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p>
    <w:p>
      <w:pPr>
        <w:jc w:val="center"/>
        <w:rPr>
          <w:b/>
        </w:rPr>
      </w:pPr>
    </w:p>
    <w:p>
      <w:pPr>
        <w:jc w:val="center"/>
        <w:rPr>
          <w:b/>
        </w:rPr>
      </w:pPr>
    </w:p>
    <w:p>
      <w:pPr>
        <w:jc w:val="center"/>
        <w:rPr>
          <w:b/>
        </w:rPr>
      </w:pPr>
      <w:r>
        <w:rPr>
          <w:b/>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731510" cy="130365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10"/>
                    <a:stretch>
                      <a:fillRect/>
                    </a:stretch>
                  </pic:blipFill>
                  <pic:spPr>
                    <a:xfrm>
                      <a:off x="0" y="0"/>
                      <a:ext cx="5731510" cy="1303655"/>
                    </a:xfrm>
                    <a:prstGeom prst="rect">
                      <a:avLst/>
                    </a:prstGeom>
                  </pic:spPr>
                </pic:pic>
              </a:graphicData>
            </a:graphic>
          </wp:anchor>
        </w:drawing>
      </w:r>
    </w:p>
    <w:p>
      <w:pPr>
        <w:jc w:val="center"/>
        <w:rPr>
          <w:b/>
          <w:sz w:val="28"/>
          <w:szCs w:val="28"/>
        </w:rPr>
      </w:pPr>
      <w:r>
        <w:rPr>
          <w:b/>
          <w:sz w:val="28"/>
          <w:szCs w:val="28"/>
        </w:rPr>
        <w:t>HYPERNETS LAND AND WATER PROCESSOR</w:t>
      </w:r>
    </w:p>
    <w:p>
      <w:pPr>
        <w:jc w:val="center"/>
        <w:rPr>
          <w:b/>
          <w:sz w:val="28"/>
          <w:szCs w:val="28"/>
        </w:rPr>
      </w:pPr>
      <w:r>
        <w:rPr>
          <w:b/>
          <w:sz w:val="28"/>
          <w:szCs w:val="28"/>
        </w:rPr>
        <w:t xml:space="preserve">PRODUCT DATA FORMAT SPECIFICATION </w:t>
      </w:r>
    </w:p>
    <w:p>
      <w:pPr>
        <w:jc w:val="center"/>
        <w:rPr>
          <w:b/>
          <w:sz w:val="28"/>
          <w:szCs w:val="28"/>
        </w:rPr>
      </w:pPr>
      <w:r>
        <w:rPr>
          <w:b/>
          <w:sz w:val="28"/>
          <w:szCs w:val="28"/>
        </w:rPr>
        <w:t>Version  0.0</w:t>
      </w:r>
    </w:p>
    <w:p>
      <w:pPr>
        <w:jc w:val="center"/>
        <w:rPr>
          <w:b/>
          <w:sz w:val="28"/>
          <w:szCs w:val="28"/>
        </w:rPr>
      </w:pPr>
      <w:r>
        <w:rPr>
          <w:b/>
          <w:sz w:val="28"/>
          <w:szCs w:val="28"/>
        </w:rPr>
        <w:t>6/2/20</w:t>
      </w:r>
    </w:p>
    <w:p>
      <w:pPr>
        <w:jc w:val="center"/>
        <w:rPr>
          <w:b/>
          <w:sz w:val="28"/>
          <w:szCs w:val="28"/>
        </w:rPr>
      </w:pPr>
    </w:p>
    <w:p>
      <w:pPr>
        <w:jc w:val="center"/>
      </w:pPr>
    </w:p>
    <w:p>
      <w:pPr>
        <w:rPr>
          <w:b/>
        </w:rPr>
      </w:pPr>
      <w:r>
        <w:br w:type="page"/>
      </w:r>
    </w:p>
    <w:p>
      <w:pPr>
        <w:jc w:val="center"/>
        <w:rPr>
          <w:b/>
        </w:rPr>
      </w:pPr>
      <w:r>
        <w:rPr>
          <w:b/>
        </w:rPr>
        <w:t>Version History</w:t>
      </w:r>
    </w:p>
    <w:tbl>
      <w:tblPr>
        <w:tblStyle w:val="12"/>
        <w:tblW w:w="9243" w:type="dxa"/>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93" w:type="dxa"/>
          <w:bottom w:w="0" w:type="dxa"/>
          <w:right w:w="108" w:type="dxa"/>
        </w:tblCellMar>
      </w:tblPr>
      <w:tblGrid>
        <w:gridCol w:w="1222"/>
        <w:gridCol w:w="1413"/>
        <w:gridCol w:w="3383"/>
        <w:gridCol w:w="32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93" w:type="dxa"/>
            <w:bottom w:w="0" w:type="dxa"/>
            <w:right w:w="108" w:type="dxa"/>
          </w:tblCellMar>
        </w:tblPrEx>
        <w:tc>
          <w:tcPr>
            <w:tcW w:w="122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b/>
              </w:rPr>
            </w:pPr>
            <w:r>
              <w:rPr>
                <w:b/>
              </w:rPr>
              <w:t>Version</w:t>
            </w:r>
          </w:p>
        </w:tc>
        <w:tc>
          <w:tcPr>
            <w:tcW w:w="141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b/>
              </w:rPr>
            </w:pPr>
            <w:r>
              <w:rPr>
                <w:b/>
              </w:rPr>
              <w:t>Date</w:t>
            </w:r>
          </w:p>
        </w:tc>
        <w:tc>
          <w:tcPr>
            <w:tcW w:w="338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b/>
              </w:rPr>
            </w:pPr>
            <w:r>
              <w:rPr>
                <w:b/>
              </w:rPr>
              <w:t>Description</w:t>
            </w:r>
          </w:p>
        </w:tc>
        <w:tc>
          <w:tcPr>
            <w:tcW w:w="322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b/>
              </w:rPr>
            </w:pPr>
            <w:r>
              <w:rPr>
                <w:b/>
              </w:rPr>
              <w:t>Author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93" w:type="dxa"/>
            <w:bottom w:w="0" w:type="dxa"/>
            <w:right w:w="108" w:type="dxa"/>
          </w:tblCellMar>
        </w:tblPrEx>
        <w:tc>
          <w:tcPr>
            <w:tcW w:w="122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b w:val="0"/>
                <w:bCs/>
                <w:sz w:val="22"/>
                <w:szCs w:val="22"/>
                <w:u w:val="none"/>
                <w:shd w:val="clear" w:color="auto" w:fill="auto"/>
              </w:rPr>
            </w:pPr>
            <w:r>
              <w:rPr>
                <w:b w:val="0"/>
                <w:bCs/>
                <w:sz w:val="22"/>
                <w:szCs w:val="22"/>
                <w:u w:val="none"/>
                <w:shd w:val="clear" w:color="auto" w:fill="auto"/>
              </w:rPr>
              <w:t>0.0</w:t>
            </w:r>
          </w:p>
        </w:tc>
        <w:tc>
          <w:tcPr>
            <w:tcW w:w="141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b w:val="0"/>
                <w:bCs/>
                <w:sz w:val="22"/>
                <w:szCs w:val="22"/>
                <w:u w:val="none"/>
                <w:shd w:val="clear" w:color="auto" w:fill="auto"/>
              </w:rPr>
            </w:pPr>
            <w:r>
              <w:rPr>
                <w:b w:val="0"/>
                <w:bCs/>
                <w:sz w:val="22"/>
                <w:szCs w:val="22"/>
                <w:u w:val="none"/>
                <w:shd w:val="clear" w:color="auto" w:fill="auto"/>
              </w:rPr>
              <w:t>6/2/20</w:t>
            </w:r>
          </w:p>
        </w:tc>
        <w:tc>
          <w:tcPr>
            <w:tcW w:w="338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b w:val="0"/>
                <w:bCs/>
                <w:sz w:val="22"/>
                <w:szCs w:val="22"/>
                <w:u w:val="none"/>
                <w:shd w:val="clear" w:color="auto" w:fill="auto"/>
              </w:rPr>
            </w:pPr>
            <w:r>
              <w:rPr>
                <w:b w:val="0"/>
                <w:bCs/>
                <w:sz w:val="22"/>
                <w:szCs w:val="22"/>
                <w:u w:val="none"/>
                <w:shd w:val="clear" w:color="auto" w:fill="auto"/>
              </w:rPr>
              <w:t>Draft Version</w:t>
            </w:r>
          </w:p>
        </w:tc>
        <w:tc>
          <w:tcPr>
            <w:tcW w:w="322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b w:val="0"/>
                <w:bCs/>
                <w:sz w:val="22"/>
                <w:szCs w:val="22"/>
                <w:u w:val="none"/>
                <w:shd w:val="clear" w:color="auto" w:fill="auto"/>
              </w:rPr>
            </w:pPr>
            <w:r>
              <w:rPr>
                <w:b w:val="0"/>
                <w:bCs/>
                <w:sz w:val="22"/>
                <w:szCs w:val="22"/>
                <w:u w:val="none"/>
                <w:shd w:val="clear" w:color="auto" w:fill="auto"/>
              </w:rPr>
              <w:t>Sam Hunt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93" w:type="dxa"/>
            <w:bottom w:w="0" w:type="dxa"/>
            <w:right w:w="108" w:type="dxa"/>
          </w:tblCellMar>
        </w:tblPrEx>
        <w:tc>
          <w:tcPr>
            <w:tcW w:w="122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rFonts w:hint="default"/>
                <w:b w:val="0"/>
                <w:bCs/>
                <w:sz w:val="22"/>
                <w:szCs w:val="22"/>
                <w:u w:val="none"/>
                <w:shd w:val="clear" w:color="auto" w:fill="auto"/>
                <w:lang w:val="en"/>
              </w:rPr>
            </w:pPr>
            <w:r>
              <w:rPr>
                <w:rFonts w:hint="default"/>
                <w:b w:val="0"/>
                <w:bCs/>
                <w:sz w:val="22"/>
                <w:szCs w:val="22"/>
                <w:u w:val="none"/>
                <w:shd w:val="clear" w:color="auto" w:fill="auto"/>
                <w:lang w:val="en"/>
              </w:rPr>
              <w:t>0.1</w:t>
            </w:r>
          </w:p>
        </w:tc>
        <w:tc>
          <w:tcPr>
            <w:tcW w:w="141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rFonts w:hint="default"/>
                <w:b w:val="0"/>
                <w:bCs/>
                <w:sz w:val="22"/>
                <w:szCs w:val="22"/>
                <w:u w:val="none"/>
                <w:shd w:val="clear" w:color="auto" w:fill="auto"/>
                <w:lang w:val="en"/>
              </w:rPr>
            </w:pPr>
            <w:r>
              <w:rPr>
                <w:rFonts w:hint="default"/>
                <w:b w:val="0"/>
                <w:bCs/>
                <w:sz w:val="22"/>
                <w:szCs w:val="22"/>
                <w:u w:val="none"/>
                <w:shd w:val="clear" w:color="auto" w:fill="auto"/>
                <w:lang w:val="en"/>
              </w:rPr>
              <w:t>10/02/20</w:t>
            </w:r>
          </w:p>
        </w:tc>
        <w:tc>
          <w:tcPr>
            <w:tcW w:w="338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rFonts w:hint="default"/>
                <w:b w:val="0"/>
                <w:bCs/>
                <w:sz w:val="22"/>
                <w:szCs w:val="22"/>
                <w:u w:val="none"/>
                <w:shd w:val="clear" w:color="auto" w:fill="auto"/>
                <w:lang w:val="en"/>
              </w:rPr>
            </w:pPr>
            <w:r>
              <w:rPr>
                <w:rFonts w:hint="default"/>
                <w:b w:val="0"/>
                <w:bCs/>
                <w:sz w:val="22"/>
                <w:szCs w:val="22"/>
                <w:u w:val="none"/>
                <w:shd w:val="clear" w:color="auto" w:fill="auto"/>
                <w:lang w:val="en"/>
              </w:rPr>
              <w:t>Metadata update</w:t>
            </w:r>
          </w:p>
        </w:tc>
        <w:tc>
          <w:tcPr>
            <w:tcW w:w="322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rFonts w:hint="default"/>
                <w:b w:val="0"/>
                <w:bCs/>
                <w:sz w:val="22"/>
                <w:szCs w:val="22"/>
                <w:u w:val="none"/>
                <w:shd w:val="clear" w:color="auto" w:fill="auto"/>
                <w:lang w:val="en"/>
              </w:rPr>
            </w:pPr>
            <w:r>
              <w:rPr>
                <w:rFonts w:hint="default"/>
                <w:b w:val="0"/>
                <w:bCs/>
                <w:sz w:val="22"/>
                <w:szCs w:val="22"/>
                <w:u w:val="none"/>
                <w:shd w:val="clear" w:color="auto" w:fill="auto"/>
                <w:lang w:val="en"/>
              </w:rPr>
              <w:t>Clémence Goyens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93" w:type="dxa"/>
            <w:bottom w:w="0" w:type="dxa"/>
            <w:right w:w="108" w:type="dxa"/>
          </w:tblCellMar>
        </w:tblPrEx>
        <w:trPr>
          <w:trHeight w:val="90" w:hRule="atLeast"/>
        </w:trPr>
        <w:tc>
          <w:tcPr>
            <w:tcW w:w="122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top"/>
          </w:tcPr>
          <w:p>
            <w:pPr>
              <w:spacing w:before="0" w:after="0" w:line="240" w:lineRule="auto"/>
              <w:rPr>
                <w:b w:val="0"/>
                <w:bCs/>
                <w:sz w:val="22"/>
                <w:szCs w:val="22"/>
                <w:u w:val="none"/>
                <w:shd w:val="clear" w:color="auto" w:fill="auto"/>
              </w:rPr>
            </w:pPr>
            <w:ins w:id="0" w:author="Clémence Goyens" w:date="2020-02-14T15:29:22Z">
              <w:r>
                <w:rPr>
                  <w:b w:val="0"/>
                  <w:bCs/>
                  <w:sz w:val="22"/>
                  <w:szCs w:val="22"/>
                  <w:u w:val="none"/>
                  <w:shd w:val="clear" w:color="auto" w:fill="auto"/>
                </w:rPr>
                <w:t>0.2</w:t>
              </w:r>
            </w:ins>
          </w:p>
        </w:tc>
        <w:tc>
          <w:tcPr>
            <w:tcW w:w="141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top"/>
          </w:tcPr>
          <w:p>
            <w:pPr>
              <w:spacing w:before="0" w:after="0" w:line="240" w:lineRule="auto"/>
              <w:rPr>
                <w:b w:val="0"/>
                <w:bCs/>
                <w:sz w:val="22"/>
                <w:szCs w:val="22"/>
                <w:u w:val="none"/>
                <w:shd w:val="clear" w:color="auto" w:fill="auto"/>
              </w:rPr>
            </w:pPr>
            <w:ins w:id="1" w:author="Clémence Goyens" w:date="2020-02-14T15:29:30Z">
              <w:r>
                <w:rPr>
                  <w:b w:val="0"/>
                  <w:bCs/>
                  <w:sz w:val="22"/>
                  <w:szCs w:val="22"/>
                  <w:u w:val="none"/>
                  <w:shd w:val="clear" w:color="auto" w:fill="auto"/>
                </w:rPr>
                <w:t>14/02/2020</w:t>
              </w:r>
            </w:ins>
          </w:p>
        </w:tc>
        <w:tc>
          <w:tcPr>
            <w:tcW w:w="338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top"/>
          </w:tcPr>
          <w:p>
            <w:pPr>
              <w:spacing w:before="0" w:after="0" w:line="240" w:lineRule="auto"/>
              <w:rPr>
                <w:b w:val="0"/>
                <w:bCs/>
                <w:sz w:val="22"/>
                <w:szCs w:val="22"/>
                <w:u w:val="none"/>
                <w:shd w:val="clear" w:color="auto" w:fill="auto"/>
              </w:rPr>
            </w:pPr>
            <w:ins w:id="2" w:author="Clémence Goyens" w:date="2020-02-14T15:29:41Z">
              <w:r>
                <w:rPr>
                  <w:b w:val="0"/>
                  <w:bCs/>
                  <w:sz w:val="22"/>
                  <w:szCs w:val="22"/>
                  <w:u w:val="none"/>
                  <w:shd w:val="clear" w:color="auto" w:fill="auto"/>
                </w:rPr>
                <w:t>Instrument and site attributes</w:t>
              </w:r>
            </w:ins>
          </w:p>
        </w:tc>
        <w:tc>
          <w:tcPr>
            <w:tcW w:w="322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top"/>
          </w:tcPr>
          <w:p>
            <w:pPr>
              <w:spacing w:before="0" w:after="0" w:line="240" w:lineRule="auto"/>
              <w:rPr>
                <w:rFonts w:hint="default"/>
                <w:b w:val="0"/>
                <w:bCs/>
                <w:sz w:val="22"/>
                <w:szCs w:val="22"/>
                <w:u w:val="none"/>
                <w:shd w:val="clear" w:color="auto" w:fill="auto"/>
                <w:lang w:val="en"/>
              </w:rPr>
            </w:pPr>
            <w:ins w:id="3" w:author="Clémence Goyens" w:date="2020-02-14T15:29:48Z">
              <w:r>
                <w:rPr>
                  <w:b w:val="0"/>
                  <w:bCs/>
                  <w:sz w:val="22"/>
                  <w:szCs w:val="22"/>
                  <w:u w:val="none"/>
                  <w:shd w:val="clear" w:color="auto" w:fill="auto"/>
                </w:rPr>
                <w:t>Matt Beck</w:t>
              </w:r>
            </w:ins>
            <w:r>
              <w:rPr>
                <w:rFonts w:hint="default"/>
                <w:b w:val="0"/>
                <w:bCs/>
                <w:sz w:val="22"/>
                <w:szCs w:val="22"/>
                <w:u w:val="none"/>
                <w:shd w:val="clear" w:color="auto" w:fill="auto"/>
                <w:lang w:val="en"/>
              </w:rPr>
              <w:t xml:space="preserve"> and Clémence Goyens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93" w:type="dxa"/>
            <w:bottom w:w="0" w:type="dxa"/>
            <w:right w:w="108" w:type="dxa"/>
          </w:tblCellMar>
        </w:tblPrEx>
        <w:tc>
          <w:tcPr>
            <w:tcW w:w="1222" w:type="dxa"/>
            <w:vAlign w:val="top"/>
          </w:tcPr>
          <w:p>
            <w:pPr>
              <w:spacing w:before="0" w:after="0" w:line="240" w:lineRule="auto"/>
              <w:rPr>
                <w:rFonts w:hint="default"/>
                <w:b w:val="0"/>
                <w:bCs/>
                <w:sz w:val="22"/>
                <w:szCs w:val="22"/>
                <w:u w:val="none"/>
                <w:shd w:val="clear" w:color="auto" w:fill="auto"/>
                <w:lang w:val="en"/>
              </w:rPr>
            </w:pPr>
            <w:ins w:id="4" w:author="Clémence Goyens" w:date="2020-02-14T16:41:07Z">
              <w:r>
                <w:rPr>
                  <w:b w:val="0"/>
                  <w:bCs/>
                  <w:sz w:val="22"/>
                  <w:szCs w:val="22"/>
                  <w:u w:val="none"/>
                  <w:shd w:val="clear" w:color="auto" w:fill="auto"/>
                </w:rPr>
                <w:t>0.</w:t>
              </w:r>
            </w:ins>
            <w:r>
              <w:rPr>
                <w:rFonts w:hint="default"/>
                <w:b w:val="0"/>
                <w:bCs/>
                <w:sz w:val="22"/>
                <w:szCs w:val="22"/>
                <w:u w:val="none"/>
                <w:shd w:val="clear" w:color="auto" w:fill="auto"/>
                <w:lang w:val="en"/>
              </w:rPr>
              <w:t>3</w:t>
            </w:r>
          </w:p>
        </w:tc>
        <w:tc>
          <w:tcPr>
            <w:tcW w:w="1413" w:type="dxa"/>
            <w:vAlign w:val="top"/>
          </w:tcPr>
          <w:p>
            <w:pPr>
              <w:spacing w:before="0" w:after="0" w:line="240" w:lineRule="auto"/>
              <w:rPr>
                <w:b w:val="0"/>
                <w:bCs/>
                <w:sz w:val="22"/>
                <w:szCs w:val="22"/>
                <w:u w:val="none"/>
                <w:shd w:val="clear" w:color="auto" w:fill="auto"/>
              </w:rPr>
            </w:pPr>
            <w:r>
              <w:rPr>
                <w:rFonts w:hint="default"/>
                <w:b w:val="0"/>
                <w:bCs/>
                <w:sz w:val="22"/>
                <w:szCs w:val="22"/>
                <w:u w:val="none"/>
                <w:shd w:val="clear" w:color="auto" w:fill="auto"/>
                <w:lang w:val="en"/>
              </w:rPr>
              <w:t>05</w:t>
            </w:r>
            <w:ins w:id="5" w:author="Clémence Goyens" w:date="2020-02-14T16:41:12Z">
              <w:r>
                <w:rPr>
                  <w:b w:val="0"/>
                  <w:bCs/>
                  <w:sz w:val="22"/>
                  <w:szCs w:val="22"/>
                  <w:u w:val="none"/>
                  <w:shd w:val="clear" w:color="auto" w:fill="auto"/>
                </w:rPr>
                <w:t>/0</w:t>
              </w:r>
            </w:ins>
            <w:r>
              <w:rPr>
                <w:rFonts w:hint="default"/>
                <w:b w:val="0"/>
                <w:bCs/>
                <w:sz w:val="22"/>
                <w:szCs w:val="22"/>
                <w:u w:val="none"/>
                <w:shd w:val="clear" w:color="auto" w:fill="auto"/>
                <w:lang w:val="en"/>
              </w:rPr>
              <w:t>3</w:t>
            </w:r>
            <w:ins w:id="6" w:author="Clémence Goyens" w:date="2020-02-14T16:41:12Z">
              <w:r>
                <w:rPr>
                  <w:b w:val="0"/>
                  <w:bCs/>
                  <w:sz w:val="22"/>
                  <w:szCs w:val="22"/>
                  <w:u w:val="none"/>
                  <w:shd w:val="clear" w:color="auto" w:fill="auto"/>
                </w:rPr>
                <w:t>/2020</w:t>
              </w:r>
            </w:ins>
          </w:p>
        </w:tc>
        <w:tc>
          <w:tcPr>
            <w:tcW w:w="3383" w:type="dxa"/>
            <w:vAlign w:val="top"/>
          </w:tcPr>
          <w:p>
            <w:pPr>
              <w:spacing w:before="0" w:after="0" w:line="240" w:lineRule="auto"/>
              <w:rPr>
                <w:rFonts w:hint="default"/>
                <w:b w:val="0"/>
                <w:bCs/>
                <w:sz w:val="22"/>
                <w:szCs w:val="22"/>
                <w:u w:val="none"/>
                <w:shd w:val="clear" w:color="auto" w:fill="auto"/>
                <w:lang w:val="en"/>
              </w:rPr>
            </w:pPr>
            <w:r>
              <w:rPr>
                <w:rFonts w:hint="default"/>
                <w:b w:val="0"/>
                <w:bCs/>
                <w:sz w:val="22"/>
                <w:szCs w:val="22"/>
                <w:u w:val="none"/>
                <w:shd w:val="clear" w:color="auto" w:fill="auto"/>
                <w:lang w:val="en"/>
              </w:rPr>
              <w:t>Update metadata according metadata diagram (partitioning and keys)</w:t>
            </w:r>
          </w:p>
        </w:tc>
        <w:tc>
          <w:tcPr>
            <w:tcW w:w="3225" w:type="dxa"/>
            <w:vAlign w:val="top"/>
          </w:tcPr>
          <w:p>
            <w:pPr>
              <w:spacing w:before="0" w:after="0" w:line="240" w:lineRule="auto"/>
              <w:rPr>
                <w:b w:val="0"/>
                <w:bCs/>
                <w:sz w:val="22"/>
                <w:szCs w:val="22"/>
                <w:u w:val="none"/>
                <w:shd w:val="clear" w:color="auto" w:fill="auto"/>
              </w:rPr>
            </w:pPr>
            <w:ins w:id="7" w:author="Clémence Goyens" w:date="2020-02-14T16:41:20Z">
              <w:r>
                <w:rPr>
                  <w:b w:val="0"/>
                  <w:bCs/>
                  <w:sz w:val="22"/>
                  <w:szCs w:val="22"/>
                  <w:u w:val="none"/>
                  <w:shd w:val="clear" w:color="auto" w:fill="auto"/>
                </w:rPr>
                <w:t>Clémence Goyens</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93" w:type="dxa"/>
            <w:bottom w:w="0" w:type="dxa"/>
            <w:right w:w="108" w:type="dxa"/>
          </w:tblCellMar>
        </w:tblPrEx>
        <w:tc>
          <w:tcPr>
            <w:tcW w:w="1222" w:type="dxa"/>
            <w:vAlign w:val="top"/>
          </w:tcPr>
          <w:p>
            <w:pPr>
              <w:spacing w:before="0" w:after="0" w:line="240" w:lineRule="auto"/>
              <w:rPr>
                <w:rFonts w:hint="default"/>
                <w:b w:val="0"/>
                <w:bCs/>
                <w:sz w:val="22"/>
                <w:szCs w:val="22"/>
                <w:u w:val="none"/>
                <w:shd w:val="clear" w:color="auto" w:fill="auto"/>
                <w:lang w:val="en"/>
              </w:rPr>
            </w:pPr>
            <w:ins w:id="8" w:author="Clémence Goyens" w:date="2020-02-14T16:41:07Z">
              <w:r>
                <w:rPr>
                  <w:b w:val="0"/>
                  <w:bCs/>
                  <w:sz w:val="22"/>
                  <w:szCs w:val="22"/>
                  <w:u w:val="none"/>
                  <w:shd w:val="clear" w:color="auto" w:fill="auto"/>
                </w:rPr>
                <w:t>0.</w:t>
              </w:r>
            </w:ins>
            <w:r>
              <w:rPr>
                <w:rFonts w:hint="default"/>
                <w:b w:val="0"/>
                <w:bCs/>
                <w:sz w:val="22"/>
                <w:szCs w:val="22"/>
                <w:u w:val="none"/>
                <w:shd w:val="clear" w:color="auto" w:fill="auto"/>
                <w:lang w:val="en"/>
              </w:rPr>
              <w:t>4</w:t>
            </w:r>
          </w:p>
        </w:tc>
        <w:tc>
          <w:tcPr>
            <w:tcW w:w="1413" w:type="dxa"/>
            <w:vAlign w:val="top"/>
          </w:tcPr>
          <w:p>
            <w:pPr>
              <w:spacing w:before="0" w:after="0" w:line="240" w:lineRule="auto"/>
              <w:rPr>
                <w:b w:val="0"/>
                <w:bCs/>
                <w:sz w:val="22"/>
                <w:szCs w:val="22"/>
                <w:u w:val="none"/>
                <w:shd w:val="clear" w:color="auto" w:fill="auto"/>
              </w:rPr>
            </w:pPr>
            <w:r>
              <w:rPr>
                <w:rFonts w:hint="default"/>
                <w:b w:val="0"/>
                <w:bCs/>
                <w:sz w:val="22"/>
                <w:szCs w:val="22"/>
                <w:u w:val="none"/>
                <w:shd w:val="clear" w:color="auto" w:fill="auto"/>
                <w:lang w:val="en"/>
              </w:rPr>
              <w:t>06</w:t>
            </w:r>
            <w:ins w:id="9" w:author="Clémence Goyens" w:date="2020-02-14T16:41:12Z">
              <w:r>
                <w:rPr>
                  <w:b w:val="0"/>
                  <w:bCs/>
                  <w:sz w:val="22"/>
                  <w:szCs w:val="22"/>
                  <w:u w:val="none"/>
                  <w:shd w:val="clear" w:color="auto" w:fill="auto"/>
                </w:rPr>
                <w:t>/0</w:t>
              </w:r>
            </w:ins>
            <w:r>
              <w:rPr>
                <w:rFonts w:hint="default"/>
                <w:b w:val="0"/>
                <w:bCs/>
                <w:sz w:val="22"/>
                <w:szCs w:val="22"/>
                <w:u w:val="none"/>
                <w:shd w:val="clear" w:color="auto" w:fill="auto"/>
                <w:lang w:val="en"/>
              </w:rPr>
              <w:t>3</w:t>
            </w:r>
            <w:ins w:id="10" w:author="Clémence Goyens" w:date="2020-02-14T16:41:12Z">
              <w:r>
                <w:rPr>
                  <w:b w:val="0"/>
                  <w:bCs/>
                  <w:sz w:val="22"/>
                  <w:szCs w:val="22"/>
                  <w:u w:val="none"/>
                  <w:shd w:val="clear" w:color="auto" w:fill="auto"/>
                </w:rPr>
                <w:t>/2020</w:t>
              </w:r>
            </w:ins>
          </w:p>
        </w:tc>
        <w:tc>
          <w:tcPr>
            <w:tcW w:w="3383" w:type="dxa"/>
            <w:vAlign w:val="top"/>
          </w:tcPr>
          <w:p>
            <w:pPr>
              <w:spacing w:before="0" w:after="0" w:line="240" w:lineRule="auto"/>
              <w:rPr>
                <w:rFonts w:hint="default"/>
                <w:b w:val="0"/>
                <w:bCs/>
                <w:sz w:val="22"/>
                <w:szCs w:val="22"/>
                <w:u w:val="none"/>
                <w:shd w:val="clear" w:color="auto" w:fill="auto"/>
                <w:lang w:val="en"/>
              </w:rPr>
            </w:pPr>
            <w:r>
              <w:rPr>
                <w:rFonts w:hint="default"/>
                <w:b w:val="0"/>
                <w:bCs/>
                <w:sz w:val="22"/>
                <w:szCs w:val="22"/>
                <w:u w:val="none"/>
                <w:shd w:val="clear" w:color="auto" w:fill="auto"/>
                <w:lang w:val="en"/>
              </w:rPr>
              <w:t>Complete metadata fields</w:t>
            </w:r>
          </w:p>
        </w:tc>
        <w:tc>
          <w:tcPr>
            <w:tcW w:w="3225" w:type="dxa"/>
            <w:vAlign w:val="top"/>
          </w:tcPr>
          <w:p>
            <w:pPr>
              <w:spacing w:before="0" w:after="0" w:line="240" w:lineRule="auto"/>
              <w:rPr>
                <w:b w:val="0"/>
                <w:bCs/>
                <w:sz w:val="22"/>
                <w:szCs w:val="22"/>
                <w:u w:val="none"/>
                <w:shd w:val="clear" w:color="auto" w:fill="auto"/>
              </w:rPr>
            </w:pPr>
            <w:ins w:id="11" w:author="Clémence Goyens" w:date="2020-02-14T16:41:20Z">
              <w:r>
                <w:rPr>
                  <w:b w:val="0"/>
                  <w:bCs/>
                  <w:sz w:val="22"/>
                  <w:szCs w:val="22"/>
                  <w:u w:val="none"/>
                  <w:shd w:val="clear" w:color="auto" w:fill="auto"/>
                </w:rPr>
                <w:t>Clémence Goyens</w:t>
              </w:r>
            </w:ins>
          </w:p>
        </w:tc>
      </w:tr>
    </w:tbl>
    <w:p>
      <w:bookmarkStart w:id="0" w:name="_Toc399841166"/>
      <w:bookmarkEnd w:id="0"/>
    </w:p>
    <w:p>
      <w:pPr>
        <w:pStyle w:val="121"/>
        <w:ind w:left="431" w:right="0" w:hanging="431"/>
      </w:pPr>
      <w:bookmarkStart w:id="1" w:name="_Toc1862147778"/>
      <w:r>
        <w:t>Contents</w:t>
      </w:r>
      <w:bookmarkEnd w:id="1"/>
    </w:p>
    <w:p>
      <w:pPr>
        <w:pStyle w:val="27"/>
        <w:tabs>
          <w:tab w:val="right" w:leader="dot" w:pos="9026"/>
        </w:tabs>
      </w:pPr>
      <w:r>
        <w:fldChar w:fldCharType="begin"/>
      </w:r>
      <w:r>
        <w:rPr>
          <w:rStyle w:val="95"/>
        </w:rPr>
        <w:instrText xml:space="preserve">TOC \o "1-3" \h</w:instrText>
      </w:r>
      <w:r>
        <w:rPr>
          <w:rStyle w:val="95"/>
        </w:rPr>
        <w:fldChar w:fldCharType="separate"/>
      </w:r>
      <w:bookmarkStart w:id="2" w:name="__Fieldmark__437_3434216405"/>
      <w:r>
        <w:fldChar w:fldCharType="begin"/>
      </w:r>
      <w:r>
        <w:instrText xml:space="preserve"> HYPERLINK \l _Toc1862147778 </w:instrText>
      </w:r>
      <w:r>
        <w:fldChar w:fldCharType="separate"/>
      </w:r>
      <w:r>
        <w:t>Contents</w:t>
      </w:r>
      <w:r>
        <w:tab/>
      </w:r>
      <w:r>
        <w:fldChar w:fldCharType="begin"/>
      </w:r>
      <w:r>
        <w:instrText xml:space="preserve"> PAGEREF _Toc1862147778 </w:instrText>
      </w:r>
      <w:r>
        <w:fldChar w:fldCharType="separate"/>
      </w:r>
      <w:r>
        <w:t>4</w:t>
      </w:r>
      <w:r>
        <w:fldChar w:fldCharType="end"/>
      </w:r>
      <w:r>
        <w:fldChar w:fldCharType="end"/>
      </w:r>
    </w:p>
    <w:p>
      <w:pPr>
        <w:pStyle w:val="27"/>
        <w:tabs>
          <w:tab w:val="right" w:leader="dot" w:pos="9026"/>
        </w:tabs>
      </w:pPr>
      <w:r>
        <w:fldChar w:fldCharType="begin"/>
      </w:r>
      <w:r>
        <w:instrText xml:space="preserve"> HYPERLINK \l _Toc1639522112 </w:instrText>
      </w:r>
      <w:r>
        <w:fldChar w:fldCharType="separate"/>
      </w:r>
      <w:r>
        <w:t>1 Introduction</w:t>
      </w:r>
      <w:r>
        <w:tab/>
      </w:r>
      <w:r>
        <w:fldChar w:fldCharType="begin"/>
      </w:r>
      <w:r>
        <w:instrText xml:space="preserve"> PAGEREF _Toc1639522112 </w:instrText>
      </w:r>
      <w:r>
        <w:fldChar w:fldCharType="separate"/>
      </w:r>
      <w:r>
        <w:t>5</w:t>
      </w:r>
      <w:r>
        <w:fldChar w:fldCharType="end"/>
      </w:r>
      <w:r>
        <w:fldChar w:fldCharType="end"/>
      </w:r>
    </w:p>
    <w:p>
      <w:pPr>
        <w:pStyle w:val="28"/>
        <w:tabs>
          <w:tab w:val="right" w:leader="dot" w:pos="9026"/>
        </w:tabs>
      </w:pPr>
      <w:r>
        <w:fldChar w:fldCharType="begin"/>
      </w:r>
      <w:r>
        <w:instrText xml:space="preserve"> HYPERLINK \l _Toc1865797391 </w:instrText>
      </w:r>
      <w:r>
        <w:fldChar w:fldCharType="separate"/>
      </w:r>
      <w:r>
        <w:t>1.1 References</w:t>
      </w:r>
      <w:r>
        <w:tab/>
      </w:r>
      <w:r>
        <w:fldChar w:fldCharType="begin"/>
      </w:r>
      <w:r>
        <w:instrText xml:space="preserve"> PAGEREF _Toc1865797391 </w:instrText>
      </w:r>
      <w:r>
        <w:fldChar w:fldCharType="separate"/>
      </w:r>
      <w:r>
        <w:t>5</w:t>
      </w:r>
      <w:r>
        <w:fldChar w:fldCharType="end"/>
      </w:r>
      <w:r>
        <w:fldChar w:fldCharType="end"/>
      </w:r>
    </w:p>
    <w:p>
      <w:pPr>
        <w:pStyle w:val="28"/>
        <w:tabs>
          <w:tab w:val="right" w:leader="dot" w:pos="9026"/>
        </w:tabs>
      </w:pPr>
      <w:r>
        <w:fldChar w:fldCharType="begin"/>
      </w:r>
      <w:r>
        <w:instrText xml:space="preserve"> HYPERLINK \l _Toc1616408201 </w:instrText>
      </w:r>
      <w:r>
        <w:fldChar w:fldCharType="separate"/>
      </w:r>
      <w:r>
        <w:t>1.2 Glossary and Acronyms</w:t>
      </w:r>
      <w:r>
        <w:tab/>
      </w:r>
      <w:r>
        <w:fldChar w:fldCharType="begin"/>
      </w:r>
      <w:r>
        <w:instrText xml:space="preserve"> PAGEREF _Toc1616408201 </w:instrText>
      </w:r>
      <w:r>
        <w:fldChar w:fldCharType="separate"/>
      </w:r>
      <w:r>
        <w:t>5</w:t>
      </w:r>
      <w:r>
        <w:fldChar w:fldCharType="end"/>
      </w:r>
      <w:r>
        <w:fldChar w:fldCharType="end"/>
      </w:r>
    </w:p>
    <w:p>
      <w:pPr>
        <w:pStyle w:val="27"/>
        <w:tabs>
          <w:tab w:val="right" w:leader="dot" w:pos="9026"/>
        </w:tabs>
      </w:pPr>
      <w:r>
        <w:fldChar w:fldCharType="begin"/>
      </w:r>
      <w:r>
        <w:instrText xml:space="preserve"> HYPERLINK \l _Toc1640154501 </w:instrText>
      </w:r>
      <w:r>
        <w:fldChar w:fldCharType="separate"/>
      </w:r>
      <w:r>
        <w:t>2 Product Definitions</w:t>
      </w:r>
      <w:r>
        <w:tab/>
      </w:r>
      <w:r>
        <w:fldChar w:fldCharType="begin"/>
      </w:r>
      <w:r>
        <w:instrText xml:space="preserve"> PAGEREF _Toc1640154501 </w:instrText>
      </w:r>
      <w:r>
        <w:fldChar w:fldCharType="separate"/>
      </w:r>
      <w:r>
        <w:t>6</w:t>
      </w:r>
      <w:r>
        <w:fldChar w:fldCharType="end"/>
      </w:r>
      <w:r>
        <w:fldChar w:fldCharType="end"/>
      </w:r>
    </w:p>
    <w:p>
      <w:pPr>
        <w:pStyle w:val="27"/>
        <w:tabs>
          <w:tab w:val="right" w:leader="dot" w:pos="9026"/>
        </w:tabs>
      </w:pPr>
      <w:r>
        <w:fldChar w:fldCharType="begin"/>
      </w:r>
      <w:r>
        <w:instrText xml:space="preserve"> HYPERLINK \l _Toc1813872232 </w:instrText>
      </w:r>
      <w:r>
        <w:fldChar w:fldCharType="separate"/>
      </w:r>
      <w:r>
        <w:t>3 Product Conventions</w:t>
      </w:r>
      <w:r>
        <w:tab/>
      </w:r>
      <w:r>
        <w:fldChar w:fldCharType="begin"/>
      </w:r>
      <w:r>
        <w:instrText xml:space="preserve"> PAGEREF _Toc1813872232 </w:instrText>
      </w:r>
      <w:r>
        <w:fldChar w:fldCharType="separate"/>
      </w:r>
      <w:r>
        <w:t>7</w:t>
      </w:r>
      <w:r>
        <w:fldChar w:fldCharType="end"/>
      </w:r>
      <w:r>
        <w:fldChar w:fldCharType="end"/>
      </w:r>
    </w:p>
    <w:p>
      <w:pPr>
        <w:pStyle w:val="28"/>
        <w:tabs>
          <w:tab w:val="right" w:leader="dot" w:pos="9026"/>
        </w:tabs>
      </w:pPr>
      <w:r>
        <w:fldChar w:fldCharType="begin"/>
      </w:r>
      <w:r>
        <w:instrText xml:space="preserve"> HYPERLINK \l _Toc268948366 </w:instrText>
      </w:r>
      <w:r>
        <w:fldChar w:fldCharType="separate"/>
      </w:r>
      <w:r>
        <w:t>3.1 Product file format</w:t>
      </w:r>
      <w:r>
        <w:tab/>
      </w:r>
      <w:r>
        <w:fldChar w:fldCharType="begin"/>
      </w:r>
      <w:r>
        <w:instrText xml:space="preserve"> PAGEREF _Toc268948366 </w:instrText>
      </w:r>
      <w:r>
        <w:fldChar w:fldCharType="separate"/>
      </w:r>
      <w:r>
        <w:t>7</w:t>
      </w:r>
      <w:r>
        <w:fldChar w:fldCharType="end"/>
      </w:r>
      <w:r>
        <w:fldChar w:fldCharType="end"/>
      </w:r>
    </w:p>
    <w:p>
      <w:pPr>
        <w:pStyle w:val="28"/>
        <w:tabs>
          <w:tab w:val="right" w:leader="dot" w:pos="9026"/>
        </w:tabs>
      </w:pPr>
      <w:r>
        <w:fldChar w:fldCharType="begin"/>
      </w:r>
      <w:r>
        <w:instrText xml:space="preserve"> HYPERLINK \l _Toc814792764 </w:instrText>
      </w:r>
      <w:r>
        <w:fldChar w:fldCharType="separate"/>
      </w:r>
      <w:r>
        <w:t>3.2 Network naming conventions</w:t>
      </w:r>
      <w:r>
        <w:tab/>
      </w:r>
      <w:r>
        <w:fldChar w:fldCharType="begin"/>
      </w:r>
      <w:r>
        <w:instrText xml:space="preserve"> PAGEREF _Toc814792764 </w:instrText>
      </w:r>
      <w:r>
        <w:fldChar w:fldCharType="separate"/>
      </w:r>
      <w:r>
        <w:t>7</w:t>
      </w:r>
      <w:r>
        <w:fldChar w:fldCharType="end"/>
      </w:r>
      <w:r>
        <w:fldChar w:fldCharType="end"/>
      </w:r>
    </w:p>
    <w:p>
      <w:pPr>
        <w:pStyle w:val="28"/>
        <w:tabs>
          <w:tab w:val="right" w:leader="dot" w:pos="9026"/>
        </w:tabs>
      </w:pPr>
      <w:r>
        <w:fldChar w:fldCharType="begin"/>
      </w:r>
      <w:r>
        <w:instrText xml:space="preserve"> HYPERLINK \l _Toc434978008 </w:instrText>
      </w:r>
      <w:r>
        <w:fldChar w:fldCharType="separate"/>
      </w:r>
      <w:r>
        <w:t>3.3 Site name conventions</w:t>
      </w:r>
      <w:r>
        <w:tab/>
      </w:r>
      <w:r>
        <w:fldChar w:fldCharType="begin"/>
      </w:r>
      <w:r>
        <w:instrText xml:space="preserve"> PAGEREF _Toc434978008 </w:instrText>
      </w:r>
      <w:r>
        <w:fldChar w:fldCharType="separate"/>
      </w:r>
      <w:r>
        <w:t>7</w:t>
      </w:r>
      <w:r>
        <w:fldChar w:fldCharType="end"/>
      </w:r>
      <w:r>
        <w:fldChar w:fldCharType="end"/>
      </w:r>
    </w:p>
    <w:p>
      <w:pPr>
        <w:pStyle w:val="28"/>
        <w:tabs>
          <w:tab w:val="right" w:leader="dot" w:pos="9026"/>
        </w:tabs>
      </w:pPr>
      <w:r>
        <w:fldChar w:fldCharType="begin"/>
      </w:r>
      <w:r>
        <w:instrText xml:space="preserve"> HYPERLINK \l _Toc1450640790 </w:instrText>
      </w:r>
      <w:r>
        <w:fldChar w:fldCharType="separate"/>
      </w:r>
      <w:r>
        <w:t>3.4 Filename convention</w:t>
      </w:r>
      <w:r>
        <w:tab/>
      </w:r>
      <w:r>
        <w:fldChar w:fldCharType="begin"/>
      </w:r>
      <w:r>
        <w:instrText xml:space="preserve"> PAGEREF _Toc1450640790 </w:instrText>
      </w:r>
      <w:r>
        <w:fldChar w:fldCharType="separate"/>
      </w:r>
      <w:r>
        <w:t>7</w:t>
      </w:r>
      <w:r>
        <w:fldChar w:fldCharType="end"/>
      </w:r>
      <w:r>
        <w:fldChar w:fldCharType="end"/>
      </w:r>
    </w:p>
    <w:p>
      <w:pPr>
        <w:pStyle w:val="28"/>
        <w:tabs>
          <w:tab w:val="right" w:leader="dot" w:pos="9026"/>
        </w:tabs>
      </w:pPr>
      <w:r>
        <w:fldChar w:fldCharType="begin"/>
      </w:r>
      <w:r>
        <w:instrText xml:space="preserve"> HYPERLINK \l _Toc459071532 </w:instrText>
      </w:r>
      <w:r>
        <w:fldChar w:fldCharType="separate"/>
      </w:r>
      <w:r>
        <w:t>3.5 Dimensions</w:t>
      </w:r>
      <w:r>
        <w:tab/>
      </w:r>
      <w:r>
        <w:fldChar w:fldCharType="begin"/>
      </w:r>
      <w:r>
        <w:instrText xml:space="preserve"> PAGEREF _Toc459071532 </w:instrText>
      </w:r>
      <w:r>
        <w:fldChar w:fldCharType="separate"/>
      </w:r>
      <w:r>
        <w:t>8</w:t>
      </w:r>
      <w:r>
        <w:fldChar w:fldCharType="end"/>
      </w:r>
      <w:r>
        <w:fldChar w:fldCharType="end"/>
      </w:r>
    </w:p>
    <w:p>
      <w:pPr>
        <w:pStyle w:val="27"/>
        <w:tabs>
          <w:tab w:val="right" w:leader="dot" w:pos="9026"/>
        </w:tabs>
      </w:pPr>
      <w:r>
        <w:fldChar w:fldCharType="begin"/>
      </w:r>
      <w:r>
        <w:instrText xml:space="preserve"> HYPERLINK \l _Toc577440025 </w:instrText>
      </w:r>
      <w:r>
        <w:fldChar w:fldCharType="separate"/>
      </w:r>
      <w:r>
        <w:t>4 Metadata</w:t>
      </w:r>
      <w:r>
        <w:tab/>
      </w:r>
      <w:r>
        <w:fldChar w:fldCharType="begin"/>
      </w:r>
      <w:r>
        <w:instrText xml:space="preserve"> PAGEREF _Toc577440025 </w:instrText>
      </w:r>
      <w:r>
        <w:fldChar w:fldCharType="separate"/>
      </w:r>
      <w:r>
        <w:t>9</w:t>
      </w:r>
      <w:r>
        <w:fldChar w:fldCharType="end"/>
      </w:r>
      <w:r>
        <w:fldChar w:fldCharType="end"/>
      </w:r>
    </w:p>
    <w:p>
      <w:pPr>
        <w:pStyle w:val="28"/>
        <w:tabs>
          <w:tab w:val="right" w:leader="dot" w:pos="9026"/>
        </w:tabs>
      </w:pPr>
      <w:r>
        <w:fldChar w:fldCharType="begin"/>
      </w:r>
      <w:r>
        <w:instrText xml:space="preserve"> HYPERLINK \l _Toc1986659798 </w:instrText>
      </w:r>
      <w:r>
        <w:fldChar w:fldCharType="separate"/>
      </w:r>
      <w:r>
        <w:t>4.1 Common Metadata</w:t>
      </w:r>
      <w:r>
        <w:tab/>
      </w:r>
      <w:r>
        <w:fldChar w:fldCharType="begin"/>
      </w:r>
      <w:r>
        <w:instrText xml:space="preserve"> PAGEREF _Toc1986659798 </w:instrText>
      </w:r>
      <w:r>
        <w:fldChar w:fldCharType="separate"/>
      </w:r>
      <w:r>
        <w:t>9</w:t>
      </w:r>
      <w:r>
        <w:fldChar w:fldCharType="end"/>
      </w:r>
      <w:r>
        <w:fldChar w:fldCharType="end"/>
      </w:r>
    </w:p>
    <w:p>
      <w:pPr>
        <w:pStyle w:val="28"/>
        <w:tabs>
          <w:tab w:val="right" w:leader="dot" w:pos="9026"/>
        </w:tabs>
      </w:pPr>
      <w:r>
        <w:fldChar w:fldCharType="begin"/>
      </w:r>
      <w:r>
        <w:instrText xml:space="preserve"> HYPERLINK \l _Toc95754453 </w:instrText>
      </w:r>
      <w:r>
        <w:fldChar w:fldCharType="separate"/>
      </w:r>
      <w:r>
        <w:rPr>
          <w:rFonts w:hint="default"/>
          <w:lang w:val="en"/>
        </w:rPr>
        <w:t>4.2 Instrument and system</w:t>
      </w:r>
      <w:r>
        <w:t xml:space="preserve"> Metadata</w:t>
      </w:r>
      <w:r>
        <w:tab/>
      </w:r>
      <w:r>
        <w:fldChar w:fldCharType="begin"/>
      </w:r>
      <w:r>
        <w:instrText xml:space="preserve"> PAGEREF _Toc95754453 </w:instrText>
      </w:r>
      <w:r>
        <w:fldChar w:fldCharType="separate"/>
      </w:r>
      <w:r>
        <w:t>11</w:t>
      </w:r>
      <w:r>
        <w:fldChar w:fldCharType="end"/>
      </w:r>
      <w:r>
        <w:fldChar w:fldCharType="end"/>
      </w:r>
    </w:p>
    <w:p>
      <w:pPr>
        <w:pStyle w:val="28"/>
        <w:tabs>
          <w:tab w:val="right" w:leader="dot" w:pos="9026"/>
        </w:tabs>
      </w:pPr>
      <w:r>
        <w:fldChar w:fldCharType="begin"/>
      </w:r>
      <w:r>
        <w:instrText xml:space="preserve"> HYPERLINK \l _Toc1626905129 </w:instrText>
      </w:r>
      <w:r>
        <w:fldChar w:fldCharType="separate"/>
      </w:r>
      <w:r>
        <w:rPr>
          <w:rFonts w:hint="default"/>
          <w:lang w:val="en"/>
        </w:rPr>
        <w:t>4.3 Site Metadata</w:t>
      </w:r>
      <w:r>
        <w:tab/>
      </w:r>
      <w:r>
        <w:fldChar w:fldCharType="begin"/>
      </w:r>
      <w:r>
        <w:instrText xml:space="preserve"> PAGEREF _Toc1626905129 </w:instrText>
      </w:r>
      <w:r>
        <w:fldChar w:fldCharType="separate"/>
      </w:r>
      <w:r>
        <w:t>11</w:t>
      </w:r>
      <w:r>
        <w:fldChar w:fldCharType="end"/>
      </w:r>
      <w:r>
        <w:fldChar w:fldCharType="end"/>
      </w:r>
    </w:p>
    <w:p>
      <w:pPr>
        <w:pStyle w:val="28"/>
        <w:tabs>
          <w:tab w:val="right" w:leader="dot" w:pos="9026"/>
        </w:tabs>
      </w:pPr>
      <w:r>
        <w:fldChar w:fldCharType="begin"/>
      </w:r>
      <w:r>
        <w:instrText xml:space="preserve"> HYPERLINK \l _Toc787944707 </w:instrText>
      </w:r>
      <w:r>
        <w:fldChar w:fldCharType="separate"/>
      </w:r>
      <w:r>
        <w:t>4.4 Radiance/Irradiance Product Metadata</w:t>
      </w:r>
      <w:r>
        <w:tab/>
      </w:r>
      <w:r>
        <w:fldChar w:fldCharType="begin"/>
      </w:r>
      <w:r>
        <w:instrText xml:space="preserve"> PAGEREF _Toc787944707 </w:instrText>
      </w:r>
      <w:r>
        <w:fldChar w:fldCharType="separate"/>
      </w:r>
      <w:r>
        <w:t>11</w:t>
      </w:r>
      <w:r>
        <w:fldChar w:fldCharType="end"/>
      </w:r>
      <w:r>
        <w:fldChar w:fldCharType="end"/>
      </w:r>
    </w:p>
    <w:p>
      <w:pPr>
        <w:pStyle w:val="28"/>
        <w:tabs>
          <w:tab w:val="right" w:leader="dot" w:pos="9026"/>
        </w:tabs>
      </w:pPr>
      <w:r>
        <w:fldChar w:fldCharType="begin"/>
      </w:r>
      <w:r>
        <w:instrText xml:space="preserve"> HYPERLINK \l _Toc79279361 </w:instrText>
      </w:r>
      <w:r>
        <w:fldChar w:fldCharType="separate"/>
      </w:r>
      <w:r>
        <w:t>4.5 Reflectance Product Metadata</w:t>
      </w:r>
      <w:r>
        <w:tab/>
      </w:r>
      <w:r>
        <w:fldChar w:fldCharType="begin"/>
      </w:r>
      <w:r>
        <w:instrText xml:space="preserve"> PAGEREF _Toc79279361 </w:instrText>
      </w:r>
      <w:r>
        <w:fldChar w:fldCharType="separate"/>
      </w:r>
      <w:r>
        <w:t>11</w:t>
      </w:r>
      <w:r>
        <w:fldChar w:fldCharType="end"/>
      </w:r>
      <w:r>
        <w:fldChar w:fldCharType="end"/>
      </w:r>
    </w:p>
    <w:p>
      <w:pPr>
        <w:pStyle w:val="27"/>
        <w:tabs>
          <w:tab w:val="right" w:leader="dot" w:pos="9026"/>
        </w:tabs>
      </w:pPr>
      <w:r>
        <w:fldChar w:fldCharType="begin"/>
      </w:r>
      <w:r>
        <w:instrText xml:space="preserve"> HYPERLINK \l _Toc1722032396 </w:instrText>
      </w:r>
      <w:r>
        <w:fldChar w:fldCharType="separate"/>
      </w:r>
      <w:r>
        <w:t>5 Variables</w:t>
      </w:r>
      <w:r>
        <w:tab/>
      </w:r>
      <w:r>
        <w:fldChar w:fldCharType="begin"/>
      </w:r>
      <w:r>
        <w:instrText xml:space="preserve"> PAGEREF _Toc1722032396 </w:instrText>
      </w:r>
      <w:r>
        <w:fldChar w:fldCharType="separate"/>
      </w:r>
      <w:r>
        <w:t>13</w:t>
      </w:r>
      <w:r>
        <w:fldChar w:fldCharType="end"/>
      </w:r>
      <w:r>
        <w:fldChar w:fldCharType="end"/>
      </w:r>
    </w:p>
    <w:p>
      <w:pPr>
        <w:pStyle w:val="28"/>
        <w:tabs>
          <w:tab w:val="right" w:leader="dot" w:pos="9026"/>
        </w:tabs>
      </w:pPr>
      <w:r>
        <w:fldChar w:fldCharType="begin"/>
      </w:r>
      <w:r>
        <w:instrText xml:space="preserve"> HYPERLINK \l _Toc1672294941 </w:instrText>
      </w:r>
      <w:r>
        <w:fldChar w:fldCharType="separate"/>
      </w:r>
      <w:r>
        <w:t>5.1 Common Variables</w:t>
      </w:r>
      <w:r>
        <w:tab/>
      </w:r>
      <w:r>
        <w:fldChar w:fldCharType="begin"/>
      </w:r>
      <w:r>
        <w:instrText xml:space="preserve"> PAGEREF _Toc1672294941 </w:instrText>
      </w:r>
      <w:r>
        <w:fldChar w:fldCharType="separate"/>
      </w:r>
      <w:r>
        <w:t>13</w:t>
      </w:r>
      <w:r>
        <w:fldChar w:fldCharType="end"/>
      </w:r>
      <w:r>
        <w:fldChar w:fldCharType="end"/>
      </w:r>
    </w:p>
    <w:p>
      <w:pPr>
        <w:pStyle w:val="28"/>
        <w:tabs>
          <w:tab w:val="right" w:leader="dot" w:pos="9026"/>
        </w:tabs>
      </w:pPr>
      <w:r>
        <w:fldChar w:fldCharType="begin"/>
      </w:r>
      <w:r>
        <w:instrText xml:space="preserve"> HYPERLINK \l _Toc1604535433 </w:instrText>
      </w:r>
      <w:r>
        <w:fldChar w:fldCharType="separate"/>
      </w:r>
      <w:r>
        <w:t>5.2 Radiance Variables</w:t>
      </w:r>
      <w:r>
        <w:tab/>
      </w:r>
      <w:r>
        <w:fldChar w:fldCharType="begin"/>
      </w:r>
      <w:r>
        <w:instrText xml:space="preserve"> PAGEREF _Toc1604535433 </w:instrText>
      </w:r>
      <w:r>
        <w:fldChar w:fldCharType="separate"/>
      </w:r>
      <w:r>
        <w:t>14</w:t>
      </w:r>
      <w:r>
        <w:fldChar w:fldCharType="end"/>
      </w:r>
      <w:r>
        <w:fldChar w:fldCharType="end"/>
      </w:r>
    </w:p>
    <w:p>
      <w:pPr>
        <w:pStyle w:val="28"/>
        <w:tabs>
          <w:tab w:val="right" w:leader="dot" w:pos="9026"/>
        </w:tabs>
      </w:pPr>
      <w:r>
        <w:fldChar w:fldCharType="begin"/>
      </w:r>
      <w:r>
        <w:instrText xml:space="preserve"> HYPERLINK \l _Toc960388616 </w:instrText>
      </w:r>
      <w:r>
        <w:fldChar w:fldCharType="separate"/>
      </w:r>
      <w:r>
        <w:t>5.3 Irradiance Variables</w:t>
      </w:r>
      <w:r>
        <w:tab/>
      </w:r>
      <w:r>
        <w:fldChar w:fldCharType="begin"/>
      </w:r>
      <w:r>
        <w:instrText xml:space="preserve"> PAGEREF _Toc960388616 </w:instrText>
      </w:r>
      <w:r>
        <w:fldChar w:fldCharType="separate"/>
      </w:r>
      <w:r>
        <w:t>16</w:t>
      </w:r>
      <w:r>
        <w:fldChar w:fldCharType="end"/>
      </w:r>
      <w:r>
        <w:fldChar w:fldCharType="end"/>
      </w:r>
    </w:p>
    <w:p>
      <w:pPr>
        <w:pStyle w:val="28"/>
        <w:tabs>
          <w:tab w:val="right" w:leader="dot" w:pos="9026"/>
        </w:tabs>
      </w:pPr>
      <w:r>
        <w:fldChar w:fldCharType="begin"/>
      </w:r>
      <w:r>
        <w:instrText xml:space="preserve"> HYPERLINK \l _Toc339668201 </w:instrText>
      </w:r>
      <w:r>
        <w:fldChar w:fldCharType="separate"/>
      </w:r>
      <w:r>
        <w:t>5.4 Reflectance Variables</w:t>
      </w:r>
      <w:r>
        <w:tab/>
      </w:r>
      <w:r>
        <w:fldChar w:fldCharType="begin"/>
      </w:r>
      <w:r>
        <w:instrText xml:space="preserve"> PAGEREF _Toc339668201 </w:instrText>
      </w:r>
      <w:r>
        <w:fldChar w:fldCharType="separate"/>
      </w:r>
      <w:r>
        <w:t>17</w:t>
      </w:r>
      <w:r>
        <w:fldChar w:fldCharType="end"/>
      </w:r>
      <w:r>
        <w:fldChar w:fldCharType="end"/>
      </w:r>
    </w:p>
    <w:p>
      <w:pPr>
        <w:pStyle w:val="27"/>
        <w:tabs>
          <w:tab w:val="right" w:leader="dot" w:pos="9350"/>
        </w:tabs>
      </w:pPr>
      <w:r>
        <w:fldChar w:fldCharType="end"/>
      </w:r>
      <w:bookmarkEnd w:id="2"/>
      <w:bookmarkStart w:id="3" w:name="__Fieldmark__5466_1845739493"/>
      <w:bookmarkEnd w:id="3"/>
    </w:p>
    <w:p/>
    <w:p>
      <w:pPr>
        <w:pStyle w:val="2"/>
        <w:numPr>
          <w:ilvl w:val="0"/>
          <w:numId w:val="2"/>
        </w:numPr>
        <w:spacing w:line="480" w:lineRule="auto"/>
      </w:pPr>
      <w:bookmarkStart w:id="4" w:name="_Toc1639522112"/>
      <w:r>
        <w:t>Introduction</w:t>
      </w:r>
      <w:bookmarkEnd w:id="4"/>
    </w:p>
    <w:p>
      <w:pPr>
        <w:spacing w:line="240" w:lineRule="auto"/>
      </w:pPr>
      <w:r>
        <w:t xml:space="preserve">This document aims to specify definitions, conventions and formats of the various data products generated </w:t>
      </w:r>
      <w:bookmarkStart w:id="5" w:name="_Toc399841177"/>
      <w:bookmarkEnd w:id="5"/>
      <w:r>
        <w:t>in the Hypernets land and water network processors.</w:t>
      </w:r>
    </w:p>
    <w:p>
      <w:pPr>
        <w:spacing w:line="240" w:lineRule="auto"/>
      </w:pPr>
    </w:p>
    <w:p>
      <w:pPr>
        <w:spacing w:line="240" w:lineRule="auto"/>
        <w:rPr>
          <w:rFonts w:hint="default" w:eastAsia="Calibri"/>
          <w:lang w:val="en"/>
        </w:rPr>
      </w:pPr>
      <w:r>
        <w:rPr>
          <w:rFonts w:hint="default" w:eastAsia="Calibri"/>
          <w:lang w:val="en"/>
        </w:rPr>
        <w:t>the “General Multilingual Environmental Thesaurus” common vocabularies (https://www.eionet.europa.eu/gemet/en/themes/)</w:t>
      </w:r>
    </w:p>
    <w:p>
      <w:pPr>
        <w:spacing w:line="240" w:lineRule="auto"/>
        <w:rPr>
          <w:rFonts w:hint="default" w:eastAsia="Calibri"/>
          <w:lang w:val="en"/>
        </w:rPr>
      </w:pPr>
    </w:p>
    <w:p>
      <w:pPr>
        <w:spacing w:line="240" w:lineRule="auto"/>
      </w:pPr>
    </w:p>
    <w:p>
      <w:pPr>
        <w:spacing w:line="240" w:lineRule="auto"/>
      </w:pPr>
    </w:p>
    <w:p>
      <w:pPr>
        <w:pStyle w:val="3"/>
        <w:numPr>
          <w:ilvl w:val="1"/>
          <w:numId w:val="2"/>
        </w:numPr>
        <w:spacing w:before="0" w:after="240"/>
      </w:pPr>
      <w:commentRangeStart w:id="0"/>
      <w:bookmarkStart w:id="6" w:name="_Toc1865797391"/>
      <w:r>
        <w:t>References</w:t>
      </w:r>
      <w:commentRangeEnd w:id="0"/>
      <w:r>
        <w:commentReference w:id="0"/>
      </w:r>
      <w:bookmarkEnd w:id="6"/>
    </w:p>
    <w:tbl>
      <w:tblPr>
        <w:tblStyle w:val="12"/>
        <w:tblW w:w="9026" w:type="dxa"/>
        <w:tblInd w:w="-108" w:type="dxa"/>
        <w:tblLayout w:type="fixed"/>
        <w:tblCellMar>
          <w:top w:w="0" w:type="dxa"/>
          <w:left w:w="108" w:type="dxa"/>
          <w:bottom w:w="0" w:type="dxa"/>
          <w:right w:w="108" w:type="dxa"/>
        </w:tblCellMar>
      </w:tblPr>
      <w:tblGrid>
        <w:gridCol w:w="936"/>
        <w:gridCol w:w="8090"/>
      </w:tblGrid>
      <w:tr>
        <w:tblPrEx>
          <w:tblLayout w:type="fixed"/>
          <w:tblCellMar>
            <w:top w:w="0" w:type="dxa"/>
            <w:left w:w="108" w:type="dxa"/>
            <w:bottom w:w="0" w:type="dxa"/>
            <w:right w:w="108" w:type="dxa"/>
          </w:tblCellMar>
        </w:tblPrEx>
        <w:tc>
          <w:tcPr>
            <w:tcW w:w="936" w:type="dxa"/>
            <w:shd w:val="clear" w:color="auto" w:fill="auto"/>
          </w:tcPr>
          <w:p>
            <w:pPr>
              <w:widowControl/>
              <w:bidi w:val="0"/>
              <w:spacing w:before="0" w:after="200" w:line="276" w:lineRule="auto"/>
              <w:jc w:val="left"/>
            </w:pPr>
            <w:r>
              <w:t>RD-1</w:t>
            </w:r>
          </w:p>
        </w:tc>
        <w:tc>
          <w:tcPr>
            <w:tcW w:w="8090" w:type="dxa"/>
            <w:shd w:val="clear" w:color="auto" w:fill="auto"/>
          </w:tcPr>
          <w:p>
            <w:pPr>
              <w:widowControl/>
              <w:bidi w:val="0"/>
              <w:spacing w:before="0" w:after="200" w:line="276" w:lineRule="auto"/>
              <w:jc w:val="left"/>
            </w:pPr>
            <w:r>
              <w:t>Processor ATBD</w:t>
            </w:r>
          </w:p>
        </w:tc>
      </w:tr>
      <w:tr>
        <w:tblPrEx>
          <w:tblLayout w:type="fixed"/>
          <w:tblCellMar>
            <w:top w:w="0" w:type="dxa"/>
            <w:left w:w="108" w:type="dxa"/>
            <w:bottom w:w="0" w:type="dxa"/>
            <w:right w:w="108" w:type="dxa"/>
          </w:tblCellMar>
        </w:tblPrEx>
        <w:tc>
          <w:tcPr>
            <w:tcW w:w="936" w:type="dxa"/>
            <w:shd w:val="clear" w:color="auto" w:fill="auto"/>
          </w:tcPr>
          <w:p>
            <w:pPr>
              <w:widowControl/>
              <w:bidi w:val="0"/>
              <w:spacing w:before="0" w:after="200" w:line="276" w:lineRule="auto"/>
              <w:jc w:val="left"/>
            </w:pPr>
            <w:r>
              <w:t>RD-2</w:t>
            </w:r>
          </w:p>
        </w:tc>
        <w:tc>
          <w:tcPr>
            <w:tcW w:w="8090" w:type="dxa"/>
            <w:shd w:val="clear" w:color="auto" w:fill="auto"/>
          </w:tcPr>
          <w:p>
            <w:pPr>
              <w:widowControl/>
              <w:bidi w:val="0"/>
              <w:spacing w:before="0" w:after="200" w:line="276" w:lineRule="auto"/>
              <w:jc w:val="left"/>
            </w:pPr>
            <w:r>
              <w:t>Calibration data file spec</w:t>
            </w:r>
          </w:p>
        </w:tc>
      </w:tr>
      <w:tr>
        <w:tblPrEx>
          <w:tblLayout w:type="fixed"/>
          <w:tblCellMar>
            <w:top w:w="0" w:type="dxa"/>
            <w:left w:w="108" w:type="dxa"/>
            <w:bottom w:w="0" w:type="dxa"/>
            <w:right w:w="108" w:type="dxa"/>
          </w:tblCellMar>
        </w:tblPrEx>
        <w:tc>
          <w:tcPr>
            <w:tcW w:w="936" w:type="dxa"/>
            <w:shd w:val="clear" w:color="auto" w:fill="auto"/>
          </w:tcPr>
          <w:p>
            <w:pPr>
              <w:widowControl/>
              <w:bidi w:val="0"/>
              <w:spacing w:before="0" w:after="200" w:line="276" w:lineRule="auto"/>
              <w:jc w:val="left"/>
            </w:pPr>
            <w:r>
              <w:t>RD-3</w:t>
            </w:r>
          </w:p>
        </w:tc>
        <w:tc>
          <w:tcPr>
            <w:tcW w:w="8090" w:type="dxa"/>
            <w:shd w:val="clear" w:color="auto" w:fill="auto"/>
          </w:tcPr>
          <w:p>
            <w:pPr>
              <w:widowControl/>
              <w:bidi w:val="0"/>
              <w:spacing w:before="0" w:after="200" w:line="276" w:lineRule="auto"/>
              <w:jc w:val="left"/>
            </w:pPr>
            <w:r>
              <w:t>Rugged pc data file spec</w:t>
            </w:r>
          </w:p>
        </w:tc>
      </w:tr>
    </w:tbl>
    <w:p>
      <w:pPr>
        <w:pStyle w:val="3"/>
        <w:numPr>
          <w:ilvl w:val="1"/>
          <w:numId w:val="2"/>
        </w:numPr>
        <w:spacing w:before="0" w:after="240"/>
      </w:pPr>
      <w:bookmarkStart w:id="7" w:name="_Toc1616408201"/>
      <w:r>
        <w:t>Glossary and Acronyms</w:t>
      </w:r>
      <w:bookmarkEnd w:id="7"/>
    </w:p>
    <w:tbl>
      <w:tblPr>
        <w:tblStyle w:val="12"/>
        <w:tblW w:w="9026" w:type="dxa"/>
        <w:tblInd w:w="-108" w:type="dxa"/>
        <w:tblLayout w:type="fixed"/>
        <w:tblCellMar>
          <w:top w:w="0" w:type="dxa"/>
          <w:left w:w="108" w:type="dxa"/>
          <w:bottom w:w="0" w:type="dxa"/>
          <w:right w:w="108" w:type="dxa"/>
        </w:tblCellMar>
      </w:tblPr>
      <w:tblGrid>
        <w:gridCol w:w="1212"/>
        <w:gridCol w:w="7814"/>
      </w:tblGrid>
      <w:tr>
        <w:tblPrEx>
          <w:tblLayout w:type="fixed"/>
          <w:tblCellMar>
            <w:top w:w="0" w:type="dxa"/>
            <w:left w:w="108" w:type="dxa"/>
            <w:bottom w:w="0" w:type="dxa"/>
            <w:right w:w="108" w:type="dxa"/>
          </w:tblCellMar>
        </w:tblPrEx>
        <w:tc>
          <w:tcPr>
            <w:tcW w:w="1212" w:type="dxa"/>
            <w:shd w:val="clear" w:color="auto" w:fill="auto"/>
          </w:tcPr>
          <w:p>
            <w:pPr>
              <w:widowControl/>
              <w:bidi w:val="0"/>
              <w:spacing w:before="0" w:after="200" w:line="276" w:lineRule="auto"/>
              <w:jc w:val="left"/>
            </w:pPr>
            <w:r>
              <w:t>CF</w:t>
            </w:r>
          </w:p>
        </w:tc>
        <w:tc>
          <w:tcPr>
            <w:tcW w:w="7814" w:type="dxa"/>
            <w:shd w:val="clear" w:color="auto" w:fill="auto"/>
          </w:tcPr>
          <w:p>
            <w:pPr>
              <w:widowControl/>
              <w:bidi w:val="0"/>
              <w:spacing w:before="0" w:after="200" w:line="276" w:lineRule="auto"/>
              <w:jc w:val="left"/>
            </w:pPr>
            <w:r>
              <w:t>Climate and Forecast</w:t>
            </w:r>
          </w:p>
        </w:tc>
      </w:tr>
      <w:tr>
        <w:tblPrEx>
          <w:tblLayout w:type="fixed"/>
          <w:tblCellMar>
            <w:top w:w="0" w:type="dxa"/>
            <w:left w:w="108" w:type="dxa"/>
            <w:bottom w:w="0" w:type="dxa"/>
            <w:right w:w="108" w:type="dxa"/>
          </w:tblCellMar>
        </w:tblPrEx>
        <w:tc>
          <w:tcPr>
            <w:tcW w:w="1212" w:type="dxa"/>
            <w:shd w:val="clear" w:color="auto" w:fill="auto"/>
          </w:tcPr>
          <w:p>
            <w:pPr>
              <w:widowControl/>
              <w:bidi w:val="0"/>
              <w:spacing w:before="0" w:after="200" w:line="276" w:lineRule="auto"/>
              <w:jc w:val="left"/>
            </w:pPr>
            <w:r>
              <w:t>NetCDF</w:t>
            </w:r>
          </w:p>
        </w:tc>
        <w:tc>
          <w:tcPr>
            <w:tcW w:w="7814" w:type="dxa"/>
            <w:shd w:val="clear" w:color="auto" w:fill="auto"/>
          </w:tcPr>
          <w:p>
            <w:pPr>
              <w:widowControl/>
              <w:bidi w:val="0"/>
              <w:spacing w:before="0" w:after="200" w:line="276" w:lineRule="auto"/>
              <w:jc w:val="left"/>
            </w:pPr>
            <w:r>
              <w:t>Network common data format</w:t>
            </w:r>
          </w:p>
        </w:tc>
      </w:tr>
    </w:tbl>
    <w:p/>
    <w:p/>
    <w:p>
      <w:pPr>
        <w:pStyle w:val="2"/>
        <w:numPr>
          <w:ilvl w:val="0"/>
          <w:numId w:val="2"/>
        </w:numPr>
        <w:spacing w:line="360" w:lineRule="auto"/>
      </w:pPr>
      <w:bookmarkStart w:id="8" w:name="_Toc1640154501"/>
      <w:r>
        <w:t>Product Definitions</w:t>
      </w:r>
      <w:bookmarkEnd w:id="8"/>
    </w:p>
    <w:p>
      <w:r>
        <w:rPr>
          <w:lang w:eastAsia="en-GB"/>
        </w:rPr>
        <w:t xml:space="preserve">The Hypernets land and water network processors process field radiometer data from raw instrument counts to the surface reflectance product through a series of intermediate data products, which are referred to as different processing levels. These data processing Levels are defined in </w:t>
      </w:r>
      <w:r>
        <w:rPr>
          <w:lang w:eastAsia="en-GB"/>
        </w:rPr>
        <w:fldChar w:fldCharType="begin"/>
      </w:r>
      <w:r>
        <w:instrText xml:space="preserve">REF _Ref31815913 \h</w:instrText>
      </w:r>
      <w:r>
        <w:fldChar w:fldCharType="separate"/>
      </w:r>
      <w:r>
        <w:t>Table 1</w:t>
      </w:r>
      <w:r>
        <w:fldChar w:fldCharType="end"/>
      </w:r>
      <w:r>
        <w:rPr>
          <w:lang w:eastAsia="en-GB"/>
        </w:rPr>
        <w:t xml:space="preserve">. </w:t>
      </w:r>
      <w:r>
        <w:t xml:space="preserve">It is the scope of this document to define the products generated by the land and water network processors. These are the Level 1 and Level 2 products defined in </w:t>
      </w:r>
      <w:r>
        <w:fldChar w:fldCharType="begin"/>
      </w:r>
      <w:r>
        <w:instrText xml:space="preserve">REF _Ref31812037 \h</w:instrText>
      </w:r>
      <w:r>
        <w:fldChar w:fldCharType="separate"/>
      </w:r>
      <w:r>
        <w:t>Table 2</w:t>
      </w:r>
      <w:r>
        <w:fldChar w:fldCharType="end"/>
      </w:r>
      <w:r>
        <w:t>.</w:t>
      </w:r>
    </w:p>
    <w:p>
      <w:r>
        <w:t>Level 1 products are generated in the same processing pipeline for both the land and water networks and so the products are of the same format [RD-X]. Although, land and water network Level 2 products are produced through different processing algorithms, they again share the same file format and so are also specified together in the following.</w:t>
      </w:r>
    </w:p>
    <w:p>
      <w:r>
        <w:t>Radiometer measurements are taken in a defined set of geometries called a sequence. Each geometry in a sequence is called a series, as it is composed of a set of repeat measurements called scans that are averaged. Level 1 and Level 2a product files each correspond to one sequence of data. Level 2b temporally interpolates between sequence data to give one file per day.</w:t>
      </w:r>
    </w:p>
    <w:p>
      <w:pPr>
        <w:pStyle w:val="15"/>
        <w:keepNext/>
        <w:jc w:val="center"/>
      </w:pPr>
      <w:bookmarkStart w:id="9" w:name="_Ref31815913"/>
      <w:r>
        <w:t xml:space="preserve">Table </w:t>
      </w:r>
      <w:r>
        <w:fldChar w:fldCharType="begin"/>
      </w:r>
      <w:r>
        <w:instrText xml:space="preserve">SEQ Table \* ARABIC</w:instrText>
      </w:r>
      <w:r>
        <w:fldChar w:fldCharType="separate"/>
      </w:r>
      <w:r>
        <w:t>1</w:t>
      </w:r>
      <w:r>
        <w:fldChar w:fldCharType="end"/>
      </w:r>
      <w:bookmarkEnd w:id="9"/>
      <w:r>
        <w:t xml:space="preserve"> – List Hypernets Processor processing levels</w:t>
      </w:r>
    </w:p>
    <w:tbl>
      <w:tblPr>
        <w:tblStyle w:val="12"/>
        <w:tblW w:w="9039"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525"/>
        <w:gridCol w:w="751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525"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Level</w:t>
            </w:r>
          </w:p>
        </w:tc>
        <w:tc>
          <w:tcPr>
            <w:tcW w:w="751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Type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52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b w:val="0"/>
                <w:bCs/>
                <w:sz w:val="22"/>
              </w:rPr>
            </w:pPr>
            <w:r>
              <w:rPr>
                <w:rFonts w:ascii="Arial" w:hAnsi="Arial" w:cs="Arial"/>
                <w:b w:val="0"/>
                <w:bCs/>
                <w:sz w:val="22"/>
              </w:rPr>
              <w:t>Ancillary</w:t>
            </w:r>
          </w:p>
        </w:tc>
        <w:tc>
          <w:tcPr>
            <w:tcW w:w="751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Generic term covering non-measurement data used in processing chain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52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b w:val="0"/>
                <w:bCs w:val="0"/>
                <w:sz w:val="22"/>
              </w:rPr>
            </w:pPr>
            <w:r>
              <w:rPr>
                <w:rFonts w:ascii="Arial" w:hAnsi="Arial" w:cs="Arial"/>
                <w:b w:val="0"/>
                <w:bCs w:val="0"/>
                <w:sz w:val="22"/>
              </w:rPr>
              <w:t>Level 1</w:t>
            </w:r>
          </w:p>
        </w:tc>
        <w:tc>
          <w:tcPr>
            <w:tcW w:w="751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Calibrated instrument data</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52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b w:val="0"/>
                <w:bCs/>
                <w:sz w:val="22"/>
              </w:rPr>
            </w:pPr>
            <w:r>
              <w:rPr>
                <w:rFonts w:ascii="Arial" w:hAnsi="Arial" w:cs="Arial"/>
                <w:b w:val="0"/>
                <w:bCs/>
                <w:sz w:val="22"/>
              </w:rPr>
              <w:t>Level 2a</w:t>
            </w:r>
          </w:p>
        </w:tc>
        <w:tc>
          <w:tcPr>
            <w:tcW w:w="751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szCs w:val="22"/>
              </w:rPr>
            </w:pPr>
            <w:r>
              <w:rPr>
                <w:rFonts w:ascii="Arial" w:hAnsi="Arial" w:cs="Arial"/>
                <w:sz w:val="22"/>
                <w:szCs w:val="22"/>
              </w:rPr>
              <w:t>Evaluated surface reflectance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52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b w:val="0"/>
                <w:bCs/>
                <w:sz w:val="22"/>
              </w:rPr>
            </w:pPr>
            <w:r>
              <w:rPr>
                <w:rFonts w:ascii="Arial" w:hAnsi="Arial" w:cs="Arial"/>
                <w:b w:val="0"/>
                <w:bCs/>
                <w:sz w:val="22"/>
              </w:rPr>
              <w:t>Level 2b</w:t>
            </w:r>
          </w:p>
        </w:tc>
        <w:tc>
          <w:tcPr>
            <w:tcW w:w="751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Temporally interpolated surface reflectance</w:t>
            </w:r>
          </w:p>
        </w:tc>
      </w:tr>
    </w:tbl>
    <w:p/>
    <w:p>
      <w:pPr>
        <w:pStyle w:val="15"/>
        <w:keepNext/>
        <w:jc w:val="center"/>
      </w:pPr>
      <w:bookmarkStart w:id="10" w:name="_Ref31812037"/>
      <w:r>
        <w:t xml:space="preserve">Table </w:t>
      </w:r>
      <w:r>
        <w:fldChar w:fldCharType="begin"/>
      </w:r>
      <w:r>
        <w:instrText xml:space="preserve">SEQ Table \* ARABIC</w:instrText>
      </w:r>
      <w:r>
        <w:fldChar w:fldCharType="separate"/>
      </w:r>
      <w:r>
        <w:t>2</w:t>
      </w:r>
      <w:r>
        <w:fldChar w:fldCharType="end"/>
      </w:r>
      <w:bookmarkEnd w:id="10"/>
      <w:r>
        <w:t xml:space="preserve"> – Hypernets products definition</w:t>
      </w:r>
    </w:p>
    <w:tbl>
      <w:tblPr>
        <w:tblStyle w:val="12"/>
        <w:tblW w:w="9039"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100"/>
        <w:gridCol w:w="1560"/>
        <w:gridCol w:w="4394"/>
        <w:gridCol w:w="1985"/>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100"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Level</w:t>
            </w:r>
          </w:p>
        </w:tc>
        <w:tc>
          <w:tcPr>
            <w:tcW w:w="1560"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Abbreviated Name</w:t>
            </w:r>
          </w:p>
        </w:tc>
        <w:tc>
          <w:tcPr>
            <w:tcW w:w="43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Description</w:t>
            </w:r>
          </w:p>
        </w:tc>
        <w:tc>
          <w:tcPr>
            <w:tcW w:w="1985"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File Scope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10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b w:val="0"/>
                <w:bCs/>
                <w:sz w:val="22"/>
              </w:rPr>
            </w:pPr>
            <w:r>
              <w:rPr>
                <w:rFonts w:ascii="Arial" w:hAnsi="Arial" w:cs="Arial"/>
                <w:b w:val="0"/>
                <w:bCs/>
                <w:sz w:val="22"/>
              </w:rPr>
              <w:t>Ancillary</w:t>
            </w:r>
          </w:p>
        </w:tc>
        <w:tc>
          <w:tcPr>
            <w:tcW w:w="15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CDB</w:t>
            </w:r>
          </w:p>
        </w:tc>
        <w:tc>
          <w:tcPr>
            <w:tcW w:w="43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Instrument calibration and characterisation data</w:t>
            </w:r>
          </w:p>
        </w:tc>
        <w:tc>
          <w:tcPr>
            <w:tcW w:w="19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Defined in [RD-X]</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10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b w:val="0"/>
                <w:bCs w:val="0"/>
                <w:sz w:val="22"/>
              </w:rPr>
            </w:pPr>
            <w:r>
              <w:rPr>
                <w:rFonts w:ascii="Arial" w:hAnsi="Arial" w:cs="Arial"/>
                <w:b w:val="0"/>
                <w:bCs w:val="0"/>
                <w:sz w:val="22"/>
              </w:rPr>
              <w:t>0</w:t>
            </w:r>
          </w:p>
        </w:tc>
        <w:tc>
          <w:tcPr>
            <w:tcW w:w="15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c>
          <w:tcPr>
            <w:tcW w:w="43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Raw instrument data from rugged PC</w:t>
            </w:r>
          </w:p>
        </w:tc>
        <w:tc>
          <w:tcPr>
            <w:tcW w:w="19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Defined in [RD-X]</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10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b w:val="0"/>
                <w:bCs/>
                <w:sz w:val="22"/>
              </w:rPr>
            </w:pPr>
            <w:r>
              <w:rPr>
                <w:rFonts w:ascii="Arial" w:hAnsi="Arial" w:cs="Arial"/>
                <w:b w:val="0"/>
                <w:bCs/>
                <w:sz w:val="22"/>
              </w:rPr>
              <w:t>1</w:t>
            </w:r>
          </w:p>
        </w:tc>
        <w:tc>
          <w:tcPr>
            <w:tcW w:w="15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szCs w:val="22"/>
              </w:rPr>
            </w:pPr>
            <w:r>
              <w:rPr>
                <w:rFonts w:ascii="Arial" w:hAnsi="Arial" w:cs="Arial"/>
                <w:sz w:val="22"/>
                <w:szCs w:val="22"/>
              </w:rPr>
              <w:t>RAD</w:t>
            </w:r>
          </w:p>
        </w:tc>
        <w:tc>
          <w:tcPr>
            <w:tcW w:w="43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szCs w:val="22"/>
              </w:rPr>
            </w:pPr>
            <w:r>
              <w:rPr>
                <w:rFonts w:ascii="Arial" w:hAnsi="Arial" w:cs="Arial"/>
                <w:sz w:val="22"/>
                <w:szCs w:val="22"/>
              </w:rPr>
              <w:t>Radiance data</w:t>
            </w:r>
          </w:p>
        </w:tc>
        <w:tc>
          <w:tcPr>
            <w:tcW w:w="19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szCs w:val="22"/>
              </w:rPr>
            </w:pPr>
            <w:r>
              <w:rPr>
                <w:rFonts w:ascii="Arial" w:hAnsi="Arial" w:cs="Arial"/>
                <w:sz w:val="22"/>
                <w:szCs w:val="22"/>
              </w:rPr>
              <w:t>File per 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10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b/>
                <w:bCs/>
                <w:sz w:val="22"/>
              </w:rPr>
            </w:pPr>
          </w:p>
        </w:tc>
        <w:tc>
          <w:tcPr>
            <w:tcW w:w="15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IRR</w:t>
            </w:r>
          </w:p>
        </w:tc>
        <w:tc>
          <w:tcPr>
            <w:tcW w:w="43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Irradiance data</w:t>
            </w:r>
          </w:p>
        </w:tc>
        <w:tc>
          <w:tcPr>
            <w:tcW w:w="19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szCs w:val="22"/>
              </w:rPr>
            </w:pPr>
            <w:r>
              <w:rPr>
                <w:rFonts w:ascii="Arial" w:hAnsi="Arial" w:cs="Arial"/>
                <w:sz w:val="22"/>
                <w:szCs w:val="22"/>
              </w:rPr>
              <w:t>File per 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10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b w:val="0"/>
                <w:bCs/>
                <w:sz w:val="22"/>
              </w:rPr>
            </w:pPr>
            <w:r>
              <w:rPr>
                <w:rFonts w:ascii="Arial" w:hAnsi="Arial" w:cs="Arial"/>
                <w:b w:val="0"/>
                <w:bCs/>
                <w:sz w:val="22"/>
              </w:rPr>
              <w:t>2a</w:t>
            </w:r>
          </w:p>
        </w:tc>
        <w:tc>
          <w:tcPr>
            <w:tcW w:w="15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REF</w:t>
            </w:r>
          </w:p>
        </w:tc>
        <w:tc>
          <w:tcPr>
            <w:tcW w:w="43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Surface reflectance data</w:t>
            </w:r>
          </w:p>
        </w:tc>
        <w:tc>
          <w:tcPr>
            <w:tcW w:w="19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szCs w:val="22"/>
              </w:rPr>
            </w:pPr>
            <w:r>
              <w:rPr>
                <w:rFonts w:ascii="Arial" w:hAnsi="Arial" w:cs="Arial"/>
                <w:sz w:val="22"/>
                <w:szCs w:val="22"/>
              </w:rPr>
              <w:t>File per 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10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b w:val="0"/>
                <w:bCs/>
                <w:sz w:val="22"/>
              </w:rPr>
            </w:pPr>
            <w:r>
              <w:rPr>
                <w:rFonts w:ascii="Arial" w:hAnsi="Arial" w:cs="Arial"/>
                <w:b w:val="0"/>
                <w:bCs/>
                <w:sz w:val="22"/>
              </w:rPr>
              <w:t>2b</w:t>
            </w:r>
          </w:p>
        </w:tc>
        <w:tc>
          <w:tcPr>
            <w:tcW w:w="15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pPr>
            <w:commentRangeStart w:id="1"/>
            <w:r>
              <w:rPr>
                <w:rFonts w:ascii="Arial" w:hAnsi="Arial" w:cs="Arial"/>
                <w:sz w:val="22"/>
              </w:rPr>
              <w:t>REFD</w:t>
            </w:r>
            <w:commentRangeEnd w:id="1"/>
            <w:r>
              <w:commentReference w:id="1"/>
            </w:r>
          </w:p>
        </w:tc>
        <w:tc>
          <w:tcPr>
            <w:tcW w:w="43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Temporally interpolated surface reflectance data</w:t>
            </w:r>
          </w:p>
        </w:tc>
        <w:tc>
          <w:tcPr>
            <w:tcW w:w="19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szCs w:val="22"/>
              </w:rPr>
            </w:pPr>
            <w:r>
              <w:rPr>
                <w:rFonts w:ascii="Arial" w:hAnsi="Arial" w:cs="Arial"/>
                <w:sz w:val="22"/>
                <w:szCs w:val="22"/>
              </w:rPr>
              <w:t>File per day</w:t>
            </w:r>
          </w:p>
        </w:tc>
      </w:tr>
    </w:tbl>
    <w:p/>
    <w:p/>
    <w:p/>
    <w:p/>
    <w:p>
      <w:pPr>
        <w:pStyle w:val="2"/>
        <w:numPr>
          <w:ilvl w:val="0"/>
          <w:numId w:val="2"/>
        </w:numPr>
        <w:spacing w:before="0" w:after="240"/>
      </w:pPr>
      <w:bookmarkStart w:id="11" w:name="_Toc1813872232"/>
      <w:r>
        <w:t>Product Conventions</w:t>
      </w:r>
      <w:bookmarkEnd w:id="11"/>
    </w:p>
    <w:p>
      <w:r>
        <w:t>This section defines the various conventions that apply to the Hypernets data product, including the product file naming convention.</w:t>
      </w:r>
    </w:p>
    <w:p>
      <w:pPr>
        <w:pStyle w:val="3"/>
        <w:numPr>
          <w:ilvl w:val="1"/>
          <w:numId w:val="2"/>
        </w:numPr>
      </w:pPr>
      <w:bookmarkStart w:id="12" w:name="_Toc268948366"/>
      <w:r>
        <w:t>Product file format</w:t>
      </w:r>
      <w:bookmarkEnd w:id="12"/>
    </w:p>
    <w:p>
      <w:pPr>
        <w:spacing w:before="240" w:after="200"/>
      </w:pPr>
      <w:r>
        <w:t xml:space="preserve">Files shall be in the NetCDF CF-convention version </w:t>
      </w:r>
      <w:commentRangeStart w:id="2"/>
      <w:r>
        <w:t>1.6</w:t>
      </w:r>
      <w:commentRangeEnd w:id="2"/>
      <w:r>
        <w:commentReference w:id="2"/>
      </w:r>
      <w:r>
        <w:t xml:space="preserve"> format.</w:t>
      </w:r>
    </w:p>
    <w:p>
      <w:pPr>
        <w:pStyle w:val="3"/>
        <w:numPr>
          <w:ilvl w:val="1"/>
          <w:numId w:val="2"/>
        </w:numPr>
        <w:spacing w:line="480" w:lineRule="auto"/>
      </w:pPr>
      <w:bookmarkStart w:id="13" w:name="_Toc814792764"/>
      <w:r>
        <w:t>Network naming conventions</w:t>
      </w:r>
      <w:bookmarkEnd w:id="13"/>
    </w:p>
    <w:p>
      <w:r>
        <w:t xml:space="preserve">Hypernets products may derive from either the Land or Water network, the abbreviations for these are contained in </w:t>
      </w:r>
      <w:r>
        <w:fldChar w:fldCharType="begin"/>
      </w:r>
      <w:r>
        <w:instrText xml:space="preserve">REF _Ref31815957 \h</w:instrText>
      </w:r>
      <w:r>
        <w:fldChar w:fldCharType="separate"/>
      </w:r>
      <w:r>
        <w:t>Table 3</w:t>
      </w:r>
      <w:r>
        <w:fldChar w:fldCharType="end"/>
      </w:r>
      <w:r>
        <w:t>.</w:t>
      </w:r>
    </w:p>
    <w:p>
      <w:pPr>
        <w:pStyle w:val="15"/>
        <w:keepNext/>
        <w:jc w:val="center"/>
      </w:pPr>
      <w:bookmarkStart w:id="14" w:name="_Ref31815957"/>
      <w:r>
        <w:t xml:space="preserve">Table </w:t>
      </w:r>
      <w:r>
        <w:fldChar w:fldCharType="begin"/>
      </w:r>
      <w:r>
        <w:instrText xml:space="preserve">SEQ Table \* ARABIC</w:instrText>
      </w:r>
      <w:r>
        <w:fldChar w:fldCharType="separate"/>
      </w:r>
      <w:r>
        <w:t>3</w:t>
      </w:r>
      <w:r>
        <w:fldChar w:fldCharType="end"/>
      </w:r>
      <w:bookmarkEnd w:id="14"/>
      <w:r>
        <w:t xml:space="preserve"> – Product network naming conventions</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659"/>
        <w:gridCol w:w="666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65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Abbreviated Name</w:t>
            </w:r>
          </w:p>
        </w:tc>
        <w:tc>
          <w:tcPr>
            <w:tcW w:w="666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Product Type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b w:val="0"/>
                <w:bCs/>
                <w:sz w:val="22"/>
              </w:rPr>
            </w:pPr>
            <w:r>
              <w:rPr>
                <w:rFonts w:ascii="Arial" w:hAnsi="Arial" w:cs="Arial"/>
                <w:b w:val="0"/>
                <w:bCs/>
                <w:sz w:val="22"/>
              </w:rPr>
              <w:t>L</w:t>
            </w:r>
          </w:p>
        </w:tc>
        <w:tc>
          <w:tcPr>
            <w:tcW w:w="666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Land network</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b w:val="0"/>
                <w:bCs w:val="0"/>
                <w:sz w:val="22"/>
              </w:rPr>
            </w:pPr>
            <w:r>
              <w:rPr>
                <w:rFonts w:ascii="Arial" w:hAnsi="Arial" w:cs="Arial"/>
                <w:b w:val="0"/>
                <w:bCs w:val="0"/>
                <w:sz w:val="22"/>
              </w:rPr>
              <w:t>W</w:t>
            </w:r>
          </w:p>
        </w:tc>
        <w:tc>
          <w:tcPr>
            <w:tcW w:w="666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Water network</w:t>
            </w:r>
          </w:p>
        </w:tc>
      </w:tr>
    </w:tbl>
    <w:p>
      <w:pPr>
        <w:pStyle w:val="3"/>
        <w:numPr>
          <w:ilvl w:val="1"/>
          <w:numId w:val="2"/>
        </w:numPr>
        <w:spacing w:line="480" w:lineRule="auto"/>
      </w:pPr>
      <w:bookmarkStart w:id="15" w:name="_Toc434978008"/>
      <w:r>
        <w:t>Site name conventions</w:t>
      </w:r>
      <w:bookmarkEnd w:id="15"/>
    </w:p>
    <w:p>
      <w:r>
        <w:fldChar w:fldCharType="begin"/>
      </w:r>
      <w:r>
        <w:instrText xml:space="preserve">REF _Ref14795049 \h</w:instrText>
      </w:r>
      <w:r>
        <w:fldChar w:fldCharType="separate"/>
      </w:r>
      <w:r>
        <w:t>Table 4</w:t>
      </w:r>
      <w:r>
        <w:fldChar w:fldCharType="end"/>
      </w:r>
      <w:r>
        <w:t xml:space="preserve"> defines the </w:t>
      </w:r>
      <w:commentRangeStart w:id="3"/>
      <w:r>
        <w:t xml:space="preserve">abbreviated name convention </w:t>
      </w:r>
      <w:commentRangeEnd w:id="3"/>
      <w:r>
        <w:commentReference w:id="3"/>
      </w:r>
      <w:r>
        <w:t>applicable to the individual Hypernets sites.</w:t>
      </w:r>
    </w:p>
    <w:p>
      <w:pPr>
        <w:pStyle w:val="15"/>
        <w:keepNext/>
        <w:jc w:val="center"/>
      </w:pPr>
      <w:bookmarkStart w:id="16" w:name="_Hlk14795346"/>
      <w:bookmarkEnd w:id="16"/>
      <w:bookmarkStart w:id="17" w:name="_Ref14795049"/>
      <w:r>
        <w:t xml:space="preserve">Table </w:t>
      </w:r>
      <w:r>
        <w:fldChar w:fldCharType="begin"/>
      </w:r>
      <w:r>
        <w:instrText xml:space="preserve">SEQ Table \* ARABIC</w:instrText>
      </w:r>
      <w:r>
        <w:fldChar w:fldCharType="separate"/>
      </w:r>
      <w:r>
        <w:t>4</w:t>
      </w:r>
      <w:r>
        <w:fldChar w:fldCharType="end"/>
      </w:r>
      <w:bookmarkEnd w:id="17"/>
      <w:r>
        <w:t xml:space="preserve"> – Site name conventions</w:t>
      </w:r>
    </w:p>
    <w:tbl>
      <w:tblPr>
        <w:tblStyle w:val="12"/>
        <w:tblW w:w="9296"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1"/>
        <w:gridCol w:w="6495"/>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Abbreviated Name</w:t>
            </w:r>
          </w:p>
        </w:tc>
        <w:tc>
          <w:tcPr>
            <w:tcW w:w="6495"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Site Name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b w:val="0"/>
                <w:bCs/>
                <w:sz w:val="22"/>
              </w:rPr>
            </w:pPr>
            <w:r>
              <w:rPr>
                <w:rFonts w:ascii="Arial" w:hAnsi="Arial" w:cs="Arial"/>
                <w:b w:val="0"/>
                <w:bCs/>
                <w:sz w:val="22"/>
              </w:rPr>
              <w:t>GBNA</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Gobabeb, Namibia</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b w:val="0"/>
                <w:bCs/>
                <w:sz w:val="22"/>
              </w:rPr>
            </w:pPr>
            <w:r>
              <w:rPr>
                <w:rFonts w:ascii="Arial" w:hAnsi="Arial" w:cs="Arial"/>
                <w:b w:val="0"/>
                <w:bCs/>
                <w:sz w:val="22"/>
              </w:rPr>
              <w:t>WYUK</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Wytham Woods, Untied Kingdom</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b w:val="0"/>
                <w:bCs/>
                <w:sz w:val="22"/>
              </w:rPr>
            </w:pPr>
            <w:r>
              <w:rPr>
                <w:rFonts w:ascii="Arial" w:hAnsi="Arial" w:cs="Arial"/>
                <w:b w:val="0"/>
                <w:bCs/>
                <w:sz w:val="22"/>
              </w:rPr>
              <w:t>…</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bl>
    <w:p>
      <w:pPr>
        <w:pStyle w:val="3"/>
        <w:numPr>
          <w:ilvl w:val="1"/>
          <w:numId w:val="2"/>
        </w:numPr>
        <w:spacing w:line="480" w:lineRule="auto"/>
      </w:pPr>
      <w:bookmarkStart w:id="18" w:name="_Hlk14795346"/>
      <w:bookmarkEnd w:id="18"/>
      <w:bookmarkStart w:id="19" w:name="_Toc1450640790"/>
      <w:r>
        <w:t>Filename convention</w:t>
      </w:r>
      <w:bookmarkEnd w:id="19"/>
    </w:p>
    <w:p>
      <w:r>
        <w:t xml:space="preserve">This section specifies the file naming convention that applies to Hypernets data files. This naming convention is intended to allow the unique identification of all product files and summarise the contents. </w:t>
      </w:r>
    </w:p>
    <w:p>
      <w:pPr>
        <w:rPr>
          <w:rFonts w:eastAsia="Calibri"/>
        </w:rPr>
      </w:pPr>
      <w:r>
        <w:t>The file name is com</w:t>
      </w:r>
      <w:r>
        <w:rPr>
          <w:rFonts w:eastAsia="Calibri"/>
        </w:rPr>
        <w:t>posed of a defined sequence of data fields, separated by an underscore in the following way:</w:t>
      </w:r>
    </w:p>
    <w:p>
      <w:pPr>
        <w:rPr>
          <w:rFonts w:eastAsia="Calibri"/>
        </w:rPr>
      </w:pPr>
      <w:r>
        <w:rPr>
          <w:rFonts w:eastAsia="Calibri"/>
        </w:rPr>
        <w:t>PROJECT_NETWORK_SITE_TYPE_DATETIME_VERSION.nc</w:t>
      </w:r>
    </w:p>
    <w:p>
      <w:r>
        <w:rPr>
          <w:rFonts w:eastAsia="Calibri"/>
        </w:rPr>
        <w:t>The files are stored in the NetCDF data format and so have the extension “.nc”. The definition of the data fields and th</w:t>
      </w:r>
      <w:r>
        <w:t xml:space="preserve">eir allowed contents is described in </w:t>
      </w:r>
      <w:r>
        <w:fldChar w:fldCharType="begin"/>
      </w:r>
      <w:r>
        <w:instrText xml:space="preserve">REF _Ref14794260 \h</w:instrText>
      </w:r>
      <w:r>
        <w:fldChar w:fldCharType="separate"/>
      </w:r>
      <w:r>
        <w:t>Table 5</w:t>
      </w:r>
      <w:r>
        <w:fldChar w:fldCharType="end"/>
      </w:r>
      <w:r>
        <w:t>.</w:t>
      </w:r>
    </w:p>
    <w:p>
      <w:pPr>
        <w:pStyle w:val="15"/>
        <w:keepNext/>
        <w:jc w:val="center"/>
      </w:pPr>
      <w:bookmarkStart w:id="20" w:name="_Ref14794260"/>
      <w:r>
        <w:t xml:space="preserve">Table </w:t>
      </w:r>
      <w:r>
        <w:fldChar w:fldCharType="begin"/>
      </w:r>
      <w:r>
        <w:instrText xml:space="preserve">SEQ Table \* ARABIC</w:instrText>
      </w:r>
      <w:r>
        <w:fldChar w:fldCharType="separate"/>
      </w:r>
      <w:r>
        <w:t>5</w:t>
      </w:r>
      <w:r>
        <w:fldChar w:fldCharType="end"/>
      </w:r>
      <w:bookmarkEnd w:id="20"/>
      <w:r>
        <w:t xml:space="preserve"> – File naming convention data fields</w:t>
      </w:r>
    </w:p>
    <w:tbl>
      <w:tblPr>
        <w:tblStyle w:val="12"/>
        <w:tblW w:w="9296"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1"/>
        <w:gridCol w:w="6495"/>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keepNext/>
              <w:rPr>
                <w:rFonts w:ascii="Arial" w:hAnsi="Arial" w:cs="Arial"/>
                <w:b/>
                <w:bCs/>
                <w:color w:val="FFFFFF"/>
                <w:sz w:val="22"/>
              </w:rPr>
            </w:pPr>
            <w:r>
              <w:rPr>
                <w:rFonts w:ascii="Arial" w:hAnsi="Arial" w:cs="Arial"/>
                <w:b/>
                <w:bCs/>
                <w:color w:val="FFFFFF"/>
                <w:sz w:val="22"/>
              </w:rPr>
              <w:t>Field Name</w:t>
            </w:r>
          </w:p>
        </w:tc>
        <w:tc>
          <w:tcPr>
            <w:tcW w:w="6495"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keepNext/>
              <w:rPr>
                <w:rFonts w:ascii="Arial" w:hAnsi="Arial" w:cs="Arial"/>
                <w:b/>
                <w:bCs/>
                <w:color w:val="FFFFFF"/>
                <w:sz w:val="22"/>
              </w:rPr>
            </w:pPr>
            <w:r>
              <w:rPr>
                <w:rFonts w:ascii="Arial" w:hAnsi="Arial" w:cs="Arial"/>
                <w:b/>
                <w:bCs/>
                <w:color w:val="FFFFFF"/>
                <w:sz w:val="22"/>
              </w:rPr>
              <w:t>Description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keepNext/>
              <w:rPr>
                <w:rFonts w:ascii="Arial" w:hAnsi="Arial" w:cs="Arial"/>
                <w:b w:val="0"/>
                <w:bCs/>
                <w:sz w:val="22"/>
              </w:rPr>
            </w:pPr>
            <w:r>
              <w:rPr>
                <w:rFonts w:ascii="Arial" w:hAnsi="Arial" w:cs="Arial"/>
                <w:b w:val="0"/>
                <w:bCs/>
                <w:sz w:val="22"/>
              </w:rPr>
              <w:t>PROJECT</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keepNext/>
              <w:rPr>
                <w:rFonts w:ascii="Arial" w:hAnsi="Arial" w:cs="Arial"/>
                <w:sz w:val="22"/>
              </w:rPr>
            </w:pPr>
            <w:r>
              <w:rPr>
                <w:rFonts w:ascii="Arial" w:hAnsi="Arial" w:cs="Arial"/>
                <w:sz w:val="22"/>
              </w:rPr>
              <w:t>“HYPERNETS”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492"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keepNext/>
              <w:rPr>
                <w:rFonts w:ascii="Arial" w:hAnsi="Arial" w:cs="Arial"/>
                <w:b w:val="0"/>
                <w:bCs/>
                <w:sz w:val="22"/>
              </w:rPr>
            </w:pPr>
            <w:r>
              <w:rPr>
                <w:rFonts w:ascii="Arial" w:hAnsi="Arial" w:cs="Arial"/>
                <w:b w:val="0"/>
                <w:bCs/>
                <w:sz w:val="22"/>
              </w:rPr>
              <w:t>Network</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keepNext/>
            </w:pPr>
            <w:r>
              <w:rPr>
                <w:rFonts w:ascii="Arial" w:hAnsi="Arial" w:cs="Arial"/>
                <w:sz w:val="22"/>
                <w:szCs w:val="22"/>
              </w:rPr>
              <w:t xml:space="preserve">Name of product network. Values may be abbreviated network names defined in </w:t>
            </w:r>
            <w:r>
              <w:rPr>
                <w:rFonts w:ascii="Arial" w:hAnsi="Arial" w:cs="Arial"/>
                <w:sz w:val="22"/>
                <w:szCs w:val="22"/>
              </w:rPr>
              <w:fldChar w:fldCharType="begin"/>
            </w:r>
            <w:r>
              <w:rPr>
                <w:rFonts w:ascii="Arial" w:hAnsi="Arial" w:cs="Arial"/>
                <w:sz w:val="22"/>
                <w:szCs w:val="22"/>
              </w:rPr>
              <w:instrText xml:space="preserve">REF _Ref14795049 \h</w:instrText>
            </w:r>
            <w:r>
              <w:rPr>
                <w:rFonts w:ascii="Arial" w:hAnsi="Arial" w:cs="Arial"/>
                <w:sz w:val="22"/>
                <w:szCs w:val="22"/>
              </w:rPr>
              <w:fldChar w:fldCharType="separate"/>
            </w:r>
            <w:r>
              <w:rPr>
                <w:rFonts w:ascii="Arial" w:hAnsi="Arial" w:cs="Arial"/>
                <w:sz w:val="22"/>
                <w:szCs w:val="22"/>
              </w:rPr>
              <w:t>Table 4</w:t>
            </w:r>
            <w:r>
              <w:rPr>
                <w:rFonts w:ascii="Arial" w:hAnsi="Arial" w:cs="Arial"/>
                <w:sz w:val="22"/>
                <w:szCs w:val="22"/>
              </w:rPr>
              <w:fldChar w:fldCharType="end"/>
            </w:r>
            <w:r>
              <w:rPr>
                <w:rFonts w:ascii="Arial" w:hAnsi="Arial" w:cs="Arial"/>
                <w:sz w:val="22"/>
                <w:szCs w:val="22"/>
              </w:rPr>
              <w: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492"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keepNext/>
              <w:rPr>
                <w:rFonts w:ascii="Arial" w:hAnsi="Arial" w:cs="Arial"/>
                <w:b w:val="0"/>
                <w:bCs/>
                <w:sz w:val="22"/>
              </w:rPr>
            </w:pPr>
            <w:r>
              <w:rPr>
                <w:rFonts w:ascii="Arial" w:hAnsi="Arial" w:cs="Arial"/>
                <w:b w:val="0"/>
                <w:bCs/>
                <w:sz w:val="22"/>
              </w:rPr>
              <w:t>SITE</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keepNext/>
            </w:pPr>
            <w:r>
              <w:rPr>
                <w:rFonts w:ascii="Arial" w:hAnsi="Arial" w:cs="Arial"/>
                <w:sz w:val="22"/>
                <w:szCs w:val="22"/>
              </w:rPr>
              <w:t xml:space="preserve">Name of data site. Values may be abbreviated site names defined in </w:t>
            </w:r>
            <w:r>
              <w:rPr>
                <w:rFonts w:ascii="Arial" w:hAnsi="Arial" w:cs="Arial"/>
                <w:sz w:val="22"/>
                <w:szCs w:val="22"/>
              </w:rPr>
              <w:fldChar w:fldCharType="begin"/>
            </w:r>
            <w:r>
              <w:rPr>
                <w:rFonts w:ascii="Arial" w:hAnsi="Arial" w:cs="Arial"/>
                <w:sz w:val="22"/>
                <w:szCs w:val="22"/>
              </w:rPr>
              <w:instrText xml:space="preserve">REF _Ref14795049 \h</w:instrText>
            </w:r>
            <w:r>
              <w:rPr>
                <w:rFonts w:ascii="Arial" w:hAnsi="Arial" w:cs="Arial"/>
                <w:sz w:val="22"/>
                <w:szCs w:val="22"/>
              </w:rPr>
              <w:fldChar w:fldCharType="separate"/>
            </w:r>
            <w:r>
              <w:rPr>
                <w:rFonts w:ascii="Arial" w:hAnsi="Arial" w:cs="Arial"/>
                <w:sz w:val="22"/>
                <w:szCs w:val="22"/>
              </w:rPr>
              <w:t>Table 4</w:t>
            </w:r>
            <w:r>
              <w:rPr>
                <w:rFonts w:ascii="Arial" w:hAnsi="Arial" w:cs="Arial"/>
                <w:sz w:val="22"/>
                <w:szCs w:val="22"/>
              </w:rPr>
              <w:fldChar w:fldCharType="end"/>
            </w:r>
            <w:r>
              <w:rPr>
                <w:rFonts w:ascii="Arial" w:hAnsi="Arial" w:cs="Arial"/>
                <w:sz w:val="22"/>
                <w:szCs w:val="22"/>
              </w:rPr>
              <w: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492"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keepNext/>
              <w:rPr>
                <w:rFonts w:ascii="Arial" w:hAnsi="Arial" w:cs="Arial"/>
                <w:b w:val="0"/>
                <w:bCs/>
                <w:sz w:val="22"/>
              </w:rPr>
            </w:pPr>
            <w:r>
              <w:rPr>
                <w:rFonts w:ascii="Arial" w:hAnsi="Arial" w:cs="Arial"/>
                <w:b w:val="0"/>
                <w:bCs/>
                <w:sz w:val="22"/>
              </w:rPr>
              <w:t>TYPE</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keepNext/>
            </w:pPr>
            <w:r>
              <w:rPr>
                <w:rFonts w:ascii="Arial" w:hAnsi="Arial" w:cs="Arial"/>
                <w:sz w:val="22"/>
              </w:rPr>
              <w:t xml:space="preserve">Name of product type. </w:t>
            </w:r>
            <w:r>
              <w:rPr>
                <w:rFonts w:ascii="Arial" w:hAnsi="Arial" w:cs="Arial"/>
                <w:sz w:val="22"/>
                <w:szCs w:val="22"/>
              </w:rPr>
              <w:t xml:space="preserve">Values may be abbreviated product type names defined in </w:t>
            </w:r>
            <w:r>
              <w:rPr>
                <w:rFonts w:ascii="Arial" w:hAnsi="Arial" w:cs="Arial"/>
                <w:sz w:val="22"/>
                <w:szCs w:val="22"/>
              </w:rPr>
              <w:fldChar w:fldCharType="begin"/>
            </w:r>
            <w:r>
              <w:rPr>
                <w:rFonts w:ascii="Arial" w:hAnsi="Arial" w:cs="Arial"/>
                <w:sz w:val="22"/>
                <w:szCs w:val="22"/>
              </w:rPr>
              <w:instrText xml:space="preserve">REF _Ref31812037 \h</w:instrText>
            </w:r>
            <w:r>
              <w:rPr>
                <w:rFonts w:ascii="Arial" w:hAnsi="Arial" w:cs="Arial"/>
                <w:sz w:val="22"/>
                <w:szCs w:val="22"/>
              </w:rPr>
              <w:fldChar w:fldCharType="separate"/>
            </w:r>
            <w:r>
              <w:rPr>
                <w:rFonts w:ascii="Arial" w:hAnsi="Arial" w:cs="Arial"/>
                <w:sz w:val="22"/>
                <w:szCs w:val="22"/>
              </w:rPr>
              <w:t>Table 2</w:t>
            </w:r>
            <w:r>
              <w:rPr>
                <w:rFonts w:ascii="Arial" w:hAnsi="Arial" w:cs="Arial"/>
                <w:sz w:val="22"/>
                <w:szCs w:val="22"/>
              </w:rPr>
              <w:fldChar w:fldCharType="end"/>
            </w:r>
            <w:r>
              <w:rPr>
                <w:rFonts w:ascii="Arial" w:hAnsi="Arial" w:cs="Arial"/>
                <w:sz w:val="22"/>
                <w:szCs w:val="22"/>
              </w:rPr>
              <w: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492"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keepNext/>
              <w:rPr>
                <w:rFonts w:ascii="Arial" w:hAnsi="Arial" w:cs="Arial"/>
                <w:b w:val="0"/>
                <w:bCs/>
                <w:sz w:val="22"/>
              </w:rPr>
            </w:pPr>
            <w:r>
              <w:rPr>
                <w:rFonts w:ascii="Arial" w:hAnsi="Arial" w:cs="Arial"/>
                <w:b w:val="0"/>
                <w:bCs/>
                <w:sz w:val="22"/>
              </w:rPr>
              <w:t>DATETIME</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keepNext/>
              <w:rPr>
                <w:rFonts w:ascii="Arial" w:hAnsi="Arial" w:cs="Arial"/>
                <w:sz w:val="22"/>
              </w:rPr>
            </w:pPr>
            <w:r>
              <w:rPr>
                <w:rFonts w:ascii="Arial" w:hAnsi="Arial" w:cs="Arial"/>
                <w:sz w:val="22"/>
              </w:rPr>
              <w:t>Denotes the acquisition start date and time as UTC, formatted as “YYYYMMDDHHMM”, except for L2b products where format should be “YYYYMMDD”.</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416"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keepNext/>
              <w:rPr>
                <w:rFonts w:ascii="Arial" w:hAnsi="Arial" w:cs="Arial"/>
                <w:b w:val="0"/>
                <w:bCs/>
                <w:sz w:val="22"/>
              </w:rPr>
            </w:pPr>
            <w:r>
              <w:rPr>
                <w:rFonts w:ascii="Arial" w:hAnsi="Arial" w:cs="Arial"/>
                <w:b w:val="0"/>
                <w:bCs/>
                <w:sz w:val="22"/>
              </w:rPr>
              <w:t>VERSION</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keepNext/>
              <w:rPr>
                <w:rFonts w:ascii="Arial" w:hAnsi="Arial" w:cs="Arial"/>
                <w:sz w:val="22"/>
              </w:rPr>
            </w:pPr>
            <w:r>
              <w:rPr>
                <w:rFonts w:ascii="Arial" w:hAnsi="Arial" w:cs="Arial"/>
                <w:sz w:val="22"/>
              </w:rPr>
              <w:t>Denotes data version number, formatted as “vXX.X”</w:t>
            </w:r>
          </w:p>
        </w:tc>
      </w:tr>
    </w:tbl>
    <w:p>
      <w:pPr>
        <w:spacing w:line="240" w:lineRule="auto"/>
        <w:rPr>
          <w:u w:val="single"/>
        </w:rPr>
      </w:pPr>
    </w:p>
    <w:p>
      <w:pPr>
        <w:spacing w:line="240" w:lineRule="auto"/>
        <w:rPr>
          <w:u w:val="single"/>
        </w:rPr>
      </w:pPr>
      <w:r>
        <w:rPr>
          <w:u w:val="single"/>
        </w:rPr>
        <w:t>Example</w:t>
      </w:r>
    </w:p>
    <w:p>
      <w:pPr>
        <w:spacing w:line="240" w:lineRule="auto"/>
      </w:pPr>
      <w:r>
        <w:t>For version 1 of land network radiance product, acquired in Gobabeb at 11:30 on 4/2/2020, the filename should be:</w:t>
      </w:r>
    </w:p>
    <w:p>
      <w:pPr>
        <w:spacing w:line="240" w:lineRule="auto"/>
      </w:pPr>
      <w:r>
        <w:t>HYPERNETS_L_GBNA_RAD_202002041130_v01.0.nc</w:t>
      </w:r>
    </w:p>
    <w:p>
      <w:pPr>
        <w:spacing w:line="240" w:lineRule="auto"/>
      </w:pPr>
    </w:p>
    <w:p>
      <w:pPr>
        <w:pStyle w:val="3"/>
        <w:numPr>
          <w:ilvl w:val="1"/>
          <w:numId w:val="2"/>
        </w:numPr>
      </w:pPr>
      <w:bookmarkStart w:id="21" w:name="_Toc459071532"/>
      <w:r>
        <w:t>Dimensions</w:t>
      </w:r>
      <w:bookmarkEnd w:id="21"/>
    </w:p>
    <w:p>
      <w:r>
        <w:t>All variables are along one or more of the following dimensions:</w:t>
      </w:r>
    </w:p>
    <w:p>
      <w:pPr>
        <w:pStyle w:val="120"/>
        <w:numPr>
          <w:ilvl w:val="0"/>
          <w:numId w:val="3"/>
        </w:numPr>
        <w:ind w:left="420" w:leftChars="0" w:right="0" w:rightChars="0" w:hanging="420" w:firstLineChars="0"/>
      </w:pPr>
      <w:r>
        <w:t>“wavelength” – spectral dimension of measurements</w:t>
      </w:r>
    </w:p>
    <w:p>
      <w:pPr>
        <w:pStyle w:val="120"/>
        <w:numPr>
          <w:ilvl w:val="0"/>
          <w:numId w:val="3"/>
        </w:numPr>
        <w:ind w:left="420" w:leftChars="0" w:right="0" w:rightChars="0" w:hanging="420" w:firstLineChars="0"/>
      </w:pPr>
      <w:r>
        <w:t>“series” – temporal dimension of measurements within a sequence</w:t>
      </w:r>
    </w:p>
    <w:p>
      <w:pPr>
        <w:pStyle w:val="120"/>
        <w:numPr>
          <w:ilvl w:val="0"/>
          <w:numId w:val="3"/>
        </w:numPr>
        <w:ind w:left="420" w:leftChars="0" w:right="0" w:rightChars="0" w:hanging="420" w:firstLineChars="0"/>
      </w:pPr>
      <w:r>
        <w:t>“time” – temporal dimension of measurements for Level 2b daily file</w:t>
      </w:r>
    </w:p>
    <w:p>
      <w:pPr>
        <w:pStyle w:val="120"/>
        <w:numPr>
          <w:ilvl w:val="0"/>
          <w:numId w:val="3"/>
        </w:numPr>
        <w:ind w:left="420" w:leftChars="0" w:right="0" w:rightChars="0" w:hanging="420" w:firstLineChars="0"/>
      </w:pPr>
      <w:r>
        <w:t>“latitude” - latitude of measurements in decimal degrees</w:t>
      </w:r>
    </w:p>
    <w:p>
      <w:pPr>
        <w:pStyle w:val="120"/>
        <w:numPr>
          <w:ilvl w:val="0"/>
          <w:numId w:val="3"/>
        </w:numPr>
        <w:ind w:left="420" w:leftChars="0" w:right="0" w:rightChars="0" w:hanging="420" w:firstLineChars="0"/>
      </w:pPr>
      <w:r>
        <w:t>“longitude” - longitude of measurements in decimal degrees</w:t>
      </w:r>
    </w:p>
    <w:p>
      <w:pPr>
        <w:pStyle w:val="120"/>
        <w:numPr>
          <w:ilvl w:val="0"/>
          <w:numId w:val="3"/>
        </w:numPr>
        <w:ind w:left="420" w:leftChars="0" w:right="0" w:rightChars="0" w:hanging="420" w:firstLineChars="0"/>
      </w:pPr>
      <w:r>
        <w:t>“viewing zenith angle” - zenith angle of the radiance and reflectance measurements in decimal degrees (0°, 90° and 180° is nadir, horizon and zenith viewing, respectively)</w:t>
      </w:r>
    </w:p>
    <w:p>
      <w:pPr>
        <w:pStyle w:val="120"/>
        <w:numPr>
          <w:ilvl w:val="0"/>
          <w:numId w:val="3"/>
        </w:numPr>
        <w:ind w:left="420" w:leftChars="0" w:right="0" w:rightChars="0" w:hanging="420" w:firstLineChars="0"/>
      </w:pPr>
      <w:r>
        <w:t>“relative viewing azimuth angle” - azimuth between sun and sensor of the radiance and reflectance measurements in decimal degrees</w:t>
      </w:r>
    </w:p>
    <w:p>
      <w:pPr>
        <w:pStyle w:val="120"/>
        <w:numPr>
          <w:ilvl w:val="0"/>
          <w:numId w:val="3"/>
        </w:numPr>
        <w:ind w:left="420" w:leftChars="0" w:right="0" w:rightChars="0" w:hanging="420" w:firstLineChars="0"/>
      </w:pPr>
      <w:r>
        <w:t>“absolute viewing azimuth angle” - azimuth between true north and sensor of the radiance and reflectance measurements in decimal degrees</w:t>
      </w:r>
    </w:p>
    <w:p>
      <w:pPr>
        <w:pStyle w:val="120"/>
        <w:numPr>
          <w:ilvl w:val="0"/>
          <w:numId w:val="0"/>
        </w:numPr>
        <w:ind w:left="1440" w:right="0" w:firstLine="0"/>
      </w:pPr>
    </w:p>
    <w:p>
      <w:pPr>
        <w:pStyle w:val="2"/>
        <w:numPr>
          <w:ilvl w:val="0"/>
          <w:numId w:val="2"/>
        </w:numPr>
        <w:spacing w:before="0" w:after="240"/>
      </w:pPr>
      <w:bookmarkStart w:id="22" w:name="_Toc577440025"/>
      <w:r>
        <w:t>Metadata</w:t>
      </w:r>
      <w:bookmarkEnd w:id="22"/>
    </w:p>
    <w:p>
      <w:pPr>
        <w:numPr>
          <w:ilvl w:val="0"/>
          <w:numId w:val="0"/>
        </w:numPr>
        <w:ind w:leftChars="0"/>
        <w:jc w:val="both"/>
        <w:rPr>
          <w:rFonts w:hint="default" w:eastAsia="Calibri"/>
          <w:lang w:val="en"/>
        </w:rPr>
      </w:pPr>
      <w:r>
        <w:rPr>
          <w:rFonts w:hint="default" w:ascii="Arial" w:hAnsi="Arial" w:cs="Arial"/>
          <w:sz w:val="22"/>
          <w:szCs w:val="22"/>
        </w:rPr>
        <w:t>T</w:t>
      </w:r>
      <w:r>
        <w:rPr>
          <w:rFonts w:hint="default" w:eastAsia="Calibri"/>
        </w:rPr>
        <w:t>his section provides a description of the data product metadata. The first subsection describes metadata common to all product types</w:t>
      </w:r>
      <w:r>
        <w:rPr>
          <w:rFonts w:hint="default" w:eastAsia="Calibri"/>
          <w:lang w:val="en"/>
        </w:rPr>
        <w:t xml:space="preserve"> follow</w:t>
      </w:r>
      <w:r>
        <w:rPr>
          <w:rFonts w:hint="default"/>
          <w:lang w:val="en"/>
        </w:rPr>
        <w:t>ing (when relevant)</w:t>
      </w:r>
      <w:r>
        <w:rPr>
          <w:rFonts w:hint="default" w:eastAsia="Calibri"/>
          <w:lang w:val="en"/>
        </w:rPr>
        <w:t xml:space="preserve"> the INSPIRE directives (http://inspire.ec.europa.eu/glossary/Metadata)</w:t>
      </w:r>
      <w:r>
        <w:rPr>
          <w:rFonts w:hint="default"/>
          <w:lang w:val="en"/>
        </w:rPr>
        <w:t xml:space="preserve"> in accordance with the EN ISO 19115 for the metadata elements. </w:t>
      </w:r>
      <w:r>
        <w:rPr>
          <w:rFonts w:hint="default" w:eastAsia="Calibri"/>
          <w:lang w:val="en"/>
        </w:rPr>
        <w:t xml:space="preserve">The second subsection describes the site, instrument, component and system metadata, respectively. </w:t>
      </w:r>
      <w:r>
        <w:rPr>
          <w:rFonts w:hint="default" w:eastAsia="Calibri"/>
        </w:rPr>
        <w:t>The following subsections then define per data type metadata.</w:t>
      </w:r>
      <w:r>
        <w:rPr>
          <w:rFonts w:hint="default" w:eastAsia="Calibri"/>
          <w:lang w:val="en"/>
        </w:rPr>
        <w:t>The metadata partitioning allows to trace in detail the history of the system (e.g., modifications, repairs, updates in the system, components of the system, instrument, or, instrument set-up, i.e., site). Therefore, metadata keys are defined allowing to identify entities, fix relationships between metadata entities and accessing the records of these entities. Fig. XXX shows the metadata diagram with the metadata fields used as unique identification keys. These unique identification keys need to be added to any metadata entity that is related to another. For instance, the system HYPERNETS01_GBNA</w:t>
      </w:r>
    </w:p>
    <w:p>
      <w:pPr>
        <w:numPr>
          <w:ilvl w:val="0"/>
          <w:numId w:val="0"/>
        </w:numPr>
        <w:ind w:leftChars="0"/>
        <w:rPr>
          <w:rFonts w:hint="default" w:eastAsia="Calibri"/>
          <w:lang w:val="en"/>
        </w:rPr>
      </w:pPr>
    </w:p>
    <w:p>
      <w:pPr>
        <w:jc w:val="both"/>
        <w:rPr>
          <w:rFonts w:hint="default"/>
          <w:lang w:val="en"/>
        </w:rPr>
      </w:pPr>
      <w:r>
        <w:rPr>
          <w:rFonts w:hint="default"/>
          <w:lang w:val="en"/>
        </w:rPr>
        <w:t>FIG. XXX metadata diagram</w:t>
      </w:r>
    </w:p>
    <w:p>
      <w:pPr>
        <w:jc w:val="both"/>
        <w:rPr>
          <w:rFonts w:hint="default"/>
          <w:lang w:val="en"/>
        </w:rPr>
      </w:pPr>
    </w:p>
    <w:p>
      <w:pPr>
        <w:pStyle w:val="3"/>
        <w:numPr>
          <w:ilvl w:val="1"/>
          <w:numId w:val="2"/>
        </w:numPr>
        <w:bidi w:val="0"/>
        <w:ind w:left="576" w:leftChars="0" w:hanging="576" w:firstLineChars="0"/>
      </w:pPr>
      <w:commentRangeStart w:id="4"/>
      <w:bookmarkStart w:id="23" w:name="_Toc1986659798"/>
      <w:r>
        <w:t>Common Metadata</w:t>
      </w:r>
      <w:commentRangeEnd w:id="4"/>
      <w:r>
        <w:commentReference w:id="4"/>
      </w:r>
      <w:bookmarkEnd w:id="23"/>
    </w:p>
    <w:p>
      <w:pPr>
        <w:rPr>
          <w:rFonts w:hint="default"/>
          <w:lang w:val="en"/>
        </w:rPr>
      </w:pPr>
      <w:r>
        <w:t xml:space="preserve">The common metadata describe the content of the data file and ensure CF compliancy. This is defined in </w:t>
      </w:r>
      <w:r>
        <w:fldChar w:fldCharType="begin"/>
      </w:r>
      <w:r>
        <w:instrText xml:space="preserve">REF _Ref14813517 \h</w:instrText>
      </w:r>
      <w:r>
        <w:fldChar w:fldCharType="separate"/>
      </w:r>
      <w:r>
        <w:t>Table 6</w:t>
      </w:r>
      <w:r>
        <w:fldChar w:fldCharType="end"/>
      </w:r>
      <w:r>
        <w:t xml:space="preserve">. </w:t>
      </w:r>
    </w:p>
    <w:p>
      <w:r>
        <w:t>Global attributes can be thought of as conveying five kinds of information:</w:t>
      </w:r>
    </w:p>
    <w:p>
      <w:pPr>
        <w:numPr>
          <w:ilvl w:val="0"/>
          <w:numId w:val="4"/>
        </w:numPr>
        <w:tabs>
          <w:tab w:val="clear" w:pos="420"/>
        </w:tabs>
        <w:ind w:left="420" w:leftChars="0" w:hanging="420" w:firstLineChars="0"/>
      </w:pPr>
      <w:r>
        <w:t>What: what are the data in this dataset;</w:t>
      </w:r>
    </w:p>
    <w:p>
      <w:pPr>
        <w:numPr>
          <w:ilvl w:val="0"/>
          <w:numId w:val="4"/>
        </w:numPr>
        <w:tabs>
          <w:tab w:val="clear" w:pos="420"/>
        </w:tabs>
        <w:ind w:left="420" w:leftChars="0" w:hanging="420" w:firstLineChars="0"/>
      </w:pPr>
      <w:r>
        <w:t>Where: the spatial coverage of the data;</w:t>
      </w:r>
    </w:p>
    <w:p>
      <w:pPr>
        <w:numPr>
          <w:ilvl w:val="0"/>
          <w:numId w:val="4"/>
        </w:numPr>
        <w:tabs>
          <w:tab w:val="clear" w:pos="420"/>
        </w:tabs>
        <w:ind w:left="420" w:leftChars="0" w:hanging="420" w:firstLineChars="0"/>
      </w:pPr>
      <w:r>
        <w:t>When: the temporal coverage of the data;</w:t>
      </w:r>
    </w:p>
    <w:p>
      <w:pPr>
        <w:numPr>
          <w:ilvl w:val="0"/>
          <w:numId w:val="4"/>
        </w:numPr>
        <w:tabs>
          <w:tab w:val="clear" w:pos="420"/>
        </w:tabs>
        <w:ind w:left="420" w:leftChars="0" w:hanging="420" w:firstLineChars="0"/>
      </w:pPr>
      <w:r>
        <w:t>Who: who produced the data;</w:t>
      </w:r>
    </w:p>
    <w:p>
      <w:pPr>
        <w:numPr>
          <w:ilvl w:val="0"/>
          <w:numId w:val="4"/>
        </w:numPr>
        <w:tabs>
          <w:tab w:val="clear" w:pos="420"/>
        </w:tabs>
        <w:ind w:left="420" w:leftChars="0" w:hanging="420" w:firstLineChars="0"/>
      </w:pPr>
      <w:r>
        <w:t>How: how were the data produced and made available.</w:t>
      </w:r>
    </w:p>
    <w:p>
      <w:pPr>
        <w:pStyle w:val="15"/>
        <w:keepNext/>
        <w:jc w:val="center"/>
      </w:pPr>
      <w:r>
        <w:rPr>
          <w:rFonts w:hint="default" w:ascii="Arial" w:hAnsi="Arial" w:eastAsia="SimSun" w:cs="Arial"/>
          <w:color w:val="00000A"/>
          <w:kern w:val="0"/>
          <w:sz w:val="22"/>
          <w:szCs w:val="22"/>
          <w:lang w:val="en-US" w:eastAsia="zh-CN" w:bidi="ar"/>
        </w:rPr>
        <w:t xml:space="preserve"> </w:t>
      </w:r>
      <w:bookmarkStart w:id="24" w:name="_Ref14813517"/>
      <w:r>
        <w:t xml:space="preserve">Table </w:t>
      </w:r>
      <w:r>
        <w:fldChar w:fldCharType="begin"/>
      </w:r>
      <w:r>
        <w:instrText xml:space="preserve">SEQ Table \* ARABIC</w:instrText>
      </w:r>
      <w:r>
        <w:fldChar w:fldCharType="separate"/>
      </w:r>
      <w:r>
        <w:t>6</w:t>
      </w:r>
      <w:r>
        <w:fldChar w:fldCharType="end"/>
      </w:r>
      <w:bookmarkEnd w:id="24"/>
      <w:r>
        <w:t xml:space="preserve"> - Common data product metadata</w:t>
      </w:r>
    </w:p>
    <w:tbl>
      <w:tblPr>
        <w:tblStyle w:val="12"/>
        <w:tblW w:w="9151" w:type="dxa"/>
        <w:tblInd w:w="-113" w:type="dxa"/>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
      <w:tblGrid>
        <w:gridCol w:w="1711"/>
        <w:gridCol w:w="4815"/>
        <w:gridCol w:w="2625"/>
      </w:tblGrid>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222" w:hRule="atLeast"/>
        </w:trPr>
        <w:tc>
          <w:tcPr>
            <w:tcW w:w="1711" w:type="dxa"/>
            <w:tcBorders>
              <w:top w:val="single" w:color="4F81BD" w:sz="8" w:space="0"/>
              <w:left w:val="single" w:color="4F81BD" w:sz="8" w:space="0"/>
              <w:bottom w:val="single" w:color="FFFFFF" w:sz="6" w:space="0"/>
              <w:right w:val="single" w:color="4F81BD" w:sz="8" w:space="0"/>
              <w:insideH w:val="single" w:sz="6" w:space="0"/>
              <w:insideV w:val="single" w:sz="6" w:space="0"/>
            </w:tcBorders>
            <w:shd w:val="clear" w:color="auto" w:fill="4F81BD"/>
          </w:tcPr>
          <w:p>
            <w:pPr>
              <w:pStyle w:val="122"/>
              <w:jc w:val="left"/>
              <w:rPr>
                <w:rFonts w:hint="default" w:ascii="Arial" w:hAnsi="Arial" w:cs="Arial"/>
                <w:b w:val="0"/>
                <w:bCs w:val="0"/>
                <w:i w:val="0"/>
                <w:iCs w:val="0"/>
                <w:strike w:val="0"/>
                <w:dstrike w:val="0"/>
                <w:outline w:val="0"/>
                <w:shadow w:val="0"/>
                <w:color w:val="FFFFFF"/>
                <w:sz w:val="22"/>
                <w:szCs w:val="22"/>
                <w:u w:val="none"/>
                <w:lang w:val="en"/>
              </w:rPr>
            </w:pPr>
            <w:r>
              <w:rPr>
                <w:rFonts w:hint="default" w:ascii="Arial" w:hAnsi="Arial" w:cs="Arial"/>
                <w:b w:val="0"/>
                <w:bCs w:val="0"/>
                <w:i w:val="0"/>
                <w:iCs w:val="0"/>
                <w:strike w:val="0"/>
                <w:dstrike w:val="0"/>
                <w:outline w:val="0"/>
                <w:shadow w:val="0"/>
                <w:color w:val="FFFFFF"/>
                <w:sz w:val="22"/>
                <w:szCs w:val="22"/>
                <w:u w:val="none"/>
                <w:lang w:val="en"/>
              </w:rPr>
              <w:t>Name</w:t>
            </w:r>
          </w:p>
        </w:tc>
        <w:tc>
          <w:tcPr>
            <w:tcW w:w="4815" w:type="dxa"/>
            <w:tcBorders>
              <w:top w:val="single" w:color="4F81BD" w:sz="8" w:space="0"/>
              <w:left w:val="single" w:color="4F81BD" w:sz="8" w:space="0"/>
              <w:bottom w:val="single" w:color="FFFFFF" w:sz="6" w:space="0"/>
              <w:right w:val="single" w:color="4F81BD" w:sz="8" w:space="0"/>
              <w:insideH w:val="single" w:sz="6" w:space="0"/>
              <w:insideV w:val="single" w:sz="6" w:space="0"/>
            </w:tcBorders>
            <w:shd w:val="clear" w:color="auto" w:fill="4F81BD"/>
          </w:tcPr>
          <w:p>
            <w:pPr>
              <w:pStyle w:val="122"/>
              <w:jc w:val="left"/>
              <w:rPr>
                <w:rFonts w:hint="default" w:ascii="Arial" w:hAnsi="Arial" w:cs="Arial"/>
                <w:b w:val="0"/>
                <w:bCs w:val="0"/>
                <w:i w:val="0"/>
                <w:iCs w:val="0"/>
                <w:strike w:val="0"/>
                <w:dstrike w:val="0"/>
                <w:outline w:val="0"/>
                <w:shadow w:val="0"/>
                <w:color w:val="FFFFFF"/>
                <w:sz w:val="22"/>
                <w:szCs w:val="22"/>
                <w:u w:val="none"/>
              </w:rPr>
            </w:pPr>
            <w:r>
              <w:rPr>
                <w:rFonts w:hint="default" w:ascii="Arial" w:hAnsi="Arial" w:cs="Arial"/>
                <w:b w:val="0"/>
                <w:bCs w:val="0"/>
                <w:i w:val="0"/>
                <w:iCs w:val="0"/>
                <w:strike w:val="0"/>
                <w:dstrike w:val="0"/>
                <w:outline w:val="0"/>
                <w:shadow w:val="0"/>
                <w:color w:val="FFFFFF"/>
                <w:sz w:val="22"/>
                <w:szCs w:val="22"/>
                <w:u w:val="none"/>
              </w:rPr>
              <w:t>Description</w:t>
            </w:r>
          </w:p>
        </w:tc>
        <w:tc>
          <w:tcPr>
            <w:tcW w:w="2625" w:type="dxa"/>
            <w:tcBorders>
              <w:top w:val="single" w:color="4F81BD" w:sz="8" w:space="0"/>
              <w:left w:val="single" w:color="4F81BD" w:sz="8" w:space="0"/>
              <w:bottom w:val="single" w:color="FFFFFF" w:sz="6" w:space="0"/>
              <w:right w:val="single" w:color="4F81BD" w:sz="8" w:space="0"/>
              <w:insideH w:val="single" w:sz="6" w:space="0"/>
              <w:insideV w:val="single" w:sz="6" w:space="0"/>
            </w:tcBorders>
            <w:shd w:val="clear" w:color="auto" w:fill="4F81BD"/>
          </w:tcPr>
          <w:p>
            <w:pPr>
              <w:pStyle w:val="122"/>
              <w:jc w:val="left"/>
              <w:rPr>
                <w:rFonts w:hint="default" w:ascii="Arial" w:hAnsi="Arial" w:cs="Arial"/>
                <w:b w:val="0"/>
                <w:bCs w:val="0"/>
                <w:i w:val="0"/>
                <w:iCs w:val="0"/>
                <w:strike w:val="0"/>
                <w:dstrike w:val="0"/>
                <w:outline w:val="0"/>
                <w:shadow w:val="0"/>
                <w:color w:val="FFFFFF"/>
                <w:sz w:val="22"/>
                <w:szCs w:val="22"/>
                <w:u w:val="none"/>
                <w:lang w:val="en"/>
              </w:rPr>
            </w:pPr>
            <w:r>
              <w:rPr>
                <w:rFonts w:hint="default" w:ascii="Arial" w:hAnsi="Arial" w:cs="Arial"/>
                <w:b w:val="0"/>
                <w:bCs w:val="0"/>
                <w:i w:val="0"/>
                <w:iCs w:val="0"/>
                <w:strike w:val="0"/>
                <w:dstrike w:val="0"/>
                <w:outline w:val="0"/>
                <w:shadow w:val="0"/>
                <w:color w:val="FFFFFF"/>
                <w:sz w:val="22"/>
                <w:szCs w:val="22"/>
                <w:u w:val="none"/>
                <w:lang w:val="en"/>
              </w:rPr>
              <w:t>Value</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90" w:hRule="atLeast"/>
        </w:trPr>
        <w:tc>
          <w:tcPr>
            <w:tcW w:w="1711" w:type="dxa"/>
            <w:tcBorders>
              <w:top w:val="single" w:color="4F81BD" w:sz="8" w:space="0"/>
              <w:left w:val="single" w:color="4F81BD" w:sz="8" w:space="0"/>
              <w:bottom w:val="single" w:color="FFFFFF" w:sz="6" w:space="0"/>
              <w:right w:val="single" w:color="4F81BD" w:sz="8" w:space="0"/>
              <w:insideH w:val="single" w:sz="6" w:space="0"/>
              <w:insideV w:val="single" w:sz="6" w:space="0"/>
            </w:tcBorders>
            <w:shd w:val="clear" w:color="auto" w:fill="8DB3E2" w:themeFill="text2" w:themeFillTint="66"/>
          </w:tcPr>
          <w:p>
            <w:pPr>
              <w:pStyle w:val="122"/>
              <w:jc w:val="left"/>
              <w:rPr>
                <w:rFonts w:hint="default" w:ascii="Arial" w:hAnsi="Arial" w:cs="Arial"/>
                <w:b w:val="0"/>
                <w:bCs w:val="0"/>
                <w:i w:val="0"/>
                <w:iCs w:val="0"/>
                <w:strike w:val="0"/>
                <w:dstrike w:val="0"/>
                <w:outline w:val="0"/>
                <w:shadow w:val="0"/>
                <w:color w:val="FFFFFF"/>
                <w:sz w:val="22"/>
                <w:szCs w:val="22"/>
                <w:u w:val="none"/>
                <w:lang w:val="en"/>
              </w:rPr>
            </w:pPr>
            <w:r>
              <w:rPr>
                <w:rFonts w:hint="default" w:ascii="Arial" w:hAnsi="Arial" w:cs="Arial"/>
                <w:b w:val="0"/>
                <w:bCs w:val="0"/>
                <w:i w:val="0"/>
                <w:iCs w:val="0"/>
                <w:strike w:val="0"/>
                <w:dstrike w:val="0"/>
                <w:outline w:val="0"/>
                <w:shadow w:val="0"/>
                <w:color w:val="FFFFFF"/>
                <w:sz w:val="22"/>
                <w:szCs w:val="22"/>
                <w:u w:val="none"/>
                <w:lang w:val="en"/>
              </w:rPr>
              <w:t>What</w:t>
            </w:r>
          </w:p>
        </w:tc>
        <w:tc>
          <w:tcPr>
            <w:tcW w:w="4815" w:type="dxa"/>
            <w:tcBorders>
              <w:top w:val="single" w:color="4F81BD" w:sz="8" w:space="0"/>
              <w:left w:val="single" w:color="4F81BD" w:sz="8" w:space="0"/>
              <w:bottom w:val="single" w:color="FFFFFF" w:sz="6" w:space="0"/>
              <w:right w:val="single" w:color="4F81BD" w:sz="8" w:space="0"/>
              <w:insideH w:val="single" w:sz="6" w:space="0"/>
              <w:insideV w:val="single" w:sz="6" w:space="0"/>
            </w:tcBorders>
            <w:shd w:val="clear" w:color="auto" w:fill="8DB3E2" w:themeFill="text2" w:themeFillTint="66"/>
          </w:tcPr>
          <w:p>
            <w:pPr>
              <w:pStyle w:val="122"/>
              <w:jc w:val="left"/>
              <w:rPr>
                <w:rFonts w:hint="default" w:ascii="Arial" w:hAnsi="Arial" w:cs="Arial"/>
                <w:b w:val="0"/>
                <w:bCs w:val="0"/>
                <w:i w:val="0"/>
                <w:iCs w:val="0"/>
                <w:strike w:val="0"/>
                <w:dstrike w:val="0"/>
                <w:outline w:val="0"/>
                <w:shadow w:val="0"/>
                <w:color w:val="FFFFFF"/>
                <w:sz w:val="22"/>
                <w:szCs w:val="22"/>
                <w:u w:val="none"/>
              </w:rPr>
            </w:pPr>
          </w:p>
        </w:tc>
        <w:tc>
          <w:tcPr>
            <w:tcW w:w="2625" w:type="dxa"/>
            <w:tcBorders>
              <w:top w:val="single" w:color="4F81BD" w:sz="8" w:space="0"/>
              <w:left w:val="single" w:color="4F81BD" w:sz="8" w:space="0"/>
              <w:bottom w:val="single" w:color="FFFFFF" w:sz="6" w:space="0"/>
              <w:right w:val="single" w:color="4F81BD" w:sz="8" w:space="0"/>
              <w:insideH w:val="single" w:sz="6" w:space="0"/>
              <w:insideV w:val="single" w:sz="6" w:space="0"/>
            </w:tcBorders>
            <w:shd w:val="clear" w:color="auto" w:fill="8DB3E2" w:themeFill="text2" w:themeFillTint="66"/>
          </w:tcPr>
          <w:p>
            <w:pPr>
              <w:pStyle w:val="122"/>
              <w:jc w:val="left"/>
              <w:rPr>
                <w:rFonts w:hint="default" w:ascii="Arial" w:hAnsi="Arial" w:cs="Arial"/>
                <w:b w:val="0"/>
                <w:bCs w:val="0"/>
                <w:i w:val="0"/>
                <w:iCs w:val="0"/>
                <w:strike w:val="0"/>
                <w:dstrike w:val="0"/>
                <w:outline w:val="0"/>
                <w:shadow w:val="0"/>
                <w:color w:val="FFFFFF"/>
                <w:sz w:val="22"/>
                <w:szCs w:val="22"/>
                <w:u w:val="none"/>
                <w:lang w:val="en"/>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90"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rPr>
              <w:t>type</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keepNext w:val="0"/>
              <w:keepLines w:val="0"/>
              <w:widowControl/>
              <w:suppressLineNumbers w:val="0"/>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rPr>
              <w:t>Type of data contained in the file</w:t>
            </w:r>
            <w:r>
              <w:rPr>
                <w:rFonts w:hint="default" w:ascii="Arial" w:hAnsi="Arial" w:cs="Arial"/>
                <w:b w:val="0"/>
                <w:bCs w:val="0"/>
                <w:i w:val="0"/>
                <w:iCs w:val="0"/>
                <w:strike w:val="0"/>
                <w:dstrike w:val="0"/>
                <w:outline w:val="0"/>
                <w:shadow w:val="0"/>
                <w:color w:val="000000"/>
                <w:sz w:val="22"/>
                <w:szCs w:val="22"/>
                <w:u w:val="none"/>
                <w:lang w:val="en"/>
              </w:rPr>
              <w:t xml:space="preserve">, </w:t>
            </w:r>
            <w:r>
              <w:rPr>
                <w:rFonts w:hint="default" w:ascii="Arial" w:hAnsi="Arial" w:eastAsia="SimSun" w:cs="Arial"/>
                <w:color w:val="00000A"/>
                <w:kern w:val="0"/>
                <w:sz w:val="22"/>
                <w:szCs w:val="22"/>
                <w:lang w:val="en" w:eastAsia="zh-CN" w:bidi="ar"/>
              </w:rPr>
              <w:t>s</w:t>
            </w:r>
            <w:r>
              <w:rPr>
                <w:rFonts w:hint="default" w:ascii="Arial" w:hAnsi="Arial" w:eastAsia="SimSun" w:cs="Arial"/>
                <w:color w:val="00000A"/>
                <w:kern w:val="0"/>
                <w:sz w:val="22"/>
                <w:szCs w:val="22"/>
                <w:lang w:val="en-US" w:eastAsia="zh-CN" w:bidi="ar"/>
              </w:rPr>
              <w:t>patial data set series (series)</w:t>
            </w:r>
            <w:r>
              <w:rPr>
                <w:rFonts w:hint="default" w:ascii="Arial" w:hAnsi="Arial" w:eastAsia="SimSun" w:cs="Arial"/>
                <w:color w:val="00000A"/>
                <w:kern w:val="0"/>
                <w:sz w:val="22"/>
                <w:szCs w:val="22"/>
                <w:lang w:val="en" w:eastAsia="zh-CN" w:bidi="ar"/>
              </w:rPr>
              <w:t>, s</w:t>
            </w:r>
            <w:r>
              <w:rPr>
                <w:rFonts w:hint="default" w:ascii="Arial" w:hAnsi="Arial" w:eastAsia="SimSun" w:cs="Arial"/>
                <w:color w:val="00000A"/>
                <w:kern w:val="0"/>
                <w:sz w:val="22"/>
                <w:szCs w:val="22"/>
                <w:lang w:val="en-US" w:eastAsia="zh-CN" w:bidi="ar"/>
              </w:rPr>
              <w:t>patial data set (dataset)</w:t>
            </w:r>
            <w:r>
              <w:rPr>
                <w:rFonts w:hint="default" w:ascii="Arial" w:hAnsi="Arial" w:eastAsia="SimSun" w:cs="Arial"/>
                <w:color w:val="00000A"/>
                <w:kern w:val="0"/>
                <w:sz w:val="22"/>
                <w:szCs w:val="22"/>
                <w:lang w:val="en" w:eastAsia="zh-CN" w:bidi="ar"/>
              </w:rPr>
              <w:t xml:space="preserve"> or s</w:t>
            </w:r>
            <w:r>
              <w:rPr>
                <w:rFonts w:hint="default" w:ascii="Arial" w:hAnsi="Arial" w:eastAsia="SimSun" w:cs="Arial"/>
                <w:color w:val="00000A"/>
                <w:kern w:val="0"/>
                <w:sz w:val="22"/>
                <w:szCs w:val="22"/>
                <w:lang w:val="en-US" w:eastAsia="zh-CN" w:bidi="ar"/>
              </w:rPr>
              <w:t>patial data services (services)</w:t>
            </w:r>
            <w:r>
              <w:rPr>
                <w:rFonts w:hint="default" w:ascii="Arial" w:hAnsi="Arial" w:eastAsia="SimSun" w:cs="Arial"/>
                <w:color w:val="00000A"/>
                <w:kern w:val="0"/>
                <w:sz w:val="22"/>
                <w:szCs w:val="22"/>
                <w:lang w:val="en" w:eastAsia="zh-CN" w:bidi="ar"/>
              </w:rPr>
              <w:t>.</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rPr>
              <w:t>e.g., “</w:t>
            </w:r>
            <w:r>
              <w:rPr>
                <w:rFonts w:hint="default" w:ascii="Arial" w:hAnsi="Arial" w:cs="Arial"/>
                <w:b w:val="0"/>
                <w:bCs w:val="0"/>
                <w:i w:val="0"/>
                <w:iCs w:val="0"/>
                <w:strike w:val="0"/>
                <w:dstrike w:val="0"/>
                <w:outline w:val="0"/>
                <w:shadow w:val="0"/>
                <w:color w:val="000000"/>
                <w:sz w:val="22"/>
                <w:szCs w:val="22"/>
                <w:u w:val="none"/>
                <w:lang w:val="en"/>
              </w:rPr>
              <w:t>dataset</w:t>
            </w:r>
            <w:r>
              <w:rPr>
                <w:rFonts w:hint="default" w:ascii="Arial" w:hAnsi="Arial" w:cs="Arial"/>
                <w:b w:val="0"/>
                <w:bCs w:val="0"/>
                <w:i w:val="0"/>
                <w:iCs w:val="0"/>
                <w:strike w:val="0"/>
                <w:dstrike w:val="0"/>
                <w:outline w:val="0"/>
                <w:shadow w:val="0"/>
                <w:color w:val="000000"/>
                <w:sz w:val="22"/>
                <w:szCs w:val="22"/>
                <w:u w:val="none"/>
              </w:rPr>
              <w:t>”</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rPr>
              <w:t>title</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rPr>
              <w:t>A descriptive title for the dataset</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rPr>
              <w:t>e.g., “</w:t>
            </w:r>
            <w:r>
              <w:rPr>
                <w:rFonts w:hint="default" w:ascii="Arial" w:hAnsi="Arial" w:cs="Arial"/>
                <w:b w:val="0"/>
                <w:bCs w:val="0"/>
                <w:i w:val="0"/>
                <w:iCs w:val="0"/>
                <w:strike w:val="0"/>
                <w:dstrike w:val="0"/>
                <w:outline w:val="0"/>
                <w:shadow w:val="0"/>
                <w:color w:val="000000"/>
                <w:sz w:val="22"/>
                <w:szCs w:val="22"/>
                <w:u w:val="none"/>
                <w:lang w:val="en"/>
              </w:rPr>
              <w:t>Hyperspectral surface reflectance surface</w:t>
            </w:r>
            <w:r>
              <w:rPr>
                <w:rFonts w:hint="default" w:ascii="Arial" w:hAnsi="Arial" w:cs="Arial"/>
                <w:b w:val="0"/>
                <w:bCs w:val="0"/>
                <w:i w:val="0"/>
                <w:iCs w:val="0"/>
                <w:strike w:val="0"/>
                <w:dstrike w:val="0"/>
                <w:outline w:val="0"/>
                <w:shadow w:val="0"/>
                <w:color w:val="000000"/>
                <w:sz w:val="22"/>
                <w:szCs w:val="22"/>
                <w:u w:val="none"/>
              </w:rPr>
              <w:t>”</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abstract</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keepNext w:val="0"/>
              <w:keepLines w:val="0"/>
              <w:widowControl/>
              <w:suppressLineNumbers w:val="0"/>
              <w:jc w:val="left"/>
              <w:rPr>
                <w:rFonts w:hint="default" w:ascii="Arial" w:hAnsi="Arial" w:cs="Arial"/>
                <w:sz w:val="22"/>
                <w:szCs w:val="22"/>
              </w:rPr>
            </w:pPr>
            <w:r>
              <w:rPr>
                <w:rFonts w:hint="default" w:ascii="Arial" w:hAnsi="Arial" w:eastAsia="SimSun" w:cs="Arial"/>
                <w:color w:val="00000A"/>
                <w:kern w:val="0"/>
                <w:sz w:val="22"/>
                <w:szCs w:val="22"/>
                <w:lang w:val="en-US" w:eastAsia="zh-CN" w:bidi="ar"/>
              </w:rPr>
              <w:t>This is a brief narrative summary of the content of the resource.</w:t>
            </w:r>
            <w:r>
              <w:rPr>
                <w:rFonts w:hint="default" w:ascii="Arial" w:hAnsi="Arial" w:eastAsia="SimSun" w:cs="Arial"/>
                <w:color w:val="00000A"/>
                <w:kern w:val="0"/>
                <w:sz w:val="22"/>
                <w:szCs w:val="22"/>
                <w:lang w:val="en" w:eastAsia="zh-CN" w:bidi="ar"/>
              </w:rPr>
              <w:t xml:space="preserve"> T</w:t>
            </w:r>
            <w:r>
              <w:rPr>
                <w:rFonts w:hint="default" w:ascii="Arial" w:hAnsi="Arial" w:eastAsia="SimSun" w:cs="Arial"/>
                <w:color w:val="00000A"/>
                <w:kern w:val="0"/>
                <w:sz w:val="22"/>
                <w:szCs w:val="22"/>
                <w:lang w:val="en-US" w:eastAsia="zh-CN" w:bidi="ar"/>
              </w:rPr>
              <w:t>he value domain of this metadata element is free text.</w:t>
            </w:r>
          </w:p>
          <w:p>
            <w:pPr>
              <w:pStyle w:val="122"/>
              <w:jc w:val="left"/>
              <w:rPr>
                <w:rFonts w:hint="default" w:ascii="Arial" w:hAnsi="Arial" w:cs="Arial"/>
                <w:b w:val="0"/>
                <w:bCs w:val="0"/>
                <w:i w:val="0"/>
                <w:iCs w:val="0"/>
                <w:strike w:val="0"/>
                <w:dstrike w:val="0"/>
                <w:outline w:val="0"/>
                <w:shadow w:val="0"/>
                <w:color w:val="000000"/>
                <w:sz w:val="22"/>
                <w:szCs w:val="22"/>
                <w:u w:val="none"/>
              </w:rPr>
            </w:pP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521"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rPr>
              <w:t>conventions</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rPr>
              <w:t>Name of the conventions followed by the dataset</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bidi w:val="0"/>
              <w:jc w:val="both"/>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sz w:val="22"/>
                <w:szCs w:val="22"/>
                <w:lang w:val="en"/>
              </w:rPr>
              <w:t>“CFv72” and ”NVS2.0”</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rPr>
              <w:t>format_version</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rPr>
              <w:t>File format version</w:t>
            </w:r>
            <w:r>
              <w:rPr>
                <w:rFonts w:hint="default" w:ascii="Arial" w:hAnsi="Arial" w:cs="Arial"/>
                <w:b w:val="0"/>
                <w:bCs w:val="0"/>
                <w:i w:val="0"/>
                <w:iCs w:val="0"/>
                <w:strike w:val="0"/>
                <w:dstrike w:val="0"/>
                <w:outline w:val="0"/>
                <w:shadow w:val="0"/>
                <w:color w:val="000000"/>
                <w:sz w:val="22"/>
                <w:szCs w:val="22"/>
                <w:u w:val="none"/>
                <w:lang w:val="en"/>
              </w:rPr>
              <w:t xml:space="preserve"> (e.g., version of present document)</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E.g.: “v1.0”</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netcdf_version</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Netcdf file format version (if applicable)</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lang w:val="en"/>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rPr>
              <w:t>product_name</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Product name for data provider.</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e.g., “HYPPSTARR_L_GBNA_RAD_202002041130_v01.0.nc”</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date</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bidi w:val="0"/>
              <w:rPr>
                <w:rFonts w:hint="default" w:ascii="Arial" w:hAnsi="Arial" w:cs="Arial"/>
                <w:b w:val="0"/>
                <w:bCs w:val="0"/>
                <w:i w:val="0"/>
                <w:iCs w:val="0"/>
                <w:strike w:val="0"/>
                <w:dstrike w:val="0"/>
                <w:outline w:val="0"/>
                <w:shadow w:val="0"/>
                <w:color w:val="000000"/>
                <w:szCs w:val="22"/>
                <w:u w:val="none"/>
                <w:lang w:val="en"/>
              </w:rPr>
            </w:pPr>
            <w:r>
              <w:rPr>
                <w:rFonts w:hint="default"/>
                <w:lang w:val="en"/>
              </w:rPr>
              <w:t xml:space="preserve">The date which specifies when the metadata record was created or update (ISO 8601: </w:t>
            </w:r>
            <w:r>
              <w:t>yyyy-MM-ddTHH:mm:ssZ</w:t>
            </w:r>
            <w:r>
              <w:rPr>
                <w:rFonts w:hint="default"/>
                <w:lang w:val="en"/>
              </w:rPr>
              <w:t>)</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e.g.: “2020-04-01T00:02:00Z”</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rPr>
              <w:t>product_version</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Release number of the data file</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e.g.:“0.1”</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rPr>
              <w:t>software_version</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lang w:val="en"/>
              </w:rPr>
              <w:t>Processing software version</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e.g.:“Hypernets_processor v4”</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rPr>
              <w:t>references</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Web based reference that describe the data or methods used to produce it</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e.g.:”https://hypernets-processor.readthedocs.io/en/latest/”</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rPr>
              <w:t>history</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rPr>
              <w:t>Provides an audit trail for modifications to the original data. It should contain a</w:t>
            </w:r>
          </w:p>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rPr>
              <w:t>separate line for each modification, with each line beginning with a timestamp,</w:t>
            </w:r>
          </w:p>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rPr>
              <w:t>and including modification name and optional modification arguments.</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e.g.:</w:t>
            </w:r>
          </w:p>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“2020-04-01T00:02:00Z :</w:t>
            </w:r>
          </w:p>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Creation\n</w:t>
            </w:r>
          </w:p>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2028-03-23T11:56:12Z :</w:t>
            </w:r>
          </w:p>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lang w:val="en"/>
              </w:rPr>
              <w:t>Merging wind data”</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rPr>
              <w:t>source</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rPr>
              <w:t>The method of production of the original data. If it was model-generated, source</w:t>
            </w:r>
          </w:p>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rPr>
              <w:t>should name the model and its version, as specifically as could be useful. If it is</w:t>
            </w:r>
          </w:p>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rPr>
              <w:t>observational, source should characterize it (e.g., “surface observation” or</w:t>
            </w:r>
          </w:p>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rPr>
              <w:t>“radiosonde”)</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lang w:val="en"/>
              </w:rPr>
              <w:t>E.g.: “Land and water observations HYPPSTARR v0.1”</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topic_category</w:t>
            </w:r>
            <w:r>
              <w:commentReference w:id="5"/>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keepNext w:val="0"/>
              <w:keepLines w:val="0"/>
              <w:widowControl/>
              <w:suppressLineNumbers w:val="0"/>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eastAsia="SimSun" w:cs="Arial"/>
                <w:color w:val="00000A"/>
                <w:kern w:val="0"/>
                <w:sz w:val="22"/>
                <w:szCs w:val="22"/>
                <w:lang w:val="en-US" w:eastAsia="zh-CN" w:bidi="ar"/>
              </w:rPr>
              <w:t>The topic category is a high-level classification scheme to assist in the grouping and topic-based search of available spatial data resources.</w:t>
            </w:r>
            <w:r>
              <w:rPr>
                <w:rFonts w:hint="default" w:ascii="Arial" w:hAnsi="Arial" w:eastAsia="SimSun" w:cs="Arial"/>
                <w:color w:val="00000A"/>
                <w:kern w:val="0"/>
                <w:sz w:val="22"/>
                <w:szCs w:val="22"/>
                <w:lang w:val="en" w:eastAsia="zh-CN" w:bidi="ar"/>
              </w:rPr>
              <w:t xml:space="preserve"> (in accordance with ISO191152)</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e.g.: “biota, environement,oceans,inlandwaters”</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keyword</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keepNext w:val="0"/>
              <w:keepLines w:val="0"/>
              <w:widowControl/>
              <w:suppressLineNumbers w:val="0"/>
              <w:jc w:val="left"/>
              <w:rPr>
                <w:rFonts w:hint="default" w:ascii="Arial" w:hAnsi="Arial" w:eastAsia="SimSun" w:cs="Arial"/>
                <w:color w:val="00000A"/>
                <w:kern w:val="0"/>
                <w:sz w:val="22"/>
                <w:szCs w:val="22"/>
                <w:lang w:val="en-US" w:eastAsia="zh-CN" w:bidi="ar"/>
              </w:rPr>
            </w:pPr>
            <w:r>
              <w:rPr>
                <w:rFonts w:hint="default" w:ascii="Arial" w:hAnsi="Arial" w:eastAsia="SimSun" w:cs="Arial"/>
                <w:color w:val="00000A"/>
                <w:kern w:val="0"/>
                <w:sz w:val="22"/>
                <w:szCs w:val="22"/>
                <w:lang w:val="en" w:eastAsia="zh-CN" w:bidi="ar"/>
              </w:rPr>
              <w:t>INSPIRE requests, if the</w:t>
            </w:r>
            <w:r>
              <w:rPr>
                <w:rFonts w:hint="default" w:ascii="Arial" w:hAnsi="Arial" w:eastAsia="SimSun" w:cs="Arial"/>
                <w:color w:val="00000A"/>
                <w:kern w:val="0"/>
                <w:sz w:val="22"/>
                <w:szCs w:val="22"/>
                <w:lang w:val="en-US" w:eastAsia="zh-CN" w:bidi="ar"/>
              </w:rPr>
              <w:t xml:space="preserve"> resource is a spatial data set or spatial data set series, at least one keyword provided from the general environmental multilingual thesaurus</w:t>
            </w:r>
            <w:r>
              <w:rPr>
                <w:rFonts w:hint="default" w:ascii="Arial" w:hAnsi="Arial" w:eastAsia="SimSun" w:cs="Arial"/>
                <w:color w:val="00000A"/>
                <w:kern w:val="0"/>
                <w:sz w:val="22"/>
                <w:szCs w:val="22"/>
                <w:lang w:val="en" w:eastAsia="zh-CN" w:bidi="ar"/>
              </w:rPr>
              <w:t>*.</w:t>
            </w:r>
            <w:r>
              <w:rPr>
                <w:rFonts w:hint="default" w:ascii="Arial" w:hAnsi="Arial" w:eastAsia="SimSun" w:cs="Arial"/>
                <w:color w:val="00000A"/>
                <w:kern w:val="0"/>
                <w:sz w:val="22"/>
                <w:szCs w:val="22"/>
                <w:lang w:val="en-US" w:eastAsia="zh-CN" w:bidi="ar"/>
              </w:rPr>
              <w:t xml:space="preserve"> The keyword value is a commonly used word, formalised word or phrase used to describe the subject. While the topic category is too coarse for detailed queries, keywords help narrowing a full text search and they allow for structured keyword search.The value domain of this metadata element is free text.</w:t>
            </w:r>
          </w:p>
          <w:p>
            <w:pPr>
              <w:keepNext w:val="0"/>
              <w:keepLines w:val="0"/>
              <w:widowControl/>
              <w:suppressLineNumbers w:val="0"/>
              <w:jc w:val="left"/>
              <w:rPr>
                <w:rFonts w:hint="default" w:ascii="Arial" w:hAnsi="Arial" w:eastAsia="SimSun" w:cs="Arial"/>
                <w:color w:val="00000A"/>
                <w:kern w:val="0"/>
                <w:sz w:val="22"/>
                <w:szCs w:val="22"/>
                <w:lang w:val="en" w:eastAsia="zh-CN" w:bidi="ar"/>
              </w:rPr>
            </w:pPr>
            <w:r>
              <w:rPr>
                <w:rFonts w:hint="default" w:ascii="Arial" w:hAnsi="Arial" w:eastAsia="SimSun" w:cs="Arial"/>
                <w:color w:val="00000A"/>
                <w:kern w:val="0"/>
                <w:sz w:val="22"/>
                <w:szCs w:val="22"/>
                <w:lang w:val="en" w:eastAsia="zh-CN" w:bidi="ar"/>
              </w:rPr>
              <w:t xml:space="preserve">* e.g.: GEMET - </w:t>
            </w:r>
            <w:r>
              <w:rPr>
                <w:rFonts w:hint="default" w:ascii="Arial" w:hAnsi="Arial" w:eastAsia="SimSun" w:cs="Arial"/>
                <w:color w:val="00000A"/>
                <w:kern w:val="0"/>
                <w:sz w:val="22"/>
                <w:szCs w:val="22"/>
                <w:lang w:val="en-US" w:eastAsia="zh-CN" w:bidi="ar"/>
              </w:rPr>
              <w:t>version 4.1.4, 13 Feb 2020</w:t>
            </w:r>
            <w:r>
              <w:rPr>
                <w:rFonts w:hint="default" w:ascii="Arial" w:hAnsi="Arial" w:eastAsia="SimSun" w:cs="Arial"/>
                <w:color w:val="00000A"/>
                <w:kern w:val="0"/>
                <w:sz w:val="22"/>
                <w:szCs w:val="22"/>
                <w:lang w:val="en" w:eastAsia="zh-CN" w:bidi="ar"/>
              </w:rPr>
              <w:t xml:space="preserve">, </w:t>
            </w:r>
            <w:r>
              <w:rPr>
                <w:rFonts w:hint="default" w:ascii="Arial" w:hAnsi="Arial" w:eastAsia="SimSun" w:cs="Arial"/>
                <w:color w:val="00000A"/>
                <w:kern w:val="0"/>
                <w:sz w:val="22"/>
                <w:szCs w:val="22"/>
                <w:lang w:val="en-US" w:eastAsia="zh-CN" w:bidi="ar"/>
              </w:rPr>
              <w:t>AGROVOC is an RDF/ SKOS-XL concept scheme</w:t>
            </w:r>
            <w:r>
              <w:rPr>
                <w:rFonts w:hint="default" w:ascii="Arial" w:hAnsi="Arial" w:eastAsia="SimSun" w:cs="Arial"/>
                <w:color w:val="00000A"/>
                <w:kern w:val="0"/>
                <w:sz w:val="22"/>
                <w:szCs w:val="22"/>
                <w:lang w:val="en" w:eastAsia="zh-CN" w:bidi="ar"/>
              </w:rPr>
              <w:t>, INSPIRE Spatial Data Theme</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bidi w:val="0"/>
              <w:spacing w:line="240" w:lineRule="auto"/>
              <w:rPr>
                <w:rFonts w:hint="default" w:ascii="Arial" w:hAnsi="Arial" w:cs="Arial"/>
                <w:b w:val="0"/>
                <w:bCs w:val="0"/>
                <w:i w:val="0"/>
                <w:iCs w:val="0"/>
                <w:strike w:val="0"/>
                <w:dstrike w:val="0"/>
                <w:outline w:val="0"/>
                <w:shadow w:val="0"/>
                <w:color w:val="000000"/>
                <w:szCs w:val="22"/>
                <w:u w:val="none"/>
                <w:lang w:val="en"/>
              </w:rPr>
            </w:pPr>
            <w:r>
              <w:rPr>
                <w:rFonts w:hint="default"/>
                <w:lang w:val="en"/>
              </w:rPr>
              <w:t>e.g.: “</w:t>
            </w:r>
            <w:r>
              <w:rPr>
                <w:rFonts w:hint="default"/>
                <w:lang w:val="en-US" w:eastAsia="zh-CN"/>
              </w:rPr>
              <w:fldChar w:fldCharType="begin"/>
            </w:r>
            <w:r>
              <w:rPr>
                <w:rFonts w:hint="default"/>
                <w:lang w:val="en-US" w:eastAsia="zh-CN"/>
              </w:rPr>
              <w:instrText xml:space="preserve"> HYPERLINK "https://inspire.ec.europa.eu/Themes/120/2892" </w:instrText>
            </w:r>
            <w:r>
              <w:rPr>
                <w:rFonts w:hint="default"/>
                <w:lang w:val="en-US" w:eastAsia="zh-CN"/>
              </w:rPr>
              <w:fldChar w:fldCharType="separate"/>
            </w:r>
            <w:r>
              <w:rPr>
                <w:rStyle w:val="23"/>
                <w:rFonts w:hint="default" w:ascii="Arial" w:hAnsi="Arial" w:eastAsia="SimSun" w:cs="Arial"/>
                <w:szCs w:val="22"/>
              </w:rPr>
              <w:t>Environmental monitoring Facilities</w:t>
            </w:r>
            <w:r>
              <w:rPr>
                <w:rFonts w:hint="default"/>
                <w:lang w:val="en-US" w:eastAsia="zh-CN"/>
              </w:rPr>
              <w:fldChar w:fldCharType="end"/>
            </w:r>
            <w:r>
              <w:rPr>
                <w:rFonts w:hint="default"/>
                <w:lang w:val="en" w:eastAsia="zh-CN"/>
              </w:rPr>
              <w:t xml:space="preserve"> (</w:t>
            </w:r>
            <w:r>
              <w:rPr>
                <w:rFonts w:hint="default"/>
                <w:lang w:val="en"/>
              </w:rPr>
              <w:t>INSPIRE Spatial Data Theme), reflectance (</w:t>
            </w:r>
            <w:r>
              <w:rPr>
                <w:rFonts w:hint="default"/>
                <w:lang w:val="en-US" w:eastAsia="zh-CN"/>
              </w:rPr>
              <w:t>http://aims.fao.org/aos/agrovoc/c_28538</w:t>
            </w:r>
            <w:r>
              <w:rPr>
                <w:rFonts w:hint="default"/>
                <w:lang w:val="en"/>
              </w:rPr>
              <w:t>), optical properties (</w:t>
            </w:r>
            <w:r>
              <w:rPr>
                <w:rFonts w:hint="default"/>
                <w:lang w:val="en-US" w:eastAsia="zh-CN"/>
              </w:rPr>
              <w:t>http://aims.fao.org/aos/agrovoc/c_5371</w:t>
            </w:r>
            <w:r>
              <w:rPr>
                <w:rFonts w:hint="default"/>
                <w:lang w:val="en"/>
              </w:rPr>
              <w:t>), vegetation (</w:t>
            </w:r>
            <w:r>
              <w:rPr>
                <w:rFonts w:hint="default"/>
              </w:rPr>
              <w:t>http://www.eionet.europa.eu/gemet/concept/8922</w:t>
            </w:r>
            <w:r>
              <w:rPr>
                <w:rFonts w:hint="default"/>
                <w:lang w:val="en"/>
              </w:rPr>
              <w:t>),  inland waters (</w:t>
            </w:r>
            <w:r>
              <w:rPr>
                <w:rFonts w:hint="default"/>
              </w:rPr>
              <w:t>http://www.eionet.europa.eu/gemet/concept/4333</w:t>
            </w:r>
            <w:r>
              <w:rPr>
                <w:rFonts w:hint="default"/>
                <w:lang w:val="en"/>
              </w:rPr>
              <w:t>), sea (</w:t>
            </w:r>
            <w:r>
              <w:rPr>
                <w:rFonts w:hint="default"/>
              </w:rPr>
              <w:t>http://www.eionet.europa.eu/gemet/concept/7495</w:t>
            </w:r>
            <w:r>
              <w:rPr>
                <w:rFonts w:hint="default"/>
                <w:lang w:val="en"/>
              </w:rPr>
              <w:t>)”</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comment</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rPr>
              <w:t>Miscellaneous information about the data or methods used to produce it. Any free-</w:t>
            </w:r>
          </w:p>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rPr>
              <w:t>format text is appropriate.</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lang w:val="en"/>
              </w:rPr>
              <w:t>e.g.:</w:t>
            </w:r>
            <w:r>
              <w:rPr>
                <w:rFonts w:hint="default" w:ascii="Arial" w:hAnsi="Arial" w:cs="Arial"/>
                <w:b w:val="0"/>
                <w:bCs w:val="0"/>
                <w:i w:val="0"/>
                <w:iCs w:val="0"/>
                <w:strike w:val="0"/>
                <w:dstrike w:val="0"/>
                <w:outline w:val="0"/>
                <w:shadow w:val="0"/>
                <w:color w:val="000000"/>
                <w:sz w:val="22"/>
                <w:szCs w:val="22"/>
                <w:u w:val="none"/>
              </w:rPr>
              <w:t xml:space="preserve"> “Any free-format text is</w:t>
            </w:r>
            <w:r>
              <w:rPr>
                <w:rFonts w:hint="default" w:ascii="Arial" w:hAnsi="Arial" w:cs="Arial"/>
                <w:b w:val="0"/>
                <w:bCs w:val="0"/>
                <w:i w:val="0"/>
                <w:iCs w:val="0"/>
                <w:strike w:val="0"/>
                <w:dstrike w:val="0"/>
                <w:outline w:val="0"/>
                <w:shadow w:val="0"/>
                <w:color w:val="000000"/>
                <w:sz w:val="22"/>
                <w:szCs w:val="22"/>
                <w:u w:val="none"/>
                <w:lang w:val="en"/>
              </w:rPr>
              <w:t xml:space="preserve"> </w:t>
            </w:r>
            <w:r>
              <w:rPr>
                <w:rFonts w:hint="default" w:ascii="Arial" w:hAnsi="Arial" w:cs="Arial"/>
                <w:b w:val="0"/>
                <w:bCs w:val="0"/>
                <w:i w:val="0"/>
                <w:iCs w:val="0"/>
                <w:strike w:val="0"/>
                <w:dstrike w:val="0"/>
                <w:outline w:val="0"/>
                <w:shadow w:val="0"/>
                <w:color w:val="000000"/>
                <w:sz w:val="22"/>
                <w:szCs w:val="22"/>
                <w:u w:val="none"/>
              </w:rPr>
              <w:t>appropriate.”</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locator</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eastAsia="SimSun" w:cs="Arial"/>
                <w:color w:val="00000A"/>
                <w:kern w:val="0"/>
                <w:sz w:val="22"/>
                <w:szCs w:val="22"/>
                <w:lang w:val="en" w:eastAsia="zh-CN" w:bidi="ar"/>
              </w:rPr>
              <w:t>L</w:t>
            </w:r>
            <w:r>
              <w:rPr>
                <w:rFonts w:hint="default" w:ascii="Arial" w:hAnsi="Arial" w:eastAsia="SimSun" w:cs="Arial"/>
                <w:color w:val="00000A"/>
                <w:kern w:val="0"/>
                <w:sz w:val="22"/>
                <w:szCs w:val="22"/>
                <w:lang w:val="en-US" w:eastAsia="zh-CN" w:bidi="ar"/>
              </w:rPr>
              <w:t>ink(s) to the resource and/or the link to</w:t>
            </w:r>
            <w:r>
              <w:rPr>
                <w:rFonts w:hint="default" w:eastAsia="SimSun" w:cs="Arial"/>
                <w:color w:val="00000A"/>
                <w:kern w:val="0"/>
                <w:sz w:val="22"/>
                <w:szCs w:val="22"/>
                <w:lang w:val="en" w:eastAsia="zh-CN" w:bidi="ar"/>
              </w:rPr>
              <w:t xml:space="preserve"> </w:t>
            </w:r>
            <w:r>
              <w:rPr>
                <w:rFonts w:hint="default" w:ascii="Arial" w:hAnsi="Arial" w:eastAsia="SimSun" w:cs="Arial"/>
                <w:color w:val="00000A"/>
                <w:kern w:val="0"/>
                <w:sz w:val="22"/>
                <w:szCs w:val="22"/>
                <w:lang w:val="en-US" w:eastAsia="zh-CN" w:bidi="ar"/>
              </w:rPr>
              <w:t>additional information about the resource</w:t>
            </w:r>
            <w:r>
              <w:rPr>
                <w:rFonts w:hint="default" w:ascii="Arial" w:hAnsi="Arial" w:eastAsia="SimSun" w:cs="Arial"/>
                <w:color w:val="00000A"/>
                <w:kern w:val="0"/>
                <w:sz w:val="22"/>
                <w:szCs w:val="22"/>
                <w:lang w:val="en" w:eastAsia="zh-CN" w:bidi="ar"/>
              </w:rPr>
              <w:t>. T</w:t>
            </w:r>
            <w:r>
              <w:rPr>
                <w:rFonts w:hint="default" w:ascii="Arial" w:hAnsi="Arial" w:eastAsia="SimSun" w:cs="Arial"/>
                <w:color w:val="00000A"/>
                <w:kern w:val="0"/>
                <w:sz w:val="22"/>
                <w:szCs w:val="22"/>
                <w:lang w:val="en-US" w:eastAsia="zh-CN" w:bidi="ar"/>
              </w:rPr>
              <w:t>he value domain of this metadata element is a character string, commonly expressed as uniform resource locator (URL).</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e.g.: “www.hypernets.eu, www.waterhypernet.org”</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8DB3E2" w:themeFill="text2" w:themeFillTint="66"/>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FFFFFF" w:themeColor="background1"/>
                <w:sz w:val="22"/>
                <w:szCs w:val="22"/>
                <w:u w:val="none"/>
                <w:lang w:val="en"/>
              </w:rPr>
              <w:t>Where</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8DB3E2" w:themeFill="text2" w:themeFillTint="66"/>
          </w:tcPr>
          <w:p>
            <w:pPr>
              <w:pStyle w:val="122"/>
              <w:jc w:val="left"/>
              <w:rPr>
                <w:rFonts w:hint="default" w:ascii="Arial" w:hAnsi="Arial" w:cs="Arial"/>
                <w:b w:val="0"/>
                <w:bCs w:val="0"/>
                <w:i w:val="0"/>
                <w:iCs w:val="0"/>
                <w:strike w:val="0"/>
                <w:dstrike w:val="0"/>
                <w:outline w:val="0"/>
                <w:shadow w:val="0"/>
                <w:color w:val="000000"/>
                <w:sz w:val="22"/>
                <w:szCs w:val="22"/>
                <w:u w:val="none"/>
              </w:rPr>
            </w:pP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8DB3E2" w:themeFill="text2" w:themeFillTint="66"/>
          </w:tcPr>
          <w:p>
            <w:pPr>
              <w:pStyle w:val="122"/>
              <w:jc w:val="left"/>
              <w:rPr>
                <w:rFonts w:hint="default" w:ascii="Arial" w:hAnsi="Arial" w:cs="Arial"/>
                <w:b w:val="0"/>
                <w:bCs w:val="0"/>
                <w:i w:val="0"/>
                <w:iCs w:val="0"/>
                <w:strike w:val="0"/>
                <w:dstrike w:val="0"/>
                <w:outline w:val="0"/>
                <w:shadow w:val="0"/>
                <w:color w:val="000000"/>
                <w:sz w:val="22"/>
                <w:szCs w:val="22"/>
                <w:u w:val="none"/>
                <w:lang w:val="en"/>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area</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Geographical coverage</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“Global”</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easting</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rPr>
            </w:pP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“longitude”</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northing</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rPr>
            </w:pP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“latitude”</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southermost_latitude</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keepNext w:val="0"/>
              <w:keepLines w:val="0"/>
              <w:widowControl/>
              <w:suppressLineNumbers w:val="0"/>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eastAsia="SimSun" w:cs="Arial"/>
                <w:color w:val="00000A"/>
                <w:kern w:val="0"/>
                <w:sz w:val="22"/>
                <w:szCs w:val="22"/>
                <w:lang w:val="en-US" w:eastAsia="zh-CN" w:bidi="ar"/>
              </w:rPr>
              <w:t>This is the extent of the resource in the</w:t>
            </w:r>
            <w:r>
              <w:rPr>
                <w:rFonts w:hint="default" w:eastAsia="SimSun" w:cs="Arial"/>
                <w:color w:val="00000A"/>
                <w:kern w:val="0"/>
                <w:sz w:val="22"/>
                <w:szCs w:val="22"/>
                <w:lang w:val="en" w:eastAsia="zh-CN" w:bidi="ar"/>
              </w:rPr>
              <w:t xml:space="preserve"> </w:t>
            </w:r>
            <w:r>
              <w:rPr>
                <w:rFonts w:hint="default" w:ascii="Arial" w:hAnsi="Arial" w:eastAsia="SimSun" w:cs="Arial"/>
                <w:color w:val="00000A"/>
                <w:kern w:val="0"/>
                <w:sz w:val="22"/>
                <w:szCs w:val="22"/>
                <w:lang w:val="en-US" w:eastAsia="zh-CN" w:bidi="ar"/>
              </w:rPr>
              <w:t>geographic space, given as a bounding box.The bounding box shall be expressed with westbound and eastbound longitudes, and southbound and northbound latitudes in decimal degrees, with a precision of at least two decimals.</w:t>
            </w:r>
            <w:r>
              <w:rPr>
                <w:rFonts w:hint="default" w:eastAsia="SimSun" w:cs="Arial"/>
                <w:color w:val="00000A"/>
                <w:kern w:val="0"/>
                <w:sz w:val="22"/>
                <w:szCs w:val="22"/>
                <w:lang w:val="en" w:eastAsia="zh-CN" w:bidi="ar"/>
              </w:rPr>
              <w:t xml:space="preserve"> Value between “-90.00” and “90.00”.</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e.g.:“-90.00”</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northernmost_latitude</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eastAsia="SimSun" w:cs="Arial"/>
                <w:color w:val="00000A"/>
                <w:kern w:val="0"/>
                <w:sz w:val="22"/>
                <w:szCs w:val="22"/>
                <w:lang w:val="en" w:eastAsia="zh-CN" w:bidi="ar"/>
              </w:rPr>
              <w:t>Value between “-90.00” and “90.00”.</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lang w:val="en"/>
              </w:rPr>
              <w:t>e.g.:“90.00”</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westernmost_longitude</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eastAsia="SimSun" w:cs="Arial"/>
                <w:color w:val="00000A"/>
                <w:kern w:val="0"/>
                <w:sz w:val="22"/>
                <w:szCs w:val="22"/>
                <w:lang w:val="en" w:eastAsia="zh-CN" w:bidi="ar"/>
              </w:rPr>
              <w:t>Value between “-180.00” and “180.00”.</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lang w:val="en"/>
              </w:rPr>
              <w:t>e.g.:“-180.00”</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easternmost_longitude</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eastAsia="SimSun" w:cs="Arial"/>
                <w:color w:val="00000A"/>
                <w:kern w:val="0"/>
                <w:sz w:val="22"/>
                <w:szCs w:val="22"/>
                <w:lang w:val="en" w:eastAsia="zh-CN" w:bidi="ar"/>
              </w:rPr>
              <w:t>Value between “-180.00” and “180.00”.</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lang w:val="en"/>
              </w:rPr>
              <w:t>e.g.:“180.00”</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8DB3E2" w:themeFill="text2" w:themeFillTint="66"/>
          </w:tcPr>
          <w:p>
            <w:pPr>
              <w:pStyle w:val="122"/>
              <w:jc w:val="left"/>
              <w:rPr>
                <w:rFonts w:hint="default" w:ascii="Arial" w:hAnsi="Arial" w:cs="Arial"/>
                <w:b w:val="0"/>
                <w:bCs w:val="0"/>
                <w:i w:val="0"/>
                <w:iCs w:val="0"/>
                <w:strike w:val="0"/>
                <w:dstrike w:val="0"/>
                <w:outline w:val="0"/>
                <w:shadow w:val="0"/>
                <w:color w:val="FFFFFF" w:themeColor="background1"/>
                <w:sz w:val="22"/>
                <w:szCs w:val="22"/>
                <w:u w:val="none"/>
                <w:lang w:val="en"/>
              </w:rPr>
            </w:pPr>
            <w:r>
              <w:rPr>
                <w:rFonts w:hint="default" w:ascii="Arial" w:hAnsi="Arial" w:cs="Arial"/>
                <w:b w:val="0"/>
                <w:bCs w:val="0"/>
                <w:i w:val="0"/>
                <w:iCs w:val="0"/>
                <w:strike w:val="0"/>
                <w:dstrike w:val="0"/>
                <w:outline w:val="0"/>
                <w:shadow w:val="0"/>
                <w:color w:val="FFFFFF" w:themeColor="background1"/>
                <w:sz w:val="22"/>
                <w:szCs w:val="22"/>
                <w:u w:val="none"/>
                <w:lang w:val="en"/>
              </w:rPr>
              <w:t>When</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8DB3E2" w:themeFill="text2" w:themeFillTint="66"/>
          </w:tcPr>
          <w:p>
            <w:pPr>
              <w:pStyle w:val="122"/>
              <w:jc w:val="left"/>
              <w:rPr>
                <w:rFonts w:hint="default" w:ascii="Arial" w:hAnsi="Arial" w:cs="Arial"/>
                <w:b w:val="0"/>
                <w:bCs w:val="0"/>
                <w:i w:val="0"/>
                <w:iCs w:val="0"/>
                <w:strike w:val="0"/>
                <w:dstrike w:val="0"/>
                <w:outline w:val="0"/>
                <w:shadow w:val="0"/>
                <w:color w:val="FFFFFF" w:themeColor="background1"/>
                <w:sz w:val="22"/>
                <w:szCs w:val="22"/>
                <w:u w:val="none"/>
              </w:rPr>
            </w:pP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8DB3E2" w:themeFill="text2" w:themeFillTint="66"/>
          </w:tcPr>
          <w:p>
            <w:pPr>
              <w:pStyle w:val="122"/>
              <w:jc w:val="left"/>
              <w:rPr>
                <w:rFonts w:hint="default" w:ascii="Arial" w:hAnsi="Arial" w:cs="Arial"/>
                <w:b w:val="0"/>
                <w:bCs w:val="0"/>
                <w:i w:val="0"/>
                <w:iCs w:val="0"/>
                <w:strike w:val="0"/>
                <w:dstrike w:val="0"/>
                <w:outline w:val="0"/>
                <w:shadow w:val="0"/>
                <w:color w:val="FFFFFF" w:themeColor="background1"/>
                <w:sz w:val="22"/>
                <w:szCs w:val="22"/>
                <w:u w:val="none"/>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time_coverage_start</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Start date of the data (ISO 8601).</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e.g.: “2020-04-01T00:02:00Z”</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time_coverage_end</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lang w:val="en"/>
              </w:rPr>
              <w:t>End date of the data (ISO 8601).</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lang w:val="en"/>
              </w:rPr>
              <w:t>e.g.: “2020-04-01T00:02:00Z”</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8DB3E2" w:themeFill="text2" w:themeFillTint="66"/>
            <w:vAlign w:val="top"/>
          </w:tcPr>
          <w:p>
            <w:pPr>
              <w:pStyle w:val="122"/>
              <w:jc w:val="left"/>
              <w:rPr>
                <w:rFonts w:hint="default" w:ascii="Arial" w:hAnsi="Arial" w:cs="Arial"/>
                <w:b w:val="0"/>
                <w:bCs w:val="0"/>
                <w:i w:val="0"/>
                <w:iCs w:val="0"/>
                <w:strike w:val="0"/>
                <w:dstrike w:val="0"/>
                <w:outline w:val="0"/>
                <w:shadow w:val="0"/>
                <w:color w:val="FFFFFF" w:themeColor="background1"/>
                <w:sz w:val="22"/>
                <w:szCs w:val="22"/>
                <w:u w:val="none"/>
                <w:lang w:val="en"/>
              </w:rPr>
            </w:pPr>
            <w:r>
              <w:rPr>
                <w:rFonts w:hint="default" w:ascii="Arial" w:hAnsi="Arial" w:cs="Arial"/>
                <w:b w:val="0"/>
                <w:bCs w:val="0"/>
                <w:i w:val="0"/>
                <w:iCs w:val="0"/>
                <w:strike w:val="0"/>
                <w:dstrike w:val="0"/>
                <w:outline w:val="0"/>
                <w:shadow w:val="0"/>
                <w:color w:val="FFFFFF" w:themeColor="background1"/>
                <w:sz w:val="22"/>
                <w:szCs w:val="22"/>
                <w:u w:val="none"/>
                <w:lang w:val="en"/>
              </w:rPr>
              <w:t>Who</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8DB3E2" w:themeFill="text2" w:themeFillTint="66"/>
            <w:vAlign w:val="top"/>
          </w:tcPr>
          <w:p>
            <w:pPr>
              <w:pStyle w:val="122"/>
              <w:jc w:val="left"/>
              <w:rPr>
                <w:rFonts w:hint="default" w:ascii="Arial" w:hAnsi="Arial" w:cs="Arial"/>
                <w:b w:val="0"/>
                <w:bCs w:val="0"/>
                <w:i w:val="0"/>
                <w:iCs w:val="0"/>
                <w:strike w:val="0"/>
                <w:dstrike w:val="0"/>
                <w:outline w:val="0"/>
                <w:shadow w:val="0"/>
                <w:color w:val="FFFFFF" w:themeColor="background1"/>
                <w:sz w:val="22"/>
                <w:szCs w:val="22"/>
                <w:u w:val="none"/>
              </w:rPr>
            </w:pP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8DB3E2" w:themeFill="text2" w:themeFillTint="66"/>
            <w:vAlign w:val="top"/>
          </w:tcPr>
          <w:p>
            <w:pPr>
              <w:pStyle w:val="122"/>
              <w:jc w:val="left"/>
              <w:rPr>
                <w:rFonts w:hint="default" w:ascii="Arial" w:hAnsi="Arial" w:cs="Arial"/>
                <w:b w:val="0"/>
                <w:bCs w:val="0"/>
                <w:i w:val="0"/>
                <w:iCs w:val="0"/>
                <w:strike w:val="0"/>
                <w:dstrike w:val="0"/>
                <w:outline w:val="0"/>
                <w:shadow w:val="0"/>
                <w:color w:val="FFFFFF" w:themeColor="background1"/>
                <w:sz w:val="22"/>
                <w:szCs w:val="22"/>
                <w:u w:val="none"/>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contact_name</w:t>
            </w:r>
          </w:p>
        </w:tc>
        <w:tc>
          <w:tcPr>
            <w:tcW w:w="481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Data provider name</w:t>
            </w:r>
          </w:p>
        </w:tc>
        <w:tc>
          <w:tcPr>
            <w:tcW w:w="262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“Sam Hunt”</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contact_email</w:t>
            </w:r>
          </w:p>
        </w:tc>
        <w:tc>
          <w:tcPr>
            <w:tcW w:w="481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Data provider email</w:t>
            </w:r>
          </w:p>
        </w:tc>
        <w:tc>
          <w:tcPr>
            <w:tcW w:w="262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“sam.hunt@npl.co.uk”</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responsible_party</w:t>
            </w:r>
          </w:p>
        </w:tc>
        <w:tc>
          <w:tcPr>
            <w:tcW w:w="481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Institution in charge of the data distribution (and management) of the data file</w:t>
            </w:r>
          </w:p>
        </w:tc>
        <w:tc>
          <w:tcPr>
            <w:tcW w:w="2625"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widowControl/>
              <w:suppressLineNumbers w:val="0"/>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w:t>
            </w:r>
            <w:r>
              <w:rPr>
                <w:rFonts w:hint="default" w:ascii="Arial" w:hAnsi="Arial" w:eastAsia="SimSun" w:cs="Arial"/>
                <w:color w:val="00000A"/>
                <w:kern w:val="0"/>
                <w:sz w:val="22"/>
                <w:szCs w:val="22"/>
                <w:lang w:val="en-US" w:eastAsia="zh-CN" w:bidi="ar"/>
              </w:rPr>
              <w:t>National Physical Laboratory, UK</w:t>
            </w:r>
            <w:r>
              <w:rPr>
                <w:rFonts w:hint="default" w:ascii="Arial" w:hAnsi="Arial" w:cs="Arial"/>
                <w:b w:val="0"/>
                <w:bCs w:val="0"/>
                <w:i w:val="0"/>
                <w:iCs w:val="0"/>
                <w:strike w:val="0"/>
                <w:dstrike w:val="0"/>
                <w:outline w:val="0"/>
                <w:shadow w:val="0"/>
                <w:color w:val="000000"/>
                <w:sz w:val="22"/>
                <w:szCs w:val="22"/>
                <w:u w:val="none"/>
                <w:lang w:val="en"/>
              </w:rPr>
              <w:t>”</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acknowledgement</w:t>
            </w:r>
          </w:p>
        </w:tc>
        <w:tc>
          <w:tcPr>
            <w:tcW w:w="481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rPr>
            </w:pPr>
          </w:p>
        </w:tc>
        <w:tc>
          <w:tcPr>
            <w:tcW w:w="262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e.g.: “HYPERNETS project is funded by Horizon 2020 research and innovation program, Grand Agreement No 775993. Consortium of project  of the Hypernets test sites, .... are greatly acknowledged.”</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tcBorders>
            <w:shd w:val="clear" w:color="auto" w:fill="8DB3E2" w:themeFill="text2" w:themeFillTint="66"/>
            <w:vAlign w:val="top"/>
          </w:tcPr>
          <w:p>
            <w:pPr>
              <w:pStyle w:val="122"/>
              <w:jc w:val="left"/>
              <w:rPr>
                <w:rFonts w:hint="default" w:ascii="Arial" w:hAnsi="Arial" w:cs="Arial"/>
                <w:b w:val="0"/>
                <w:bCs w:val="0"/>
                <w:i w:val="0"/>
                <w:iCs w:val="0"/>
                <w:strike w:val="0"/>
                <w:dstrike w:val="0"/>
                <w:outline w:val="0"/>
                <w:shadow w:val="0"/>
                <w:color w:val="FFFFFF" w:themeColor="background1"/>
                <w:sz w:val="22"/>
                <w:szCs w:val="22"/>
                <w:u w:val="none"/>
                <w:lang w:val="en"/>
              </w:rPr>
            </w:pPr>
            <w:r>
              <w:rPr>
                <w:rFonts w:hint="default" w:ascii="Arial" w:hAnsi="Arial" w:cs="Arial"/>
                <w:b w:val="0"/>
                <w:bCs w:val="0"/>
                <w:i w:val="0"/>
                <w:iCs w:val="0"/>
                <w:strike w:val="0"/>
                <w:dstrike w:val="0"/>
                <w:outline w:val="0"/>
                <w:shadow w:val="0"/>
                <w:color w:val="FFFFFF" w:themeColor="background1"/>
                <w:sz w:val="22"/>
                <w:szCs w:val="22"/>
                <w:u w:val="none"/>
                <w:lang w:val="en"/>
              </w:rPr>
              <w:t>How</w:t>
            </w:r>
          </w:p>
        </w:tc>
        <w:tc>
          <w:tcPr>
            <w:tcW w:w="4815" w:type="dxa"/>
            <w:tcBorders>
              <w:top w:val="single" w:color="4F81BD" w:sz="8" w:space="0"/>
              <w:left w:val="single" w:color="4F81BD" w:sz="8" w:space="0"/>
              <w:bottom w:val="single" w:color="4F81BD" w:sz="8" w:space="0"/>
              <w:right w:val="single" w:color="4F81BD" w:sz="8" w:space="0"/>
            </w:tcBorders>
            <w:shd w:val="clear" w:color="auto" w:fill="8DB3E2" w:themeFill="text2" w:themeFillTint="66"/>
            <w:vAlign w:val="top"/>
          </w:tcPr>
          <w:p>
            <w:pPr>
              <w:pStyle w:val="122"/>
              <w:jc w:val="left"/>
              <w:rPr>
                <w:rFonts w:hint="default" w:ascii="Arial" w:hAnsi="Arial" w:cs="Arial"/>
                <w:b w:val="0"/>
                <w:bCs w:val="0"/>
                <w:i w:val="0"/>
                <w:iCs w:val="0"/>
                <w:strike w:val="0"/>
                <w:dstrike w:val="0"/>
                <w:outline w:val="0"/>
                <w:shadow w:val="0"/>
                <w:color w:val="000000"/>
                <w:sz w:val="22"/>
                <w:szCs w:val="22"/>
                <w:u w:val="none"/>
              </w:rPr>
            </w:pPr>
          </w:p>
        </w:tc>
        <w:tc>
          <w:tcPr>
            <w:tcW w:w="2625" w:type="dxa"/>
            <w:tcBorders>
              <w:top w:val="single" w:color="4F81BD" w:sz="8" w:space="0"/>
              <w:left w:val="single" w:color="4F81BD" w:sz="8" w:space="0"/>
              <w:bottom w:val="single" w:color="4F81BD" w:sz="8" w:space="0"/>
              <w:right w:val="single" w:color="4F81BD" w:sz="8" w:space="0"/>
            </w:tcBorders>
            <w:shd w:val="clear" w:color="auto" w:fill="8DB3E2" w:themeFill="text2" w:themeFillTint="66"/>
            <w:vAlign w:val="top"/>
          </w:tcPr>
          <w:p>
            <w:pPr>
              <w:pStyle w:val="122"/>
              <w:jc w:val="left"/>
              <w:rPr>
                <w:rFonts w:hint="default" w:ascii="Arial" w:hAnsi="Arial" w:cs="Arial"/>
                <w:b w:val="0"/>
                <w:bCs w:val="0"/>
                <w:i w:val="0"/>
                <w:iCs w:val="0"/>
                <w:strike w:val="0"/>
                <w:dstrike w:val="0"/>
                <w:outline w:val="0"/>
                <w:shadow w:val="0"/>
                <w:color w:val="000000"/>
                <w:sz w:val="22"/>
                <w:szCs w:val="22"/>
                <w:u w:val="none"/>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lang w:val="en"/>
              </w:rPr>
              <w:t>project_name</w:t>
            </w:r>
          </w:p>
        </w:tc>
        <w:tc>
          <w:tcPr>
            <w:tcW w:w="481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lang w:val="en"/>
              </w:rPr>
              <w:t>Project name and grand number if any</w:t>
            </w:r>
          </w:p>
        </w:tc>
        <w:tc>
          <w:tcPr>
            <w:tcW w:w="262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e.g.:“H2020 HYPERNETS GN 775993”</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language</w:t>
            </w:r>
          </w:p>
        </w:tc>
        <w:tc>
          <w:tcPr>
            <w:tcW w:w="4815"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widowControl/>
              <w:suppressLineNumbers w:val="0"/>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eastAsia="SimSun" w:cs="Arial"/>
                <w:color w:val="00000A"/>
                <w:kern w:val="0"/>
                <w:sz w:val="22"/>
                <w:szCs w:val="22"/>
                <w:lang w:val="en-US" w:eastAsia="zh-CN" w:bidi="ar"/>
              </w:rPr>
              <w:t>This is the language in which the metadata elements are expressed.</w:t>
            </w:r>
          </w:p>
        </w:tc>
        <w:tc>
          <w:tcPr>
            <w:tcW w:w="262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“English”</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operational_status</w:t>
            </w:r>
          </w:p>
        </w:tc>
        <w:tc>
          <w:tcPr>
            <w:tcW w:w="481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rPr>
              <w:t>Statement like :</w:t>
            </w:r>
            <w:r>
              <w:rPr>
                <w:rFonts w:hint="default" w:ascii="Arial" w:hAnsi="Arial" w:cs="Arial"/>
                <w:b w:val="0"/>
                <w:bCs w:val="0"/>
                <w:i w:val="0"/>
                <w:iCs w:val="0"/>
                <w:strike w:val="0"/>
                <w:dstrike w:val="0"/>
                <w:outline w:val="0"/>
                <w:shadow w:val="0"/>
                <w:color w:val="000000"/>
                <w:sz w:val="22"/>
                <w:szCs w:val="22"/>
                <w:u w:val="none"/>
                <w:lang w:val="en"/>
              </w:rPr>
              <w:t xml:space="preserve"> </w:t>
            </w:r>
            <w:r>
              <w:rPr>
                <w:rFonts w:hint="default" w:ascii="Arial" w:hAnsi="Arial" w:cs="Arial"/>
                <w:b w:val="0"/>
                <w:bCs w:val="0"/>
                <w:i w:val="0"/>
                <w:iCs w:val="0"/>
                <w:strike w:val="0"/>
                <w:dstrike w:val="0"/>
                <w:outline w:val="0"/>
                <w:shadow w:val="0"/>
                <w:color w:val="000000"/>
                <w:sz w:val="22"/>
                <w:szCs w:val="22"/>
                <w:u w:val="none"/>
              </w:rPr>
              <w:t>“under development” or</w:t>
            </w:r>
            <w:r>
              <w:rPr>
                <w:rFonts w:hint="default" w:ascii="Arial" w:hAnsi="Arial" w:cs="Arial"/>
                <w:b w:val="0"/>
                <w:bCs w:val="0"/>
                <w:i w:val="0"/>
                <w:iCs w:val="0"/>
                <w:strike w:val="0"/>
                <w:dstrike w:val="0"/>
                <w:outline w:val="0"/>
                <w:shadow w:val="0"/>
                <w:color w:val="000000"/>
                <w:sz w:val="22"/>
                <w:szCs w:val="22"/>
                <w:u w:val="none"/>
                <w:lang w:val="en"/>
              </w:rPr>
              <w:t xml:space="preserve"> </w:t>
            </w:r>
            <w:r>
              <w:rPr>
                <w:rFonts w:hint="default" w:ascii="Arial" w:hAnsi="Arial" w:cs="Arial"/>
                <w:b w:val="0"/>
                <w:bCs w:val="0"/>
                <w:i w:val="0"/>
                <w:iCs w:val="0"/>
                <w:strike w:val="0"/>
                <w:dstrike w:val="0"/>
                <w:outline w:val="0"/>
                <w:shadow w:val="0"/>
                <w:color w:val="000000"/>
                <w:sz w:val="22"/>
                <w:szCs w:val="22"/>
                <w:u w:val="none"/>
              </w:rPr>
              <w:t>“operational” or</w:t>
            </w:r>
            <w:r>
              <w:rPr>
                <w:rFonts w:hint="default" w:ascii="Arial" w:hAnsi="Arial" w:cs="Arial"/>
                <w:b w:val="0"/>
                <w:bCs w:val="0"/>
                <w:i w:val="0"/>
                <w:iCs w:val="0"/>
                <w:strike w:val="0"/>
                <w:dstrike w:val="0"/>
                <w:outline w:val="0"/>
                <w:shadow w:val="0"/>
                <w:color w:val="000000"/>
                <w:sz w:val="22"/>
                <w:szCs w:val="22"/>
                <w:u w:val="none"/>
                <w:lang w:val="en"/>
              </w:rPr>
              <w:t xml:space="preserve"> </w:t>
            </w:r>
            <w:r>
              <w:rPr>
                <w:rFonts w:hint="default" w:ascii="Arial" w:hAnsi="Arial" w:cs="Arial"/>
                <w:b w:val="0"/>
                <w:bCs w:val="0"/>
                <w:i w:val="0"/>
                <w:iCs w:val="0"/>
                <w:strike w:val="0"/>
                <w:dstrike w:val="0"/>
                <w:outline w:val="0"/>
                <w:shadow w:val="0"/>
                <w:color w:val="000000"/>
                <w:sz w:val="22"/>
                <w:szCs w:val="22"/>
                <w:u w:val="none"/>
              </w:rPr>
              <w:t>“experimental”</w:t>
            </w:r>
          </w:p>
        </w:tc>
        <w:tc>
          <w:tcPr>
            <w:tcW w:w="262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e.g.: “operational”</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limitations</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keepNext w:val="0"/>
              <w:keepLines w:val="0"/>
              <w:widowControl/>
              <w:suppressLineNumbers w:val="0"/>
              <w:jc w:val="left"/>
              <w:rPr>
                <w:rFonts w:hint="default" w:ascii="Arial" w:hAnsi="Arial" w:eastAsia="SimSun" w:cs="Arial"/>
                <w:color w:val="00000A"/>
                <w:kern w:val="0"/>
                <w:sz w:val="22"/>
                <w:szCs w:val="22"/>
                <w:lang w:val="en" w:eastAsia="zh-CN" w:bidi="ar"/>
              </w:rPr>
            </w:pPr>
            <w:r>
              <w:rPr>
                <w:rFonts w:hint="default" w:eastAsia="SimSun" w:cs="Arial"/>
                <w:color w:val="00000A"/>
                <w:kern w:val="0"/>
                <w:sz w:val="22"/>
                <w:szCs w:val="22"/>
                <w:lang w:val="en" w:eastAsia="zh-CN" w:bidi="ar"/>
              </w:rPr>
              <w:t>P</w:t>
            </w:r>
            <w:r>
              <w:rPr>
                <w:rFonts w:hint="default" w:ascii="Arial" w:hAnsi="Arial" w:eastAsia="SimSun" w:cs="Arial"/>
                <w:color w:val="00000A"/>
                <w:kern w:val="0"/>
                <w:sz w:val="22"/>
                <w:szCs w:val="22"/>
                <w:lang w:val="en-US" w:eastAsia="zh-CN" w:bidi="ar"/>
              </w:rPr>
              <w:t>rovide information on the limitations</w:t>
            </w:r>
            <w:r>
              <w:rPr>
                <w:rFonts w:hint="default" w:eastAsia="SimSun" w:cs="Arial"/>
                <w:color w:val="00000A"/>
                <w:kern w:val="0"/>
                <w:sz w:val="22"/>
                <w:szCs w:val="22"/>
                <w:lang w:val="en" w:eastAsia="zh-CN" w:bidi="ar"/>
              </w:rPr>
              <w:t xml:space="preserve"> to access</w:t>
            </w:r>
            <w:r>
              <w:rPr>
                <w:rFonts w:hint="default" w:ascii="Arial" w:hAnsi="Arial" w:eastAsia="SimSun" w:cs="Arial"/>
                <w:color w:val="00000A"/>
                <w:kern w:val="0"/>
                <w:sz w:val="22"/>
                <w:szCs w:val="22"/>
                <w:lang w:val="en-US" w:eastAsia="zh-CN" w:bidi="ar"/>
              </w:rPr>
              <w:t xml:space="preserve"> and the reasons for them</w:t>
            </w:r>
            <w:r>
              <w:rPr>
                <w:rFonts w:hint="default" w:eastAsia="SimSun" w:cs="Arial"/>
                <w:color w:val="00000A"/>
                <w:kern w:val="0"/>
                <w:sz w:val="22"/>
                <w:szCs w:val="22"/>
                <w:lang w:val="en" w:eastAsia="zh-CN" w:bidi="ar"/>
              </w:rPr>
              <w:t xml:space="preserve"> or, in case of</w:t>
            </w:r>
            <w:r>
              <w:rPr>
                <w:rFonts w:hint="default" w:ascii="Arial" w:hAnsi="Arial" w:eastAsia="SimSun" w:cs="Arial"/>
                <w:color w:val="00000A"/>
                <w:kern w:val="0"/>
                <w:sz w:val="22"/>
                <w:szCs w:val="22"/>
                <w:lang w:val="en-US" w:eastAsia="zh-CN" w:bidi="ar"/>
              </w:rPr>
              <w:t xml:space="preserve"> no limitations on public access, indicate that fact.</w:t>
            </w:r>
            <w:r>
              <w:rPr>
                <w:rFonts w:hint="default" w:eastAsia="SimSun" w:cs="Arial"/>
                <w:color w:val="00000A"/>
                <w:kern w:val="0"/>
                <w:sz w:val="22"/>
                <w:szCs w:val="22"/>
                <w:lang w:val="en" w:eastAsia="zh-CN" w:bidi="ar"/>
              </w:rPr>
              <w:t xml:space="preserve"> T</w:t>
            </w:r>
            <w:r>
              <w:rPr>
                <w:rFonts w:hint="default" w:ascii="Arial" w:hAnsi="Arial" w:eastAsia="SimSun" w:cs="Arial"/>
                <w:color w:val="00000A"/>
                <w:kern w:val="0"/>
                <w:sz w:val="22"/>
                <w:szCs w:val="22"/>
                <w:lang w:val="en-US" w:eastAsia="zh-CN" w:bidi="ar"/>
              </w:rPr>
              <w:t>he value domain of this metadata element is free tex</w:t>
            </w:r>
            <w:r>
              <w:rPr>
                <w:rFonts w:hint="default" w:eastAsia="SimSun" w:cs="Arial"/>
                <w:color w:val="00000A"/>
                <w:kern w:val="0"/>
                <w:sz w:val="22"/>
                <w:szCs w:val="22"/>
                <w:lang w:val="en" w:eastAsia="zh-CN" w:bidi="ar"/>
              </w:rPr>
              <w:t>t, e.g., “no limitations” or “registered users only”.</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keepNext w:val="0"/>
              <w:keepLines w:val="0"/>
              <w:widowControl/>
              <w:suppressLineNumbers w:val="0"/>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e.g.: “</w:t>
            </w:r>
            <w:r>
              <w:rPr>
                <w:rFonts w:hint="default" w:ascii="Arial" w:hAnsi="Arial" w:eastAsia="SimSun" w:cs="Arial"/>
                <w:color w:val="00000A"/>
                <w:kern w:val="0"/>
                <w:sz w:val="22"/>
                <w:szCs w:val="22"/>
                <w:lang w:val="en-US" w:eastAsia="zh-CN" w:bidi="ar"/>
              </w:rPr>
              <w:t>no limitations to public access</w:t>
            </w:r>
            <w:r>
              <w:rPr>
                <w:rFonts w:hint="default" w:ascii="Arial" w:hAnsi="Arial" w:cs="Arial"/>
                <w:b w:val="0"/>
                <w:bCs w:val="0"/>
                <w:i w:val="0"/>
                <w:iCs w:val="0"/>
                <w:strike w:val="0"/>
                <w:dstrike w:val="0"/>
                <w:outline w:val="0"/>
                <w:shadow w:val="0"/>
                <w:color w:val="000000"/>
                <w:sz w:val="22"/>
                <w:szCs w:val="22"/>
                <w:u w:val="none"/>
                <w:lang w:val="en"/>
              </w:rPr>
              <w:t>”</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cs="Arial"/>
                <w:b w:val="0"/>
                <w:bCs w:val="0"/>
                <w:i w:val="0"/>
                <w:iCs w:val="0"/>
                <w:strike w:val="0"/>
                <w:dstrike w:val="0"/>
                <w:outline w:val="0"/>
                <w:shadow w:val="0"/>
                <w:color w:val="000000"/>
                <w:sz w:val="22"/>
                <w:szCs w:val="22"/>
                <w:u w:val="none"/>
                <w:lang w:val="en"/>
              </w:rPr>
              <w:t>licence</w:t>
            </w:r>
          </w:p>
        </w:tc>
        <w:tc>
          <w:tcPr>
            <w:tcW w:w="4815"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widowControl/>
              <w:suppressLineNumbers w:val="0"/>
              <w:jc w:val="left"/>
              <w:rPr>
                <w:rFonts w:hint="default" w:ascii="Arial" w:hAnsi="Arial" w:cs="Arial"/>
                <w:sz w:val="22"/>
                <w:szCs w:val="22"/>
                <w:lang w:val="en"/>
              </w:rPr>
            </w:pPr>
            <w:r>
              <w:rPr>
                <w:rFonts w:hint="default" w:ascii="Arial" w:hAnsi="Arial" w:eastAsia="SimSun" w:cs="Arial"/>
                <w:color w:val="00000A"/>
                <w:kern w:val="0"/>
                <w:sz w:val="22"/>
                <w:szCs w:val="22"/>
                <w:lang w:val="en-US" w:eastAsia="zh-CN" w:bidi="ar"/>
              </w:rPr>
              <w:t>Creative Commons licenses</w:t>
            </w:r>
            <w:r>
              <w:rPr>
                <w:rFonts w:hint="default" w:ascii="Arial" w:hAnsi="Arial" w:eastAsia="SimSun" w:cs="Arial"/>
                <w:color w:val="00000A"/>
                <w:kern w:val="0"/>
                <w:sz w:val="22"/>
                <w:szCs w:val="22"/>
                <w:lang w:val="en" w:eastAsia="zh-CN" w:bidi="ar"/>
              </w:rPr>
              <w:t xml:space="preserve"> providing information on the publication and re-use of the data.</w:t>
            </w:r>
          </w:p>
          <w:p>
            <w:pPr>
              <w:pStyle w:val="122"/>
              <w:jc w:val="left"/>
              <w:rPr>
                <w:rFonts w:hint="default" w:ascii="Arial" w:hAnsi="Arial" w:cs="Arial"/>
                <w:b w:val="0"/>
                <w:bCs w:val="0"/>
                <w:i w:val="0"/>
                <w:iCs w:val="0"/>
                <w:strike w:val="0"/>
                <w:dstrike w:val="0"/>
                <w:outline w:val="0"/>
                <w:shadow w:val="0"/>
                <w:color w:val="000000"/>
                <w:sz w:val="22"/>
                <w:szCs w:val="22"/>
                <w:u w:val="none"/>
              </w:rPr>
            </w:pPr>
          </w:p>
        </w:tc>
        <w:tc>
          <w:tcPr>
            <w:tcW w:w="262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2"/>
              <w:jc w:val="left"/>
              <w:rPr>
                <w:rFonts w:hint="default" w:ascii="Arial" w:hAnsi="Arial" w:cs="Arial"/>
                <w:b/>
                <w:bCs/>
                <w:i w:val="0"/>
                <w:iCs w:val="0"/>
                <w:strike w:val="0"/>
                <w:dstrike w:val="0"/>
                <w:outline w:val="0"/>
                <w:shadow w:val="0"/>
                <w:color w:val="000000"/>
                <w:sz w:val="22"/>
                <w:szCs w:val="22"/>
                <w:u w:val="none"/>
                <w:lang w:val="en"/>
              </w:rPr>
            </w:pPr>
            <w:r>
              <w:rPr>
                <w:rFonts w:hint="default" w:ascii="Arial" w:hAnsi="Arial" w:eastAsia="SimSun" w:cs="Arial"/>
                <w:color w:val="00000A"/>
                <w:kern w:val="0"/>
                <w:sz w:val="22"/>
                <w:szCs w:val="22"/>
                <w:lang w:val="en" w:eastAsia="zh-CN" w:bidi="ar"/>
              </w:rPr>
              <w:t>“</w:t>
            </w:r>
            <w:r>
              <w:rPr>
                <w:rFonts w:hint="default" w:ascii="Arial" w:hAnsi="Arial" w:eastAsia="SimSun" w:cs="Arial"/>
                <w:color w:val="00000A"/>
                <w:kern w:val="0"/>
                <w:sz w:val="22"/>
                <w:szCs w:val="22"/>
                <w:lang w:val="en-US" w:eastAsia="zh-CN" w:bidi="ar"/>
              </w:rPr>
              <w:t>Attribution-NonCommercial-NoDerivs CC BY-NC-N</w:t>
            </w:r>
            <w:r>
              <w:rPr>
                <w:rFonts w:hint="default" w:ascii="Arial" w:hAnsi="Arial" w:eastAsia="SimSun" w:cs="Arial"/>
                <w:color w:val="00000A"/>
                <w:kern w:val="0"/>
                <w:sz w:val="22"/>
                <w:szCs w:val="22"/>
                <w:lang w:val="en" w:eastAsia="zh-CN" w:bidi="ar"/>
              </w:rPr>
              <w:t>D”</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conformity</w:t>
            </w:r>
          </w:p>
        </w:tc>
        <w:tc>
          <w:tcPr>
            <w:tcW w:w="4815"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widowControl/>
              <w:suppressLineNumbers w:val="0"/>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Degree of conformity: Conformant (</w:t>
            </w:r>
            <w:r>
              <w:rPr>
                <w:rFonts w:hint="default" w:ascii="Arial" w:hAnsi="Arial" w:eastAsia="SimSun" w:cs="Arial"/>
                <w:color w:val="00000A"/>
                <w:kern w:val="0"/>
                <w:sz w:val="22"/>
                <w:szCs w:val="22"/>
                <w:lang w:val="en-US" w:eastAsia="zh-CN" w:bidi="ar"/>
              </w:rPr>
              <w:t>conformant</w:t>
            </w:r>
            <w:r>
              <w:rPr>
                <w:rFonts w:hint="default" w:ascii="Arial" w:hAnsi="Arial" w:eastAsia="SimSun" w:cs="Arial"/>
                <w:color w:val="00000A"/>
                <w:kern w:val="0"/>
                <w:sz w:val="22"/>
                <w:szCs w:val="22"/>
                <w:lang w:val="en" w:eastAsia="zh-CN" w:bidi="ar"/>
              </w:rPr>
              <w:t>), not conformant (</w:t>
            </w:r>
            <w:r>
              <w:rPr>
                <w:rFonts w:hint="default" w:ascii="Arial" w:hAnsi="Arial" w:cs="Arial"/>
                <w:b w:val="0"/>
                <w:bCs w:val="0"/>
                <w:i w:val="0"/>
                <w:iCs w:val="0"/>
                <w:strike w:val="0"/>
                <w:dstrike w:val="0"/>
                <w:outline w:val="0"/>
                <w:shadow w:val="0"/>
                <w:color w:val="000000"/>
                <w:sz w:val="22"/>
                <w:szCs w:val="22"/>
                <w:u w:val="none"/>
                <w:lang w:val="en"/>
              </w:rPr>
              <w:t>NotConformant) or not evaluated (notEvaluated)</w:t>
            </w:r>
          </w:p>
        </w:tc>
        <w:tc>
          <w:tcPr>
            <w:tcW w:w="262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2"/>
              <w:jc w:val="left"/>
              <w:rPr>
                <w:rFonts w:hint="default" w:ascii="Arial" w:hAnsi="Arial" w:eastAsia="SimSun" w:cs="Arial"/>
                <w:color w:val="00000A"/>
                <w:kern w:val="0"/>
                <w:sz w:val="22"/>
                <w:szCs w:val="22"/>
                <w:lang w:val="en-US" w:eastAsia="zh-CN" w:bidi="ar"/>
              </w:rPr>
            </w:pPr>
            <w:r>
              <w:rPr>
                <w:rFonts w:hint="default" w:ascii="Arial" w:hAnsi="Arial" w:cs="Arial"/>
                <w:b w:val="0"/>
                <w:bCs w:val="0"/>
                <w:i w:val="0"/>
                <w:iCs w:val="0"/>
                <w:strike w:val="0"/>
                <w:dstrike w:val="0"/>
                <w:outline w:val="0"/>
                <w:shadow w:val="0"/>
                <w:color w:val="000000"/>
                <w:sz w:val="22"/>
                <w:szCs w:val="22"/>
                <w:u w:val="none"/>
                <w:lang w:val="en"/>
              </w:rPr>
              <w:t>e.g.: “notEvaluated”</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lineage</w:t>
            </w:r>
          </w:p>
        </w:tc>
        <w:tc>
          <w:tcPr>
            <w:tcW w:w="4815"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widowControl/>
              <w:suppressLineNumbers w:val="0"/>
              <w:jc w:val="left"/>
              <w:rPr>
                <w:rFonts w:hint="default" w:ascii="Arial" w:hAnsi="Arial" w:cs="Arial"/>
                <w:b w:val="0"/>
                <w:bCs w:val="0"/>
                <w:i w:val="0"/>
                <w:iCs w:val="0"/>
                <w:strike w:val="0"/>
                <w:dstrike w:val="0"/>
                <w:outline w:val="0"/>
                <w:shadow w:val="0"/>
                <w:color w:val="000000"/>
                <w:sz w:val="22"/>
                <w:szCs w:val="22"/>
                <w:u w:val="none"/>
              </w:rPr>
            </w:pPr>
            <w:r>
              <w:rPr>
                <w:rFonts w:hint="default" w:ascii="Arial" w:hAnsi="Arial" w:eastAsia="SimSun" w:cs="Arial"/>
                <w:color w:val="00000A"/>
                <w:kern w:val="0"/>
                <w:sz w:val="22"/>
                <w:szCs w:val="22"/>
                <w:lang w:val="en-US" w:eastAsia="zh-CN" w:bidi="ar"/>
              </w:rPr>
              <w:t>This is a statement on process history and/or overall quality of the spatial data set. Where appropriate it may include a statement whether the data set has been validated or quality assured, whether it is the official version (if multiple versions exist)</w:t>
            </w:r>
            <w:r>
              <w:rPr>
                <w:rFonts w:hint="default" w:eastAsia="SimSun" w:cs="Arial"/>
                <w:color w:val="00000A"/>
                <w:kern w:val="0"/>
                <w:sz w:val="22"/>
                <w:szCs w:val="22"/>
                <w:lang w:val="en" w:eastAsia="zh-CN" w:bidi="ar"/>
              </w:rPr>
              <w:t xml:space="preserve">. </w:t>
            </w:r>
            <w:r>
              <w:rPr>
                <w:rFonts w:hint="default" w:ascii="Arial" w:hAnsi="Arial" w:eastAsia="SimSun" w:cs="Arial"/>
                <w:color w:val="00000A"/>
                <w:kern w:val="0"/>
                <w:sz w:val="22"/>
                <w:szCs w:val="22"/>
                <w:lang w:val="en-US" w:eastAsia="zh-CN" w:bidi="ar"/>
              </w:rPr>
              <w:t>The value domain of this metadata element is free text.</w:t>
            </w:r>
          </w:p>
        </w:tc>
        <w:tc>
          <w:tcPr>
            <w:tcW w:w="262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2"/>
              <w:jc w:val="left"/>
              <w:rPr>
                <w:rFonts w:hint="default" w:ascii="Arial" w:hAnsi="Arial" w:eastAsia="SimSun" w:cs="Arial"/>
                <w:color w:val="00000A"/>
                <w:kern w:val="0"/>
                <w:sz w:val="22"/>
                <w:szCs w:val="22"/>
                <w:lang w:val="en-US" w:eastAsia="zh-CN" w:bidi="ar"/>
              </w:rPr>
            </w:pPr>
            <w:r>
              <w:rPr>
                <w:rFonts w:hint="default" w:ascii="Arial" w:hAnsi="Arial" w:cs="Arial"/>
                <w:b w:val="0"/>
                <w:bCs w:val="0"/>
                <w:i w:val="0"/>
                <w:iCs w:val="0"/>
                <w:strike w:val="0"/>
                <w:dstrike w:val="0"/>
                <w:outline w:val="0"/>
                <w:shadow w:val="0"/>
                <w:color w:val="000000"/>
                <w:sz w:val="22"/>
                <w:szCs w:val="22"/>
                <w:u w:val="none"/>
                <w:lang w:val="en"/>
              </w:rPr>
              <w:t>e.g.: “Quality assured following [URL data processing/QC]”</w:t>
            </w:r>
          </w:p>
        </w:tc>
      </w:tr>
    </w:tbl>
    <w:p/>
    <w:p>
      <w:pPr>
        <w:pStyle w:val="3"/>
        <w:numPr>
          <w:ilvl w:val="1"/>
          <w:numId w:val="2"/>
        </w:numPr>
        <w:spacing w:before="0" w:after="240"/>
        <w:rPr>
          <w:rFonts w:hint="default"/>
          <w:lang w:val="en"/>
        </w:rPr>
      </w:pPr>
      <w:bookmarkStart w:id="25" w:name="_Toc95754453"/>
      <w:r>
        <w:rPr>
          <w:rFonts w:hint="default"/>
          <w:lang w:val="en"/>
        </w:rPr>
        <w:t>Instrument and system</w:t>
      </w:r>
      <w:r>
        <w:t xml:space="preserve"> Metadata</w:t>
      </w:r>
      <w:bookmarkEnd w:id="25"/>
    </w:p>
    <w:p>
      <w:pPr>
        <w:pStyle w:val="4"/>
        <w:numPr>
          <w:ilvl w:val="2"/>
          <w:numId w:val="2"/>
        </w:numPr>
        <w:bidi w:val="0"/>
        <w:ind w:left="720" w:leftChars="0" w:hanging="720" w:firstLineChars="0"/>
        <w:rPr>
          <w:rFonts w:hint="default"/>
          <w:lang w:val="en"/>
        </w:rPr>
      </w:pPr>
      <w:r>
        <w:rPr>
          <w:rFonts w:hint="default"/>
          <w:lang w:val="en"/>
        </w:rPr>
        <w:t>Instrument metadata</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809"/>
        <w:gridCol w:w="5387"/>
        <w:gridCol w:w="2126"/>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809"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2"/>
              <w:rPr>
                <w:rFonts w:hint="default" w:ascii="Arial" w:hAnsi="Arial" w:cs="Arial"/>
                <w:b/>
                <w:bCs/>
                <w:color w:val="FFFFFF"/>
                <w:sz w:val="22"/>
                <w:lang w:val="en"/>
              </w:rPr>
            </w:pPr>
            <w:r>
              <w:rPr>
                <w:rFonts w:hint="default" w:ascii="Arial" w:hAnsi="Arial" w:cs="Arial"/>
                <w:b/>
                <w:bCs/>
                <w:color w:val="FFFFFF"/>
                <w:sz w:val="22"/>
                <w:lang w:val="en"/>
              </w:rPr>
              <w:t>Name</w:t>
            </w:r>
          </w:p>
        </w:tc>
        <w:tc>
          <w:tcPr>
            <w:tcW w:w="5387"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Description</w:t>
            </w:r>
          </w:p>
        </w:tc>
        <w:tc>
          <w:tcPr>
            <w:tcW w:w="2126"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2"/>
              <w:rPr>
                <w:rFonts w:hint="default" w:ascii="Arial" w:hAnsi="Arial" w:cs="Arial"/>
                <w:b/>
                <w:bCs/>
                <w:color w:val="FFFFFF"/>
                <w:sz w:val="22"/>
                <w:lang w:val="en"/>
              </w:rPr>
            </w:pPr>
            <w:r>
              <w:rPr>
                <w:rFonts w:hint="default" w:ascii="Arial" w:hAnsi="Arial" w:cs="Arial"/>
                <w:b/>
                <w:bCs/>
                <w:color w:val="FFFFFF"/>
                <w:sz w:val="22"/>
                <w:lang w:val="en"/>
              </w:rPr>
              <w:t>Value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instrument_id</w:t>
            </w:r>
          </w:p>
        </w:tc>
        <w:tc>
          <w:tcPr>
            <w:tcW w:w="5387"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sz w:val="22"/>
                <w:lang w:val="en"/>
              </w:rPr>
            </w:pPr>
            <w:r>
              <w:rPr>
                <w:rFonts w:ascii="Arial" w:hAnsi="Arial" w:cs="Arial"/>
                <w:color w:val="auto"/>
                <w:sz w:val="22"/>
                <w:szCs w:val="22"/>
              </w:rPr>
              <w:t>Serial number or identifier for the</w:t>
            </w:r>
            <w:r>
              <w:rPr>
                <w:rFonts w:hint="default" w:ascii="Arial" w:hAnsi="Arial" w:cs="Arial"/>
                <w:color w:val="auto"/>
                <w:sz w:val="22"/>
                <w:szCs w:val="22"/>
                <w:lang w:val="en"/>
              </w:rPr>
              <w:t xml:space="preserve"> </w:t>
            </w:r>
            <w:r>
              <w:rPr>
                <w:rFonts w:ascii="Arial" w:hAnsi="Arial" w:cs="Arial"/>
                <w:color w:val="auto"/>
                <w:sz w:val="22"/>
                <w:szCs w:val="22"/>
              </w:rPr>
              <w:t>instrument package mounted in system_id</w:t>
            </w:r>
          </w:p>
        </w:tc>
        <w:tc>
          <w:tcPr>
            <w:tcW w:w="2126"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e.g.:“HYPPSTARR001”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instrument_manufacturer</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b w:val="0"/>
                <w:bCs w:val="0"/>
                <w:sz w:val="22"/>
              </w:rPr>
            </w:pPr>
            <w:r>
              <w:rPr>
                <w:rFonts w:ascii="Arial" w:hAnsi="Arial" w:cs="Arial"/>
                <w:color w:val="auto"/>
                <w:sz w:val="22"/>
                <w:szCs w:val="22"/>
              </w:rPr>
              <w:t>Name of manufacturer for the instrument in instrument_id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“Tartu University”</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instrument_model</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b w:val="0"/>
                <w:bCs w:val="0"/>
                <w:sz w:val="22"/>
              </w:rPr>
            </w:pPr>
            <w:r>
              <w:rPr>
                <w:rFonts w:ascii="Arial" w:hAnsi="Arial" w:cs="Arial"/>
                <w:color w:val="auto"/>
                <w:sz w:val="22"/>
                <w:szCs w:val="22"/>
              </w:rPr>
              <w:t>Name of make or model of the instrument in instrument_id (ex/ ‘HYPSTAR’).</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“HYPPSTARR”</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instrument_date_manufacture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b w:val="0"/>
                <w:bCs w:val="0"/>
                <w:sz w:val="22"/>
              </w:rPr>
            </w:pPr>
            <w:r>
              <w:rPr>
                <w:rFonts w:ascii="Arial" w:hAnsi="Arial" w:cs="Arial"/>
                <w:color w:val="auto"/>
                <w:sz w:val="22"/>
                <w:szCs w:val="22"/>
              </w:rPr>
              <w:t>Date of manufacture of the instrument in instrument_id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“2020-04-01”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instrument_version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b w:val="0"/>
                <w:bCs w:val="0"/>
                <w:sz w:val="22"/>
              </w:rPr>
            </w:pPr>
            <w:r>
              <w:rPr>
                <w:rFonts w:ascii="Arial" w:hAnsi="Arial" w:cs="Arial"/>
                <w:color w:val="auto"/>
                <w:sz w:val="22"/>
                <w:szCs w:val="22"/>
              </w:rPr>
              <w:t>Design version of the instrument in instrument_id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“v001”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instrument_firmware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color w:val="auto"/>
                <w:sz w:val="22"/>
                <w:szCs w:val="22"/>
                <w:lang w:val="en"/>
              </w:rPr>
            </w:pPr>
            <w:r>
              <w:rPr>
                <w:rFonts w:hint="default" w:ascii="Arial" w:hAnsi="Arial" w:cs="Arial"/>
                <w:color w:val="auto"/>
                <w:sz w:val="22"/>
                <w:szCs w:val="22"/>
                <w:lang w:val="en"/>
              </w:rPr>
              <w:t>Name of the firmware within the instrument</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“Firmware4HYPPSTARR”</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instrument_firmware_version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b w:val="0"/>
                <w:bCs w:val="0"/>
                <w:sz w:val="22"/>
              </w:rPr>
            </w:pPr>
            <w:r>
              <w:rPr>
                <w:rFonts w:ascii="Arial" w:hAnsi="Arial" w:cs="Arial"/>
                <w:color w:val="auto"/>
                <w:sz w:val="22"/>
                <w:szCs w:val="22"/>
              </w:rPr>
              <w:t>Firmware version for the instrument in instrument_id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“v001”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instrument_documentation_references</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sz w:val="22"/>
                <w:lang w:val="en"/>
              </w:rPr>
            </w:pPr>
            <w:r>
              <w:rPr>
                <w:rFonts w:hint="default" w:ascii="Arial" w:hAnsi="Arial" w:cs="Arial"/>
                <w:b w:val="0"/>
                <w:bCs w:val="0"/>
                <w:sz w:val="22"/>
                <w:lang w:val="en"/>
              </w:rPr>
              <w:t>Reference to documentation about the instrument</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“www.hypernets/firmware4hyppstarr/”</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instrument_history</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Free text about the instrument history and description</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e.g.:</w:t>
            </w:r>
          </w:p>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“2020-04-01T00:02:00Z :</w:t>
            </w:r>
          </w:p>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Creation\n</w:t>
            </w:r>
          </w:p>
          <w:p>
            <w:pPr>
              <w:pStyle w:val="122"/>
              <w:jc w:val="left"/>
              <w:rPr>
                <w:rFonts w:hint="default" w:ascii="Arial" w:hAnsi="Arial" w:cs="Arial"/>
                <w:b w:val="0"/>
                <w:bCs w:val="0"/>
                <w:i w:val="0"/>
                <w:iCs w:val="0"/>
                <w:strike w:val="0"/>
                <w:dstrike w:val="0"/>
                <w:outline w:val="0"/>
                <w:shadow w:val="0"/>
                <w:color w:val="000000"/>
                <w:sz w:val="22"/>
                <w:szCs w:val="22"/>
                <w:u w:val="none"/>
                <w:lang w:val="en"/>
              </w:rPr>
            </w:pPr>
            <w:r>
              <w:rPr>
                <w:rFonts w:hint="default" w:ascii="Arial" w:hAnsi="Arial" w:cs="Arial"/>
                <w:b w:val="0"/>
                <w:bCs w:val="0"/>
                <w:i w:val="0"/>
                <w:iCs w:val="0"/>
                <w:strike w:val="0"/>
                <w:dstrike w:val="0"/>
                <w:outline w:val="0"/>
                <w:shadow w:val="0"/>
                <w:color w:val="000000"/>
                <w:sz w:val="22"/>
                <w:szCs w:val="22"/>
                <w:u w:val="none"/>
                <w:lang w:val="en"/>
              </w:rPr>
              <w:t>2028-03-23T11:56:12Z :</w:t>
            </w:r>
          </w:p>
          <w:p>
            <w:pPr>
              <w:pStyle w:val="122"/>
              <w:rPr>
                <w:rFonts w:hint="default" w:ascii="Arial" w:hAnsi="Arial" w:cs="Arial"/>
                <w:b w:val="0"/>
                <w:bCs w:val="0"/>
                <w:sz w:val="22"/>
                <w:lang w:val="en"/>
              </w:rPr>
            </w:pPr>
            <w:r>
              <w:rPr>
                <w:rFonts w:hint="default" w:ascii="Arial" w:hAnsi="Arial" w:cs="Arial"/>
                <w:b w:val="0"/>
                <w:bCs w:val="0"/>
                <w:i w:val="0"/>
                <w:iCs w:val="0"/>
                <w:strike w:val="0"/>
                <w:dstrike w:val="0"/>
                <w:outline w:val="0"/>
                <w:shadow w:val="0"/>
                <w:color w:val="000000"/>
                <w:sz w:val="22"/>
                <w:szCs w:val="22"/>
                <w:u w:val="none"/>
                <w:lang w:val="en"/>
              </w:rPr>
              <w:t>Radiance head replaced”</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instrument_deployment_date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Date of deployment of the instrument (should correspond to date of the first data send by the instrument)</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e.g.: “2020-04-25”</w:t>
            </w:r>
          </w:p>
        </w:tc>
      </w:tr>
    </w:tbl>
    <w:p>
      <w:pPr>
        <w:rPr>
          <w:rFonts w:hint="default"/>
          <w:lang w:val="en"/>
        </w:rPr>
      </w:pPr>
    </w:p>
    <w:p>
      <w:pPr>
        <w:rPr>
          <w:rFonts w:hint="default"/>
          <w:lang w:val="en"/>
        </w:rPr>
      </w:pPr>
    </w:p>
    <w:p>
      <w:pPr>
        <w:pStyle w:val="4"/>
        <w:numPr>
          <w:ilvl w:val="2"/>
          <w:numId w:val="2"/>
        </w:numPr>
        <w:bidi w:val="0"/>
        <w:ind w:left="720" w:leftChars="0" w:hanging="720" w:firstLineChars="0"/>
        <w:rPr>
          <w:rFonts w:hint="default"/>
          <w:lang w:val="en"/>
        </w:rPr>
      </w:pPr>
      <w:r>
        <w:rPr>
          <w:rFonts w:hint="default"/>
          <w:lang w:val="en"/>
        </w:rPr>
        <w:t>System metadata</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809"/>
        <w:gridCol w:w="5387"/>
        <w:gridCol w:w="2126"/>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809"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2"/>
              <w:rPr>
                <w:rFonts w:hint="default" w:ascii="Arial" w:hAnsi="Arial" w:cs="Arial"/>
                <w:b/>
                <w:bCs/>
                <w:color w:val="FFFFFF"/>
                <w:sz w:val="22"/>
                <w:lang w:val="en"/>
              </w:rPr>
            </w:pPr>
            <w:r>
              <w:rPr>
                <w:rFonts w:hint="default" w:ascii="Arial" w:hAnsi="Arial" w:cs="Arial"/>
                <w:b/>
                <w:bCs/>
                <w:color w:val="FFFFFF"/>
                <w:sz w:val="22"/>
                <w:lang w:val="en"/>
              </w:rPr>
              <w:t>Name</w:t>
            </w:r>
          </w:p>
        </w:tc>
        <w:tc>
          <w:tcPr>
            <w:tcW w:w="5387"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Description</w:t>
            </w:r>
          </w:p>
        </w:tc>
        <w:tc>
          <w:tcPr>
            <w:tcW w:w="2126"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2"/>
              <w:rPr>
                <w:rFonts w:hint="default" w:ascii="Arial" w:hAnsi="Arial" w:cs="Arial"/>
                <w:b/>
                <w:bCs/>
                <w:color w:val="FFFFFF"/>
                <w:sz w:val="22"/>
                <w:lang w:val="en"/>
              </w:rPr>
            </w:pPr>
            <w:r>
              <w:rPr>
                <w:rFonts w:hint="default" w:ascii="Arial" w:hAnsi="Arial" w:cs="Arial"/>
                <w:b/>
                <w:bCs/>
                <w:color w:val="FFFFFF"/>
                <w:sz w:val="22"/>
                <w:lang w:val="en"/>
              </w:rPr>
              <w:t>Value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system_id</w:t>
            </w:r>
          </w:p>
        </w:tc>
        <w:tc>
          <w:tcPr>
            <w:tcW w:w="5387"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b w:val="0"/>
                <w:bCs w:val="0"/>
                <w:sz w:val="22"/>
              </w:rPr>
            </w:pPr>
            <w:r>
              <w:rPr>
                <w:rFonts w:ascii="Arial" w:hAnsi="Arial" w:cs="Arial"/>
                <w:b w:val="0"/>
                <w:bCs w:val="0"/>
                <w:color w:val="auto"/>
                <w:sz w:val="22"/>
                <w:szCs w:val="22"/>
              </w:rPr>
              <w:t>Identifier for the deployed system package (instrument + pan_tilt + sensors)</w:t>
            </w:r>
          </w:p>
        </w:tc>
        <w:tc>
          <w:tcPr>
            <w:tcW w:w="2126"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e.g. “HYPERNETS00102”</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system_model</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b w:val="0"/>
                <w:bCs w:val="0"/>
                <w:sz w:val="22"/>
              </w:rPr>
            </w:pPr>
            <w:r>
              <w:rPr>
                <w:rFonts w:ascii="Arial" w:hAnsi="Arial" w:cs="Arial"/>
                <w:b w:val="0"/>
                <w:bCs w:val="0"/>
                <w:color w:val="auto"/>
                <w:sz w:val="22"/>
                <w:szCs w:val="22"/>
              </w:rPr>
              <w:t xml:space="preserve">Name of make or model of the deployed system (ex/ ‘PANTHYR’ or name of </w:t>
            </w:r>
            <w:r>
              <w:rPr>
                <w:rFonts w:hint="default" w:ascii="Arial" w:hAnsi="Arial" w:cs="Arial"/>
                <w:b w:val="0"/>
                <w:bCs w:val="0"/>
                <w:color w:val="auto"/>
                <w:sz w:val="22"/>
                <w:szCs w:val="22"/>
                <w:lang w:val="en"/>
              </w:rPr>
              <w:t xml:space="preserve">HYPERNETS </w:t>
            </w:r>
            <w:r>
              <w:rPr>
                <w:rFonts w:ascii="Arial" w:hAnsi="Arial" w:cs="Arial"/>
                <w:b w:val="0"/>
                <w:bCs w:val="0"/>
                <w:color w:val="auto"/>
                <w:sz w:val="22"/>
                <w:szCs w:val="22"/>
              </w:rPr>
              <w:t>package) in system_id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e.g.: ”HYPERNETS”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system_manufacturer</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b w:val="0"/>
                <w:bCs w:val="0"/>
                <w:sz w:val="22"/>
              </w:rPr>
            </w:pPr>
            <w:r>
              <w:rPr>
                <w:rFonts w:ascii="Arial" w:hAnsi="Arial" w:cs="Arial"/>
                <w:b w:val="0"/>
                <w:bCs w:val="0"/>
                <w:color w:val="auto"/>
                <w:sz w:val="22"/>
                <w:szCs w:val="22"/>
              </w:rPr>
              <w:t>Name of manufacturer for the deployed system package in system_id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keepNext w:val="0"/>
              <w:keepLines w:val="0"/>
              <w:widowControl/>
              <w:suppressLineNumbers w:val="0"/>
              <w:jc w:val="left"/>
              <w:rPr>
                <w:rFonts w:hint="default" w:ascii="Arial" w:hAnsi="Arial" w:cs="Arial"/>
                <w:b w:val="0"/>
                <w:bCs w:val="0"/>
                <w:sz w:val="22"/>
                <w:lang w:val="en"/>
              </w:rPr>
            </w:pPr>
            <w:r>
              <w:rPr>
                <w:rFonts w:hint="default" w:ascii="Arial" w:hAnsi="Arial" w:cs="Arial"/>
                <w:b w:val="0"/>
                <w:bCs w:val="0"/>
                <w:sz w:val="22"/>
                <w:lang w:val="en"/>
              </w:rPr>
              <w:t>e.g.: “</w:t>
            </w:r>
            <w:r>
              <w:rPr>
                <w:rStyle w:val="126"/>
                <w:rFonts w:hint="default" w:ascii="Arial" w:hAnsi="Arial" w:cs="Arial"/>
                <w:sz w:val="22"/>
                <w:szCs w:val="22"/>
                <w:lang w:val="en-US" w:eastAsia="zh-CN"/>
              </w:rPr>
              <w:fldChar w:fldCharType="begin"/>
            </w:r>
            <w:r>
              <w:rPr>
                <w:rStyle w:val="126"/>
                <w:rFonts w:hint="default" w:ascii="Arial" w:hAnsi="Arial" w:cs="Arial"/>
                <w:sz w:val="22"/>
                <w:szCs w:val="22"/>
                <w:lang w:val="en-US" w:eastAsia="zh-CN"/>
              </w:rPr>
              <w:instrText xml:space="preserve"> HYPERLINK "http://http://lov.obs-vlfr.fr/" </w:instrText>
            </w:r>
            <w:r>
              <w:rPr>
                <w:rStyle w:val="126"/>
                <w:rFonts w:hint="default" w:ascii="Arial" w:hAnsi="Arial" w:cs="Arial"/>
                <w:sz w:val="22"/>
                <w:szCs w:val="22"/>
                <w:lang w:val="en-US" w:eastAsia="zh-CN"/>
              </w:rPr>
              <w:fldChar w:fldCharType="separate"/>
            </w:r>
            <w:r>
              <w:rPr>
                <w:rStyle w:val="126"/>
                <w:rFonts w:hint="default" w:ascii="Arial" w:hAnsi="Arial" w:cs="Arial"/>
                <w:sz w:val="22"/>
                <w:szCs w:val="22"/>
              </w:rPr>
              <w:t>Laboratoire d'Océanographie de Villefranche</w:t>
            </w:r>
            <w:r>
              <w:rPr>
                <w:rStyle w:val="126"/>
                <w:rFonts w:hint="default" w:ascii="Arial" w:hAnsi="Arial" w:cs="Arial"/>
                <w:sz w:val="22"/>
                <w:szCs w:val="22"/>
                <w:lang w:val="en-US" w:eastAsia="zh-CN"/>
              </w:rPr>
              <w:fldChar w:fldCharType="end"/>
            </w:r>
            <w:r>
              <w:rPr>
                <w:rStyle w:val="126"/>
                <w:rFonts w:hint="default" w:ascii="Arial" w:hAnsi="Arial" w:cs="Arial"/>
                <w:sz w:val="22"/>
                <w:szCs w:val="22"/>
                <w:lang w:val="en-US" w:eastAsia="zh-CN"/>
              </w:rPr>
              <w:br w:type="textWrapping"/>
            </w:r>
            <w:r>
              <w:rPr>
                <w:rStyle w:val="126"/>
                <w:rFonts w:hint="default" w:ascii="Arial" w:hAnsi="Arial" w:cs="Arial"/>
                <w:sz w:val="22"/>
                <w:szCs w:val="22"/>
                <w:lang w:val="en-US" w:eastAsia="zh-CN"/>
              </w:rPr>
              <w:t>UMR 7093 - CNRS / Sorbonne Univ</w:t>
            </w:r>
            <w:r>
              <w:rPr>
                <w:rStyle w:val="126"/>
                <w:rFonts w:hint="default" w:ascii="Arial" w:hAnsi="Arial" w:cs="Arial"/>
                <w:sz w:val="22"/>
                <w:szCs w:val="22"/>
                <w:lang w:val="en" w:eastAsia="zh-CN"/>
              </w:rPr>
              <w: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system_date_manufacture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b w:val="0"/>
                <w:bCs w:val="0"/>
                <w:sz w:val="22"/>
              </w:rPr>
            </w:pPr>
            <w:r>
              <w:rPr>
                <w:rFonts w:ascii="Arial" w:hAnsi="Arial" w:cs="Arial"/>
                <w:b w:val="0"/>
                <w:bCs w:val="0"/>
                <w:color w:val="auto"/>
                <w:sz w:val="22"/>
                <w:szCs w:val="22"/>
              </w:rPr>
              <w:t>Date of manufacture of the system in system_id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“2028-03-01”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system_version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b w:val="0"/>
                <w:bCs w:val="0"/>
                <w:sz w:val="22"/>
              </w:rPr>
            </w:pPr>
            <w:r>
              <w:rPr>
                <w:rFonts w:ascii="Arial" w:hAnsi="Arial" w:cs="Arial"/>
                <w:b w:val="0"/>
                <w:bCs w:val="0"/>
                <w:color w:val="auto"/>
                <w:sz w:val="22"/>
                <w:szCs w:val="22"/>
              </w:rPr>
              <w:t>Design version of the system in system_id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“v02”</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system_firmaware_version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b w:val="0"/>
                <w:bCs w:val="0"/>
                <w:sz w:val="22"/>
              </w:rPr>
            </w:pPr>
            <w:r>
              <w:rPr>
                <w:rFonts w:ascii="Arial" w:hAnsi="Arial" w:cs="Arial"/>
                <w:b w:val="0"/>
                <w:bCs w:val="0"/>
                <w:color w:val="auto"/>
                <w:sz w:val="22"/>
                <w:szCs w:val="22"/>
              </w:rPr>
              <w:t>Firmware version for the system in system_id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“v02”</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system_logfile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sz w:val="22"/>
                <w:lang w:val="en"/>
              </w:rPr>
            </w:pPr>
            <w:r>
              <w:rPr>
                <w:rFonts w:hint="default" w:ascii="Arial" w:hAnsi="Arial" w:cs="Arial"/>
                <w:b w:val="0"/>
                <w:bCs w:val="0"/>
                <w:sz w:val="22"/>
                <w:lang w:val="en"/>
              </w:rPr>
              <w:t>Reference to logfile of the system including details about maintenance, updates, cleaning, ect.</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e.g.:“www.waterhypernet/HYPPSTARR01_GBNA/logfile.txt”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system_documentation_references</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sz w:val="22"/>
                <w:lang w:val="en"/>
              </w:rPr>
            </w:pPr>
            <w:r>
              <w:rPr>
                <w:rFonts w:hint="default" w:ascii="Arial" w:hAnsi="Arial" w:cs="Arial"/>
                <w:b w:val="0"/>
                <w:bCs w:val="0"/>
                <w:sz w:val="22"/>
                <w:lang w:val="en"/>
              </w:rPr>
              <w:t>Reference to documentation about the system</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e.g.:www.hypernets.eu/system_documentation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system_deployment_date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sz w:val="22"/>
                <w:lang w:val="en"/>
              </w:rPr>
            </w:pPr>
            <w:r>
              <w:rPr>
                <w:rFonts w:hint="default" w:ascii="Arial" w:hAnsi="Arial" w:cs="Arial"/>
                <w:b w:val="0"/>
                <w:bCs w:val="0"/>
                <w:sz w:val="22"/>
                <w:lang w:val="en"/>
              </w:rPr>
              <w:t>Date of deployment of the system (should correspond to date of the first data send by the system). Data should be later or similar to the instrument_deployment_date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b w:val="0"/>
                <w:bCs w:val="0"/>
                <w:sz w:val="22"/>
              </w:rPr>
            </w:pPr>
            <w:r>
              <w:rPr>
                <w:rFonts w:hint="default" w:ascii="Arial" w:hAnsi="Arial" w:cs="Arial"/>
                <w:b w:val="0"/>
                <w:bCs w:val="0"/>
                <w:sz w:val="22"/>
                <w:lang w:val="en"/>
              </w:rPr>
              <w:t>e.g.: “2028-03-23”</w:t>
            </w:r>
          </w:p>
        </w:tc>
      </w:tr>
    </w:tbl>
    <w:p>
      <w:pPr>
        <w:pStyle w:val="4"/>
        <w:numPr>
          <w:ilvl w:val="2"/>
          <w:numId w:val="2"/>
        </w:numPr>
        <w:bidi w:val="0"/>
        <w:ind w:left="720" w:leftChars="0" w:hanging="720" w:firstLineChars="0"/>
        <w:rPr>
          <w:rFonts w:hint="default"/>
          <w:lang w:val="en"/>
        </w:rPr>
      </w:pPr>
      <w:r>
        <w:rPr>
          <w:rFonts w:hint="default"/>
          <w:lang w:val="en"/>
        </w:rPr>
        <w:t>Components metadata</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809"/>
        <w:gridCol w:w="5387"/>
        <w:gridCol w:w="2126"/>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809"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2"/>
              <w:rPr>
                <w:rFonts w:hint="default" w:ascii="Arial" w:hAnsi="Arial" w:cs="Arial"/>
                <w:b/>
                <w:bCs/>
                <w:color w:val="FFFFFF"/>
                <w:sz w:val="22"/>
                <w:lang w:val="en"/>
              </w:rPr>
            </w:pPr>
            <w:r>
              <w:rPr>
                <w:rFonts w:hint="default" w:ascii="Arial" w:hAnsi="Arial" w:cs="Arial"/>
                <w:b/>
                <w:bCs/>
                <w:color w:val="FFFFFF"/>
                <w:sz w:val="22"/>
                <w:lang w:val="en"/>
              </w:rPr>
              <w:t>Name</w:t>
            </w:r>
          </w:p>
        </w:tc>
        <w:tc>
          <w:tcPr>
            <w:tcW w:w="5387"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Description</w:t>
            </w:r>
          </w:p>
        </w:tc>
        <w:tc>
          <w:tcPr>
            <w:tcW w:w="2126"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2"/>
              <w:rPr>
                <w:rFonts w:hint="default" w:ascii="Arial" w:hAnsi="Arial" w:cs="Arial"/>
                <w:b/>
                <w:bCs/>
                <w:color w:val="FFFFFF"/>
                <w:sz w:val="22"/>
                <w:lang w:val="en"/>
              </w:rPr>
            </w:pPr>
            <w:r>
              <w:rPr>
                <w:rFonts w:hint="default" w:ascii="Arial" w:hAnsi="Arial" w:cs="Arial"/>
                <w:b/>
                <w:bCs/>
                <w:color w:val="FFFFFF"/>
                <w:sz w:val="22"/>
                <w:lang w:val="en"/>
              </w:rPr>
              <w:t>Value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9322" w:type="dxa"/>
            <w:gridSpan w:val="3"/>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r>
              <w:rPr>
                <w:rFonts w:hint="default" w:ascii="Arial" w:hAnsi="Arial" w:cs="Arial"/>
                <w:b/>
                <w:bCs/>
                <w:i/>
                <w:iCs/>
                <w:sz w:val="22"/>
                <w:lang w:val="en"/>
              </w:rPr>
              <w:t>[rgb_camera][rain_sensor][light_sensor]</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[name]_id</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r>
              <w:rPr>
                <w:rFonts w:hint="default" w:ascii="Arial" w:hAnsi="Arial" w:cs="Arial"/>
                <w:sz w:val="22"/>
                <w:lang w:val="en"/>
              </w:rPr>
              <w:t>Unique identification for the component</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r>
              <w:rPr>
                <w:rFonts w:hint="default" w:ascii="Arial" w:hAnsi="Arial" w:cs="Arial"/>
                <w:sz w:val="22"/>
                <w:lang w:val="en"/>
              </w:rPr>
              <w:t>e.g.: “cameraID01234”, “rainsensorID01234”</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[name]_manufacturer</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r>
              <w:rPr>
                <w:rFonts w:hint="default" w:ascii="Arial" w:hAnsi="Arial" w:cs="Arial"/>
                <w:sz w:val="22"/>
                <w:lang w:val="en"/>
              </w:rPr>
              <w:t>Manufacturer of the component</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r>
              <w:rPr>
                <w:rFonts w:hint="default" w:ascii="Arial" w:hAnsi="Arial" w:cs="Arial"/>
                <w:sz w:val="22"/>
                <w:lang w:val="en"/>
              </w:rPr>
              <w:t>e.g.: “ABUS”, “KemoElectronic”</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[name]_date_manufacture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r>
              <w:rPr>
                <w:rFonts w:hint="default" w:ascii="Arial" w:hAnsi="Arial" w:cs="Arial"/>
                <w:sz w:val="22"/>
                <w:lang w:val="en"/>
              </w:rPr>
              <w:t>Data of manufacture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r>
              <w:rPr>
                <w:rFonts w:hint="default" w:ascii="Arial" w:hAnsi="Arial" w:cs="Arial"/>
                <w:sz w:val="22"/>
                <w:lang w:val="en"/>
              </w:rPr>
              <w:t>e.g.: “20191102”</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9322" w:type="dxa"/>
            <w:gridSpan w:val="3"/>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bCs/>
                <w:i/>
                <w:iCs/>
                <w:sz w:val="22"/>
                <w:lang w:val="en"/>
              </w:rPr>
            </w:pPr>
            <w:r>
              <w:rPr>
                <w:rFonts w:hint="default" w:ascii="Arial" w:hAnsi="Arial" w:cs="Arial"/>
                <w:b/>
                <w:bCs/>
                <w:i/>
                <w:iCs/>
                <w:sz w:val="22"/>
                <w:lang w:val="en"/>
              </w:rPr>
              <w:t>[radiance][irradiance]_[vnir][swir]_head</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sz w:val="22"/>
                <w:lang w:val="en"/>
              </w:rPr>
            </w:pPr>
            <w:r>
              <w:rPr>
                <w:rFonts w:hint="default" w:ascii="Arial" w:hAnsi="Arial" w:cs="Arial"/>
                <w:b w:val="0"/>
                <w:bCs w:val="0"/>
                <w:color w:val="auto"/>
                <w:sz w:val="22"/>
                <w:szCs w:val="22"/>
                <w:lang w:val="en"/>
              </w:rPr>
              <w:t>[name]_[www]</w:t>
            </w:r>
            <w:r>
              <w:rPr>
                <w:rFonts w:ascii="Arial" w:hAnsi="Arial" w:cs="Arial"/>
                <w:b w:val="0"/>
                <w:bCs w:val="0"/>
                <w:color w:val="auto"/>
                <w:sz w:val="22"/>
                <w:szCs w:val="22"/>
              </w:rPr>
              <w:t>_</w:t>
            </w:r>
            <w:r>
              <w:rPr>
                <w:rFonts w:hint="default" w:ascii="Arial" w:hAnsi="Arial" w:cs="Arial"/>
                <w:b w:val="0"/>
                <w:bCs w:val="0"/>
                <w:color w:val="auto"/>
                <w:sz w:val="22"/>
                <w:szCs w:val="22"/>
                <w:lang w:val="en"/>
              </w:rPr>
              <w:t>head_id</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sz w:val="22"/>
              </w:rPr>
            </w:pPr>
            <w:r>
              <w:rPr>
                <w:rFonts w:ascii="Arial" w:hAnsi="Arial" w:cs="Arial"/>
                <w:color w:val="auto"/>
                <w:sz w:val="22"/>
                <w:szCs w:val="22"/>
              </w:rPr>
              <w:t>Serial number of the radiance</w:t>
            </w:r>
            <w:r>
              <w:rPr>
                <w:rFonts w:hint="default" w:ascii="Arial" w:hAnsi="Arial" w:cs="Arial"/>
                <w:color w:val="auto"/>
                <w:sz w:val="22"/>
                <w:szCs w:val="22"/>
                <w:lang w:val="en"/>
              </w:rPr>
              <w:t>/irradiance</w:t>
            </w:r>
            <w:r>
              <w:rPr>
                <w:rFonts w:ascii="Arial" w:hAnsi="Arial" w:cs="Arial"/>
                <w:color w:val="auto"/>
                <w:sz w:val="22"/>
                <w:szCs w:val="22"/>
              </w:rPr>
              <w:t xml:space="preserve"> </w:t>
            </w:r>
            <w:r>
              <w:rPr>
                <w:rFonts w:hint="default" w:ascii="Arial" w:hAnsi="Arial" w:cs="Arial"/>
                <w:color w:val="auto"/>
                <w:sz w:val="22"/>
                <w:szCs w:val="22"/>
                <w:lang w:val="en"/>
              </w:rPr>
              <w:t>head</w:t>
            </w:r>
            <w:r>
              <w:rPr>
                <w:rFonts w:ascii="Arial" w:hAnsi="Arial" w:cs="Arial"/>
                <w:color w:val="auto"/>
                <w:sz w:val="22"/>
                <w:szCs w:val="22"/>
              </w:rPr>
              <w:t>. For HYPSTAR this sensor is inside of the instrument in instrument_id.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r>
              <w:rPr>
                <w:rFonts w:hint="default" w:ascii="Arial" w:hAnsi="Arial" w:cs="Arial"/>
                <w:sz w:val="22"/>
                <w:lang w:val="en"/>
              </w:rPr>
              <w:t>e.g.: “IBSENUVNIR001”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sz w:val="22"/>
                <w:lang w:val="en"/>
              </w:rPr>
            </w:pPr>
            <w:r>
              <w:rPr>
                <w:rFonts w:hint="default" w:ascii="Arial" w:hAnsi="Arial" w:cs="Arial"/>
                <w:b w:val="0"/>
                <w:bCs w:val="0"/>
                <w:color w:val="auto"/>
                <w:sz w:val="22"/>
                <w:szCs w:val="22"/>
                <w:lang w:val="en"/>
              </w:rPr>
              <w:t>[name]_[www]</w:t>
            </w:r>
            <w:r>
              <w:rPr>
                <w:rFonts w:ascii="Arial" w:hAnsi="Arial" w:cs="Arial"/>
                <w:b w:val="0"/>
                <w:bCs w:val="0"/>
                <w:color w:val="auto"/>
                <w:sz w:val="22"/>
                <w:szCs w:val="22"/>
              </w:rPr>
              <w:t>_</w:t>
            </w:r>
            <w:r>
              <w:rPr>
                <w:rFonts w:hint="default" w:ascii="Arial" w:hAnsi="Arial" w:cs="Arial"/>
                <w:b w:val="0"/>
                <w:bCs w:val="0"/>
                <w:color w:val="auto"/>
                <w:sz w:val="22"/>
                <w:szCs w:val="22"/>
                <w:lang w:val="en"/>
              </w:rPr>
              <w:t>head</w:t>
            </w:r>
            <w:r>
              <w:rPr>
                <w:rFonts w:ascii="Arial" w:hAnsi="Arial" w:cs="Arial"/>
                <w:b w:val="0"/>
                <w:bCs w:val="0"/>
                <w:color w:val="auto"/>
                <w:sz w:val="22"/>
                <w:szCs w:val="22"/>
              </w:rPr>
              <w:t>_manufacture</w:t>
            </w:r>
            <w:r>
              <w:rPr>
                <w:rFonts w:hint="default" w:ascii="Arial" w:hAnsi="Arial" w:cs="Arial"/>
                <w:b w:val="0"/>
                <w:bCs w:val="0"/>
                <w:color w:val="auto"/>
                <w:sz w:val="22"/>
                <w:szCs w:val="22"/>
                <w:lang w:val="en"/>
              </w:rPr>
              <w:t>r</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sz w:val="22"/>
                <w:lang w:val="en"/>
              </w:rPr>
            </w:pPr>
            <w:r>
              <w:rPr>
                <w:rFonts w:ascii="Arial" w:hAnsi="Arial" w:cs="Arial"/>
                <w:color w:val="auto"/>
                <w:sz w:val="22"/>
                <w:szCs w:val="22"/>
              </w:rPr>
              <w:t>Name of manufacturer</w:t>
            </w:r>
            <w:r>
              <w:rPr>
                <w:rFonts w:hint="default" w:ascii="Arial" w:hAnsi="Arial" w:cs="Arial"/>
                <w:color w:val="auto"/>
                <w:sz w:val="22"/>
                <w:szCs w:val="22"/>
                <w:lang w:val="en"/>
              </w:rPr>
              <w:t xml:space="preserve"> </w:t>
            </w:r>
            <w:r>
              <w:rPr>
                <w:rFonts w:ascii="Arial" w:hAnsi="Arial" w:cs="Arial"/>
                <w:color w:val="auto"/>
                <w:sz w:val="22"/>
                <w:szCs w:val="22"/>
              </w:rPr>
              <w:t xml:space="preserve">of the sensor </w:t>
            </w:r>
            <w:r>
              <w:rPr>
                <w:rFonts w:hint="default" w:ascii="Arial" w:hAnsi="Arial" w:cs="Arial"/>
                <w:color w:val="auto"/>
                <w:sz w:val="22"/>
                <w:szCs w:val="22"/>
                <w:lang w:val="en"/>
              </w:rPr>
              <w:t xml:space="preserve">head </w:t>
            </w:r>
            <w:r>
              <w:rPr>
                <w:rFonts w:ascii="Arial" w:hAnsi="Arial" w:cs="Arial"/>
                <w:color w:val="auto"/>
                <w:sz w:val="22"/>
                <w:szCs w:val="22"/>
              </w:rPr>
              <w:t xml:space="preserve">in </w:t>
            </w:r>
            <w:r>
              <w:rPr>
                <w:rFonts w:hint="default" w:ascii="Arial" w:hAnsi="Arial" w:cs="Arial"/>
                <w:b w:val="0"/>
                <w:bCs w:val="0"/>
                <w:color w:val="auto"/>
                <w:sz w:val="22"/>
                <w:szCs w:val="22"/>
                <w:lang w:val="en"/>
              </w:rPr>
              <w:t>[name]_[www]</w:t>
            </w:r>
            <w:r>
              <w:rPr>
                <w:rFonts w:ascii="Arial" w:hAnsi="Arial" w:cs="Arial"/>
                <w:b w:val="0"/>
                <w:bCs w:val="0"/>
                <w:color w:val="auto"/>
                <w:sz w:val="22"/>
                <w:szCs w:val="22"/>
              </w:rPr>
              <w:t>_</w:t>
            </w:r>
            <w:r>
              <w:rPr>
                <w:rFonts w:hint="default" w:ascii="Arial" w:hAnsi="Arial" w:cs="Arial"/>
                <w:b w:val="0"/>
                <w:bCs w:val="0"/>
                <w:color w:val="auto"/>
                <w:sz w:val="22"/>
                <w:szCs w:val="22"/>
                <w:lang w:val="en"/>
              </w:rPr>
              <w:t>head_id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r>
              <w:rPr>
                <w:rFonts w:hint="default" w:ascii="Arial" w:hAnsi="Arial" w:cs="Arial"/>
                <w:sz w:val="22"/>
                <w:lang w:val="en"/>
              </w:rPr>
              <w:t>e.g.: “Ibsen”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b w:val="0"/>
                <w:bCs w:val="0"/>
                <w:sz w:val="22"/>
              </w:rPr>
            </w:pPr>
            <w:r>
              <w:rPr>
                <w:rFonts w:hint="default" w:ascii="Arial" w:hAnsi="Arial" w:cs="Arial"/>
                <w:b w:val="0"/>
                <w:bCs w:val="0"/>
                <w:color w:val="auto"/>
                <w:sz w:val="22"/>
                <w:szCs w:val="22"/>
                <w:lang w:val="en"/>
              </w:rPr>
              <w:t>[name]_[www]</w:t>
            </w:r>
            <w:r>
              <w:rPr>
                <w:rFonts w:ascii="Arial" w:hAnsi="Arial" w:cs="Arial"/>
                <w:b w:val="0"/>
                <w:bCs w:val="0"/>
                <w:color w:val="auto"/>
                <w:sz w:val="22"/>
                <w:szCs w:val="22"/>
              </w:rPr>
              <w:t>_</w:t>
            </w:r>
            <w:r>
              <w:rPr>
                <w:rFonts w:hint="default" w:ascii="Arial" w:hAnsi="Arial" w:cs="Arial"/>
                <w:b w:val="0"/>
                <w:bCs w:val="0"/>
                <w:color w:val="auto"/>
                <w:sz w:val="22"/>
                <w:szCs w:val="22"/>
                <w:lang w:val="en"/>
              </w:rPr>
              <w:t>head</w:t>
            </w:r>
            <w:r>
              <w:rPr>
                <w:rFonts w:ascii="Arial" w:hAnsi="Arial" w:cs="Arial"/>
                <w:b w:val="0"/>
                <w:bCs w:val="0"/>
                <w:color w:val="auto"/>
                <w:sz w:val="22"/>
                <w:szCs w:val="22"/>
              </w:rPr>
              <w:t>_model</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sz w:val="22"/>
              </w:rPr>
            </w:pPr>
            <w:r>
              <w:rPr>
                <w:rFonts w:ascii="Arial" w:hAnsi="Arial" w:cs="Arial"/>
                <w:color w:val="auto"/>
                <w:sz w:val="22"/>
                <w:szCs w:val="22"/>
              </w:rPr>
              <w:t>Name of make or model</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r>
              <w:rPr>
                <w:rFonts w:hint="default" w:ascii="Arial" w:hAnsi="Arial" w:cs="Arial"/>
                <w:sz w:val="22"/>
                <w:lang w:val="en"/>
              </w:rPr>
              <w:t>e.g.: “Freedom FSA-101”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b w:val="0"/>
                <w:bCs w:val="0"/>
                <w:sz w:val="22"/>
              </w:rPr>
            </w:pPr>
            <w:r>
              <w:rPr>
                <w:rFonts w:hint="default" w:ascii="Arial" w:hAnsi="Arial" w:cs="Arial"/>
                <w:b w:val="0"/>
                <w:bCs w:val="0"/>
                <w:color w:val="auto"/>
                <w:sz w:val="22"/>
                <w:szCs w:val="22"/>
                <w:lang w:val="en"/>
              </w:rPr>
              <w:t>[name]_[www]</w:t>
            </w:r>
            <w:r>
              <w:rPr>
                <w:rFonts w:ascii="Arial" w:hAnsi="Arial" w:cs="Arial"/>
                <w:b w:val="0"/>
                <w:bCs w:val="0"/>
                <w:color w:val="auto"/>
                <w:sz w:val="22"/>
                <w:szCs w:val="22"/>
              </w:rPr>
              <w:t>_</w:t>
            </w:r>
            <w:r>
              <w:rPr>
                <w:rFonts w:hint="default" w:ascii="Arial" w:hAnsi="Arial" w:cs="Arial"/>
                <w:b w:val="0"/>
                <w:bCs w:val="0"/>
                <w:color w:val="auto"/>
                <w:sz w:val="22"/>
                <w:szCs w:val="22"/>
                <w:lang w:val="en"/>
              </w:rPr>
              <w:t>head</w:t>
            </w:r>
            <w:r>
              <w:rPr>
                <w:rFonts w:ascii="Arial" w:hAnsi="Arial" w:cs="Arial"/>
                <w:b w:val="0"/>
                <w:bCs w:val="0"/>
                <w:color w:val="auto"/>
                <w:sz w:val="22"/>
                <w:szCs w:val="22"/>
              </w:rPr>
              <w:t>_manufacture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sz w:val="22"/>
              </w:rPr>
            </w:pPr>
            <w:r>
              <w:rPr>
                <w:rFonts w:ascii="Arial" w:hAnsi="Arial" w:cs="Arial"/>
                <w:color w:val="auto"/>
                <w:sz w:val="22"/>
                <w:szCs w:val="22"/>
              </w:rPr>
              <w:t>Date of manufacture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r>
              <w:rPr>
                <w:rFonts w:hint="default" w:ascii="Arial" w:hAnsi="Arial" w:cs="Arial"/>
                <w:sz w:val="22"/>
                <w:lang w:val="en"/>
              </w:rPr>
              <w:t>e.g.: “20190120”</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b w:val="0"/>
                <w:bCs w:val="0"/>
                <w:sz w:val="22"/>
              </w:rPr>
            </w:pPr>
            <w:r>
              <w:rPr>
                <w:rFonts w:hint="default" w:ascii="Arial" w:hAnsi="Arial" w:cs="Arial"/>
                <w:b w:val="0"/>
                <w:bCs w:val="0"/>
                <w:color w:val="auto"/>
                <w:sz w:val="22"/>
                <w:szCs w:val="22"/>
                <w:lang w:val="en"/>
              </w:rPr>
              <w:t>[name]_[www]</w:t>
            </w:r>
            <w:r>
              <w:rPr>
                <w:rFonts w:ascii="Arial" w:hAnsi="Arial" w:cs="Arial"/>
                <w:b w:val="0"/>
                <w:bCs w:val="0"/>
                <w:color w:val="auto"/>
                <w:sz w:val="22"/>
                <w:szCs w:val="22"/>
              </w:rPr>
              <w:t>_</w:t>
            </w:r>
            <w:r>
              <w:rPr>
                <w:rFonts w:hint="default" w:ascii="Arial" w:hAnsi="Arial" w:cs="Arial"/>
                <w:b w:val="0"/>
                <w:bCs w:val="0"/>
                <w:color w:val="auto"/>
                <w:sz w:val="22"/>
                <w:szCs w:val="22"/>
                <w:lang w:val="en"/>
              </w:rPr>
              <w:t>head</w:t>
            </w:r>
            <w:r>
              <w:rPr>
                <w:rFonts w:ascii="Arial" w:hAnsi="Arial" w:cs="Arial"/>
                <w:b w:val="0"/>
                <w:bCs w:val="0"/>
                <w:color w:val="auto"/>
                <w:sz w:val="22"/>
                <w:szCs w:val="22"/>
              </w:rPr>
              <w:t>_version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sz w:val="22"/>
              </w:rPr>
            </w:pPr>
            <w:r>
              <w:rPr>
                <w:rFonts w:ascii="Arial" w:hAnsi="Arial" w:cs="Arial"/>
                <w:color w:val="auto"/>
                <w:sz w:val="22"/>
                <w:szCs w:val="22"/>
              </w:rPr>
              <w:t xml:space="preserve">Design version </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r>
              <w:rPr>
                <w:rFonts w:hint="default" w:ascii="Arial" w:hAnsi="Arial" w:cs="Arial"/>
                <w:sz w:val="22"/>
                <w:lang w:val="en"/>
              </w:rPr>
              <w:t>e.g.: “101”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b w:val="0"/>
                <w:bCs w:val="0"/>
                <w:sz w:val="22"/>
              </w:rPr>
            </w:pPr>
            <w:r>
              <w:rPr>
                <w:rFonts w:hint="default" w:ascii="Arial" w:hAnsi="Arial" w:cs="Arial"/>
                <w:b w:val="0"/>
                <w:bCs w:val="0"/>
                <w:color w:val="auto"/>
                <w:sz w:val="22"/>
                <w:szCs w:val="22"/>
                <w:lang w:val="en"/>
              </w:rPr>
              <w:t>[name]_[www]</w:t>
            </w:r>
            <w:r>
              <w:rPr>
                <w:rFonts w:ascii="Arial" w:hAnsi="Arial" w:cs="Arial"/>
                <w:b w:val="0"/>
                <w:bCs w:val="0"/>
                <w:color w:val="auto"/>
                <w:sz w:val="22"/>
                <w:szCs w:val="22"/>
              </w:rPr>
              <w:t>_</w:t>
            </w:r>
            <w:r>
              <w:rPr>
                <w:rFonts w:hint="default" w:ascii="Arial" w:hAnsi="Arial" w:cs="Arial"/>
                <w:b w:val="0"/>
                <w:bCs w:val="0"/>
                <w:color w:val="auto"/>
                <w:sz w:val="22"/>
                <w:szCs w:val="22"/>
                <w:lang w:val="en"/>
              </w:rPr>
              <w:t>head</w:t>
            </w:r>
            <w:r>
              <w:rPr>
                <w:rFonts w:ascii="Arial" w:hAnsi="Arial" w:cs="Arial"/>
                <w:b w:val="0"/>
                <w:bCs w:val="0"/>
                <w:color w:val="auto"/>
                <w:sz w:val="22"/>
                <w:szCs w:val="22"/>
              </w:rPr>
              <w:t>_firmware_version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sz w:val="22"/>
              </w:rPr>
            </w:pPr>
            <w:r>
              <w:rPr>
                <w:rFonts w:ascii="Arial" w:hAnsi="Arial" w:cs="Arial"/>
                <w:color w:val="auto"/>
                <w:sz w:val="22"/>
                <w:szCs w:val="22"/>
              </w:rPr>
              <w:t xml:space="preserve">Firmware version for the sensor in </w:t>
            </w:r>
            <w:r>
              <w:rPr>
                <w:rFonts w:hint="default" w:ascii="Arial" w:hAnsi="Arial" w:cs="Arial"/>
                <w:b w:val="0"/>
                <w:bCs w:val="0"/>
                <w:color w:val="auto"/>
                <w:sz w:val="22"/>
                <w:szCs w:val="22"/>
                <w:lang w:val="en"/>
              </w:rPr>
              <w:t>[name]_[www]</w:t>
            </w:r>
            <w:r>
              <w:rPr>
                <w:rFonts w:ascii="Arial" w:hAnsi="Arial" w:cs="Arial"/>
                <w:b w:val="0"/>
                <w:bCs w:val="0"/>
                <w:color w:val="auto"/>
                <w:sz w:val="22"/>
                <w:szCs w:val="22"/>
              </w:rPr>
              <w:t>_</w:t>
            </w:r>
            <w:r>
              <w:rPr>
                <w:rFonts w:hint="default" w:ascii="Arial" w:hAnsi="Arial" w:cs="Arial"/>
                <w:b w:val="0"/>
                <w:bCs w:val="0"/>
                <w:color w:val="auto"/>
                <w:sz w:val="22"/>
                <w:szCs w:val="22"/>
                <w:lang w:val="en"/>
              </w:rPr>
              <w:t>head_id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r>
              <w:rPr>
                <w:rFonts w:hint="default" w:ascii="Arial" w:hAnsi="Arial" w:cs="Arial"/>
                <w:sz w:val="22"/>
                <w:lang w:val="en"/>
              </w:rPr>
              <w:t>e.g.: “v001”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sz w:val="22"/>
                <w:lang w:val="en"/>
              </w:rPr>
            </w:pPr>
            <w:r>
              <w:rPr>
                <w:rFonts w:hint="default" w:ascii="Arial" w:hAnsi="Arial" w:cs="Arial"/>
                <w:b w:val="0"/>
                <w:bCs w:val="0"/>
                <w:color w:val="auto"/>
                <w:sz w:val="22"/>
                <w:szCs w:val="22"/>
                <w:lang w:val="en"/>
              </w:rPr>
              <w:t>[name]_[www]</w:t>
            </w:r>
            <w:r>
              <w:rPr>
                <w:rFonts w:ascii="Arial" w:hAnsi="Arial" w:cs="Arial"/>
                <w:b w:val="0"/>
                <w:bCs w:val="0"/>
                <w:color w:val="auto"/>
                <w:sz w:val="22"/>
                <w:szCs w:val="22"/>
              </w:rPr>
              <w:t>_</w:t>
            </w:r>
            <w:r>
              <w:rPr>
                <w:rFonts w:hint="default" w:ascii="Arial" w:hAnsi="Arial" w:cs="Arial"/>
                <w:b w:val="0"/>
                <w:bCs w:val="0"/>
                <w:color w:val="auto"/>
                <w:sz w:val="22"/>
                <w:szCs w:val="22"/>
                <w:lang w:val="en"/>
              </w:rPr>
              <w:t>head_ documentation_reference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color w:val="auto"/>
                <w:sz w:val="22"/>
                <w:szCs w:val="22"/>
              </w:rPr>
            </w:pPr>
            <w:r>
              <w:rPr>
                <w:rFonts w:ascii="Arial" w:hAnsi="Arial" w:cs="Arial"/>
                <w:color w:val="auto"/>
                <w:sz w:val="22"/>
                <w:szCs w:val="22"/>
              </w:rPr>
              <w:t xml:space="preserve">URL to the documentation of the characterisation/calibration files (including straylight, linearity, … )  used for the characterisation of the sensor in </w:t>
            </w:r>
            <w:r>
              <w:rPr>
                <w:rFonts w:hint="default" w:ascii="Arial" w:hAnsi="Arial" w:cs="Arial"/>
                <w:b w:val="0"/>
                <w:bCs w:val="0"/>
                <w:color w:val="auto"/>
                <w:sz w:val="22"/>
                <w:szCs w:val="22"/>
                <w:lang w:val="en"/>
              </w:rPr>
              <w:t>[name]_[www]</w:t>
            </w:r>
            <w:r>
              <w:rPr>
                <w:rFonts w:ascii="Arial" w:hAnsi="Arial" w:cs="Arial"/>
                <w:b w:val="0"/>
                <w:bCs w:val="0"/>
                <w:color w:val="auto"/>
                <w:sz w:val="22"/>
                <w:szCs w:val="22"/>
              </w:rPr>
              <w:t>_</w:t>
            </w:r>
            <w:r>
              <w:rPr>
                <w:rFonts w:hint="default" w:ascii="Arial" w:hAnsi="Arial" w:cs="Arial"/>
                <w:b w:val="0"/>
                <w:bCs w:val="0"/>
                <w:color w:val="auto"/>
                <w:sz w:val="22"/>
                <w:szCs w:val="22"/>
                <w:lang w:val="en"/>
              </w:rPr>
              <w:t>head_id</w:t>
            </w:r>
          </w:p>
          <w:p>
            <w:pPr>
              <w:pStyle w:val="122"/>
              <w:rPr>
                <w:rFonts w:ascii="Arial" w:hAnsi="Arial" w:cs="Arial"/>
                <w:sz w:val="22"/>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r>
              <w:rPr>
                <w:rFonts w:hint="default" w:ascii="Arial" w:hAnsi="Arial" w:cs="Arial"/>
                <w:sz w:val="22"/>
                <w:lang w:val="en"/>
              </w:rPr>
              <w:t>e.g.: “https://hypernets.to.ee/documentation”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[name]_[www]_head_description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sz w:val="22"/>
                <w:lang w:val="en"/>
              </w:rPr>
            </w:pPr>
            <w:r>
              <w:rPr>
                <w:rFonts w:hint="default" w:ascii="Arial" w:hAnsi="Arial" w:cs="Arial"/>
                <w:sz w:val="22"/>
              </w:rPr>
              <w:t xml:space="preserve">Any free-format text </w:t>
            </w:r>
            <w:r>
              <w:rPr>
                <w:rFonts w:hint="default" w:ascii="Arial" w:hAnsi="Arial" w:cs="Arial"/>
                <w:sz w:val="22"/>
                <w:lang w:val="en"/>
              </w:rPr>
              <w:t>if required with additional information/specifications</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rPr>
                <w:rFonts w:hint="default" w:ascii="Arial" w:hAnsi="Arial" w:cs="Arial"/>
                <w:sz w:val="22"/>
                <w:lang w:val="en"/>
              </w:rPr>
            </w:pPr>
            <w:r>
              <w:rPr>
                <w:rFonts w:hint="default" w:cs="Arial"/>
                <w:sz w:val="22"/>
                <w:lang w:val="en"/>
              </w:rPr>
              <w:t xml:space="preserve">e.g.: </w:t>
            </w:r>
            <w:r>
              <w:rPr>
                <w:rFonts w:hint="default" w:ascii="Arial" w:hAnsi="Arial" w:cs="Arial"/>
                <w:sz w:val="22"/>
                <w:lang w:val="en"/>
              </w:rPr>
              <w:t>“</w:t>
            </w:r>
            <w:r>
              <w:rPr>
                <w:rFonts w:hint="default"/>
                <w:lang w:val="en"/>
              </w:rPr>
              <w:t>custom 25 μm slit width for the VNIR spectral region</w:t>
            </w:r>
            <w:r>
              <w:rPr>
                <w:rFonts w:hint="default" w:ascii="Arial" w:hAnsi="Arial" w:cs="Arial"/>
                <w:sz w:val="22"/>
                <w:lang w:val="en"/>
              </w:rPr>
              <w: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sz w:val="22"/>
                <w:lang w:val="en"/>
              </w:rPr>
            </w:pPr>
            <w:r>
              <w:rPr>
                <w:rFonts w:hint="default" w:ascii="Arial" w:hAnsi="Arial" w:cs="Arial"/>
                <w:b w:val="0"/>
                <w:bCs w:val="0"/>
                <w:color w:val="auto"/>
                <w:sz w:val="22"/>
                <w:szCs w:val="22"/>
                <w:lang w:val="en"/>
              </w:rPr>
              <w:t>[name]_[www]</w:t>
            </w:r>
            <w:r>
              <w:rPr>
                <w:rFonts w:ascii="Arial" w:hAnsi="Arial" w:cs="Arial"/>
                <w:b w:val="0"/>
                <w:bCs w:val="0"/>
                <w:color w:val="auto"/>
                <w:sz w:val="22"/>
                <w:szCs w:val="22"/>
              </w:rPr>
              <w:t>_</w:t>
            </w:r>
            <w:r>
              <w:rPr>
                <w:rFonts w:hint="default" w:ascii="Arial" w:hAnsi="Arial" w:cs="Arial"/>
                <w:b w:val="0"/>
                <w:bCs w:val="0"/>
                <w:color w:val="auto"/>
                <w:sz w:val="22"/>
                <w:szCs w:val="22"/>
                <w:lang w:val="en"/>
              </w:rPr>
              <w:t>head_</w:t>
            </w:r>
            <w:r>
              <w:rPr>
                <w:rFonts w:ascii="Arial" w:hAnsi="Arial" w:cs="Arial"/>
                <w:b w:val="0"/>
                <w:bCs w:val="0"/>
                <w:color w:val="auto"/>
                <w:sz w:val="22"/>
                <w:szCs w:val="22"/>
              </w:rPr>
              <w:t>rad</w:t>
            </w:r>
            <w:r>
              <w:rPr>
                <w:rFonts w:hint="default" w:ascii="Arial" w:hAnsi="Arial" w:cs="Arial"/>
                <w:b w:val="0"/>
                <w:bCs w:val="0"/>
                <w:color w:val="auto"/>
                <w:sz w:val="22"/>
                <w:szCs w:val="22"/>
                <w:lang w:val="en"/>
              </w:rPr>
              <w:t>iometric</w:t>
            </w:r>
            <w:r>
              <w:rPr>
                <w:rFonts w:ascii="Arial" w:hAnsi="Arial" w:cs="Arial"/>
                <w:b w:val="0"/>
                <w:bCs w:val="0"/>
                <w:color w:val="auto"/>
                <w:sz w:val="22"/>
                <w:szCs w:val="22"/>
              </w:rPr>
              <w:t>_res</w:t>
            </w:r>
            <w:r>
              <w:rPr>
                <w:rFonts w:hint="default" w:ascii="Arial" w:hAnsi="Arial" w:cs="Arial"/>
                <w:b w:val="0"/>
                <w:bCs w:val="0"/>
                <w:color w:val="auto"/>
                <w:sz w:val="22"/>
                <w:szCs w:val="22"/>
                <w:lang w:val="en"/>
              </w:rPr>
              <w:t>olution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sz w:val="22"/>
              </w:rPr>
            </w:pPr>
            <w:r>
              <w:rPr>
                <w:rFonts w:ascii="Arial" w:hAnsi="Arial" w:cs="Arial"/>
                <w:color w:val="auto"/>
                <w:sz w:val="22"/>
                <w:szCs w:val="22"/>
              </w:rPr>
              <w:t xml:space="preserve">Radiometric resolution (bits) for sensor in </w:t>
            </w:r>
            <w:r>
              <w:rPr>
                <w:rFonts w:hint="default" w:ascii="Arial" w:hAnsi="Arial" w:cs="Arial"/>
                <w:b w:val="0"/>
                <w:bCs w:val="0"/>
                <w:color w:val="auto"/>
                <w:sz w:val="22"/>
                <w:szCs w:val="22"/>
                <w:lang w:val="en"/>
              </w:rPr>
              <w:t>[name]_[www]</w:t>
            </w:r>
            <w:r>
              <w:rPr>
                <w:rFonts w:ascii="Arial" w:hAnsi="Arial" w:cs="Arial"/>
                <w:b w:val="0"/>
                <w:bCs w:val="0"/>
                <w:color w:val="auto"/>
                <w:sz w:val="22"/>
                <w:szCs w:val="22"/>
              </w:rPr>
              <w:t>_</w:t>
            </w:r>
            <w:r>
              <w:rPr>
                <w:rFonts w:hint="default" w:ascii="Arial" w:hAnsi="Arial" w:cs="Arial"/>
                <w:b w:val="0"/>
                <w:bCs w:val="0"/>
                <w:color w:val="auto"/>
                <w:sz w:val="22"/>
                <w:szCs w:val="22"/>
                <w:lang w:val="en"/>
              </w:rPr>
              <w:t>head_id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r>
              <w:rPr>
                <w:rFonts w:hint="default" w:ascii="Arial" w:hAnsi="Arial" w:cs="Arial"/>
                <w:sz w:val="22"/>
                <w:lang w:val="en"/>
              </w:rPr>
              <w:t>e.g.: “16”</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b w:val="0"/>
                <w:bCs w:val="0"/>
                <w:sz w:val="22"/>
              </w:rPr>
            </w:pPr>
            <w:r>
              <w:rPr>
                <w:rFonts w:hint="default" w:ascii="Arial" w:hAnsi="Arial" w:cs="Arial"/>
                <w:b w:val="0"/>
                <w:bCs w:val="0"/>
                <w:color w:val="auto"/>
                <w:sz w:val="22"/>
                <w:szCs w:val="22"/>
                <w:lang w:val="en"/>
              </w:rPr>
              <w:t>[name]_[www]</w:t>
            </w:r>
            <w:r>
              <w:rPr>
                <w:rFonts w:ascii="Arial" w:hAnsi="Arial" w:cs="Arial"/>
                <w:b w:val="0"/>
                <w:bCs w:val="0"/>
                <w:color w:val="auto"/>
                <w:sz w:val="22"/>
                <w:szCs w:val="22"/>
              </w:rPr>
              <w:t>_</w:t>
            </w:r>
            <w:r>
              <w:rPr>
                <w:rFonts w:hint="default" w:ascii="Arial" w:hAnsi="Arial" w:cs="Arial"/>
                <w:b w:val="0"/>
                <w:bCs w:val="0"/>
                <w:color w:val="auto"/>
                <w:sz w:val="22"/>
                <w:szCs w:val="22"/>
                <w:lang w:val="en"/>
              </w:rPr>
              <w:t>head</w:t>
            </w:r>
            <w:r>
              <w:rPr>
                <w:rFonts w:ascii="Arial" w:hAnsi="Arial" w:cs="Arial"/>
                <w:b w:val="0"/>
                <w:bCs w:val="0"/>
                <w:color w:val="auto"/>
                <w:sz w:val="22"/>
                <w:szCs w:val="22"/>
              </w:rPr>
              <w:t>_spec</w:t>
            </w:r>
            <w:r>
              <w:rPr>
                <w:rFonts w:hint="default" w:ascii="Arial" w:hAnsi="Arial" w:cs="Arial"/>
                <w:b w:val="0"/>
                <w:bCs w:val="0"/>
                <w:color w:val="auto"/>
                <w:sz w:val="22"/>
                <w:szCs w:val="22"/>
                <w:lang w:val="en"/>
              </w:rPr>
              <w:t>tral</w:t>
            </w:r>
            <w:r>
              <w:rPr>
                <w:rFonts w:ascii="Arial" w:hAnsi="Arial" w:cs="Arial"/>
                <w:b w:val="0"/>
                <w:bCs w:val="0"/>
                <w:color w:val="auto"/>
                <w:sz w:val="22"/>
                <w:szCs w:val="22"/>
              </w:rPr>
              <w:t>_range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sz w:val="22"/>
              </w:rPr>
            </w:pPr>
            <w:r>
              <w:rPr>
                <w:rFonts w:ascii="Arial" w:hAnsi="Arial" w:cs="Arial"/>
                <w:color w:val="auto"/>
                <w:sz w:val="22"/>
                <w:szCs w:val="22"/>
              </w:rPr>
              <w:t xml:space="preserve">Spectral range of measurements for sensor in </w:t>
            </w:r>
            <w:r>
              <w:rPr>
                <w:rFonts w:hint="default" w:ascii="Arial" w:hAnsi="Arial" w:cs="Arial"/>
                <w:b w:val="0"/>
                <w:bCs w:val="0"/>
                <w:color w:val="auto"/>
                <w:sz w:val="22"/>
                <w:szCs w:val="22"/>
                <w:lang w:val="en"/>
              </w:rPr>
              <w:t>[name]_[www]</w:t>
            </w:r>
            <w:r>
              <w:rPr>
                <w:rFonts w:ascii="Arial" w:hAnsi="Arial" w:cs="Arial"/>
                <w:b w:val="0"/>
                <w:bCs w:val="0"/>
                <w:color w:val="auto"/>
                <w:sz w:val="22"/>
                <w:szCs w:val="22"/>
              </w:rPr>
              <w:t>_</w:t>
            </w:r>
            <w:r>
              <w:rPr>
                <w:rFonts w:hint="default" w:ascii="Arial" w:hAnsi="Arial" w:cs="Arial"/>
                <w:b w:val="0"/>
                <w:bCs w:val="0"/>
                <w:color w:val="auto"/>
                <w:sz w:val="22"/>
                <w:szCs w:val="22"/>
                <w:lang w:val="en"/>
              </w:rPr>
              <w:t>head_id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r>
              <w:rPr>
                <w:rFonts w:hint="default" w:ascii="Arial" w:hAnsi="Arial" w:cs="Arial"/>
                <w:sz w:val="22"/>
                <w:lang w:val="en"/>
              </w:rPr>
              <w:t>e.g.: “190-1100”</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sz w:val="22"/>
                <w:lang w:val="en"/>
              </w:rPr>
            </w:pPr>
            <w:r>
              <w:rPr>
                <w:rFonts w:hint="default" w:ascii="Arial" w:hAnsi="Arial" w:cs="Arial"/>
                <w:b w:val="0"/>
                <w:bCs w:val="0"/>
                <w:color w:val="auto"/>
                <w:sz w:val="22"/>
                <w:szCs w:val="22"/>
                <w:lang w:val="en"/>
              </w:rPr>
              <w:t>[name]_[www]</w:t>
            </w:r>
            <w:r>
              <w:rPr>
                <w:rFonts w:ascii="Arial" w:hAnsi="Arial" w:cs="Arial"/>
                <w:b w:val="0"/>
                <w:bCs w:val="0"/>
                <w:color w:val="auto"/>
                <w:sz w:val="22"/>
                <w:szCs w:val="22"/>
              </w:rPr>
              <w:t>_</w:t>
            </w:r>
            <w:r>
              <w:rPr>
                <w:rFonts w:hint="default" w:ascii="Arial" w:hAnsi="Arial" w:cs="Arial"/>
                <w:b w:val="0"/>
                <w:bCs w:val="0"/>
                <w:color w:val="auto"/>
                <w:sz w:val="22"/>
                <w:szCs w:val="22"/>
                <w:lang w:val="en"/>
              </w:rPr>
              <w:t>head</w:t>
            </w:r>
            <w:r>
              <w:rPr>
                <w:rFonts w:ascii="Arial" w:hAnsi="Arial" w:cs="Arial"/>
                <w:b w:val="0"/>
                <w:bCs w:val="0"/>
                <w:color w:val="auto"/>
                <w:sz w:val="22"/>
                <w:szCs w:val="22"/>
              </w:rPr>
              <w:t>_spec</w:t>
            </w:r>
            <w:r>
              <w:rPr>
                <w:rFonts w:hint="default" w:ascii="Arial" w:hAnsi="Arial" w:cs="Arial"/>
                <w:b w:val="0"/>
                <w:bCs w:val="0"/>
                <w:color w:val="auto"/>
                <w:sz w:val="22"/>
                <w:szCs w:val="22"/>
                <w:lang w:val="en"/>
              </w:rPr>
              <w:t>tral</w:t>
            </w:r>
            <w:r>
              <w:rPr>
                <w:rFonts w:ascii="Arial" w:hAnsi="Arial" w:cs="Arial"/>
                <w:b w:val="0"/>
                <w:bCs w:val="0"/>
                <w:color w:val="auto"/>
                <w:sz w:val="22"/>
                <w:szCs w:val="22"/>
              </w:rPr>
              <w:t>_</w:t>
            </w:r>
            <w:r>
              <w:rPr>
                <w:rFonts w:hint="default" w:ascii="Arial" w:hAnsi="Arial" w:cs="Arial"/>
                <w:b w:val="0"/>
                <w:bCs w:val="0"/>
                <w:color w:val="auto"/>
                <w:sz w:val="22"/>
                <w:szCs w:val="22"/>
                <w:lang w:val="en"/>
              </w:rPr>
              <w:t>sampling</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sz w:val="22"/>
              </w:rPr>
            </w:pPr>
            <w:r>
              <w:rPr>
                <w:rFonts w:ascii="Arial" w:hAnsi="Arial" w:cs="Arial"/>
                <w:color w:val="auto"/>
                <w:sz w:val="22"/>
                <w:szCs w:val="22"/>
              </w:rPr>
              <w:t>Spectral sampling for a single channel/pixel of the sensor in</w:t>
            </w:r>
            <w:r>
              <w:rPr>
                <w:rFonts w:hint="default" w:ascii="Arial" w:hAnsi="Arial" w:cs="Arial"/>
                <w:color w:val="auto"/>
                <w:sz w:val="22"/>
                <w:szCs w:val="22"/>
                <w:lang w:val="en"/>
              </w:rPr>
              <w:t xml:space="preserve"> </w:t>
            </w:r>
            <w:r>
              <w:rPr>
                <w:rFonts w:hint="default" w:ascii="Arial" w:hAnsi="Arial" w:cs="Arial"/>
                <w:b w:val="0"/>
                <w:bCs w:val="0"/>
                <w:color w:val="auto"/>
                <w:sz w:val="22"/>
                <w:szCs w:val="22"/>
                <w:lang w:val="en"/>
              </w:rPr>
              <w:t>[name]_[www]</w:t>
            </w:r>
            <w:r>
              <w:rPr>
                <w:rFonts w:ascii="Arial" w:hAnsi="Arial" w:cs="Arial"/>
                <w:b w:val="0"/>
                <w:bCs w:val="0"/>
                <w:color w:val="auto"/>
                <w:sz w:val="22"/>
                <w:szCs w:val="22"/>
              </w:rPr>
              <w:t>_</w:t>
            </w:r>
            <w:r>
              <w:rPr>
                <w:rFonts w:hint="default" w:ascii="Arial" w:hAnsi="Arial" w:cs="Arial"/>
                <w:b w:val="0"/>
                <w:bCs w:val="0"/>
                <w:color w:val="auto"/>
                <w:sz w:val="22"/>
                <w:szCs w:val="22"/>
                <w:lang w:val="en"/>
              </w:rPr>
              <w:t>head_id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r>
              <w:rPr>
                <w:rFonts w:hint="default" w:ascii="Arial" w:hAnsi="Arial" w:cs="Arial"/>
                <w:sz w:val="22"/>
                <w:lang w:val="en"/>
              </w:rPr>
              <w:t>e.g.: “1.5”</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sz w:val="22"/>
                <w:lang w:val="en"/>
              </w:rPr>
            </w:pPr>
            <w:r>
              <w:rPr>
                <w:rFonts w:hint="default" w:ascii="Arial" w:hAnsi="Arial" w:cs="Arial"/>
                <w:b w:val="0"/>
                <w:bCs w:val="0"/>
                <w:color w:val="auto"/>
                <w:sz w:val="22"/>
                <w:szCs w:val="22"/>
                <w:lang w:val="en"/>
              </w:rPr>
              <w:t>[name]_[www]</w:t>
            </w:r>
            <w:r>
              <w:rPr>
                <w:rFonts w:ascii="Arial" w:hAnsi="Arial" w:cs="Arial"/>
                <w:b w:val="0"/>
                <w:bCs w:val="0"/>
                <w:color w:val="auto"/>
                <w:sz w:val="22"/>
                <w:szCs w:val="22"/>
              </w:rPr>
              <w:t>_</w:t>
            </w:r>
            <w:r>
              <w:rPr>
                <w:rFonts w:hint="default" w:ascii="Arial" w:hAnsi="Arial" w:cs="Arial"/>
                <w:b w:val="0"/>
                <w:bCs w:val="0"/>
                <w:color w:val="auto"/>
                <w:sz w:val="22"/>
                <w:szCs w:val="22"/>
                <w:lang w:val="en"/>
              </w:rPr>
              <w:t>head</w:t>
            </w:r>
            <w:r>
              <w:rPr>
                <w:rFonts w:ascii="Arial" w:hAnsi="Arial" w:cs="Arial"/>
                <w:b w:val="0"/>
                <w:bCs w:val="0"/>
                <w:color w:val="auto"/>
                <w:sz w:val="22"/>
                <w:szCs w:val="22"/>
              </w:rPr>
              <w:t>_spec</w:t>
            </w:r>
            <w:r>
              <w:rPr>
                <w:rFonts w:hint="default" w:ascii="Arial" w:hAnsi="Arial" w:cs="Arial"/>
                <w:b w:val="0"/>
                <w:bCs w:val="0"/>
                <w:color w:val="auto"/>
                <w:sz w:val="22"/>
                <w:szCs w:val="22"/>
                <w:lang w:val="en"/>
              </w:rPr>
              <w:t>tral</w:t>
            </w:r>
            <w:r>
              <w:rPr>
                <w:rFonts w:ascii="Arial" w:hAnsi="Arial" w:cs="Arial"/>
                <w:b w:val="0"/>
                <w:bCs w:val="0"/>
                <w:color w:val="auto"/>
                <w:sz w:val="22"/>
                <w:szCs w:val="22"/>
              </w:rPr>
              <w:t>_</w:t>
            </w:r>
            <w:r>
              <w:rPr>
                <w:rFonts w:hint="default" w:ascii="Arial" w:hAnsi="Arial" w:cs="Arial"/>
                <w:b w:val="0"/>
                <w:bCs w:val="0"/>
                <w:color w:val="auto"/>
                <w:sz w:val="22"/>
                <w:szCs w:val="22"/>
                <w:lang w:val="en"/>
              </w:rPr>
              <w:t>resolution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color w:val="auto"/>
                <w:sz w:val="22"/>
                <w:szCs w:val="22"/>
                <w:lang w:val="en"/>
              </w:rPr>
            </w:pPr>
            <w:r>
              <w:rPr>
                <w:rFonts w:ascii="Arial" w:hAnsi="Arial" w:cs="Arial"/>
                <w:color w:val="auto"/>
                <w:sz w:val="22"/>
                <w:szCs w:val="22"/>
              </w:rPr>
              <w:t>Spectral resolution expressed in Full-Width-Half_Maximum (FWHM)</w:t>
            </w:r>
            <w:r>
              <w:rPr>
                <w:rFonts w:hint="default" w:ascii="Arial" w:hAnsi="Arial" w:cs="Arial"/>
                <w:color w:val="auto"/>
                <w:sz w:val="22"/>
                <w:szCs w:val="22"/>
                <w:lang w:val="en"/>
              </w:rPr>
              <w:t xml:space="preserve"> from </w:t>
            </w:r>
            <w:r>
              <w:rPr>
                <w:rFonts w:hint="default" w:ascii="Arial" w:hAnsi="Arial" w:cs="Arial"/>
                <w:b w:val="0"/>
                <w:bCs w:val="0"/>
                <w:color w:val="auto"/>
                <w:sz w:val="22"/>
                <w:szCs w:val="22"/>
                <w:lang w:val="en"/>
              </w:rPr>
              <w:t>[name]_[www]</w:t>
            </w:r>
            <w:r>
              <w:rPr>
                <w:rFonts w:ascii="Arial" w:hAnsi="Arial" w:cs="Arial"/>
                <w:b w:val="0"/>
                <w:bCs w:val="0"/>
                <w:color w:val="auto"/>
                <w:sz w:val="22"/>
                <w:szCs w:val="22"/>
              </w:rPr>
              <w:t>_</w:t>
            </w:r>
            <w:r>
              <w:rPr>
                <w:rFonts w:hint="default" w:ascii="Arial" w:hAnsi="Arial" w:cs="Arial"/>
                <w:b w:val="0"/>
                <w:bCs w:val="0"/>
                <w:color w:val="auto"/>
                <w:sz w:val="22"/>
                <w:szCs w:val="22"/>
                <w:lang w:val="en"/>
              </w:rPr>
              <w:t>head_id in nm</w:t>
            </w:r>
          </w:p>
          <w:p>
            <w:pPr>
              <w:pStyle w:val="122"/>
              <w:rPr>
                <w:rFonts w:ascii="Arial" w:hAnsi="Arial" w:cs="Arial"/>
                <w:sz w:val="22"/>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r>
              <w:rPr>
                <w:rFonts w:hint="default" w:ascii="Arial" w:hAnsi="Arial" w:cs="Arial"/>
                <w:sz w:val="22"/>
                <w:lang w:val="en"/>
              </w:rPr>
              <w:t>e.g.: “3”</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sz w:val="22"/>
                <w:lang w:val="en"/>
              </w:rPr>
            </w:pPr>
            <w:r>
              <w:rPr>
                <w:rFonts w:hint="default" w:ascii="Arial" w:hAnsi="Arial" w:cs="Arial"/>
                <w:b w:val="0"/>
                <w:bCs w:val="0"/>
                <w:color w:val="auto"/>
                <w:sz w:val="22"/>
                <w:szCs w:val="22"/>
                <w:lang w:val="en"/>
              </w:rPr>
              <w:t>[name]_[www]</w:t>
            </w:r>
            <w:r>
              <w:rPr>
                <w:rFonts w:ascii="Arial" w:hAnsi="Arial" w:cs="Arial"/>
                <w:b w:val="0"/>
                <w:bCs w:val="0"/>
                <w:color w:val="auto"/>
                <w:sz w:val="22"/>
                <w:szCs w:val="22"/>
              </w:rPr>
              <w:t>_</w:t>
            </w:r>
            <w:r>
              <w:rPr>
                <w:rFonts w:hint="default" w:ascii="Arial" w:hAnsi="Arial" w:cs="Arial"/>
                <w:b w:val="0"/>
                <w:bCs w:val="0"/>
                <w:color w:val="auto"/>
                <w:sz w:val="22"/>
                <w:szCs w:val="22"/>
                <w:lang w:val="en"/>
              </w:rPr>
              <w:t>head</w:t>
            </w:r>
            <w:r>
              <w:rPr>
                <w:rFonts w:ascii="Arial" w:hAnsi="Arial" w:cs="Arial"/>
                <w:b w:val="0"/>
                <w:bCs w:val="0"/>
                <w:color w:val="auto"/>
                <w:sz w:val="22"/>
                <w:szCs w:val="22"/>
              </w:rPr>
              <w:t>_spec</w:t>
            </w:r>
            <w:r>
              <w:rPr>
                <w:rFonts w:hint="default" w:ascii="Arial" w:hAnsi="Arial" w:cs="Arial"/>
                <w:b w:val="0"/>
                <w:bCs w:val="0"/>
                <w:color w:val="auto"/>
                <w:sz w:val="22"/>
                <w:szCs w:val="22"/>
                <w:lang w:val="en"/>
              </w:rPr>
              <w:t>tral_accuracy</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color w:val="auto"/>
                <w:sz w:val="22"/>
                <w:szCs w:val="22"/>
                <w:lang w:val="en"/>
              </w:rPr>
            </w:pPr>
            <w:r>
              <w:rPr>
                <w:rFonts w:ascii="Arial" w:hAnsi="Arial" w:cs="Arial"/>
                <w:color w:val="auto"/>
                <w:sz w:val="22"/>
                <w:szCs w:val="22"/>
              </w:rPr>
              <w:t xml:space="preserve">Spectral </w:t>
            </w:r>
            <w:r>
              <w:rPr>
                <w:rFonts w:hint="default" w:ascii="Arial" w:hAnsi="Arial" w:cs="Arial"/>
                <w:color w:val="auto"/>
                <w:sz w:val="22"/>
                <w:szCs w:val="22"/>
                <w:lang w:val="en"/>
              </w:rPr>
              <w:t xml:space="preserve">accuracy from </w:t>
            </w:r>
            <w:r>
              <w:rPr>
                <w:rFonts w:hint="default" w:ascii="Arial" w:hAnsi="Arial" w:cs="Arial"/>
                <w:b w:val="0"/>
                <w:bCs w:val="0"/>
                <w:color w:val="auto"/>
                <w:sz w:val="22"/>
                <w:szCs w:val="22"/>
                <w:lang w:val="en"/>
              </w:rPr>
              <w:t>[name]_[www]</w:t>
            </w:r>
            <w:r>
              <w:rPr>
                <w:rFonts w:ascii="Arial" w:hAnsi="Arial" w:cs="Arial"/>
                <w:b w:val="0"/>
                <w:bCs w:val="0"/>
                <w:color w:val="auto"/>
                <w:sz w:val="22"/>
                <w:szCs w:val="22"/>
              </w:rPr>
              <w:t>_</w:t>
            </w:r>
            <w:r>
              <w:rPr>
                <w:rFonts w:hint="default" w:ascii="Arial" w:hAnsi="Arial" w:cs="Arial"/>
                <w:b w:val="0"/>
                <w:bCs w:val="0"/>
                <w:color w:val="auto"/>
                <w:sz w:val="22"/>
                <w:szCs w:val="22"/>
                <w:lang w:val="en"/>
              </w:rPr>
              <w:t>head_id in nm</w:t>
            </w:r>
          </w:p>
          <w:p>
            <w:pPr>
              <w:pStyle w:val="122"/>
              <w:rPr>
                <w:rFonts w:hint="default" w:ascii="Arial" w:hAnsi="Arial" w:cs="Arial"/>
                <w:sz w:val="22"/>
                <w:lang w:val="en"/>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r>
              <w:rPr>
                <w:rFonts w:hint="default" w:ascii="Arial" w:hAnsi="Arial" w:cs="Arial"/>
                <w:sz w:val="22"/>
                <w:lang w:val="en"/>
              </w:rPr>
              <w:t>e.g.: “0.3”</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sz w:val="22"/>
                <w:lang w:val="en"/>
              </w:rPr>
            </w:pPr>
            <w:r>
              <w:rPr>
                <w:rFonts w:hint="default" w:ascii="Arial" w:hAnsi="Arial" w:cs="Arial"/>
                <w:b w:val="0"/>
                <w:bCs w:val="0"/>
                <w:color w:val="auto"/>
                <w:sz w:val="22"/>
                <w:szCs w:val="22"/>
                <w:lang w:val="en"/>
              </w:rPr>
              <w:t>[name]_[www]</w:t>
            </w:r>
            <w:r>
              <w:rPr>
                <w:rFonts w:ascii="Arial" w:hAnsi="Arial" w:cs="Arial"/>
                <w:b w:val="0"/>
                <w:bCs w:val="0"/>
                <w:color w:val="auto"/>
                <w:sz w:val="22"/>
                <w:szCs w:val="22"/>
              </w:rPr>
              <w:t>_</w:t>
            </w:r>
            <w:r>
              <w:rPr>
                <w:rFonts w:hint="default" w:ascii="Arial" w:hAnsi="Arial" w:cs="Arial"/>
                <w:b w:val="0"/>
                <w:bCs w:val="0"/>
                <w:color w:val="auto"/>
                <w:sz w:val="22"/>
                <w:szCs w:val="22"/>
                <w:lang w:val="en"/>
              </w:rPr>
              <w:t>head</w:t>
            </w:r>
            <w:r>
              <w:rPr>
                <w:rFonts w:ascii="Arial" w:hAnsi="Arial" w:cs="Arial"/>
                <w:b w:val="0"/>
                <w:bCs w:val="0"/>
                <w:color w:val="auto"/>
                <w:sz w:val="22"/>
                <w:szCs w:val="22"/>
              </w:rPr>
              <w:t>_spec</w:t>
            </w:r>
            <w:r>
              <w:rPr>
                <w:rFonts w:hint="default" w:ascii="Arial" w:hAnsi="Arial" w:cs="Arial"/>
                <w:b w:val="0"/>
                <w:bCs w:val="0"/>
                <w:color w:val="auto"/>
                <w:sz w:val="22"/>
                <w:szCs w:val="22"/>
                <w:lang w:val="en"/>
              </w:rPr>
              <w:t>tral</w:t>
            </w:r>
            <w:r>
              <w:rPr>
                <w:rFonts w:ascii="Arial" w:hAnsi="Arial" w:cs="Arial"/>
                <w:b w:val="0"/>
                <w:bCs w:val="0"/>
                <w:color w:val="auto"/>
                <w:sz w:val="22"/>
                <w:szCs w:val="22"/>
              </w:rPr>
              <w:t>_</w:t>
            </w:r>
            <w:r>
              <w:rPr>
                <w:rFonts w:hint="default" w:ascii="Arial" w:hAnsi="Arial" w:cs="Arial"/>
                <w:b w:val="0"/>
                <w:bCs w:val="0"/>
                <w:color w:val="auto"/>
                <w:sz w:val="22"/>
                <w:szCs w:val="22"/>
                <w:lang w:val="en"/>
              </w:rPr>
              <w:t>fov</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sz w:val="22"/>
                <w:lang w:val="en"/>
              </w:rPr>
            </w:pPr>
            <w:r>
              <w:rPr>
                <w:rFonts w:ascii="Arial" w:hAnsi="Arial" w:cs="Arial"/>
                <w:color w:val="auto"/>
                <w:sz w:val="22"/>
                <w:szCs w:val="22"/>
              </w:rPr>
              <w:t>Field of view of the radiance sensor</w:t>
            </w:r>
            <w:r>
              <w:rPr>
                <w:rFonts w:hint="default" w:ascii="Arial" w:hAnsi="Arial" w:cs="Arial"/>
                <w:color w:val="auto"/>
                <w:sz w:val="22"/>
                <w:szCs w:val="22"/>
                <w:lang w:val="en"/>
              </w:rPr>
              <w:t xml:space="preserve"> </w:t>
            </w:r>
            <w:r>
              <w:rPr>
                <w:rFonts w:hint="default" w:ascii="Arial" w:hAnsi="Arial" w:cs="Arial"/>
                <w:b w:val="0"/>
                <w:bCs w:val="0"/>
                <w:color w:val="auto"/>
                <w:sz w:val="22"/>
                <w:szCs w:val="22"/>
                <w:lang w:val="en"/>
              </w:rPr>
              <w:t>[name]_[www]</w:t>
            </w:r>
            <w:r>
              <w:rPr>
                <w:rFonts w:ascii="Arial" w:hAnsi="Arial" w:cs="Arial"/>
                <w:b w:val="0"/>
                <w:bCs w:val="0"/>
                <w:color w:val="auto"/>
                <w:sz w:val="22"/>
                <w:szCs w:val="22"/>
              </w:rPr>
              <w:t>_</w:t>
            </w:r>
            <w:r>
              <w:rPr>
                <w:rFonts w:hint="default" w:ascii="Arial" w:hAnsi="Arial" w:cs="Arial"/>
                <w:b w:val="0"/>
                <w:bCs w:val="0"/>
                <w:color w:val="auto"/>
                <w:sz w:val="22"/>
                <w:szCs w:val="22"/>
                <w:lang w:val="en"/>
              </w:rPr>
              <w:t>head_id in decimal degrees</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r>
              <w:rPr>
                <w:rFonts w:hint="default" w:ascii="Arial" w:hAnsi="Arial" w:cs="Arial"/>
                <w:sz w:val="22"/>
                <w:lang w:val="en"/>
              </w:rPr>
              <w:t>e.g.: “7”</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9322" w:type="dxa"/>
            <w:gridSpan w:val="3"/>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r>
              <w:rPr>
                <w:rFonts w:hint="default" w:ascii="Arial" w:hAnsi="Arial" w:cs="Arial"/>
                <w:b/>
                <w:bCs/>
                <w:i/>
                <w:iCs/>
                <w:sz w:val="22"/>
                <w:lang w:val="en"/>
              </w:rPr>
              <w:t>[Pointing system]</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pointing_system_id</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r>
              <w:rPr>
                <w:rFonts w:hint="default" w:ascii="Arial" w:hAnsi="Arial" w:cs="Arial"/>
                <w:sz w:val="22"/>
                <w:lang w:val="en"/>
              </w:rPr>
              <w:t>Unique identification for the component</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r>
              <w:rPr>
                <w:rFonts w:hint="default" w:ascii="Arial" w:hAnsi="Arial" w:cs="Arial"/>
                <w:sz w:val="22"/>
                <w:lang w:val="en"/>
              </w:rPr>
              <w:t>e.g.: “MAD01234”</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b w:val="0"/>
                <w:bCs w:val="0"/>
                <w:sz w:val="22"/>
              </w:rPr>
            </w:pPr>
            <w:r>
              <w:rPr>
                <w:rFonts w:hint="default" w:ascii="Arial" w:hAnsi="Arial" w:cs="Arial"/>
                <w:b w:val="0"/>
                <w:bCs w:val="0"/>
                <w:sz w:val="22"/>
                <w:lang w:val="en"/>
              </w:rPr>
              <w:t>pointing_system</w:t>
            </w:r>
            <w:r>
              <w:rPr>
                <w:rFonts w:ascii="Arial" w:hAnsi="Arial" w:cs="Arial"/>
                <w:b w:val="0"/>
                <w:bCs w:val="0"/>
                <w:color w:val="auto"/>
                <w:sz w:val="22"/>
                <w:szCs w:val="22"/>
              </w:rPr>
              <w:t>_manufacturer</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sz w:val="22"/>
                <w:lang w:val="en"/>
              </w:rPr>
            </w:pPr>
            <w:r>
              <w:rPr>
                <w:rFonts w:hint="default" w:ascii="Arial" w:hAnsi="Arial" w:cs="Arial"/>
                <w:sz w:val="22"/>
                <w:lang w:val="en"/>
              </w:rPr>
              <w:t>Name of the manufacturer of the pointing system</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r>
              <w:rPr>
                <w:rFonts w:hint="default" w:ascii="Arial" w:hAnsi="Arial" w:cs="Arial"/>
                <w:sz w:val="22"/>
                <w:lang w:val="en"/>
              </w:rPr>
              <w:t>e.g.: “Will Burt”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b w:val="0"/>
                <w:bCs w:val="0"/>
                <w:sz w:val="22"/>
              </w:rPr>
            </w:pPr>
            <w:r>
              <w:rPr>
                <w:rFonts w:hint="default" w:ascii="Arial" w:hAnsi="Arial" w:cs="Arial"/>
                <w:b w:val="0"/>
                <w:bCs w:val="0"/>
                <w:sz w:val="22"/>
                <w:lang w:val="en"/>
              </w:rPr>
              <w:t>pointing_system</w:t>
            </w:r>
            <w:r>
              <w:rPr>
                <w:rFonts w:ascii="Arial" w:hAnsi="Arial" w:cs="Arial"/>
                <w:b w:val="0"/>
                <w:bCs w:val="0"/>
                <w:color w:val="auto"/>
                <w:sz w:val="22"/>
                <w:szCs w:val="22"/>
              </w:rPr>
              <w:t>_model</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sz w:val="22"/>
                <w:lang w:val="en"/>
              </w:rPr>
            </w:pPr>
            <w:r>
              <w:rPr>
                <w:rFonts w:ascii="Arial" w:hAnsi="Arial" w:cs="Arial"/>
                <w:color w:val="auto"/>
                <w:sz w:val="22"/>
                <w:szCs w:val="22"/>
              </w:rPr>
              <w:t>Date of manufacture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r>
              <w:rPr>
                <w:rFonts w:hint="default" w:ascii="Arial" w:hAnsi="Arial" w:cs="Arial"/>
                <w:sz w:val="22"/>
                <w:lang w:val="en"/>
              </w:rPr>
              <w:t>e.g.: “Bowler-RX”</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b w:val="0"/>
                <w:bCs w:val="0"/>
                <w:sz w:val="22"/>
              </w:rPr>
            </w:pPr>
            <w:r>
              <w:rPr>
                <w:rFonts w:hint="default" w:ascii="Arial" w:hAnsi="Arial" w:cs="Arial"/>
                <w:b w:val="0"/>
                <w:bCs w:val="0"/>
                <w:sz w:val="22"/>
                <w:lang w:val="en"/>
              </w:rPr>
              <w:t>pointing_system</w:t>
            </w:r>
            <w:r>
              <w:rPr>
                <w:rFonts w:ascii="Arial" w:hAnsi="Arial" w:cs="Arial"/>
                <w:b w:val="0"/>
                <w:bCs w:val="0"/>
                <w:color w:val="auto"/>
                <w:sz w:val="22"/>
                <w:szCs w:val="22"/>
              </w:rPr>
              <w:t>_date_manufacture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sz w:val="22"/>
              </w:rPr>
            </w:pPr>
            <w:r>
              <w:rPr>
                <w:rFonts w:ascii="Arial" w:hAnsi="Arial" w:cs="Arial"/>
                <w:color w:val="auto"/>
                <w:sz w:val="22"/>
                <w:szCs w:val="22"/>
              </w:rPr>
              <w:t>Name of make or model</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r>
              <w:rPr>
                <w:rFonts w:hint="default" w:ascii="Arial" w:hAnsi="Arial" w:cs="Arial"/>
                <w:sz w:val="22"/>
                <w:lang w:val="en"/>
              </w:rPr>
              <w:t>e.g.: “20180101”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b w:val="0"/>
                <w:bCs w:val="0"/>
                <w:sz w:val="22"/>
              </w:rPr>
            </w:pPr>
            <w:r>
              <w:rPr>
                <w:rFonts w:hint="default" w:ascii="Arial" w:hAnsi="Arial" w:cs="Arial"/>
                <w:b w:val="0"/>
                <w:bCs w:val="0"/>
                <w:sz w:val="22"/>
                <w:lang w:val="en"/>
              </w:rPr>
              <w:t>pointing_system</w:t>
            </w:r>
            <w:r>
              <w:rPr>
                <w:rFonts w:hint="default" w:ascii="Arial" w:hAnsi="Arial" w:cs="Arial"/>
                <w:b w:val="0"/>
                <w:bCs w:val="0"/>
                <w:color w:val="auto"/>
                <w:sz w:val="22"/>
                <w:szCs w:val="22"/>
                <w:lang w:val="en"/>
              </w:rPr>
              <w:t>_</w:t>
            </w:r>
            <w:r>
              <w:rPr>
                <w:rFonts w:ascii="Arial" w:hAnsi="Arial" w:cs="Arial"/>
                <w:b w:val="0"/>
                <w:bCs w:val="0"/>
                <w:color w:val="auto"/>
                <w:sz w:val="22"/>
                <w:szCs w:val="22"/>
              </w:rPr>
              <w:t>version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sz w:val="22"/>
                <w:lang w:val="en"/>
              </w:rPr>
            </w:pPr>
            <w:r>
              <w:rPr>
                <w:rFonts w:hint="default" w:ascii="Arial" w:hAnsi="Arial" w:cs="Arial"/>
                <w:color w:val="auto"/>
                <w:sz w:val="22"/>
                <w:szCs w:val="22"/>
                <w:lang w:val="en"/>
              </w:rPr>
              <w:t>Design version</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r>
              <w:rPr>
                <w:rFonts w:hint="default" w:ascii="Arial" w:hAnsi="Arial" w:cs="Arial"/>
                <w:sz w:val="22"/>
                <w:lang w:val="en"/>
              </w:rPr>
              <w:t>e.g.: “RX001”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pointing_system_documentation_directory</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sz w:val="22"/>
              </w:rPr>
            </w:pPr>
            <w:r>
              <w:rPr>
                <w:rFonts w:ascii="Arial" w:hAnsi="Arial" w:cs="Arial"/>
                <w:color w:val="auto"/>
                <w:sz w:val="22"/>
                <w:szCs w:val="22"/>
              </w:rPr>
              <w:t xml:space="preserve">URL to the documentation </w:t>
            </w:r>
            <w:r>
              <w:rPr>
                <w:rFonts w:hint="default" w:ascii="Arial" w:hAnsi="Arial" w:cs="Arial"/>
                <w:color w:val="auto"/>
                <w:sz w:val="22"/>
                <w:szCs w:val="22"/>
                <w:lang w:val="en"/>
              </w:rPr>
              <w:t>of the pointing system</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r>
              <w:rPr>
                <w:rFonts w:hint="default" w:ascii="Arial" w:hAnsi="Arial" w:cs="Arial"/>
                <w:sz w:val="22"/>
                <w:lang w:val="en"/>
              </w:rPr>
              <w:t>e.g.: “https://www.willburt.com/mad/pan-and-tilt-heads/light-duty”</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pointing_system_description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sz w:val="22"/>
              </w:rPr>
            </w:pPr>
            <w:r>
              <w:rPr>
                <w:rFonts w:hint="default" w:ascii="Arial" w:hAnsi="Arial" w:cs="Arial"/>
                <w:sz w:val="22"/>
              </w:rPr>
              <w:t xml:space="preserve">Any free-format text </w:t>
            </w:r>
            <w:r>
              <w:rPr>
                <w:rFonts w:hint="default" w:ascii="Arial" w:hAnsi="Arial" w:cs="Arial"/>
                <w:sz w:val="22"/>
                <w:lang w:val="en"/>
              </w:rPr>
              <w:t>if required with additional information/specifications</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r>
              <w:rPr>
                <w:rFonts w:hint="default" w:ascii="Arial" w:hAnsi="Arial" w:cs="Arial"/>
                <w:sz w:val="22"/>
                <w:lang w:val="en"/>
              </w:rPr>
              <w:t>e.g.: “pan and tilt with custom azimuth to 359°”</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9322" w:type="dxa"/>
            <w:gridSpan w:val="3"/>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bCs/>
                <w:i/>
                <w:iCs/>
                <w:sz w:val="22"/>
                <w:lang w:val="en"/>
              </w:rPr>
            </w:pPr>
            <w:r>
              <w:rPr>
                <w:rFonts w:hint="default" w:ascii="Arial" w:hAnsi="Arial" w:cs="Arial"/>
                <w:b/>
                <w:bCs/>
                <w:i/>
                <w:iCs/>
                <w:sz w:val="22"/>
                <w:lang w:val="en"/>
              </w:rPr>
              <w:t>[Calibration device]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b w:val="0"/>
                <w:bCs w:val="0"/>
                <w:sz w:val="22"/>
              </w:rPr>
            </w:pPr>
            <w:r>
              <w:rPr>
                <w:rFonts w:ascii="Arial" w:hAnsi="Arial" w:cs="Arial"/>
                <w:b w:val="0"/>
                <w:bCs w:val="0"/>
                <w:color w:val="auto"/>
                <w:sz w:val="22"/>
                <w:szCs w:val="22"/>
              </w:rPr>
              <w:t>calibration_dev</w:t>
            </w:r>
            <w:r>
              <w:rPr>
                <w:rFonts w:hint="default" w:ascii="Arial" w:hAnsi="Arial" w:cs="Arial"/>
                <w:b w:val="0"/>
                <w:bCs w:val="0"/>
                <w:color w:val="auto"/>
                <w:sz w:val="22"/>
                <w:szCs w:val="22"/>
                <w:lang w:val="en"/>
              </w:rPr>
              <w:t>ice</w:t>
            </w:r>
            <w:r>
              <w:rPr>
                <w:rFonts w:ascii="Arial" w:hAnsi="Arial" w:cs="Arial"/>
                <w:b w:val="0"/>
                <w:bCs w:val="0"/>
                <w:color w:val="auto"/>
                <w:sz w:val="22"/>
                <w:szCs w:val="22"/>
              </w:rPr>
              <w:t>_id</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sz w:val="22"/>
              </w:rPr>
            </w:pPr>
            <w:r>
              <w:rPr>
                <w:rFonts w:ascii="Arial" w:hAnsi="Arial" w:cs="Arial"/>
                <w:b w:val="0"/>
                <w:bCs w:val="0"/>
                <w:color w:val="auto"/>
                <w:sz w:val="22"/>
                <w:szCs w:val="22"/>
              </w:rPr>
              <w:t>Identifier for the calibration device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r>
              <w:rPr>
                <w:rFonts w:hint="default" w:ascii="Arial" w:hAnsi="Arial" w:cs="Arial"/>
                <w:sz w:val="22"/>
                <w:lang w:val="en"/>
              </w:rPr>
              <w:t>e.g.: “CALspars01234”</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b w:val="0"/>
                <w:bCs w:val="0"/>
                <w:sz w:val="22"/>
              </w:rPr>
            </w:pPr>
            <w:r>
              <w:rPr>
                <w:rFonts w:ascii="Arial" w:hAnsi="Arial" w:cs="Arial"/>
                <w:b w:val="0"/>
                <w:bCs w:val="0"/>
                <w:color w:val="auto"/>
                <w:sz w:val="22"/>
                <w:szCs w:val="22"/>
              </w:rPr>
              <w:t>calibration_dev</w:t>
            </w:r>
            <w:r>
              <w:rPr>
                <w:rFonts w:hint="default" w:ascii="Arial" w:hAnsi="Arial" w:cs="Arial"/>
                <w:b w:val="0"/>
                <w:bCs w:val="0"/>
                <w:color w:val="auto"/>
                <w:sz w:val="22"/>
                <w:szCs w:val="22"/>
                <w:lang w:val="en"/>
              </w:rPr>
              <w:t>ice</w:t>
            </w:r>
            <w:r>
              <w:rPr>
                <w:rFonts w:ascii="Arial" w:hAnsi="Arial" w:cs="Arial"/>
                <w:b w:val="0"/>
                <w:bCs w:val="0"/>
                <w:color w:val="auto"/>
                <w:sz w:val="22"/>
                <w:szCs w:val="22"/>
              </w:rPr>
              <w:t>_manufacturer</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sz w:val="22"/>
              </w:rPr>
            </w:pPr>
            <w:r>
              <w:rPr>
                <w:rFonts w:ascii="Arial" w:hAnsi="Arial" w:cs="Arial"/>
                <w:b w:val="0"/>
                <w:bCs w:val="0"/>
                <w:color w:val="auto"/>
                <w:sz w:val="22"/>
                <w:szCs w:val="22"/>
              </w:rPr>
              <w:t xml:space="preserve">Name of manufacturer for the the calibration device </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r>
              <w:rPr>
                <w:rFonts w:hint="default" w:ascii="Arial" w:hAnsi="Arial" w:cs="Arial"/>
                <w:sz w:val="22"/>
                <w:lang w:val="en"/>
              </w:rPr>
              <w:t>E.g.: “Tartu University”</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b w:val="0"/>
                <w:bCs w:val="0"/>
                <w:sz w:val="22"/>
              </w:rPr>
            </w:pPr>
            <w:r>
              <w:rPr>
                <w:rFonts w:ascii="Arial" w:hAnsi="Arial" w:cs="Arial"/>
                <w:b w:val="0"/>
                <w:bCs w:val="0"/>
                <w:color w:val="auto"/>
                <w:sz w:val="22"/>
                <w:szCs w:val="22"/>
              </w:rPr>
              <w:t>calibration_dev</w:t>
            </w:r>
            <w:r>
              <w:rPr>
                <w:rFonts w:hint="default" w:ascii="Arial" w:hAnsi="Arial" w:cs="Arial"/>
                <w:b w:val="0"/>
                <w:bCs w:val="0"/>
                <w:color w:val="auto"/>
                <w:sz w:val="22"/>
                <w:szCs w:val="22"/>
                <w:lang w:val="en"/>
              </w:rPr>
              <w:t>ice</w:t>
            </w:r>
            <w:r>
              <w:rPr>
                <w:rFonts w:ascii="Arial" w:hAnsi="Arial" w:cs="Arial"/>
                <w:b w:val="0"/>
                <w:bCs w:val="0"/>
                <w:color w:val="auto"/>
                <w:sz w:val="22"/>
                <w:szCs w:val="22"/>
              </w:rPr>
              <w:t>_model</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sz w:val="22"/>
              </w:rPr>
            </w:pPr>
            <w:r>
              <w:rPr>
                <w:rFonts w:ascii="Arial" w:hAnsi="Arial" w:cs="Arial"/>
                <w:b w:val="0"/>
                <w:bCs w:val="0"/>
                <w:color w:val="auto"/>
                <w:sz w:val="22"/>
                <w:szCs w:val="22"/>
              </w:rPr>
              <w:t>Name of make or model of the deployed</w:t>
            </w:r>
            <w:r>
              <w:rPr>
                <w:rFonts w:hint="default" w:ascii="Arial" w:hAnsi="Arial" w:cs="Arial"/>
                <w:b w:val="0"/>
                <w:bCs w:val="0"/>
                <w:color w:val="auto"/>
                <w:sz w:val="22"/>
                <w:szCs w:val="22"/>
                <w:lang w:val="en"/>
              </w:rPr>
              <w:t xml:space="preserve"> </w:t>
            </w:r>
            <w:r>
              <w:rPr>
                <w:rFonts w:ascii="Arial" w:hAnsi="Arial" w:cs="Arial"/>
                <w:b w:val="0"/>
                <w:bCs w:val="0"/>
                <w:color w:val="auto"/>
                <w:sz w:val="22"/>
                <w:szCs w:val="22"/>
              </w:rPr>
              <w:t>the</w:t>
            </w:r>
            <w:r>
              <w:rPr>
                <w:rFonts w:hint="default" w:ascii="Arial" w:hAnsi="Arial" w:cs="Arial"/>
                <w:b w:val="0"/>
                <w:bCs w:val="0"/>
                <w:color w:val="auto"/>
                <w:sz w:val="22"/>
                <w:szCs w:val="22"/>
                <w:lang w:val="en"/>
              </w:rPr>
              <w:t xml:space="preserve"> </w:t>
            </w:r>
            <w:r>
              <w:rPr>
                <w:rFonts w:ascii="Arial" w:hAnsi="Arial" w:cs="Arial"/>
                <w:b w:val="0"/>
                <w:bCs w:val="0"/>
                <w:color w:val="auto"/>
                <w:sz w:val="22"/>
                <w:szCs w:val="22"/>
              </w:rPr>
              <w:t>calibration device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r>
              <w:rPr>
                <w:rFonts w:hint="default" w:ascii="Arial" w:hAnsi="Arial" w:cs="Arial"/>
                <w:sz w:val="22"/>
                <w:lang w:val="en"/>
              </w:rPr>
              <w:t>e.g. : “Calspars01”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b w:val="0"/>
                <w:bCs w:val="0"/>
                <w:sz w:val="22"/>
              </w:rPr>
            </w:pPr>
            <w:r>
              <w:rPr>
                <w:rFonts w:ascii="Arial" w:hAnsi="Arial" w:cs="Arial"/>
                <w:b w:val="0"/>
                <w:bCs w:val="0"/>
                <w:color w:val="auto"/>
                <w:sz w:val="22"/>
                <w:szCs w:val="22"/>
              </w:rPr>
              <w:t>calibration_dev</w:t>
            </w:r>
            <w:r>
              <w:rPr>
                <w:rFonts w:hint="default" w:ascii="Arial" w:hAnsi="Arial" w:cs="Arial"/>
                <w:b w:val="0"/>
                <w:bCs w:val="0"/>
                <w:color w:val="auto"/>
                <w:sz w:val="22"/>
                <w:szCs w:val="22"/>
                <w:lang w:val="en"/>
              </w:rPr>
              <w:t>ice</w:t>
            </w:r>
            <w:r>
              <w:rPr>
                <w:rFonts w:ascii="Arial" w:hAnsi="Arial" w:cs="Arial"/>
                <w:b w:val="0"/>
                <w:bCs w:val="0"/>
                <w:color w:val="auto"/>
                <w:sz w:val="22"/>
                <w:szCs w:val="22"/>
              </w:rPr>
              <w:t>_date_manufacture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sz w:val="22"/>
              </w:rPr>
            </w:pPr>
            <w:r>
              <w:rPr>
                <w:rFonts w:ascii="Arial" w:hAnsi="Arial" w:cs="Arial"/>
                <w:b w:val="0"/>
                <w:bCs w:val="0"/>
                <w:color w:val="auto"/>
                <w:sz w:val="22"/>
                <w:szCs w:val="22"/>
              </w:rPr>
              <w:t>Date of manufacture of the the calibration device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r>
              <w:rPr>
                <w:rFonts w:hint="default" w:ascii="Arial" w:hAnsi="Arial" w:cs="Arial"/>
                <w:sz w:val="22"/>
                <w:lang w:val="en"/>
              </w:rPr>
              <w:t>e.g. “20200101”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b w:val="0"/>
                <w:bCs w:val="0"/>
                <w:sz w:val="22"/>
              </w:rPr>
            </w:pPr>
            <w:r>
              <w:rPr>
                <w:rFonts w:ascii="Arial" w:hAnsi="Arial" w:cs="Arial"/>
                <w:b w:val="0"/>
                <w:bCs w:val="0"/>
                <w:color w:val="auto"/>
                <w:sz w:val="22"/>
                <w:szCs w:val="22"/>
              </w:rPr>
              <w:t>calibration_</w:t>
            </w:r>
            <w:r>
              <w:rPr>
                <w:rFonts w:hint="default" w:ascii="Arial" w:hAnsi="Arial" w:cs="Arial"/>
                <w:b w:val="0"/>
                <w:bCs w:val="0"/>
                <w:color w:val="auto"/>
                <w:sz w:val="22"/>
                <w:szCs w:val="22"/>
                <w:lang w:val="en"/>
              </w:rPr>
              <w:t>device_</w:t>
            </w:r>
            <w:r>
              <w:rPr>
                <w:rFonts w:ascii="Arial" w:hAnsi="Arial" w:cs="Arial"/>
                <w:b w:val="0"/>
                <w:bCs w:val="0"/>
                <w:color w:val="auto"/>
                <w:sz w:val="22"/>
                <w:szCs w:val="22"/>
              </w:rPr>
              <w:t>version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sz w:val="22"/>
              </w:rPr>
            </w:pPr>
            <w:r>
              <w:rPr>
                <w:rFonts w:ascii="Arial" w:hAnsi="Arial" w:cs="Arial"/>
                <w:b w:val="0"/>
                <w:bCs w:val="0"/>
                <w:color w:val="auto"/>
                <w:sz w:val="22"/>
                <w:szCs w:val="22"/>
              </w:rPr>
              <w:t>Design version of the the calibration device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r>
              <w:rPr>
                <w:rFonts w:hint="default" w:ascii="Arial" w:hAnsi="Arial" w:cs="Arial"/>
                <w:sz w:val="22"/>
                <w:lang w:val="en"/>
              </w:rPr>
              <w:t>e.g.: “v01”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sz w:val="22"/>
                <w:lang w:val="en"/>
              </w:rPr>
            </w:pPr>
            <w:r>
              <w:rPr>
                <w:rFonts w:hint="default" w:ascii="Arial" w:hAnsi="Arial" w:cs="Arial"/>
                <w:b w:val="0"/>
                <w:bCs w:val="0"/>
                <w:sz w:val="22"/>
                <w:lang w:val="en"/>
              </w:rPr>
              <w:t>Calibration_device_LED_ID</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color w:val="auto"/>
                <w:sz w:val="22"/>
                <w:szCs w:val="22"/>
              </w:rPr>
            </w:pPr>
            <w:r>
              <w:rPr>
                <w:rFonts w:ascii="Arial" w:hAnsi="Arial" w:cs="Arial"/>
                <w:b w:val="0"/>
                <w:bCs w:val="0"/>
                <w:color w:val="auto"/>
                <w:sz w:val="22"/>
                <w:szCs w:val="22"/>
              </w:rPr>
              <w:t>Identifier for the</w:t>
            </w:r>
            <w:r>
              <w:rPr>
                <w:rFonts w:hint="default" w:ascii="Arial" w:hAnsi="Arial" w:cs="Arial"/>
                <w:b w:val="0"/>
                <w:bCs w:val="0"/>
                <w:color w:val="auto"/>
                <w:sz w:val="22"/>
                <w:szCs w:val="22"/>
                <w:lang w:val="en"/>
              </w:rPr>
              <w:t xml:space="preserve"> LED source within the</w:t>
            </w:r>
            <w:r>
              <w:rPr>
                <w:rFonts w:ascii="Arial" w:hAnsi="Arial" w:cs="Arial"/>
                <w:b w:val="0"/>
                <w:bCs w:val="0"/>
                <w:color w:val="auto"/>
                <w:sz w:val="22"/>
                <w:szCs w:val="22"/>
              </w:rPr>
              <w:t xml:space="preserve"> calibration device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r>
              <w:rPr>
                <w:rFonts w:hint="default" w:ascii="Arial" w:hAnsi="Arial" w:cs="Arial"/>
                <w:sz w:val="22"/>
                <w:lang w:val="en"/>
              </w:rPr>
              <w:t>e.g.: “LOLTW01234”</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Calibration_device_LED_model</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Description of LED source used within the calibration device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r>
              <w:rPr>
                <w:rFonts w:hint="default" w:ascii="Arial" w:hAnsi="Arial" w:cs="Arial"/>
                <w:sz w:val="22"/>
                <w:lang w:val="en"/>
              </w:rPr>
              <w:t>e.g.: “</w:t>
            </w:r>
            <w:r>
              <w:rPr>
                <w:rFonts w:hint="default"/>
                <w:lang w:val="en"/>
              </w:rPr>
              <w:t>LTW-2S3D7</w:t>
            </w:r>
            <w:r>
              <w:rPr>
                <w:rFonts w:hint="default" w:ascii="Arial" w:hAnsi="Arial" w:cs="Arial"/>
                <w:sz w:val="22"/>
                <w:lang w:val="en"/>
              </w:rPr>
              <w: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Calibration_device_LED_manufacturer</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Manufacturer of the LED source within the calibration device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r>
              <w:rPr>
                <w:rFonts w:hint="default" w:ascii="Arial" w:hAnsi="Arial" w:cs="Arial"/>
                <w:sz w:val="22"/>
                <w:lang w:val="en"/>
              </w:rPr>
              <w:t>e.g.: “Lite-On”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color w:val="auto"/>
                <w:sz w:val="22"/>
                <w:szCs w:val="22"/>
                <w:lang w:val="en"/>
              </w:rPr>
            </w:pPr>
            <w:r>
              <w:rPr>
                <w:rFonts w:hint="default" w:ascii="Arial" w:hAnsi="Arial" w:cs="Arial"/>
                <w:b w:val="0"/>
                <w:bCs w:val="0"/>
                <w:sz w:val="22"/>
                <w:lang w:val="en"/>
              </w:rPr>
              <w:t>calibration_device_documentation_directory</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color w:val="auto"/>
                <w:sz w:val="22"/>
                <w:szCs w:val="22"/>
                <w:lang w:val="en"/>
              </w:rPr>
            </w:pPr>
            <w:r>
              <w:rPr>
                <w:rFonts w:ascii="Arial" w:hAnsi="Arial" w:cs="Arial"/>
                <w:color w:val="auto"/>
                <w:sz w:val="22"/>
                <w:szCs w:val="22"/>
              </w:rPr>
              <w:t xml:space="preserve">URL to the documentation </w:t>
            </w:r>
            <w:r>
              <w:rPr>
                <w:rFonts w:hint="default" w:ascii="Arial" w:hAnsi="Arial" w:cs="Arial"/>
                <w:color w:val="auto"/>
                <w:sz w:val="22"/>
                <w:szCs w:val="22"/>
                <w:lang w:val="en"/>
              </w:rPr>
              <w:t>of the calibration device including files or reference to the calibration files of the LED source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sz w:val="22"/>
                <w:lang w:val="en"/>
              </w:rPr>
            </w:pPr>
            <w:r>
              <w:rPr>
                <w:rFonts w:hint="default" w:ascii="Arial" w:hAnsi="Arial" w:cs="Arial"/>
                <w:sz w:val="22"/>
                <w:lang w:val="en"/>
              </w:rPr>
              <w:t>e.g.: “https://www.hypernets/eu/Calspars_CalibrationDevice”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sz w:val="22"/>
                <w:lang w:val="en"/>
              </w:rPr>
            </w:pPr>
            <w:r>
              <w:rPr>
                <w:rFonts w:hint="default" w:ascii="Arial" w:hAnsi="Arial" w:cs="Arial"/>
                <w:b w:val="0"/>
                <w:bCs w:val="0"/>
                <w:sz w:val="22"/>
                <w:lang w:val="en"/>
              </w:rPr>
              <w:t>calibration_device_description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r>
              <w:rPr>
                <w:rFonts w:hint="default" w:ascii="Arial" w:hAnsi="Arial" w:cs="Arial"/>
                <w:sz w:val="22"/>
              </w:rPr>
              <w:t xml:space="preserve">Any free-format text </w:t>
            </w:r>
            <w:r>
              <w:rPr>
                <w:rFonts w:hint="default" w:ascii="Arial" w:hAnsi="Arial" w:cs="Arial"/>
                <w:sz w:val="22"/>
                <w:lang w:val="en"/>
              </w:rPr>
              <w:t>if required with additional information/specifications</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r>
              <w:rPr>
                <w:rFonts w:hint="default" w:ascii="Arial" w:hAnsi="Arial" w:cs="Arial"/>
                <w:sz w:val="22"/>
                <w:lang w:val="en"/>
              </w:rPr>
              <w:t>e.g.: “Nothing to add”</w:t>
            </w:r>
          </w:p>
        </w:tc>
      </w:tr>
    </w:tbl>
    <w:p>
      <w:pPr>
        <w:rPr>
          <w:rFonts w:hint="default"/>
          <w:lang w:val="en"/>
        </w:rPr>
      </w:pPr>
    </w:p>
    <w:p>
      <w:pPr>
        <w:pStyle w:val="3"/>
        <w:numPr>
          <w:ilvl w:val="1"/>
          <w:numId w:val="2"/>
        </w:numPr>
        <w:bidi w:val="0"/>
        <w:ind w:left="576" w:leftChars="0" w:hanging="576" w:firstLineChars="0"/>
        <w:rPr>
          <w:rFonts w:hint="default"/>
          <w:lang w:val="en"/>
        </w:rPr>
      </w:pPr>
      <w:bookmarkStart w:id="26" w:name="_Toc1626905129"/>
      <w:r>
        <w:rPr>
          <w:rFonts w:hint="default"/>
          <w:lang w:val="en"/>
        </w:rPr>
        <w:t>Site Metadata</w:t>
      </w:r>
      <w:bookmarkEnd w:id="26"/>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809"/>
        <w:gridCol w:w="5387"/>
        <w:gridCol w:w="2126"/>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809"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2"/>
              <w:rPr>
                <w:rFonts w:hint="default" w:ascii="Arial" w:hAnsi="Arial" w:cs="Arial"/>
                <w:b/>
                <w:bCs/>
                <w:color w:val="FFFFFF"/>
                <w:sz w:val="22"/>
                <w:lang w:val="en"/>
              </w:rPr>
            </w:pPr>
            <w:r>
              <w:rPr>
                <w:rFonts w:hint="default" w:ascii="Arial" w:hAnsi="Arial" w:cs="Arial"/>
                <w:b/>
                <w:bCs/>
                <w:color w:val="FFFFFF"/>
                <w:sz w:val="22"/>
                <w:lang w:val="en"/>
              </w:rPr>
              <w:t>Name</w:t>
            </w:r>
          </w:p>
        </w:tc>
        <w:tc>
          <w:tcPr>
            <w:tcW w:w="5387"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Description</w:t>
            </w:r>
          </w:p>
        </w:tc>
        <w:tc>
          <w:tcPr>
            <w:tcW w:w="2126"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2"/>
              <w:rPr>
                <w:rFonts w:hint="default" w:ascii="Arial" w:hAnsi="Arial" w:cs="Arial"/>
                <w:b/>
                <w:bCs/>
                <w:color w:val="FFFFFF"/>
                <w:sz w:val="22"/>
                <w:lang w:val="en"/>
              </w:rPr>
            </w:pPr>
            <w:r>
              <w:rPr>
                <w:rFonts w:hint="default" w:ascii="Arial" w:hAnsi="Arial" w:cs="Arial"/>
                <w:b/>
                <w:bCs/>
                <w:color w:val="FFFFFF"/>
                <w:sz w:val="22"/>
                <w:lang w:val="en"/>
              </w:rPr>
              <w:t>Value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site_id</w:t>
            </w:r>
          </w:p>
        </w:tc>
        <w:tc>
          <w:tcPr>
            <w:tcW w:w="5387"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r>
              <w:rPr>
                <w:rFonts w:hint="default" w:ascii="Arial" w:hAnsi="Arial" w:cs="Arial"/>
                <w:sz w:val="22"/>
                <w:lang w:val="en"/>
              </w:rPr>
              <w:t xml:space="preserve">Unique site identification </w:t>
            </w:r>
          </w:p>
        </w:tc>
        <w:tc>
          <w:tcPr>
            <w:tcW w:w="2126"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r>
              <w:rPr>
                <w:rFonts w:hint="default" w:ascii="Arial" w:hAnsi="Arial" w:cs="Arial"/>
                <w:sz w:val="22"/>
                <w:lang w:val="en"/>
              </w:rPr>
              <w:t>e.g.: “BSBE”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site_description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r>
              <w:rPr>
                <w:rFonts w:hint="default" w:ascii="Arial" w:hAnsi="Arial" w:cs="Arial"/>
                <w:sz w:val="22"/>
                <w:lang w:val="en"/>
              </w:rPr>
              <w:t>Short site description with some details about the target surface/water type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r>
              <w:rPr>
                <w:rFonts w:hint="default" w:ascii="Arial" w:hAnsi="Arial" w:cs="Arial"/>
                <w:sz w:val="22"/>
                <w:lang w:val="en"/>
              </w:rPr>
              <w:t>e.g.:”De Blankaart, Belgium Viewing direction, southern side of the reservoir”</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site_latitude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r>
              <w:rPr>
                <w:rFonts w:hint="default" w:ascii="Arial" w:hAnsi="Arial" w:cs="Arial"/>
                <w:sz w:val="22"/>
                <w:lang w:val="en"/>
              </w:rPr>
              <w:t>"50.8364045”</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site_longitude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r>
              <w:rPr>
                <w:rFonts w:hint="default" w:ascii="Arial" w:hAnsi="Arial" w:cs="Arial"/>
                <w:sz w:val="22"/>
                <w:lang w:val="en"/>
              </w:rPr>
              <w:t>“4.37563433”</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site_owner</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r>
              <w:rPr>
                <w:rFonts w:hint="default" w:ascii="Arial" w:hAnsi="Arial" w:cs="Arial"/>
                <w:sz w:val="22"/>
                <w:lang w:val="en"/>
              </w:rPr>
              <w:t>Owner of the site (public or private institute)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r>
              <w:rPr>
                <w:rFonts w:hint="default" w:ascii="Arial" w:hAnsi="Arial" w:cs="Arial"/>
                <w:sz w:val="22"/>
                <w:lang w:val="en"/>
              </w:rPr>
              <w:t>“De Watergoep”</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site_operator</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r>
              <w:rPr>
                <w:rFonts w:hint="default" w:ascii="Arial" w:hAnsi="Arial" w:cs="Arial"/>
                <w:sz w:val="22"/>
                <w:lang w:val="en"/>
              </w:rPr>
              <w:t>Operator at the site (e.g., during the project this should be a member of the consortium)</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r>
              <w:rPr>
                <w:rFonts w:hint="default" w:ascii="Arial" w:hAnsi="Arial" w:cs="Arial"/>
                <w:sz w:val="22"/>
                <w:lang w:val="en"/>
              </w:rPr>
              <w:t>“RBINS”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site_manager</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r>
              <w:rPr>
                <w:rFonts w:hint="default" w:ascii="Arial" w:hAnsi="Arial" w:cs="Arial"/>
                <w:sz w:val="22"/>
                <w:lang w:val="en"/>
              </w:rPr>
              <w:t xml:space="preserve">Site manager (not necessarily a member of the consortium) </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r>
              <w:rPr>
                <w:rFonts w:hint="default" w:ascii="Arial" w:hAnsi="Arial" w:cs="Arial"/>
                <w:sz w:val="22"/>
                <w:lang w:val="en"/>
              </w:rPr>
              <w:t>“De Watergroep”</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site_contact_details</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r>
              <w:rPr>
                <w:rFonts w:hint="default" w:ascii="Arial" w:hAnsi="Arial" w:cs="Arial"/>
                <w:sz w:val="22"/>
                <w:lang w:val="en"/>
              </w:rPr>
              <w:t xml:space="preserve">At least name and email of the contact person at the site </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r>
              <w:rPr>
                <w:rFonts w:hint="default" w:ascii="Arial" w:hAnsi="Arial" w:cs="Arial"/>
                <w:sz w:val="22"/>
                <w:lang w:val="en"/>
              </w:rPr>
              <w:t xml:space="preserve">“Clémence Goyens, </w:t>
            </w:r>
            <w:r>
              <w:rPr>
                <w:rFonts w:hint="default" w:ascii="Arial" w:hAnsi="Arial" w:cs="Arial"/>
                <w:sz w:val="22"/>
                <w:lang w:val="en"/>
              </w:rPr>
              <w:fldChar w:fldCharType="begin"/>
            </w:r>
            <w:r>
              <w:rPr>
                <w:rFonts w:hint="default" w:ascii="Arial" w:hAnsi="Arial" w:cs="Arial"/>
                <w:sz w:val="22"/>
                <w:lang w:val="en"/>
              </w:rPr>
              <w:instrText xml:space="preserve"> HYPERLINK "mailto:cgoyens@naturalsciences.be" </w:instrText>
            </w:r>
            <w:r>
              <w:rPr>
                <w:rFonts w:hint="default" w:ascii="Arial" w:hAnsi="Arial" w:cs="Arial"/>
                <w:sz w:val="22"/>
                <w:lang w:val="en"/>
              </w:rPr>
              <w:fldChar w:fldCharType="separate"/>
            </w:r>
            <w:r>
              <w:rPr>
                <w:rStyle w:val="23"/>
                <w:rFonts w:hint="default" w:ascii="Arial" w:hAnsi="Arial" w:cs="Arial"/>
                <w:sz w:val="22"/>
                <w:lang w:val="en"/>
              </w:rPr>
              <w:t>cgoyens@naturalsciences.be</w:t>
            </w:r>
            <w:r>
              <w:rPr>
                <w:rFonts w:hint="default" w:ascii="Arial" w:hAnsi="Arial" w:cs="Arial"/>
                <w:sz w:val="22"/>
                <w:lang w:val="en"/>
              </w:rPr>
              <w:fldChar w:fldCharType="end"/>
            </w:r>
            <w:r>
              <w:rPr>
                <w:rFonts w:hint="default" w:ascii="Arial" w:hAnsi="Arial" w:cs="Arial"/>
                <w:sz w:val="22"/>
                <w:lang w:val="en"/>
              </w:rPr>
              <w: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Site_documentation reference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sz w:val="22"/>
                <w:lang w:val="en"/>
              </w:rPr>
            </w:pPr>
            <w:r>
              <w:rPr>
                <w:rFonts w:ascii="Arial" w:hAnsi="Arial" w:cs="Arial"/>
                <w:color w:val="auto"/>
                <w:sz w:val="22"/>
                <w:szCs w:val="22"/>
              </w:rPr>
              <w:t xml:space="preserve">URL to the documentation </w:t>
            </w:r>
            <w:r>
              <w:rPr>
                <w:rFonts w:hint="default" w:ascii="Arial" w:hAnsi="Arial" w:cs="Arial"/>
                <w:color w:val="auto"/>
                <w:sz w:val="22"/>
                <w:szCs w:val="22"/>
                <w:lang w:val="en"/>
              </w:rPr>
              <w:t>of the site (including documentation about spatial and temporal variability, guidelines in terms of measurement and validation protocols and other possible publications)</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r>
              <w:rPr>
                <w:rFonts w:hint="default" w:ascii="Arial" w:hAnsi="Arial" w:cs="Arial"/>
                <w:sz w:val="22"/>
                <w:lang w:val="en"/>
              </w:rPr>
              <w:t>“www.waterhypernet.org/sites/deBlankaart/South”</w:t>
            </w:r>
          </w:p>
        </w:tc>
      </w:tr>
    </w:tbl>
    <w:p>
      <w:pPr>
        <w:pStyle w:val="3"/>
        <w:numPr>
          <w:ilvl w:val="1"/>
          <w:numId w:val="2"/>
        </w:numPr>
        <w:bidi w:val="0"/>
        <w:ind w:left="576" w:leftChars="0" w:hanging="576" w:firstLineChars="0"/>
      </w:pPr>
      <w:r>
        <w:rPr>
          <w:rFonts w:hint="default"/>
          <w:lang w:val="en"/>
        </w:rPr>
        <w:t>Calibration Data Metadata</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809"/>
        <w:gridCol w:w="5387"/>
        <w:gridCol w:w="2126"/>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809"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2"/>
              <w:rPr>
                <w:rFonts w:hint="default" w:ascii="Arial" w:hAnsi="Arial" w:cs="Arial"/>
                <w:b/>
                <w:bCs/>
                <w:color w:val="FFFFFF"/>
                <w:sz w:val="22"/>
                <w:lang w:val="en"/>
              </w:rPr>
            </w:pPr>
            <w:r>
              <w:rPr>
                <w:rFonts w:hint="default" w:ascii="Arial" w:hAnsi="Arial" w:cs="Arial"/>
                <w:b/>
                <w:bCs/>
                <w:color w:val="FFFFFF"/>
                <w:sz w:val="22"/>
                <w:lang w:val="en"/>
              </w:rPr>
              <w:t>Name</w:t>
            </w:r>
          </w:p>
        </w:tc>
        <w:tc>
          <w:tcPr>
            <w:tcW w:w="5387"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Description</w:t>
            </w:r>
          </w:p>
        </w:tc>
        <w:tc>
          <w:tcPr>
            <w:tcW w:w="2126"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2"/>
              <w:rPr>
                <w:rFonts w:hint="default" w:ascii="Arial" w:hAnsi="Arial" w:cs="Arial"/>
                <w:b/>
                <w:bCs/>
                <w:color w:val="FFFFFF"/>
                <w:sz w:val="22"/>
                <w:lang w:val="en"/>
              </w:rPr>
            </w:pPr>
            <w:r>
              <w:rPr>
                <w:rFonts w:hint="default" w:ascii="Arial" w:hAnsi="Arial" w:cs="Arial"/>
                <w:b/>
                <w:bCs/>
                <w:color w:val="FFFFFF"/>
                <w:sz w:val="22"/>
                <w:lang w:val="en"/>
              </w:rPr>
              <w:t>Value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color w:val="auto"/>
                <w:sz w:val="22"/>
                <w:szCs w:val="22"/>
                <w:lang w:val="en"/>
              </w:rPr>
              <w:t>[name]_[www]</w:t>
            </w:r>
            <w:r>
              <w:rPr>
                <w:rFonts w:ascii="Arial" w:hAnsi="Arial" w:cs="Arial"/>
                <w:b w:val="0"/>
                <w:bCs w:val="0"/>
                <w:color w:val="auto"/>
                <w:sz w:val="22"/>
                <w:szCs w:val="22"/>
              </w:rPr>
              <w:t>_</w:t>
            </w:r>
            <w:r>
              <w:rPr>
                <w:rFonts w:hint="default" w:ascii="Arial" w:hAnsi="Arial" w:cs="Arial"/>
                <w:b w:val="0"/>
                <w:bCs w:val="0"/>
                <w:color w:val="auto"/>
                <w:sz w:val="22"/>
                <w:szCs w:val="22"/>
                <w:lang w:val="en"/>
              </w:rPr>
              <w:t>head</w:t>
            </w:r>
            <w:r>
              <w:rPr>
                <w:rFonts w:ascii="Arial" w:hAnsi="Arial" w:cs="Arial"/>
                <w:b w:val="0"/>
                <w:bCs w:val="0"/>
                <w:color w:val="auto"/>
                <w:sz w:val="22"/>
                <w:szCs w:val="22"/>
              </w:rPr>
              <w:t>_</w:t>
            </w:r>
            <w:r>
              <w:rPr>
                <w:rFonts w:hint="default" w:ascii="Arial" w:hAnsi="Arial" w:cs="Arial"/>
                <w:b w:val="0"/>
                <w:bCs w:val="0"/>
                <w:color w:val="auto"/>
                <w:sz w:val="22"/>
                <w:szCs w:val="22"/>
                <w:lang w:val="en"/>
              </w:rPr>
              <w:t>cosine_documentation_reference</w:t>
            </w:r>
          </w:p>
        </w:tc>
        <w:tc>
          <w:tcPr>
            <w:tcW w:w="5387"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r>
              <w:rPr>
                <w:rFonts w:hint="default" w:ascii="Arial" w:hAnsi="Arial" w:cs="Arial"/>
                <w:sz w:val="22"/>
                <w:lang w:val="en"/>
              </w:rPr>
              <w:t>URL to the files containing the angular response functions of the sensor head</w:t>
            </w:r>
          </w:p>
        </w:tc>
        <w:tc>
          <w:tcPr>
            <w:tcW w:w="2126"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r>
              <w:rPr>
                <w:rFonts w:hint="default" w:ascii="Arial" w:hAnsi="Arial" w:cs="Arial"/>
                <w:sz w:val="22"/>
                <w:lang w:val="en"/>
              </w:rPr>
              <w:t>“www.waterhypernet.org/calibration/IBSENUVNIR001/cosine”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color w:val="auto"/>
                <w:sz w:val="22"/>
                <w:szCs w:val="22"/>
                <w:lang w:val="en"/>
              </w:rPr>
              <w:t>[name]_[www]</w:t>
            </w:r>
            <w:r>
              <w:rPr>
                <w:rFonts w:ascii="Arial" w:hAnsi="Arial" w:cs="Arial"/>
                <w:b w:val="0"/>
                <w:bCs w:val="0"/>
                <w:color w:val="auto"/>
                <w:sz w:val="22"/>
                <w:szCs w:val="22"/>
              </w:rPr>
              <w:t>_</w:t>
            </w:r>
            <w:r>
              <w:rPr>
                <w:rFonts w:hint="default" w:ascii="Arial" w:hAnsi="Arial" w:cs="Arial"/>
                <w:b w:val="0"/>
                <w:bCs w:val="0"/>
                <w:color w:val="auto"/>
                <w:sz w:val="22"/>
                <w:szCs w:val="22"/>
                <w:lang w:val="en"/>
              </w:rPr>
              <w:t>head</w:t>
            </w:r>
            <w:r>
              <w:rPr>
                <w:rFonts w:ascii="Arial" w:hAnsi="Arial" w:cs="Arial"/>
                <w:b w:val="0"/>
                <w:bCs w:val="0"/>
                <w:color w:val="auto"/>
                <w:sz w:val="22"/>
                <w:szCs w:val="22"/>
              </w:rPr>
              <w:t>_</w:t>
            </w:r>
            <w:r>
              <w:rPr>
                <w:rFonts w:hint="default" w:ascii="Arial" w:hAnsi="Arial" w:cs="Arial"/>
                <w:b w:val="0"/>
                <w:bCs w:val="0"/>
                <w:color w:val="auto"/>
                <w:sz w:val="22"/>
                <w:szCs w:val="22"/>
                <w:lang w:val="en"/>
              </w:rPr>
              <w:t>calibration_documentation_reference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r>
              <w:rPr>
                <w:rFonts w:hint="default" w:ascii="Arial" w:hAnsi="Arial" w:cs="Arial"/>
                <w:sz w:val="22"/>
                <w:lang w:val="en"/>
              </w:rPr>
              <w:t>URL to the files containing the spectral responsivity coefficients of the sensor head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sz w:val="22"/>
              </w:rPr>
            </w:pPr>
            <w:r>
              <w:rPr>
                <w:rFonts w:hint="default" w:ascii="Arial" w:hAnsi="Arial" w:cs="Arial"/>
                <w:sz w:val="22"/>
                <w:lang w:val="en"/>
              </w:rPr>
              <w:t>“www.waterhypernet.org/calibration/IBSENUVNIR001/spectralResp”</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[name]_[www]</w:t>
            </w:r>
            <w:r>
              <w:rPr>
                <w:rFonts w:ascii="Arial" w:hAnsi="Arial" w:cs="Arial"/>
                <w:b w:val="0"/>
                <w:bCs w:val="0"/>
                <w:color w:val="auto"/>
                <w:sz w:val="22"/>
                <w:szCs w:val="22"/>
              </w:rPr>
              <w:t>_</w:t>
            </w:r>
            <w:r>
              <w:rPr>
                <w:rFonts w:hint="default" w:ascii="Arial" w:hAnsi="Arial" w:cs="Arial"/>
                <w:b w:val="0"/>
                <w:bCs w:val="0"/>
                <w:color w:val="auto"/>
                <w:sz w:val="22"/>
                <w:szCs w:val="22"/>
                <w:lang w:val="en"/>
              </w:rPr>
              <w:t>head</w:t>
            </w:r>
            <w:r>
              <w:rPr>
                <w:rFonts w:ascii="Arial" w:hAnsi="Arial" w:cs="Arial"/>
                <w:b w:val="0"/>
                <w:bCs w:val="0"/>
                <w:color w:val="auto"/>
                <w:sz w:val="22"/>
                <w:szCs w:val="22"/>
              </w:rPr>
              <w:t>_</w:t>
            </w:r>
            <w:r>
              <w:rPr>
                <w:rFonts w:hint="default" w:ascii="Arial" w:hAnsi="Arial" w:cs="Arial"/>
                <w:b w:val="0"/>
                <w:bCs w:val="0"/>
                <w:color w:val="auto"/>
                <w:sz w:val="22"/>
                <w:szCs w:val="22"/>
                <w:lang w:val="en"/>
              </w:rPr>
              <w:t>linearity_documentation_reference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r>
              <w:rPr>
                <w:rFonts w:hint="default" w:ascii="Arial" w:hAnsi="Arial" w:cs="Arial"/>
                <w:sz w:val="22"/>
                <w:lang w:val="en"/>
              </w:rPr>
              <w:t>URL to the files containing the radiometric linearity data</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sz w:val="22"/>
              </w:rPr>
            </w:pPr>
            <w:r>
              <w:rPr>
                <w:rFonts w:hint="default" w:ascii="Arial" w:hAnsi="Arial" w:cs="Arial"/>
                <w:sz w:val="22"/>
                <w:lang w:val="en"/>
              </w:rPr>
              <w:t>“www.waterhypernet.org/calibration/IBSENUVNIR001/lin”</w:t>
            </w:r>
          </w:p>
        </w:tc>
      </w:tr>
    </w:tbl>
    <w:p>
      <w:bookmarkStart w:id="40" w:name="_GoBack"/>
      <w:bookmarkEnd w:id="40"/>
    </w:p>
    <w:p>
      <w:pPr>
        <w:pStyle w:val="3"/>
        <w:numPr>
          <w:ilvl w:val="1"/>
          <w:numId w:val="2"/>
        </w:numPr>
        <w:bidi w:val="0"/>
        <w:ind w:left="576" w:leftChars="0" w:hanging="576" w:firstLineChars="0"/>
        <w:rPr>
          <w:rFonts w:hint="default"/>
          <w:lang w:val="en"/>
        </w:rPr>
      </w:pPr>
      <w:r>
        <w:rPr>
          <w:rFonts w:hint="default"/>
          <w:lang w:val="en"/>
        </w:rPr>
        <w:t>Product Metadata</w:t>
      </w:r>
    </w:p>
    <w:p/>
    <w:p>
      <w:pPr>
        <w:pStyle w:val="4"/>
        <w:numPr>
          <w:ilvl w:val="2"/>
          <w:numId w:val="2"/>
        </w:numPr>
        <w:bidi w:val="0"/>
        <w:ind w:left="720" w:leftChars="0" w:hanging="720" w:firstLineChars="0"/>
      </w:pPr>
      <w:bookmarkStart w:id="27" w:name="_Toc787944707"/>
      <w:r>
        <w:t>Radiance/Irradiance Product Metadata</w:t>
      </w:r>
      <w:bookmarkEnd w:id="27"/>
    </w:p>
    <w:p/>
    <w:p>
      <w:r>
        <w:fldChar w:fldCharType="begin"/>
      </w:r>
      <w:r>
        <w:instrText xml:space="preserve">REF _Ref14813597 \h</w:instrText>
      </w:r>
      <w:r>
        <w:fldChar w:fldCharType="separate"/>
      </w:r>
      <w:r>
        <w:t>Table 7</w:t>
      </w:r>
      <w:r>
        <w:fldChar w:fldCharType="end"/>
      </w:r>
      <w:r>
        <w:t xml:space="preserve"> provides additional radiance/irradiance product metadata.</w:t>
      </w:r>
    </w:p>
    <w:p>
      <w:pPr>
        <w:pStyle w:val="15"/>
        <w:keepNext/>
        <w:jc w:val="center"/>
      </w:pPr>
      <w:r>
        <w:t xml:space="preserve">Table </w:t>
      </w:r>
      <w:r>
        <w:fldChar w:fldCharType="begin"/>
      </w:r>
      <w:r>
        <w:instrText xml:space="preserve">SEQ Table \* ARABIC</w:instrText>
      </w:r>
      <w:r>
        <w:fldChar w:fldCharType="separate"/>
      </w:r>
      <w:r>
        <w:t>7</w:t>
      </w:r>
      <w:r>
        <w:fldChar w:fldCharType="end"/>
      </w:r>
      <w:r>
        <w:t xml:space="preserve"> – Radiance/irradiance product metadata</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809"/>
        <w:gridCol w:w="5387"/>
        <w:gridCol w:w="2126"/>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809"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2"/>
              <w:rPr>
                <w:rFonts w:hint="default" w:ascii="Arial" w:hAnsi="Arial" w:cs="Arial"/>
                <w:b/>
                <w:bCs/>
                <w:color w:val="FFFFFF"/>
                <w:sz w:val="22"/>
                <w:lang w:val="en"/>
              </w:rPr>
            </w:pPr>
            <w:r>
              <w:rPr>
                <w:rFonts w:hint="default" w:ascii="Arial" w:hAnsi="Arial" w:cs="Arial"/>
                <w:b/>
                <w:bCs/>
                <w:color w:val="FFFFFF"/>
                <w:sz w:val="22"/>
                <w:lang w:val="en"/>
              </w:rPr>
              <w:t>Name</w:t>
            </w:r>
          </w:p>
        </w:tc>
        <w:tc>
          <w:tcPr>
            <w:tcW w:w="5387"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Description</w:t>
            </w:r>
          </w:p>
        </w:tc>
        <w:tc>
          <w:tcPr>
            <w:tcW w:w="2126"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2"/>
              <w:rPr>
                <w:rFonts w:hint="default" w:ascii="Arial" w:hAnsi="Arial" w:cs="Arial"/>
                <w:b/>
                <w:bCs/>
                <w:color w:val="FFFFFF"/>
                <w:sz w:val="22"/>
                <w:lang w:val="en"/>
              </w:rPr>
            </w:pPr>
            <w:r>
              <w:rPr>
                <w:rFonts w:hint="default" w:ascii="Arial" w:hAnsi="Arial" w:cs="Arial"/>
                <w:b/>
                <w:bCs/>
                <w:color w:val="FFFFFF"/>
                <w:sz w:val="22"/>
                <w:lang w:val="en"/>
              </w:rPr>
              <w:t>Value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color w:val="auto"/>
                <w:sz w:val="22"/>
                <w:szCs w:val="22"/>
                <w:lang w:val="en"/>
              </w:rPr>
            </w:pPr>
            <w:r>
              <w:rPr>
                <w:rFonts w:hint="default" w:ascii="Arial" w:hAnsi="Arial" w:cs="Arial"/>
                <w:b w:val="0"/>
                <w:bCs w:val="0"/>
                <w:sz w:val="22"/>
                <w:lang w:val="en"/>
              </w:rPr>
              <w:t>processor_name</w:t>
            </w:r>
          </w:p>
        </w:tc>
        <w:tc>
          <w:tcPr>
            <w:tcW w:w="5387"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sz w:val="22"/>
                <w:lang w:val="en"/>
              </w:rPr>
            </w:pPr>
            <w:r>
              <w:rPr>
                <w:rFonts w:hint="default" w:ascii="Arial" w:hAnsi="Arial" w:cs="Arial"/>
                <w:sz w:val="22"/>
                <w:lang w:val="en"/>
              </w:rPr>
              <w:t>Name of the processor for the computation of the radiance and irradiance product</w:t>
            </w:r>
          </w:p>
        </w:tc>
        <w:tc>
          <w:tcPr>
            <w:tcW w:w="2126"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color w:val="auto"/>
                <w:sz w:val="22"/>
                <w:szCs w:val="22"/>
                <w:lang w:val="en"/>
              </w:rPr>
            </w:pPr>
            <w:r>
              <w:rPr>
                <w:rFonts w:hint="default" w:ascii="Arial" w:hAnsi="Arial" w:cs="Arial"/>
                <w:b w:val="0"/>
                <w:bCs w:val="0"/>
                <w:sz w:val="22"/>
                <w:lang w:val="en"/>
              </w:rPr>
              <w:t>processor_version</w:t>
            </w:r>
          </w:p>
        </w:tc>
        <w:tc>
          <w:tcPr>
            <w:tcW w:w="5387"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sz w:val="22"/>
                <w:lang w:val="en"/>
              </w:rPr>
            </w:pPr>
            <w:r>
              <w:rPr>
                <w:rFonts w:hint="default" w:ascii="Arial" w:hAnsi="Arial" w:cs="Arial"/>
                <w:sz w:val="22"/>
                <w:lang w:val="en"/>
              </w:rPr>
              <w:t>Version number of the processor</w:t>
            </w:r>
          </w:p>
        </w:tc>
        <w:tc>
          <w:tcPr>
            <w:tcW w:w="2126"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processor_configuration_file</w:t>
            </w:r>
          </w:p>
        </w:tc>
        <w:tc>
          <w:tcPr>
            <w:tcW w:w="5387"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sz w:val="22"/>
                <w:lang w:val="en"/>
              </w:rPr>
            </w:pPr>
            <w:r>
              <w:rPr>
                <w:rFonts w:hint="default" w:ascii="Arial" w:hAnsi="Arial" w:cs="Arial"/>
                <w:sz w:val="22"/>
                <w:lang w:val="en"/>
              </w:rPr>
              <w:t>Configuration filename used for the processing of the data</w:t>
            </w:r>
          </w:p>
        </w:tc>
        <w:tc>
          <w:tcPr>
            <w:tcW w:w="2126"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processor_atbd</w:t>
            </w:r>
          </w:p>
        </w:tc>
        <w:tc>
          <w:tcPr>
            <w:tcW w:w="5387"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sz w:val="22"/>
                <w:lang w:val="en"/>
              </w:rPr>
            </w:pPr>
            <w:r>
              <w:rPr>
                <w:rFonts w:hint="default" w:ascii="Arial" w:hAnsi="Arial" w:cs="Arial"/>
                <w:sz w:val="22"/>
                <w:lang w:val="en"/>
              </w:rPr>
              <w:t>URL to the ATBD/documentation about the processing</w:t>
            </w:r>
          </w:p>
        </w:tc>
        <w:tc>
          <w:tcPr>
            <w:tcW w:w="2126"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[orientation]_[radiometry]_inputfile</w:t>
            </w:r>
          </w:p>
        </w:tc>
        <w:tc>
          <w:tcPr>
            <w:tcW w:w="5387"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sz w:val="22"/>
                <w:lang w:val="en"/>
              </w:rPr>
            </w:pPr>
            <w:r>
              <w:rPr>
                <w:rFonts w:hint="default" w:ascii="Arial" w:hAnsi="Arial" w:cs="Arial"/>
                <w:sz w:val="22"/>
                <w:lang w:val="en"/>
              </w:rPr>
              <w:t>Filename of the raw data file</w:t>
            </w:r>
          </w:p>
        </w:tc>
        <w:tc>
          <w:tcPr>
            <w:tcW w:w="2126"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1809"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sequence_id</w:t>
            </w:r>
          </w:p>
        </w:tc>
        <w:tc>
          <w:tcPr>
            <w:tcW w:w="5387"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sz w:val="22"/>
                <w:lang w:val="en"/>
              </w:rPr>
            </w:pPr>
            <w:r>
              <w:rPr>
                <w:rFonts w:hint="default" w:ascii="Arial" w:hAnsi="Arial" w:cs="Arial"/>
                <w:sz w:val="22"/>
                <w:lang w:val="en"/>
              </w:rPr>
              <w:t>Unique identifier of the sequence including references to site, date and time (see Sequence Scheduler)</w:t>
            </w:r>
          </w:p>
        </w:tc>
        <w:tc>
          <w:tcPr>
            <w:tcW w:w="2126"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color w:val="auto"/>
                <w:sz w:val="22"/>
                <w:szCs w:val="22"/>
                <w:lang w:val="en"/>
              </w:rPr>
              <w:t>series_id</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r>
              <w:rPr>
                <w:rFonts w:hint="default" w:ascii="Arial" w:hAnsi="Arial" w:cs="Arial"/>
                <w:sz w:val="22"/>
                <w:lang w:val="en"/>
              </w:rPr>
              <w:t>Unique identifier of the series including references to site, date and time, viewing angles and measurement quantity (radiance or irradiance)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sequence_config_file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r>
              <w:rPr>
                <w:rFonts w:hint="default" w:ascii="Arial" w:hAnsi="Arial" w:cs="Arial"/>
                <w:sz w:val="22"/>
                <w:lang w:val="en"/>
              </w:rPr>
              <w:t>Filename of the instrument configuration file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sequence_file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r>
              <w:rPr>
                <w:rFonts w:hint="default" w:ascii="Arial" w:hAnsi="Arial" w:cs="Arial"/>
                <w:sz w:val="22"/>
                <w:lang w:val="en"/>
              </w:rPr>
              <w:t>Filename of the sequence scheduler</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[orientation]_[radiometry]_datetime_average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r>
              <w:rPr>
                <w:rFonts w:hint="default" w:ascii="Arial" w:hAnsi="Arial" w:cs="Arial"/>
                <w:sz w:val="22"/>
                <w:lang w:val="en"/>
              </w:rPr>
              <w:t>Average time during series</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[orientation]_[radiometry]_datetime_start</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r>
              <w:rPr>
                <w:rFonts w:hint="default" w:ascii="Arial" w:hAnsi="Arial" w:cs="Arial"/>
                <w:sz w:val="22"/>
                <w:lang w:val="en"/>
              </w:rPr>
              <w:t>Start time of the series</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[orientation]_[radiometry]_datetime_end</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r>
              <w:rPr>
                <w:rFonts w:hint="default" w:ascii="Arial" w:hAnsi="Arial" w:cs="Arial"/>
                <w:sz w:val="22"/>
                <w:lang w:val="en"/>
              </w:rPr>
              <w:t>End time of the series</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[orientation]_[radiometry]_scans_total</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r>
              <w:rPr>
                <w:rFonts w:hint="default" w:ascii="Arial" w:hAnsi="Arial" w:cs="Arial"/>
                <w:sz w:val="22"/>
                <w:lang w:val="en"/>
              </w:rPr>
              <w:t>Total number of scans during the series</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[orientation]_[radiometry]_units</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r>
              <w:rPr>
                <w:rFonts w:hint="default" w:ascii="Arial" w:hAnsi="Arial" w:cs="Arial"/>
                <w:sz w:val="22"/>
                <w:lang w:val="en"/>
              </w:rPr>
              <w:t>Units of the L1 radiance/irradiance data</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[orientation]_[radiometry]_average_saa</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r>
              <w:rPr>
                <w:rFonts w:hint="default" w:ascii="Arial" w:hAnsi="Arial" w:cs="Arial"/>
                <w:sz w:val="22"/>
                <w:lang w:val="en"/>
              </w:rPr>
              <w:t>Average solar azimuth angle during the series</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[orientation]_[radiometry]_average_raa</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r>
              <w:rPr>
                <w:rFonts w:hint="default" w:ascii="Arial" w:hAnsi="Arial" w:cs="Arial"/>
                <w:sz w:val="22"/>
                <w:lang w:val="en"/>
              </w:rPr>
              <w:t>Average relative azimuth angle during the series</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[orientation]_[radiometry]_average_vza</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r>
              <w:rPr>
                <w:rFonts w:hint="default" w:ascii="Arial" w:hAnsi="Arial" w:cs="Arial"/>
                <w:sz w:val="22"/>
                <w:lang w:val="en"/>
              </w:rPr>
              <w:t>Average viewing zenith angle during the series</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[orientation]_[radiometry]_average_sza</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sz w:val="22"/>
                <w:lang w:val="en"/>
              </w:rPr>
            </w:pPr>
            <w:r>
              <w:rPr>
                <w:rFonts w:hint="default" w:ascii="Arial" w:hAnsi="Arial" w:cs="Arial"/>
                <w:sz w:val="22"/>
                <w:lang w:val="en"/>
              </w:rPr>
              <w:t>Average zenith angles during the series</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[orientation]_[radiometry]_min_saa</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sz w:val="22"/>
                <w:lang w:val="en"/>
              </w:rPr>
            </w:pPr>
            <w:r>
              <w:rPr>
                <w:rFonts w:hint="default" w:ascii="Arial" w:hAnsi="Arial" w:cs="Arial"/>
                <w:sz w:val="22"/>
                <w:lang w:val="en"/>
              </w:rPr>
              <w:t>Minimum solar azimuth angle during the series</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[orientation]_[radiometry]_min_raa</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sz w:val="22"/>
                <w:lang w:val="en"/>
              </w:rPr>
            </w:pPr>
            <w:r>
              <w:rPr>
                <w:rFonts w:hint="default" w:ascii="Arial" w:hAnsi="Arial" w:cs="Arial"/>
                <w:sz w:val="22"/>
                <w:lang w:val="en"/>
              </w:rPr>
              <w:t>Minimum relative azimuth angle during the series</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[orientation]_[radiometry]_min_vza</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sz w:val="22"/>
                <w:lang w:val="en"/>
              </w:rPr>
            </w:pPr>
            <w:r>
              <w:rPr>
                <w:rFonts w:hint="default" w:ascii="Arial" w:hAnsi="Arial" w:cs="Arial"/>
                <w:sz w:val="22"/>
                <w:lang w:val="en"/>
              </w:rPr>
              <w:t>Minimum viewing zenith angle during the series</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[orientation]_[radiometry]_min_sza</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sz w:val="22"/>
                <w:lang w:val="en"/>
              </w:rPr>
            </w:pPr>
            <w:r>
              <w:rPr>
                <w:rFonts w:hint="default" w:ascii="Arial" w:hAnsi="Arial" w:cs="Arial"/>
                <w:sz w:val="22"/>
                <w:lang w:val="en"/>
              </w:rPr>
              <w:t>Minimum zenith angles during the series</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[orientation]_[radiometry]_max_saa</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sz w:val="22"/>
                <w:lang w:val="en"/>
              </w:rPr>
            </w:pPr>
            <w:r>
              <w:rPr>
                <w:rFonts w:hint="default" w:ascii="Arial" w:hAnsi="Arial" w:cs="Arial"/>
                <w:sz w:val="22"/>
                <w:lang w:val="en"/>
              </w:rPr>
              <w:t>Maximum solar azimuth angle during the series</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[orientation]_[radiometry]_max_raa</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sz w:val="22"/>
                <w:lang w:val="en"/>
              </w:rPr>
            </w:pPr>
            <w:r>
              <w:rPr>
                <w:rFonts w:hint="default" w:ascii="Arial" w:hAnsi="Arial" w:cs="Arial"/>
                <w:sz w:val="22"/>
                <w:lang w:val="en"/>
              </w:rPr>
              <w:t>Maximum relative azimuth angle during the series</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[orientation]_[radiometry]_max_vza</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sz w:val="22"/>
                <w:lang w:val="en"/>
              </w:rPr>
            </w:pPr>
            <w:r>
              <w:rPr>
                <w:rFonts w:hint="default" w:ascii="Arial" w:hAnsi="Arial" w:cs="Arial"/>
                <w:sz w:val="22"/>
                <w:lang w:val="en"/>
              </w:rPr>
              <w:t>Maximum viewing zenith angle during the series</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[orientation]_[radiometry]_max_sza</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sz w:val="22"/>
                <w:lang w:val="en"/>
              </w:rPr>
            </w:pPr>
            <w:r>
              <w:rPr>
                <w:rFonts w:hint="default" w:ascii="Arial" w:hAnsi="Arial" w:cs="Arial"/>
                <w:sz w:val="22"/>
                <w:lang w:val="en"/>
              </w:rPr>
              <w:t>Maximum zenith angles during the series</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sz w:val="22"/>
              </w:rPr>
            </w:pPr>
          </w:p>
        </w:tc>
      </w:tr>
    </w:tbl>
    <w:p/>
    <w:p>
      <w:pPr>
        <w:pStyle w:val="4"/>
        <w:numPr>
          <w:ilvl w:val="2"/>
          <w:numId w:val="2"/>
        </w:numPr>
        <w:bidi w:val="0"/>
        <w:ind w:left="720" w:leftChars="0" w:hanging="720" w:firstLineChars="0"/>
      </w:pPr>
      <w:bookmarkStart w:id="28" w:name="_Toc79279361"/>
      <w:r>
        <w:t>Reflectance Product Metadata</w:t>
      </w:r>
      <w:bookmarkEnd w:id="28"/>
    </w:p>
    <w:p/>
    <w:p>
      <w:r>
        <w:fldChar w:fldCharType="begin"/>
      </w:r>
      <w:r>
        <w:instrText xml:space="preserve">REF _Ref14813703 \h</w:instrText>
      </w:r>
      <w:r>
        <w:fldChar w:fldCharType="separate"/>
      </w:r>
      <w:r>
        <w:t>Table 8</w:t>
      </w:r>
      <w:r>
        <w:fldChar w:fldCharType="end"/>
      </w:r>
      <w:r>
        <w:t xml:space="preserve"> provides additional radiance/irradiance product metadata.</w:t>
      </w:r>
    </w:p>
    <w:p>
      <w:pPr>
        <w:pStyle w:val="15"/>
        <w:keepNext/>
        <w:jc w:val="center"/>
      </w:pPr>
      <w:bookmarkStart w:id="29" w:name="_Ref14813703"/>
      <w:r>
        <w:t xml:space="preserve">Table </w:t>
      </w:r>
      <w:r>
        <w:fldChar w:fldCharType="begin"/>
      </w:r>
      <w:r>
        <w:instrText xml:space="preserve">SEQ Table \* ARABIC</w:instrText>
      </w:r>
      <w:r>
        <w:fldChar w:fldCharType="separate"/>
      </w:r>
      <w:r>
        <w:t>8</w:t>
      </w:r>
      <w:r>
        <w:fldChar w:fldCharType="end"/>
      </w:r>
      <w:bookmarkEnd w:id="29"/>
      <w:r>
        <w:t xml:space="preserve"> – Reflectance product metadata</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809"/>
        <w:gridCol w:w="5387"/>
        <w:gridCol w:w="2126"/>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809"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2"/>
              <w:rPr>
                <w:rFonts w:hint="default" w:ascii="Arial" w:hAnsi="Arial" w:cs="Arial"/>
                <w:b/>
                <w:bCs/>
                <w:color w:val="FFFFFF"/>
                <w:sz w:val="22"/>
                <w:lang w:val="en"/>
              </w:rPr>
            </w:pPr>
            <w:r>
              <w:rPr>
                <w:rFonts w:hint="default" w:ascii="Arial" w:hAnsi="Arial" w:cs="Arial"/>
                <w:b/>
                <w:bCs/>
                <w:color w:val="FFFFFF"/>
                <w:sz w:val="22"/>
                <w:lang w:val="en"/>
              </w:rPr>
              <w:t>Name</w:t>
            </w:r>
          </w:p>
        </w:tc>
        <w:tc>
          <w:tcPr>
            <w:tcW w:w="5387"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Description</w:t>
            </w:r>
          </w:p>
        </w:tc>
        <w:tc>
          <w:tcPr>
            <w:tcW w:w="2126"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2"/>
              <w:rPr>
                <w:rFonts w:hint="default" w:ascii="Arial" w:hAnsi="Arial" w:cs="Arial"/>
                <w:b/>
                <w:bCs/>
                <w:color w:val="FFFFFF"/>
                <w:sz w:val="22"/>
                <w:lang w:val="en"/>
              </w:rPr>
            </w:pPr>
            <w:r>
              <w:rPr>
                <w:rFonts w:hint="default" w:ascii="Arial" w:hAnsi="Arial" w:cs="Arial"/>
                <w:b/>
                <w:bCs/>
                <w:color w:val="FFFFFF"/>
                <w:sz w:val="22"/>
                <w:lang w:val="en"/>
              </w:rPr>
              <w:t>Value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sz w:val="22"/>
                <w:lang w:val="en"/>
              </w:rPr>
            </w:pPr>
            <w:r>
              <w:rPr>
                <w:rFonts w:hint="default" w:ascii="Arial" w:hAnsi="Arial" w:cs="Arial"/>
                <w:b w:val="0"/>
                <w:bCs w:val="0"/>
                <w:sz w:val="22"/>
                <w:lang w:val="en"/>
              </w:rPr>
              <w:t>processor_name</w:t>
            </w:r>
          </w:p>
        </w:tc>
        <w:tc>
          <w:tcPr>
            <w:tcW w:w="5387"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sz w:val="22"/>
                <w:lang w:val="en"/>
              </w:rPr>
            </w:pPr>
            <w:r>
              <w:rPr>
                <w:rFonts w:hint="default" w:ascii="Arial" w:hAnsi="Arial" w:cs="Arial"/>
                <w:sz w:val="22"/>
                <w:lang w:val="en"/>
              </w:rPr>
              <w:t>Name of the processor for the computation of the radiance and irradiance product</w:t>
            </w:r>
          </w:p>
        </w:tc>
        <w:tc>
          <w:tcPr>
            <w:tcW w:w="2126"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sz w:val="22"/>
                <w:lang w:val="en"/>
              </w:rPr>
            </w:pPr>
            <w:r>
              <w:rPr>
                <w:rFonts w:hint="default" w:ascii="Arial" w:hAnsi="Arial" w:cs="Arial"/>
                <w:b w:val="0"/>
                <w:bCs w:val="0"/>
                <w:sz w:val="22"/>
                <w:lang w:val="en"/>
              </w:rPr>
              <w:t>processor_version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sz w:val="22"/>
                <w:lang w:val="en"/>
              </w:rPr>
            </w:pPr>
            <w:r>
              <w:rPr>
                <w:rFonts w:hint="default" w:ascii="Arial" w:hAnsi="Arial" w:cs="Arial"/>
                <w:sz w:val="22"/>
                <w:lang w:val="en"/>
              </w:rPr>
              <w:t>Version number of the processor</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processor_configuration_file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sz w:val="22"/>
                <w:lang w:val="en"/>
              </w:rPr>
            </w:pPr>
            <w:r>
              <w:rPr>
                <w:rFonts w:hint="default" w:ascii="Arial" w:hAnsi="Arial" w:cs="Arial"/>
                <w:sz w:val="22"/>
                <w:lang w:val="en"/>
              </w:rPr>
              <w:t>Configuration filename used for the processing of the data</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processor_atbd</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sz w:val="22"/>
                <w:lang w:val="en"/>
              </w:rPr>
            </w:pPr>
            <w:r>
              <w:rPr>
                <w:rFonts w:hint="default" w:ascii="Arial" w:hAnsi="Arial" w:cs="Arial"/>
                <w:sz w:val="22"/>
                <w:lang w:val="en"/>
              </w:rPr>
              <w:t>URL to the ATBD/documentation about the processing</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sequence_id</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sz w:val="22"/>
                <w:lang w:val="en"/>
              </w:rPr>
            </w:pPr>
            <w:r>
              <w:rPr>
                <w:rFonts w:hint="default" w:ascii="Arial" w:hAnsi="Arial" w:cs="Arial"/>
                <w:sz w:val="22"/>
                <w:lang w:val="en"/>
              </w:rPr>
              <w:t>Unique identifier of the sequence including references to site, date and time (see Sequence Scheduler)</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upwelling_radiance_l1_file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sz w:val="22"/>
                <w:lang w:val="en"/>
              </w:rPr>
            </w:pPr>
            <w:r>
              <w:rPr>
                <w:rFonts w:hint="default" w:ascii="Arial" w:hAnsi="Arial" w:cs="Arial"/>
                <w:sz w:val="22"/>
                <w:lang w:val="en"/>
              </w:rPr>
              <w:t>Filename of the L1 upwelling radiance file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sz w:val="22"/>
                <w:lang w:val="en-US"/>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downwelling_radiance_l1_file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sz w:val="22"/>
                <w:lang w:val="en"/>
              </w:rPr>
            </w:pPr>
            <w:r>
              <w:rPr>
                <w:rFonts w:hint="default" w:ascii="Arial" w:hAnsi="Arial" w:cs="Arial"/>
                <w:sz w:val="22"/>
                <w:lang w:val="en"/>
              </w:rPr>
              <w:t>Filename of the L1 downwelling radiance file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downwelling_irradiance_l1_file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sz w:val="22"/>
                <w:lang w:val="en"/>
              </w:rPr>
            </w:pPr>
            <w:r>
              <w:rPr>
                <w:rFonts w:hint="default" w:ascii="Arial" w:hAnsi="Arial" w:cs="Arial"/>
                <w:sz w:val="22"/>
                <w:lang w:val="en"/>
              </w:rPr>
              <w:t>Filename of the L1 downwelling irradiance file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sequence_config_file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sz w:val="22"/>
                <w:lang w:val="en"/>
              </w:rPr>
            </w:pPr>
            <w:r>
              <w:rPr>
                <w:rFonts w:hint="default" w:ascii="Arial" w:hAnsi="Arial" w:cs="Arial"/>
                <w:sz w:val="22"/>
                <w:lang w:val="en"/>
              </w:rPr>
              <w:t>Filename of the instrument configuration file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sequence_file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sz w:val="22"/>
                <w:lang w:val="en"/>
              </w:rPr>
            </w:pPr>
            <w:r>
              <w:rPr>
                <w:rFonts w:hint="default" w:ascii="Arial" w:hAnsi="Arial" w:cs="Arial"/>
                <w:sz w:val="22"/>
                <w:lang w:val="en"/>
              </w:rPr>
              <w:t>Filename of the sequence scheduler</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timestamp</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sz w:val="22"/>
                <w:lang w:val="en"/>
              </w:rPr>
            </w:pPr>
            <w:r>
              <w:rPr>
                <w:rFonts w:hint="default" w:ascii="Arial" w:hAnsi="Arial" w:cs="Arial"/>
                <w:sz w:val="22"/>
                <w:lang w:val="en"/>
              </w:rPr>
              <w:t>Date and time associated to the L2 data</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relative_azimuth_angle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sz w:val="22"/>
                <w:lang w:val="en"/>
              </w:rPr>
            </w:pPr>
            <w:r>
              <w:rPr>
                <w:rFonts w:hint="default" w:ascii="Arial" w:hAnsi="Arial" w:cs="Arial"/>
                <w:sz w:val="22"/>
                <w:lang w:val="en"/>
              </w:rPr>
              <w:t>Relative azimuth angle between sun and sensor used for the processing of L2 data</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solar_azimuth_angle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sz w:val="22"/>
                <w:lang w:val="en"/>
              </w:rPr>
            </w:pPr>
            <w:r>
              <w:rPr>
                <w:rFonts w:hint="default" w:ascii="Arial" w:hAnsi="Arial" w:cs="Arial"/>
                <w:sz w:val="22"/>
                <w:lang w:val="en"/>
              </w:rPr>
              <w:t>Solar azimuth angle used for the processing of the L2 data</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ascii="Arial" w:hAnsi="Arial" w:cs="Arial"/>
                <w:sz w:val="22"/>
              </w:rPr>
            </w:pPr>
          </w:p>
        </w:tc>
      </w:tr>
    </w:tbl>
    <w:p>
      <w:pPr>
        <w:pStyle w:val="2"/>
        <w:numPr>
          <w:ilvl w:val="0"/>
          <w:numId w:val="0"/>
        </w:numPr>
        <w:spacing w:before="0" w:after="240"/>
        <w:ind w:leftChars="0"/>
      </w:pPr>
      <w:bookmarkStart w:id="30" w:name="_Toc1722032396"/>
    </w:p>
    <w:p/>
    <w:p>
      <w:pPr>
        <w:pStyle w:val="15"/>
        <w:keepNext/>
        <w:jc w:val="center"/>
      </w:pPr>
      <w:r>
        <w:t xml:space="preserve">Table </w:t>
      </w:r>
      <w:r>
        <w:fldChar w:fldCharType="begin"/>
      </w:r>
      <w:r>
        <w:instrText xml:space="preserve">SEQ Table \* ARABIC</w:instrText>
      </w:r>
      <w:r>
        <w:fldChar w:fldCharType="separate"/>
      </w:r>
      <w:r>
        <w:t>8</w:t>
      </w:r>
      <w:r>
        <w:fldChar w:fldCharType="end"/>
      </w:r>
      <w:r>
        <w:rPr>
          <w:rFonts w:hint="default"/>
          <w:lang w:val="en"/>
        </w:rPr>
        <w:t>a</w:t>
      </w:r>
      <w:r>
        <w:t xml:space="preserve"> – Reflectance product metadata</w:t>
      </w:r>
      <w:r>
        <w:rPr>
          <w:rFonts w:hint="default"/>
          <w:lang w:val="en"/>
        </w:rPr>
        <w:t xml:space="preserve"> specific for water applications</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809"/>
        <w:gridCol w:w="5387"/>
        <w:gridCol w:w="2126"/>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809"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2"/>
              <w:rPr>
                <w:rFonts w:hint="default" w:ascii="Arial" w:hAnsi="Arial" w:cs="Arial"/>
                <w:b/>
                <w:bCs/>
                <w:color w:val="FFFFFF"/>
                <w:sz w:val="22"/>
                <w:lang w:val="en"/>
              </w:rPr>
            </w:pPr>
            <w:r>
              <w:rPr>
                <w:rFonts w:hint="default" w:ascii="Arial" w:hAnsi="Arial" w:cs="Arial"/>
                <w:b/>
                <w:bCs/>
                <w:color w:val="FFFFFF"/>
                <w:sz w:val="22"/>
                <w:lang w:val="en"/>
              </w:rPr>
              <w:t>Name</w:t>
            </w:r>
          </w:p>
        </w:tc>
        <w:tc>
          <w:tcPr>
            <w:tcW w:w="5387"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Description</w:t>
            </w:r>
          </w:p>
        </w:tc>
        <w:tc>
          <w:tcPr>
            <w:tcW w:w="2126"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2"/>
              <w:rPr>
                <w:rFonts w:hint="default" w:ascii="Arial" w:hAnsi="Arial" w:cs="Arial"/>
                <w:b/>
                <w:bCs/>
                <w:color w:val="FFFFFF"/>
                <w:sz w:val="22"/>
                <w:lang w:val="en"/>
              </w:rPr>
            </w:pPr>
            <w:r>
              <w:rPr>
                <w:rFonts w:hint="default" w:ascii="Arial" w:hAnsi="Arial" w:cs="Arial"/>
                <w:b/>
                <w:bCs/>
                <w:color w:val="FFFFFF"/>
                <w:sz w:val="22"/>
                <w:lang w:val="en"/>
              </w:rPr>
              <w:t>Value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fresnel_rhof</w:t>
            </w:r>
          </w:p>
        </w:tc>
        <w:tc>
          <w:tcPr>
            <w:tcW w:w="5387"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p>
        </w:tc>
        <w:tc>
          <w:tcPr>
            <w:tcW w:w="2126"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center"/>
          </w:tcPr>
          <w:p>
            <w:pPr>
              <w:keepNext w:val="0"/>
              <w:keepLines w:val="0"/>
              <w:widowControl/>
              <w:suppressLineNumbers w:val="0"/>
              <w:jc w:val="right"/>
              <w:rPr>
                <w:rFonts w:hint="default" w:ascii="Arial" w:hAnsi="Arial" w:cs="Arial"/>
                <w:sz w:val="22"/>
                <w:lang w:val="en"/>
              </w:rPr>
            </w:pPr>
            <w:r>
              <w:rPr>
                <w:rFonts w:hint="default" w:ascii="Liberation Sans" w:hAnsi="Liberation Sans" w:eastAsia="Liberation Sans" w:cs="Liberation Sans"/>
                <w:color w:val="00000A"/>
                <w:kern w:val="0"/>
                <w:sz w:val="20"/>
                <w:szCs w:val="20"/>
                <w:lang w:val="en" w:eastAsia="zh-CN" w:bidi="ar"/>
              </w:rPr>
              <w:t>e.g.: “</w:t>
            </w:r>
            <w:r>
              <w:rPr>
                <w:rFonts w:hint="default" w:ascii="Liberation Sans" w:hAnsi="Liberation Sans" w:eastAsia="Liberation Sans" w:cs="Liberation Sans"/>
                <w:color w:val="00000A"/>
                <w:kern w:val="0"/>
                <w:sz w:val="20"/>
                <w:szCs w:val="20"/>
                <w:lang w:val="en-US" w:eastAsia="zh-CN" w:bidi="ar"/>
              </w:rPr>
              <w:t>0.0262002</w:t>
            </w:r>
            <w:r>
              <w:rPr>
                <w:rFonts w:hint="default" w:ascii="Liberation Sans" w:hAnsi="Liberation Sans" w:eastAsia="Liberation Sans" w:cs="Liberation Sans"/>
                <w:color w:val="00000A"/>
                <w:kern w:val="0"/>
                <w:sz w:val="20"/>
                <w:szCs w:val="20"/>
                <w:lang w:val="en" w:eastAsia="zh-CN" w:bidi="ar"/>
              </w:rPr>
              <w: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sz w:val="22"/>
                <w:lang w:val="en"/>
              </w:rPr>
            </w:pPr>
            <w:r>
              <w:rPr>
                <w:rFonts w:hint="default" w:ascii="Arial" w:hAnsi="Arial" w:cs="Arial"/>
                <w:b w:val="0"/>
                <w:bCs w:val="0"/>
                <w:sz w:val="22"/>
                <w:lang w:val="en"/>
              </w:rPr>
              <w:t>fresnel_type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center"/>
          </w:tcPr>
          <w:p>
            <w:pPr>
              <w:keepNext w:val="0"/>
              <w:keepLines w:val="0"/>
              <w:widowControl/>
              <w:suppressLineNumbers w:val="0"/>
              <w:jc w:val="left"/>
              <w:rPr>
                <w:rFonts w:hint="default" w:ascii="Arial" w:hAnsi="Arial" w:cs="Arial"/>
                <w:sz w:val="22"/>
                <w:lang w:val="en"/>
              </w:rPr>
            </w:pPr>
            <w:r>
              <w:rPr>
                <w:rFonts w:hint="default" w:ascii="Liberation Sans" w:hAnsi="Liberation Sans" w:eastAsia="Liberation Sans" w:cs="Liberation Sans"/>
                <w:color w:val="00000A"/>
                <w:kern w:val="0"/>
                <w:sz w:val="20"/>
                <w:szCs w:val="20"/>
                <w:lang w:val="en" w:eastAsia="zh-CN" w:bidi="ar"/>
              </w:rPr>
              <w:t>e.g.: “</w:t>
            </w:r>
            <w:r>
              <w:rPr>
                <w:rFonts w:hint="default" w:ascii="Liberation Sans" w:hAnsi="Liberation Sans" w:eastAsia="Liberation Sans" w:cs="Liberation Sans"/>
                <w:color w:val="00000A"/>
                <w:kern w:val="0"/>
                <w:sz w:val="20"/>
                <w:szCs w:val="20"/>
                <w:lang w:val="en-US" w:eastAsia="zh-CN" w:bidi="ar"/>
              </w:rPr>
              <w:t>Mobley</w:t>
            </w:r>
            <w:r>
              <w:rPr>
                <w:rFonts w:hint="default" w:ascii="Liberation Sans" w:hAnsi="Liberation Sans" w:eastAsia="Liberation Sans" w:cs="Liberation Sans"/>
                <w:color w:val="00000A"/>
                <w:kern w:val="0"/>
                <w:sz w:val="20"/>
                <w:szCs w:val="20"/>
                <w:lang w:val="en" w:eastAsia="zh-CN" w:bidi="ar"/>
              </w:rPr>
              <w: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fresnel_wind</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center"/>
          </w:tcPr>
          <w:p>
            <w:pPr>
              <w:keepNext w:val="0"/>
              <w:keepLines w:val="0"/>
              <w:widowControl/>
              <w:suppressLineNumbers w:val="0"/>
              <w:jc w:val="right"/>
              <w:rPr>
                <w:rFonts w:hint="default" w:ascii="Arial" w:hAnsi="Arial" w:cs="Arial"/>
                <w:sz w:val="22"/>
                <w:lang w:val="en"/>
              </w:rPr>
            </w:pPr>
            <w:r>
              <w:rPr>
                <w:rFonts w:hint="default" w:ascii="Liberation Sans" w:hAnsi="Liberation Sans" w:eastAsia="Liberation Sans" w:cs="Liberation Sans"/>
                <w:color w:val="00000A"/>
                <w:kern w:val="0"/>
                <w:sz w:val="20"/>
                <w:szCs w:val="20"/>
                <w:lang w:val="en" w:eastAsia="zh-CN" w:bidi="ar"/>
              </w:rPr>
              <w:t>e.g.: “</w:t>
            </w:r>
            <w:r>
              <w:rPr>
                <w:rFonts w:hint="default" w:ascii="Liberation Sans" w:hAnsi="Liberation Sans" w:eastAsia="Liberation Sans" w:cs="Liberation Sans"/>
                <w:color w:val="00000A"/>
                <w:kern w:val="0"/>
                <w:sz w:val="20"/>
                <w:szCs w:val="20"/>
                <w:lang w:val="en-US" w:eastAsia="zh-CN" w:bidi="ar"/>
              </w:rPr>
              <w:t>2</w:t>
            </w:r>
            <w:r>
              <w:rPr>
                <w:rFonts w:hint="default" w:ascii="Liberation Sans" w:hAnsi="Liberation Sans" w:eastAsia="Liberation Sans" w:cs="Liberation Sans"/>
                <w:color w:val="00000A"/>
                <w:kern w:val="0"/>
                <w:sz w:val="20"/>
                <w:szCs w:val="20"/>
                <w:lang w:val="en" w:eastAsia="zh-CN" w:bidi="ar"/>
              </w:rPr>
              <w: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fresnel_sza</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center"/>
          </w:tcPr>
          <w:p>
            <w:pPr>
              <w:keepNext w:val="0"/>
              <w:keepLines w:val="0"/>
              <w:widowControl/>
              <w:suppressLineNumbers w:val="0"/>
              <w:jc w:val="right"/>
              <w:rPr>
                <w:rFonts w:hint="default" w:ascii="Arial" w:hAnsi="Arial" w:cs="Arial"/>
                <w:sz w:val="22"/>
                <w:lang w:val="en"/>
              </w:rPr>
            </w:pPr>
            <w:r>
              <w:rPr>
                <w:rFonts w:hint="default" w:ascii="Liberation Sans" w:hAnsi="Liberation Sans" w:eastAsia="Liberation Sans" w:cs="Liberation Sans"/>
                <w:color w:val="00000A"/>
                <w:kern w:val="0"/>
                <w:sz w:val="20"/>
                <w:szCs w:val="20"/>
                <w:lang w:val="en" w:eastAsia="zh-CN" w:bidi="ar"/>
              </w:rPr>
              <w:t>e.g.: “</w:t>
            </w:r>
            <w:r>
              <w:rPr>
                <w:rFonts w:hint="default" w:ascii="Liberation Sans" w:hAnsi="Liberation Sans" w:eastAsia="Liberation Sans" w:cs="Liberation Sans"/>
                <w:color w:val="00000A"/>
                <w:kern w:val="0"/>
                <w:sz w:val="20"/>
                <w:szCs w:val="20"/>
                <w:lang w:val="en-US" w:eastAsia="zh-CN" w:bidi="ar"/>
              </w:rPr>
              <w:t>79.98</w:t>
            </w:r>
            <w:r>
              <w:rPr>
                <w:rFonts w:hint="default" w:ascii="Liberation Sans" w:hAnsi="Liberation Sans" w:eastAsia="Liberation Sans" w:cs="Liberation Sans"/>
                <w:color w:val="00000A"/>
                <w:kern w:val="0"/>
                <w:sz w:val="20"/>
                <w:szCs w:val="20"/>
                <w:lang w:val="en" w:eastAsia="zh-CN" w:bidi="ar"/>
              </w:rPr>
              <w: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fresnel_vza</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center"/>
          </w:tcPr>
          <w:p>
            <w:pPr>
              <w:keepNext w:val="0"/>
              <w:keepLines w:val="0"/>
              <w:widowControl/>
              <w:suppressLineNumbers w:val="0"/>
              <w:jc w:val="right"/>
              <w:rPr>
                <w:rFonts w:hint="default" w:ascii="Arial" w:hAnsi="Arial" w:cs="Arial"/>
                <w:sz w:val="22"/>
                <w:lang w:val="en"/>
              </w:rPr>
            </w:pPr>
            <w:r>
              <w:rPr>
                <w:rFonts w:hint="default" w:ascii="Liberation Sans" w:hAnsi="Liberation Sans" w:eastAsia="Liberation Sans" w:cs="Liberation Sans"/>
                <w:color w:val="00000A"/>
                <w:kern w:val="0"/>
                <w:sz w:val="20"/>
                <w:szCs w:val="20"/>
                <w:lang w:val="en" w:eastAsia="zh-CN" w:bidi="ar"/>
              </w:rPr>
              <w:t>e.g.: “</w:t>
            </w:r>
            <w:r>
              <w:rPr>
                <w:rFonts w:hint="default" w:ascii="Liberation Sans" w:hAnsi="Liberation Sans" w:eastAsia="Liberation Sans" w:cs="Liberation Sans"/>
                <w:color w:val="00000A"/>
                <w:kern w:val="0"/>
                <w:sz w:val="20"/>
                <w:szCs w:val="20"/>
                <w:lang w:val="en-US" w:eastAsia="zh-CN" w:bidi="ar"/>
              </w:rPr>
              <w:t>40</w:t>
            </w:r>
            <w:r>
              <w:rPr>
                <w:rFonts w:hint="default" w:ascii="Liberation Sans" w:hAnsi="Liberation Sans" w:eastAsia="Liberation Sans" w:cs="Liberation Sans"/>
                <w:color w:val="00000A"/>
                <w:kern w:val="0"/>
                <w:sz w:val="20"/>
                <w:szCs w:val="20"/>
                <w:lang w:val="en" w:eastAsia="zh-CN" w:bidi="ar"/>
              </w:rPr>
              <w: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fresnel_raa</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r>
              <w:rPr>
                <w:rFonts w:hint="default" w:ascii="Arial" w:hAnsi="Arial" w:cs="Arial"/>
                <w:sz w:val="22"/>
                <w:lang w:val="en"/>
              </w:rPr>
              <w:t>e.g.:”90"</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cloud_cover</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aot</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radiance_inclination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irradiance_inclination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lu_scans_good</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lu_scans_temporalvsincomplete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ld_scans_good</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ld_scans_temporalvsincomplete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ed_scans_good</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ed_scans_temporalvsincomplete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glint_corr</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simil_wavelength_1</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simil_wavelength_2</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epsilon_average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epsilon_min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epsilon_max</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epsilon_sd</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2"/>
              <w:rPr>
                <w:rFonts w:hint="default" w:ascii="Arial" w:hAnsi="Arial" w:cs="Arial"/>
                <w:b w:val="0"/>
                <w:bCs w:val="0"/>
                <w:color w:val="auto"/>
                <w:sz w:val="22"/>
                <w:szCs w:val="22"/>
                <w:lang w:val="en"/>
              </w:rPr>
            </w:pP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hint="default" w:ascii="Arial" w:hAnsi="Arial" w:cs="Arial"/>
                <w:sz w:val="22"/>
                <w:lang w:val="en"/>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2"/>
              <w:rPr>
                <w:rFonts w:ascii="Arial" w:hAnsi="Arial" w:cs="Arial"/>
                <w:sz w:val="22"/>
              </w:rPr>
            </w:pPr>
          </w:p>
        </w:tc>
      </w:tr>
    </w:tbl>
    <w:p>
      <w:pPr>
        <w:pStyle w:val="2"/>
        <w:numPr>
          <w:ilvl w:val="0"/>
          <w:numId w:val="2"/>
        </w:numPr>
        <w:spacing w:before="0" w:after="240"/>
      </w:pPr>
      <w:r>
        <w:t>Variables</w:t>
      </w:r>
      <w:bookmarkEnd w:id="30"/>
      <w:r>
        <w:t xml:space="preserve"> </w:t>
      </w:r>
    </w:p>
    <w:p>
      <w:r>
        <w:t xml:space="preserve">This section provides a description of the data product variables. The first subsection describes variables common to all product types (as defined in </w:t>
      </w:r>
      <w:r>
        <w:rPr>
          <w:rFonts w:cs="Arial"/>
        </w:rPr>
        <w:fldChar w:fldCharType="begin"/>
      </w:r>
      <w:r>
        <w:rPr>
          <w:rFonts w:cs="Arial"/>
        </w:rPr>
        <w:instrText xml:space="preserve">REF _Ref31812037 \h</w:instrText>
      </w:r>
      <w:r>
        <w:rPr>
          <w:rFonts w:cs="Arial"/>
        </w:rPr>
        <w:fldChar w:fldCharType="separate"/>
      </w:r>
      <w:r>
        <w:rPr>
          <w:rFonts w:cs="Arial"/>
        </w:rPr>
        <w:t>Table 2</w:t>
      </w:r>
      <w:r>
        <w:rPr>
          <w:rFonts w:cs="Arial"/>
        </w:rPr>
        <w:fldChar w:fldCharType="end"/>
      </w:r>
      <w:r>
        <w:t>). The following subsections then define per data type variables</w:t>
      </w:r>
      <w:commentRangeStart w:id="6"/>
      <w:r>
        <w:t>.</w:t>
      </w:r>
      <w:commentRangeEnd w:id="6"/>
      <w:r>
        <w:commentReference w:id="6"/>
      </w:r>
    </w:p>
    <w:p>
      <w:pPr>
        <w:pStyle w:val="3"/>
        <w:numPr>
          <w:ilvl w:val="1"/>
          <w:numId w:val="2"/>
        </w:numPr>
      </w:pPr>
      <w:bookmarkStart w:id="31" w:name="_Toc1672294941"/>
      <w:r>
        <w:t>Common Variables</w:t>
      </w:r>
      <w:bookmarkEnd w:id="31"/>
    </w:p>
    <w:p>
      <w:pPr>
        <w:spacing w:before="240" w:after="200"/>
      </w:pPr>
      <w:r>
        <w:t xml:space="preserve">The common data variables are defined in </w:t>
      </w:r>
      <w:r>
        <w:fldChar w:fldCharType="begin"/>
      </w:r>
      <w:r>
        <w:instrText xml:space="preserve">REF _Ref14813908 \h</w:instrText>
      </w:r>
      <w:r>
        <w:fldChar w:fldCharType="separate"/>
      </w:r>
      <w:r>
        <w:t>Table 9</w:t>
      </w:r>
      <w:r>
        <w:fldChar w:fldCharType="end"/>
      </w:r>
      <w:r>
        <w:t>. The remaining tables in this subsection define each of the common data variables.</w:t>
      </w:r>
    </w:p>
    <w:p>
      <w:pPr>
        <w:spacing w:before="240" w:after="200"/>
      </w:pPr>
    </w:p>
    <w:p>
      <w:pPr>
        <w:spacing w:before="240" w:after="200"/>
        <w:rPr>
          <w:rFonts w:hint="default"/>
          <w:lang w:val="en"/>
        </w:rPr>
      </w:pPr>
      <w:r>
        <w:rPr>
          <w:rFonts w:hint="default"/>
          <w:lang w:val="en"/>
        </w:rPr>
        <w:t>To add: common vocabularies for each variable</w:t>
      </w:r>
    </w:p>
    <w:p>
      <w:pPr>
        <w:rPr>
          <w:rFonts w:hint="default"/>
          <w:lang w:val="en"/>
        </w:rPr>
      </w:pPr>
      <w:r>
        <w:rPr>
          <w:rFonts w:hint="default"/>
          <w:lang w:val="en"/>
        </w:rPr>
        <w:t>Normalised water-leaving radiance</w:t>
      </w:r>
    </w:p>
    <w:p>
      <w:pPr>
        <w:rPr>
          <w:rFonts w:hint="default"/>
        </w:rPr>
      </w:pPr>
      <w:r>
        <w:rPr>
          <w:rFonts w:hint="default"/>
        </w:rPr>
        <w:fldChar w:fldCharType="begin"/>
      </w:r>
      <w:r>
        <w:rPr>
          <w:rFonts w:hint="default"/>
        </w:rPr>
        <w:instrText xml:space="preserve"> HYPERLINK "http://vocab.nerc.ac.uk/collection/P01/current/NRWLRCR1/" </w:instrText>
      </w:r>
      <w:r>
        <w:rPr>
          <w:rFonts w:hint="default"/>
        </w:rPr>
        <w:fldChar w:fldCharType="separate"/>
      </w:r>
      <w:r>
        <w:rPr>
          <w:rStyle w:val="23"/>
          <w:rFonts w:hint="default"/>
        </w:rPr>
        <w:t>http://vocab.nerc.ac.uk/collection/P01/current/NRWLRCR1/</w:t>
      </w:r>
      <w:r>
        <w:rPr>
          <w:rFonts w:hint="default"/>
        </w:rPr>
        <w:fldChar w:fldCharType="end"/>
      </w:r>
    </w:p>
    <w:p>
      <w:pPr>
        <w:rPr>
          <w:rFonts w:hint="default"/>
          <w:lang w:val="en"/>
        </w:rPr>
      </w:pPr>
      <w:r>
        <w:rPr>
          <w:rFonts w:hint="default"/>
          <w:lang w:val="en"/>
        </w:rPr>
        <w:t>Water leaving radiance</w:t>
      </w:r>
    </w:p>
    <w:p>
      <w:pPr>
        <w:rPr>
          <w:rFonts w:hint="default"/>
        </w:rPr>
      </w:pPr>
      <w:r>
        <w:rPr>
          <w:rFonts w:hint="default"/>
        </w:rPr>
        <w:fldChar w:fldCharType="begin"/>
      </w:r>
      <w:r>
        <w:rPr>
          <w:rFonts w:hint="default"/>
        </w:rPr>
        <w:instrText xml:space="preserve"> HYPERLINK "http://vocab.nerc.ac.uk/collection/P01/current/RWLRCCR1/" </w:instrText>
      </w:r>
      <w:r>
        <w:rPr>
          <w:rFonts w:hint="default"/>
        </w:rPr>
        <w:fldChar w:fldCharType="separate"/>
      </w:r>
      <w:r>
        <w:rPr>
          <w:rStyle w:val="23"/>
          <w:rFonts w:hint="default"/>
        </w:rPr>
        <w:t>http://vocab.nerc.ac.uk/collection/P01/current/RWLRCCR1/</w:t>
      </w:r>
      <w:r>
        <w:rPr>
          <w:rFonts w:hint="default"/>
        </w:rPr>
        <w:fldChar w:fldCharType="end"/>
      </w:r>
    </w:p>
    <w:p>
      <w:pPr>
        <w:rPr>
          <w:rFonts w:hint="default"/>
          <w:lang w:val="en"/>
        </w:rPr>
      </w:pPr>
      <w:r>
        <w:rPr>
          <w:rFonts w:hint="default"/>
          <w:lang w:val="en"/>
        </w:rPr>
        <w:t>Surface radiance measured above water</w:t>
      </w:r>
    </w:p>
    <w:p>
      <w:pPr>
        <w:rPr>
          <w:rFonts w:hint="default"/>
          <w:lang w:val="en"/>
        </w:rPr>
      </w:pPr>
      <w:r>
        <w:rPr>
          <w:rFonts w:hint="default"/>
          <w:lang w:val="en"/>
        </w:rPr>
        <w:fldChar w:fldCharType="begin"/>
      </w:r>
      <w:r>
        <w:rPr>
          <w:rFonts w:hint="default"/>
          <w:lang w:val="en"/>
        </w:rPr>
        <w:instrText xml:space="preserve"> HYPERLINK "http://vocab.nerc.ac.uk/collection/P01/current/TTWTIR01/" </w:instrText>
      </w:r>
      <w:r>
        <w:rPr>
          <w:rFonts w:hint="default"/>
          <w:lang w:val="en"/>
        </w:rPr>
        <w:fldChar w:fldCharType="separate"/>
      </w:r>
      <w:r>
        <w:rPr>
          <w:rStyle w:val="23"/>
          <w:rFonts w:hint="default"/>
          <w:lang w:val="en"/>
        </w:rPr>
        <w:t>http://vocab.nerc.ac.uk/collection/P01/current/TTWTIR01/</w:t>
      </w:r>
      <w:r>
        <w:rPr>
          <w:rFonts w:hint="default"/>
          <w:lang w:val="en"/>
        </w:rPr>
        <w:fldChar w:fldCharType="end"/>
      </w:r>
    </w:p>
    <w:p>
      <w:pPr>
        <w:rPr>
          <w:rFonts w:hint="default"/>
          <w:lang w:val="en"/>
        </w:rPr>
      </w:pPr>
      <w:r>
        <w:rPr>
          <w:rFonts w:hint="default"/>
          <w:lang w:val="en"/>
        </w:rPr>
        <w:t>Sky radiance</w:t>
      </w:r>
    </w:p>
    <w:p>
      <w:pPr>
        <w:rPr>
          <w:rFonts w:hint="default"/>
          <w:lang w:val="en"/>
        </w:rPr>
      </w:pPr>
      <w:r>
        <w:rPr>
          <w:rFonts w:hint="default"/>
          <w:lang w:val="en"/>
        </w:rPr>
        <w:fldChar w:fldCharType="begin"/>
      </w:r>
      <w:r>
        <w:rPr>
          <w:rFonts w:hint="default"/>
          <w:lang w:val="en"/>
        </w:rPr>
        <w:instrText xml:space="preserve"> HYPERLINK "http://seadatanet.maris2.nl/bandit/browse_step.php?&amp;step=011R410_006S0600139" </w:instrText>
      </w:r>
      <w:r>
        <w:rPr>
          <w:rFonts w:hint="default"/>
          <w:lang w:val="en"/>
        </w:rPr>
        <w:fldChar w:fldCharType="separate"/>
      </w:r>
      <w:r>
        <w:rPr>
          <w:rStyle w:val="23"/>
          <w:rFonts w:hint="default"/>
          <w:lang w:val="en"/>
        </w:rPr>
        <w:t>http://seadatanet.maris2.nl/bandit/browse_step.php?&amp;step=011R410_006S0600139</w:t>
      </w:r>
      <w:r>
        <w:rPr>
          <w:rFonts w:hint="default"/>
          <w:lang w:val="en"/>
        </w:rPr>
        <w:fldChar w:fldCharType="end"/>
      </w:r>
    </w:p>
    <w:p>
      <w:pPr>
        <w:rPr>
          <w:rFonts w:hint="default"/>
          <w:lang w:val="en"/>
        </w:rPr>
      </w:pPr>
      <w:r>
        <w:rPr>
          <w:rFonts w:hint="default"/>
          <w:lang w:val="en"/>
        </w:rPr>
        <w:t>Downwelling irradiance</w:t>
      </w:r>
    </w:p>
    <w:p>
      <w:pPr>
        <w:rPr>
          <w:rFonts w:hint="default"/>
        </w:rPr>
      </w:pPr>
      <w:r>
        <w:rPr>
          <w:rFonts w:hint="default"/>
        </w:rPr>
        <w:fldChar w:fldCharType="begin"/>
      </w:r>
      <w:r>
        <w:rPr>
          <w:rFonts w:hint="default"/>
        </w:rPr>
        <w:instrText xml:space="preserve"> HYPERLINK "http://vocab.nerc.ac.uk/collection/P01/current/CSLRCCR1/" </w:instrText>
      </w:r>
      <w:r>
        <w:rPr>
          <w:rFonts w:hint="default"/>
        </w:rPr>
        <w:fldChar w:fldCharType="separate"/>
      </w:r>
      <w:r>
        <w:rPr>
          <w:rStyle w:val="23"/>
          <w:rFonts w:hint="default"/>
        </w:rPr>
        <w:t>http://vocab.nerc.ac.uk/collection/P01/current/CSLRCCR1/</w:t>
      </w:r>
      <w:r>
        <w:rPr>
          <w:rFonts w:hint="default"/>
        </w:rPr>
        <w:fldChar w:fldCharType="end"/>
      </w:r>
    </w:p>
    <w:p>
      <w:pPr>
        <w:spacing w:before="240" w:after="200"/>
        <w:rPr>
          <w:rFonts w:hint="default"/>
          <w:lang w:val="en"/>
        </w:rPr>
      </w:pPr>
    </w:p>
    <w:p>
      <w:pPr>
        <w:spacing w:before="240" w:after="200"/>
      </w:pPr>
    </w:p>
    <w:p>
      <w:pPr>
        <w:pStyle w:val="15"/>
        <w:keepNext/>
        <w:jc w:val="center"/>
      </w:pPr>
      <w:bookmarkStart w:id="32" w:name="_Ref14813908"/>
      <w:r>
        <w:t xml:space="preserve">Table </w:t>
      </w:r>
      <w:r>
        <w:fldChar w:fldCharType="begin"/>
      </w:r>
      <w:r>
        <w:instrText xml:space="preserve">SEQ Table \* ARABIC</w:instrText>
      </w:r>
      <w:r>
        <w:fldChar w:fldCharType="separate"/>
      </w:r>
      <w:r>
        <w:t>9</w:t>
      </w:r>
      <w:r>
        <w:fldChar w:fldCharType="end"/>
      </w:r>
      <w:bookmarkEnd w:id="32"/>
      <w:r>
        <w:t xml:space="preserve"> - Common product data variables</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659"/>
        <w:gridCol w:w="2693"/>
        <w:gridCol w:w="1276"/>
        <w:gridCol w:w="269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65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b/>
                <w:bCs/>
              </w:rPr>
            </w:pPr>
            <w:commentRangeStart w:id="7"/>
            <w:commentRangeStart w:id="8"/>
            <w:r>
              <w:rPr>
                <w:rFonts w:ascii="Arial" w:hAnsi="Arial" w:cs="Arial"/>
                <w:b/>
                <w:bCs/>
                <w:color w:val="FFFFFF"/>
                <w:sz w:val="22"/>
              </w:rPr>
              <w:t>Variable Name</w:t>
            </w:r>
            <w:commentRangeEnd w:id="7"/>
            <w:r>
              <w:commentReference w:id="7"/>
            </w:r>
            <w:commentRangeEnd w:id="8"/>
            <w:r>
              <w:commentReference w:id="8"/>
            </w:r>
          </w:p>
        </w:tc>
        <w:tc>
          <w:tcPr>
            <w:tcW w:w="269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Standard Name</w:t>
            </w:r>
          </w:p>
        </w:tc>
        <w:tc>
          <w:tcPr>
            <w:tcW w:w="127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Data Type</w:t>
            </w:r>
          </w:p>
        </w:tc>
        <w:tc>
          <w:tcPr>
            <w:tcW w:w="26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Dimension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bCs/>
              </w:rPr>
            </w:pPr>
            <w:commentRangeStart w:id="9"/>
            <w:r>
              <w:rPr>
                <w:rFonts w:ascii="Arial" w:hAnsi="Arial" w:cs="Arial"/>
                <w:b w:val="0"/>
                <w:bCs/>
                <w:sz w:val="22"/>
              </w:rPr>
              <w:t>wavelength</w:t>
            </w:r>
            <w:commentRangeEnd w:id="9"/>
            <w:r>
              <w:commentReference w:id="9"/>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wavelength</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pPr>
            <w:commentRangeStart w:id="10"/>
            <w:r>
              <w:rPr>
                <w:rFonts w:ascii="Arial" w:hAnsi="Arial" w:cs="Arial"/>
                <w:sz w:val="22"/>
              </w:rPr>
              <w:t>int32</w:t>
            </w:r>
            <w:commentRangeEnd w:id="10"/>
            <w:r>
              <w:commentReference w:id="10"/>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wavelength</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b w:val="0"/>
                <w:bCs/>
                <w:sz w:val="22"/>
              </w:rPr>
            </w:pPr>
            <w:r>
              <w:rPr>
                <w:rFonts w:ascii="Arial" w:hAnsi="Arial" w:cs="Arial"/>
                <w:b w:val="0"/>
                <w:bCs/>
                <w:sz w:val="22"/>
              </w:rPr>
              <w:t>viewing_azimuth_angle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viewing_azimuth_angle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b w:val="0"/>
                <w:bCs/>
                <w:sz w:val="22"/>
              </w:rPr>
            </w:pPr>
            <w:r>
              <w:rPr>
                <w:rFonts w:ascii="Arial" w:hAnsi="Arial" w:cs="Arial"/>
                <w:b w:val="0"/>
                <w:bCs/>
                <w:sz w:val="22"/>
              </w:rPr>
              <w:t>viewing_zenith_angle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viewing_zenith_angle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b w:val="0"/>
                <w:bCs/>
                <w:sz w:val="22"/>
              </w:rPr>
            </w:pPr>
            <w:r>
              <w:rPr>
                <w:rFonts w:ascii="Arial" w:hAnsi="Arial" w:cs="Arial"/>
                <w:b w:val="0"/>
                <w:bCs/>
                <w:sz w:val="22"/>
              </w:rPr>
              <w:t>sun_azimuth_angle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sun_azimuth_angle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b w:val="0"/>
                <w:bCs/>
                <w:sz w:val="22"/>
              </w:rPr>
            </w:pPr>
            <w:r>
              <w:rPr>
                <w:rFonts w:ascii="Arial" w:hAnsi="Arial" w:cs="Arial"/>
                <w:b w:val="0"/>
                <w:bCs/>
                <w:sz w:val="22"/>
              </w:rPr>
              <w:t>sun_zenith_angle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bCs/>
                <w:sz w:val="22"/>
              </w:rPr>
            </w:pPr>
            <w:r>
              <w:rPr>
                <w:rFonts w:ascii="Arial" w:hAnsi="Arial" w:cs="Arial"/>
                <w:bCs/>
                <w:sz w:val="22"/>
              </w:rPr>
              <w:t>sun_zenith_angle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bCs/>
              </w:rPr>
            </w:pPr>
            <w:commentRangeStart w:id="11"/>
            <w:r>
              <w:rPr>
                <w:rFonts w:ascii="Arial" w:hAnsi="Arial" w:cs="Arial"/>
                <w:b w:val="0"/>
                <w:bCs/>
                <w:sz w:val="22"/>
              </w:rPr>
              <w:t>acquisition_time</w:t>
            </w:r>
            <w:commentRangeEnd w:id="11"/>
            <w:r>
              <w:commentReference w:id="11"/>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time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series</w:t>
            </w:r>
          </w:p>
        </w:tc>
      </w:tr>
    </w:tbl>
    <w:p>
      <w:pPr>
        <w:pStyle w:val="15"/>
        <w:keepNext/>
        <w:spacing w:before="240" w:after="200"/>
        <w:jc w:val="center"/>
      </w:pPr>
      <w:r>
        <w:t xml:space="preserve">Table </w:t>
      </w:r>
      <w:r>
        <w:fldChar w:fldCharType="begin"/>
      </w:r>
      <w:r>
        <w:instrText xml:space="preserve">SEQ Table \* ARABIC</w:instrText>
      </w:r>
      <w:r>
        <w:fldChar w:fldCharType="separate"/>
      </w:r>
      <w:r>
        <w:t>10</w:t>
      </w:r>
      <w:r>
        <w:fldChar w:fldCharType="end"/>
      </w:r>
      <w:r>
        <w:t xml:space="preserve"> - wavelength variable definition</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wavelength</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wavelength</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Wavelength</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nm</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bl>
    <w:p>
      <w:pPr>
        <w:pStyle w:val="15"/>
        <w:keepNext/>
        <w:spacing w:before="240" w:after="200"/>
        <w:jc w:val="center"/>
      </w:pPr>
      <w:r>
        <w:t xml:space="preserve">Table </w:t>
      </w:r>
      <w:r>
        <w:fldChar w:fldCharType="begin"/>
      </w:r>
      <w:r>
        <w:instrText xml:space="preserve">SEQ Table \* ARABIC</w:instrText>
      </w:r>
      <w:r>
        <w:fldChar w:fldCharType="separate"/>
      </w:r>
      <w:r>
        <w:t>11</w:t>
      </w:r>
      <w:r>
        <w:fldChar w:fldCharType="end"/>
      </w:r>
      <w:r>
        <w:t xml:space="preserve"> - viewing_azimuth_angle variable definition</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viewing_azimuth_angle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viewing_azimuth_angle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Viewing azimuth angle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degrees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bl>
    <w:p>
      <w:pPr>
        <w:pStyle w:val="15"/>
        <w:keepNext/>
        <w:spacing w:before="240" w:after="200"/>
        <w:jc w:val="center"/>
      </w:pPr>
      <w:r>
        <w:t xml:space="preserve">Table </w:t>
      </w:r>
      <w:r>
        <w:fldChar w:fldCharType="begin"/>
      </w:r>
      <w:r>
        <w:instrText xml:space="preserve">SEQ Table \* ARABIC</w:instrText>
      </w:r>
      <w:r>
        <w:fldChar w:fldCharType="separate"/>
      </w:r>
      <w:r>
        <w:t>12</w:t>
      </w:r>
      <w:r>
        <w:fldChar w:fldCharType="end"/>
      </w:r>
      <w:r>
        <w:t xml:space="preserve"> - viewing_zenith_angle variable definition</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viewing_zenith_angle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viewing_zenith_angle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Viewing zenith angle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525"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degrees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bl>
    <w:p>
      <w:pPr>
        <w:pStyle w:val="15"/>
        <w:keepNext/>
        <w:spacing w:before="240" w:after="200"/>
        <w:jc w:val="center"/>
      </w:pPr>
      <w:r>
        <w:t xml:space="preserve">Table </w:t>
      </w:r>
      <w:r>
        <w:fldChar w:fldCharType="begin"/>
      </w:r>
      <w:r>
        <w:instrText xml:space="preserve">SEQ Table \* ARABIC</w:instrText>
      </w:r>
      <w:r>
        <w:fldChar w:fldCharType="separate"/>
      </w:r>
      <w:r>
        <w:t>13</w:t>
      </w:r>
      <w:r>
        <w:fldChar w:fldCharType="end"/>
      </w:r>
      <w:r>
        <w:t xml:space="preserve"> - sun_azimuth_angle variable definition</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sun_azimuth_angle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sun_azimuth_angle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Sun azimuth angle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degrees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bl>
    <w:p>
      <w:pPr>
        <w:pStyle w:val="15"/>
        <w:keepNext/>
        <w:spacing w:before="240" w:after="200"/>
        <w:jc w:val="center"/>
      </w:pPr>
      <w:r>
        <w:t xml:space="preserve">Table </w:t>
      </w:r>
      <w:r>
        <w:fldChar w:fldCharType="begin"/>
      </w:r>
      <w:r>
        <w:instrText xml:space="preserve">SEQ Table \* ARABIC</w:instrText>
      </w:r>
      <w:r>
        <w:fldChar w:fldCharType="separate"/>
      </w:r>
      <w:r>
        <w:t>14</w:t>
      </w:r>
      <w:r>
        <w:fldChar w:fldCharType="end"/>
      </w:r>
      <w:r>
        <w:t xml:space="preserve"> - sun_zenith_angle variable definition</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sun_zenith_angle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sun_zenith_angle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Sun zenith angle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525"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degrees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bl>
    <w:p>
      <w:pPr>
        <w:pStyle w:val="15"/>
        <w:keepNext/>
        <w:spacing w:before="240" w:after="200"/>
        <w:jc w:val="center"/>
      </w:pPr>
      <w:r>
        <w:t xml:space="preserve">Table </w:t>
      </w:r>
      <w:r>
        <w:fldChar w:fldCharType="begin"/>
      </w:r>
      <w:r>
        <w:instrText xml:space="preserve">SEQ Table \* ARABIC</w:instrText>
      </w:r>
      <w:r>
        <w:fldChar w:fldCharType="separate"/>
      </w:r>
      <w:r>
        <w:t>15</w:t>
      </w:r>
      <w:r>
        <w:fldChar w:fldCharType="end"/>
      </w:r>
      <w:r>
        <w:t xml:space="preserve"> - acquisition_time variable definition</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acquisition_time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time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Acquisition time in seconds since 1970-01-01 00:00:00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bl>
    <w:p>
      <w:pPr>
        <w:pStyle w:val="3"/>
        <w:numPr>
          <w:ilvl w:val="1"/>
          <w:numId w:val="2"/>
        </w:numPr>
      </w:pPr>
      <w:bookmarkStart w:id="33" w:name="_Toc1604535433"/>
      <w:r>
        <w:t>Radiance Variables</w:t>
      </w:r>
      <w:bookmarkEnd w:id="33"/>
    </w:p>
    <w:p>
      <w:pPr>
        <w:spacing w:before="240" w:after="200"/>
      </w:pPr>
      <w:r>
        <w:t xml:space="preserve">Data variables specific to radiance products are defined in </w:t>
      </w:r>
      <w:r>
        <w:fldChar w:fldCharType="begin"/>
      </w:r>
      <w:r>
        <w:instrText xml:space="preserve">REF _Ref14814590 \h</w:instrText>
      </w:r>
      <w:r>
        <w:fldChar w:fldCharType="separate"/>
      </w:r>
      <w:r>
        <w:t>Table 16</w:t>
      </w:r>
      <w:r>
        <w:fldChar w:fldCharType="end"/>
      </w:r>
      <w:r>
        <w:t>. The remaining tables in this subsection define each of the listed data variables.</w:t>
      </w:r>
    </w:p>
    <w:p>
      <w:pPr>
        <w:spacing w:before="240" w:after="200"/>
      </w:pPr>
    </w:p>
    <w:p>
      <w:pPr>
        <w:spacing w:before="240" w:after="200"/>
      </w:pPr>
    </w:p>
    <w:p>
      <w:pPr>
        <w:pStyle w:val="15"/>
        <w:keepNext/>
        <w:jc w:val="center"/>
      </w:pPr>
      <w:bookmarkStart w:id="34" w:name="_Ref14814590"/>
      <w:r>
        <w:t xml:space="preserve">Table </w:t>
      </w:r>
      <w:r>
        <w:fldChar w:fldCharType="begin"/>
      </w:r>
      <w:r>
        <w:instrText xml:space="preserve">SEQ Table \* ARABIC</w:instrText>
      </w:r>
      <w:r>
        <w:fldChar w:fldCharType="separate"/>
      </w:r>
      <w:r>
        <w:t>16</w:t>
      </w:r>
      <w:r>
        <w:fldChar w:fldCharType="end"/>
      </w:r>
      <w:bookmarkEnd w:id="34"/>
      <w:r>
        <w:t xml:space="preserve"> - Radiance product variables</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659"/>
        <w:gridCol w:w="2693"/>
        <w:gridCol w:w="1276"/>
        <w:gridCol w:w="269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65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Variable Name</w:t>
            </w:r>
          </w:p>
        </w:tc>
        <w:tc>
          <w:tcPr>
            <w:tcW w:w="269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Standard Name</w:t>
            </w:r>
          </w:p>
        </w:tc>
        <w:tc>
          <w:tcPr>
            <w:tcW w:w="127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Data Type</w:t>
            </w:r>
          </w:p>
        </w:tc>
        <w:tc>
          <w:tcPr>
            <w:tcW w:w="26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Dimension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b w:val="0"/>
                <w:bCs/>
                <w:sz w:val="22"/>
              </w:rPr>
            </w:pPr>
            <w:r>
              <w:rPr>
                <w:rFonts w:ascii="Arial" w:hAnsi="Arial" w:cs="Arial"/>
                <w:b w:val="0"/>
                <w:bCs/>
                <w:sz w:val="22"/>
              </w:rPr>
              <w:t>radiance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wavelength, 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b w:val="0"/>
                <w:bCs/>
                <w:sz w:val="22"/>
              </w:rPr>
            </w:pPr>
            <w:r>
              <w:rPr>
                <w:rFonts w:ascii="Arial" w:hAnsi="Arial" w:cs="Arial"/>
                <w:b w:val="0"/>
                <w:bCs/>
                <w:sz w:val="22"/>
              </w:rPr>
              <w:t>u_random_radiance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u_random_radiance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wavelength, 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bCs/>
              </w:rPr>
            </w:pPr>
            <w:r>
              <w:rPr>
                <w:rFonts w:ascii="Arial" w:hAnsi="Arial" w:cs="Arial"/>
                <w:b w:val="0"/>
                <w:bCs/>
                <w:sz w:val="22"/>
              </w:rPr>
              <w:t>u_systematic_</w:t>
            </w:r>
            <w:commentRangeStart w:id="12"/>
            <w:r>
              <w:rPr>
                <w:rFonts w:ascii="Arial" w:hAnsi="Arial" w:cs="Arial"/>
                <w:b w:val="0"/>
                <w:bCs/>
                <w:sz w:val="22"/>
              </w:rPr>
              <w:t>radiance</w:t>
            </w:r>
            <w:commentRangeEnd w:id="12"/>
            <w:r>
              <w:commentReference w:id="12"/>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u_systematic_radiance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wavelength, 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b w:val="0"/>
                <w:bCs/>
                <w:sz w:val="22"/>
              </w:rPr>
            </w:pPr>
            <w:r>
              <w:rPr>
                <w:rFonts w:ascii="Arial" w:hAnsi="Arial" w:cs="Arial"/>
                <w:b w:val="0"/>
                <w:bCs/>
                <w:sz w:val="22"/>
              </w:rPr>
              <w:t>quality_flag</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quality_flag</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series</w:t>
            </w:r>
          </w:p>
        </w:tc>
      </w:tr>
    </w:tbl>
    <w:p>
      <w:pPr>
        <w:pStyle w:val="15"/>
        <w:keepNext/>
        <w:spacing w:before="240" w:after="200"/>
        <w:jc w:val="center"/>
      </w:pPr>
      <w:r>
        <w:t xml:space="preserve">Table </w:t>
      </w:r>
      <w:r>
        <w:fldChar w:fldCharType="begin"/>
      </w:r>
      <w:r>
        <w:instrText xml:space="preserve">SEQ Table \* ARABIC</w:instrText>
      </w:r>
      <w:r>
        <w:fldChar w:fldCharType="separate"/>
      </w:r>
      <w:r>
        <w:t>17</w:t>
      </w:r>
      <w:r>
        <w:fldChar w:fldCharType="end"/>
      </w:r>
      <w:r>
        <w:t xml:space="preserve"> - radiance variable definition</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radiance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radiance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Radiance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mW m^-2 sr^-1 nm^-1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quality_flag</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bl>
    <w:p>
      <w:pPr>
        <w:pStyle w:val="15"/>
        <w:keepNext/>
        <w:spacing w:before="240" w:after="200"/>
        <w:jc w:val="center"/>
      </w:pPr>
      <w:r>
        <w:t xml:space="preserve">Table </w:t>
      </w:r>
      <w:r>
        <w:fldChar w:fldCharType="begin"/>
      </w:r>
      <w:r>
        <w:instrText xml:space="preserve">SEQ Table \* ARABIC</w:instrText>
      </w:r>
      <w:r>
        <w:fldChar w:fldCharType="separate"/>
      </w:r>
      <w:r>
        <w:t>18</w:t>
      </w:r>
      <w:r>
        <w:fldChar w:fldCharType="end"/>
      </w:r>
      <w:r>
        <w:t xml:space="preserve"> - u_random_radiance variable definition</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u_random_radiance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u_random_radiance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Random radiance uncertainty</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tabs>
                <w:tab w:val="right" w:pos="2335"/>
              </w:tabs>
              <w:rPr>
                <w:rFonts w:ascii="Arial" w:hAnsi="Arial" w:cs="Arial"/>
                <w:sz w:val="22"/>
              </w:rPr>
            </w:pPr>
            <w:r>
              <w:rPr>
                <w:rFonts w:ascii="Arial" w:hAnsi="Arial" w:cs="Arial"/>
                <w:sz w:val="22"/>
              </w:rPr>
              <w:t>%</w:t>
            </w:r>
            <w:r>
              <w:rPr>
                <w:rFonts w:ascii="Arial" w:hAnsi="Arial" w:cs="Arial"/>
                <w:sz w:val="22"/>
              </w:rPr>
              <w:tab/>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bl>
    <w:p>
      <w:pPr>
        <w:pStyle w:val="15"/>
        <w:keepNext/>
        <w:spacing w:before="240" w:after="200"/>
        <w:jc w:val="center"/>
      </w:pPr>
      <w:r>
        <w:t xml:space="preserve">Table </w:t>
      </w:r>
      <w:r>
        <w:fldChar w:fldCharType="begin"/>
      </w:r>
      <w:r>
        <w:instrText xml:space="preserve">SEQ Table \* ARABIC</w:instrText>
      </w:r>
      <w:r>
        <w:fldChar w:fldCharType="separate"/>
      </w:r>
      <w:r>
        <w:t>19</w:t>
      </w:r>
      <w:r>
        <w:fldChar w:fldCharType="end"/>
      </w:r>
      <w:r>
        <w:t xml:space="preserve"> - u_systematic_radiance variable definition</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u_systematic_radiance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u_systematic_radiance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Systematic radiance uncertainty</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bl>
    <w:p>
      <w:pPr>
        <w:pStyle w:val="15"/>
        <w:keepNext/>
        <w:spacing w:before="240" w:after="200"/>
        <w:jc w:val="center"/>
      </w:pPr>
      <w:r>
        <w:t xml:space="preserve">Table </w:t>
      </w:r>
      <w:r>
        <w:fldChar w:fldCharType="begin"/>
      </w:r>
      <w:r>
        <w:instrText xml:space="preserve">SEQ Table \* ARABIC</w:instrText>
      </w:r>
      <w:r>
        <w:fldChar w:fldCharType="separate"/>
      </w:r>
      <w:r>
        <w:t>20</w:t>
      </w:r>
      <w:r>
        <w:fldChar w:fldCharType="end"/>
      </w:r>
      <w:r>
        <w:t xml:space="preserve"> - quality_flag variable definition</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quality_flag</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quality_flags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Quality indicator per acquisition</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flag_masks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1,2,4,8,16,32,64,128</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flag_meanings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Blah</w:t>
            </w:r>
          </w:p>
          <w:p>
            <w:pPr>
              <w:pStyle w:val="122"/>
              <w:rPr>
                <w:rFonts w:ascii="Arial" w:hAnsi="Arial" w:cs="Arial"/>
                <w:sz w:val="22"/>
              </w:rPr>
            </w:pPr>
            <w:r>
              <w:rPr>
                <w:rFonts w:ascii="Arial" w:hAnsi="Arial" w:cs="Arial"/>
                <w:sz w:val="22"/>
              </w:rPr>
              <w:t>Blah</w:t>
            </w:r>
          </w:p>
          <w:p>
            <w:pPr>
              <w:pStyle w:val="122"/>
              <w:rPr>
                <w:rFonts w:ascii="Arial" w:hAnsi="Arial" w:cs="Arial"/>
                <w:sz w:val="22"/>
              </w:rPr>
            </w:pPr>
            <w:r>
              <w:rPr>
                <w:rFonts w:ascii="Arial" w:hAnsi="Arial" w:cs="Arial"/>
                <w:sz w:val="22"/>
              </w:rPr>
              <w:t>Blah</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bl>
    <w:p>
      <w:pPr>
        <w:pStyle w:val="3"/>
        <w:numPr>
          <w:ilvl w:val="1"/>
          <w:numId w:val="2"/>
        </w:numPr>
      </w:pPr>
      <w:bookmarkStart w:id="35" w:name="_Toc960388616"/>
      <w:r>
        <w:t>Irradiance Variables</w:t>
      </w:r>
      <w:bookmarkEnd w:id="35"/>
    </w:p>
    <w:p>
      <w:pPr>
        <w:spacing w:before="240" w:after="200"/>
      </w:pPr>
      <w:r>
        <w:t xml:space="preserve">Data variables specific to irradiance products are defined in </w:t>
      </w:r>
      <w:r>
        <w:fldChar w:fldCharType="begin"/>
      </w:r>
      <w:r>
        <w:instrText xml:space="preserve">REF _Ref31817762 \h</w:instrText>
      </w:r>
      <w:r>
        <w:fldChar w:fldCharType="separate"/>
      </w:r>
      <w:r>
        <w:t>Table 21</w:t>
      </w:r>
      <w:r>
        <w:fldChar w:fldCharType="end"/>
      </w:r>
      <w:r>
        <w:t>. The remaining tables in this subsection define each of the listed data variables.</w:t>
      </w:r>
    </w:p>
    <w:p>
      <w:pPr>
        <w:pStyle w:val="15"/>
        <w:keepNext/>
        <w:jc w:val="center"/>
      </w:pPr>
      <w:bookmarkStart w:id="36" w:name="_Ref31817762"/>
      <w:r>
        <w:t xml:space="preserve">Table </w:t>
      </w:r>
      <w:r>
        <w:fldChar w:fldCharType="begin"/>
      </w:r>
      <w:r>
        <w:instrText xml:space="preserve">SEQ Table \* ARABIC</w:instrText>
      </w:r>
      <w:r>
        <w:fldChar w:fldCharType="separate"/>
      </w:r>
      <w:r>
        <w:t>21</w:t>
      </w:r>
      <w:r>
        <w:fldChar w:fldCharType="end"/>
      </w:r>
      <w:bookmarkEnd w:id="36"/>
      <w:r>
        <w:t xml:space="preserve"> - Irradiance product variables</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659"/>
        <w:gridCol w:w="2693"/>
        <w:gridCol w:w="1276"/>
        <w:gridCol w:w="269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65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Variable Name</w:t>
            </w:r>
          </w:p>
        </w:tc>
        <w:tc>
          <w:tcPr>
            <w:tcW w:w="269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Standard Name</w:t>
            </w:r>
          </w:p>
        </w:tc>
        <w:tc>
          <w:tcPr>
            <w:tcW w:w="127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Data Type</w:t>
            </w:r>
          </w:p>
        </w:tc>
        <w:tc>
          <w:tcPr>
            <w:tcW w:w="26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Dimension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b w:val="0"/>
                <w:bCs/>
                <w:sz w:val="22"/>
              </w:rPr>
            </w:pPr>
            <w:r>
              <w:rPr>
                <w:rFonts w:ascii="Arial" w:hAnsi="Arial" w:cs="Arial"/>
                <w:b w:val="0"/>
                <w:bCs/>
                <w:sz w:val="22"/>
              </w:rPr>
              <w:t>irradiance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irradiance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wavelength, 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b w:val="0"/>
                <w:bCs/>
                <w:sz w:val="22"/>
              </w:rPr>
            </w:pPr>
            <w:r>
              <w:rPr>
                <w:rFonts w:ascii="Arial" w:hAnsi="Arial" w:cs="Arial"/>
                <w:b w:val="0"/>
                <w:bCs/>
                <w:sz w:val="22"/>
              </w:rPr>
              <w:t>u_random_irradiance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u_random_irradiance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wavelength, 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b w:val="0"/>
                <w:bCs/>
                <w:sz w:val="22"/>
              </w:rPr>
            </w:pPr>
            <w:r>
              <w:rPr>
                <w:rFonts w:ascii="Arial" w:hAnsi="Arial" w:cs="Arial"/>
                <w:b w:val="0"/>
                <w:bCs/>
                <w:sz w:val="22"/>
              </w:rPr>
              <w:t>u_systematic_irradiance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u_systematic_irradiance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wavelength, 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b w:val="0"/>
                <w:bCs/>
                <w:sz w:val="22"/>
              </w:rPr>
            </w:pPr>
            <w:r>
              <w:rPr>
                <w:rFonts w:ascii="Arial" w:hAnsi="Arial" w:cs="Arial"/>
                <w:b w:val="0"/>
                <w:bCs/>
                <w:sz w:val="22"/>
              </w:rPr>
              <w:t>quality_flag</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quality_flag</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series</w:t>
            </w:r>
          </w:p>
        </w:tc>
      </w:tr>
    </w:tbl>
    <w:p>
      <w:pPr>
        <w:pStyle w:val="15"/>
        <w:keepNext/>
        <w:spacing w:before="240" w:after="200"/>
        <w:jc w:val="center"/>
      </w:pPr>
      <w:r>
        <w:t xml:space="preserve">Table </w:t>
      </w:r>
      <w:r>
        <w:fldChar w:fldCharType="begin"/>
      </w:r>
      <w:r>
        <w:instrText xml:space="preserve">SEQ Table \* ARABIC</w:instrText>
      </w:r>
      <w:r>
        <w:fldChar w:fldCharType="separate"/>
      </w:r>
      <w:r>
        <w:t>22</w:t>
      </w:r>
      <w:r>
        <w:fldChar w:fldCharType="end"/>
      </w:r>
      <w:r>
        <w:t xml:space="preserve"> - irradiance variable definition</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irradiance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irradiance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Irradiance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mW m^-2 nm^-1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quality_flag</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bl>
    <w:p>
      <w:pPr>
        <w:pStyle w:val="15"/>
        <w:keepNext/>
        <w:spacing w:before="240" w:after="200"/>
        <w:jc w:val="center"/>
      </w:pPr>
      <w:r>
        <w:t xml:space="preserve">Table </w:t>
      </w:r>
      <w:r>
        <w:fldChar w:fldCharType="begin"/>
      </w:r>
      <w:r>
        <w:instrText xml:space="preserve">SEQ Table \* ARABIC</w:instrText>
      </w:r>
      <w:r>
        <w:fldChar w:fldCharType="separate"/>
      </w:r>
      <w:r>
        <w:t>23</w:t>
      </w:r>
      <w:r>
        <w:fldChar w:fldCharType="end"/>
      </w:r>
      <w:r>
        <w:t xml:space="preserve"> - u_random_irradiance variable definition</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u_random_irradiance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u_random_irradiance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Random irradiance uncertainty</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tabs>
                <w:tab w:val="right" w:pos="2335"/>
              </w:tabs>
              <w:rPr>
                <w:rFonts w:ascii="Arial" w:hAnsi="Arial" w:cs="Arial"/>
                <w:sz w:val="22"/>
              </w:rPr>
            </w:pPr>
            <w:r>
              <w:rPr>
                <w:rFonts w:ascii="Arial" w:hAnsi="Arial" w:cs="Arial"/>
                <w:sz w:val="22"/>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bl>
    <w:p>
      <w:pPr>
        <w:pStyle w:val="15"/>
        <w:keepNext/>
        <w:spacing w:before="240" w:after="200"/>
        <w:jc w:val="center"/>
      </w:pPr>
      <w:r>
        <w:t xml:space="preserve">Table </w:t>
      </w:r>
      <w:r>
        <w:fldChar w:fldCharType="begin"/>
      </w:r>
      <w:r>
        <w:instrText xml:space="preserve">SEQ Table \* ARABIC</w:instrText>
      </w:r>
      <w:r>
        <w:fldChar w:fldCharType="separate"/>
      </w:r>
      <w:r>
        <w:t>24</w:t>
      </w:r>
      <w:r>
        <w:fldChar w:fldCharType="end"/>
      </w:r>
      <w:r>
        <w:t xml:space="preserve"> - u_systematic_irradiance variable definition</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u_systematic_irradiance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u_systematic_irradiance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Systematic irradiance uncertainty</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bl>
    <w:p>
      <w:pPr>
        <w:pStyle w:val="15"/>
        <w:keepNext/>
        <w:spacing w:before="240" w:after="200"/>
        <w:jc w:val="center"/>
      </w:pPr>
      <w:r>
        <w:t xml:space="preserve">Table </w:t>
      </w:r>
      <w:r>
        <w:fldChar w:fldCharType="begin"/>
      </w:r>
      <w:r>
        <w:instrText xml:space="preserve">SEQ Table \* ARABIC</w:instrText>
      </w:r>
      <w:r>
        <w:fldChar w:fldCharType="separate"/>
      </w:r>
      <w:r>
        <w:t>25</w:t>
      </w:r>
      <w:r>
        <w:fldChar w:fldCharType="end"/>
      </w:r>
      <w:r>
        <w:t xml:space="preserve"> - quality_flag variable definition</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quality_flag</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quality_flags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Quality indicator per acquisition</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flag_masks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1,2,4,8,16,32,64,128</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flag_meanings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Blah</w:t>
            </w:r>
          </w:p>
          <w:p>
            <w:pPr>
              <w:pStyle w:val="122"/>
              <w:rPr>
                <w:rFonts w:ascii="Arial" w:hAnsi="Arial" w:cs="Arial"/>
                <w:sz w:val="22"/>
              </w:rPr>
            </w:pPr>
            <w:r>
              <w:rPr>
                <w:rFonts w:ascii="Arial" w:hAnsi="Arial" w:cs="Arial"/>
                <w:sz w:val="22"/>
              </w:rPr>
              <w:t>Blah</w:t>
            </w:r>
          </w:p>
          <w:p>
            <w:pPr>
              <w:pStyle w:val="122"/>
              <w:rPr>
                <w:rFonts w:ascii="Arial" w:hAnsi="Arial" w:cs="Arial"/>
                <w:sz w:val="22"/>
              </w:rPr>
            </w:pPr>
            <w:r>
              <w:rPr>
                <w:rFonts w:ascii="Arial" w:hAnsi="Arial" w:cs="Arial"/>
                <w:sz w:val="22"/>
              </w:rPr>
              <w:t>Blah</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bl>
    <w:p>
      <w:pPr>
        <w:pStyle w:val="3"/>
        <w:numPr>
          <w:ilvl w:val="1"/>
          <w:numId w:val="2"/>
        </w:numPr>
      </w:pPr>
      <w:bookmarkStart w:id="37" w:name="_Toc339668201"/>
      <w:r>
        <w:t>Reflectance Variables</w:t>
      </w:r>
      <w:bookmarkEnd w:id="37"/>
    </w:p>
    <w:p>
      <w:pPr>
        <w:spacing w:before="240" w:after="200"/>
      </w:pPr>
      <w:r>
        <w:t xml:space="preserve">Data variables specific to Level 2a and Level 2b reflectance products are defined in </w:t>
      </w:r>
      <w:r>
        <w:fldChar w:fldCharType="begin"/>
      </w:r>
      <w:r>
        <w:instrText xml:space="preserve">REF _Ref31817544 \h</w:instrText>
      </w:r>
      <w:r>
        <w:fldChar w:fldCharType="separate"/>
      </w:r>
      <w:r>
        <w:t>Table 26</w:t>
      </w:r>
      <w:r>
        <w:fldChar w:fldCharType="end"/>
      </w:r>
      <w:r>
        <w:t xml:space="preserve"> and </w:t>
      </w:r>
      <w:r>
        <w:fldChar w:fldCharType="begin"/>
      </w:r>
      <w:r>
        <w:instrText xml:space="preserve">REF _Ref31817628 \h</w:instrText>
      </w:r>
      <w:r>
        <w:fldChar w:fldCharType="separate"/>
      </w:r>
      <w:r>
        <w:t>Table 27</w:t>
      </w:r>
      <w:r>
        <w:fldChar w:fldCharType="end"/>
      </w:r>
      <w:r>
        <w:t xml:space="preserve"> respectively. These variables only differ by dimensions and so the remaining tables in this subsection define each of the listed data variables for both products together.</w:t>
      </w:r>
    </w:p>
    <w:p>
      <w:pPr>
        <w:pStyle w:val="15"/>
        <w:keepNext/>
        <w:jc w:val="center"/>
      </w:pPr>
      <w:bookmarkStart w:id="38" w:name="_Ref31817544"/>
      <w:r>
        <w:t xml:space="preserve">Table </w:t>
      </w:r>
      <w:r>
        <w:fldChar w:fldCharType="begin"/>
      </w:r>
      <w:r>
        <w:instrText xml:space="preserve">SEQ Table \* ARABIC</w:instrText>
      </w:r>
      <w:r>
        <w:fldChar w:fldCharType="separate"/>
      </w:r>
      <w:r>
        <w:t>26</w:t>
      </w:r>
      <w:r>
        <w:fldChar w:fldCharType="end"/>
      </w:r>
      <w:bookmarkEnd w:id="38"/>
      <w:r>
        <w:t xml:space="preserve"> – L2a reflectance product variables</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659"/>
        <w:gridCol w:w="2693"/>
        <w:gridCol w:w="1276"/>
        <w:gridCol w:w="269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65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Variable Name</w:t>
            </w:r>
          </w:p>
        </w:tc>
        <w:tc>
          <w:tcPr>
            <w:tcW w:w="269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Standard Name</w:t>
            </w:r>
          </w:p>
        </w:tc>
        <w:tc>
          <w:tcPr>
            <w:tcW w:w="127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Data Type</w:t>
            </w:r>
          </w:p>
        </w:tc>
        <w:tc>
          <w:tcPr>
            <w:tcW w:w="26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Dimension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b w:val="0"/>
                <w:bCs/>
                <w:sz w:val="22"/>
              </w:rPr>
            </w:pPr>
            <w:r>
              <w:rPr>
                <w:rFonts w:ascii="Arial" w:hAnsi="Arial" w:cs="Arial"/>
                <w:b w:val="0"/>
                <w:bCs/>
                <w:sz w:val="22"/>
              </w:rPr>
              <w:t>reflectance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reflectance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wavelength, 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b w:val="0"/>
                <w:bCs/>
                <w:sz w:val="22"/>
              </w:rPr>
            </w:pPr>
            <w:r>
              <w:rPr>
                <w:rFonts w:ascii="Arial" w:hAnsi="Arial" w:cs="Arial"/>
                <w:b w:val="0"/>
                <w:bCs/>
                <w:sz w:val="22"/>
              </w:rPr>
              <w:t>u_random_reflectance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u_random_reflectance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wavelength, 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b w:val="0"/>
                <w:bCs/>
                <w:sz w:val="22"/>
              </w:rPr>
            </w:pPr>
            <w:r>
              <w:rPr>
                <w:rFonts w:ascii="Arial" w:hAnsi="Arial" w:cs="Arial"/>
                <w:b w:val="0"/>
                <w:bCs/>
                <w:sz w:val="22"/>
              </w:rPr>
              <w:t>u_systematic_reflectance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u_systematic_reflectance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wavelength, 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b w:val="0"/>
                <w:bCs/>
                <w:sz w:val="22"/>
              </w:rPr>
            </w:pPr>
            <w:r>
              <w:rPr>
                <w:rFonts w:ascii="Arial" w:hAnsi="Arial" w:cs="Arial"/>
                <w:b w:val="0"/>
                <w:bCs/>
                <w:sz w:val="22"/>
              </w:rPr>
              <w:t>quality_flag</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quality_flag</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series</w:t>
            </w:r>
          </w:p>
        </w:tc>
      </w:tr>
    </w:tbl>
    <w:p>
      <w:pPr>
        <w:pStyle w:val="15"/>
        <w:keepNext/>
        <w:spacing w:before="240" w:after="200"/>
        <w:jc w:val="center"/>
      </w:pPr>
      <w:bookmarkStart w:id="39" w:name="_Ref31817628"/>
      <w:r>
        <w:t xml:space="preserve">Table </w:t>
      </w:r>
      <w:r>
        <w:fldChar w:fldCharType="begin"/>
      </w:r>
      <w:r>
        <w:instrText xml:space="preserve">SEQ Table \* ARABIC</w:instrText>
      </w:r>
      <w:r>
        <w:fldChar w:fldCharType="separate"/>
      </w:r>
      <w:r>
        <w:t>27</w:t>
      </w:r>
      <w:r>
        <w:fldChar w:fldCharType="end"/>
      </w:r>
      <w:bookmarkEnd w:id="39"/>
      <w:r>
        <w:t xml:space="preserve"> – L2b reflectance product variables</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659"/>
        <w:gridCol w:w="2693"/>
        <w:gridCol w:w="1276"/>
        <w:gridCol w:w="269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65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Variable Name</w:t>
            </w:r>
          </w:p>
        </w:tc>
        <w:tc>
          <w:tcPr>
            <w:tcW w:w="269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Standard Name</w:t>
            </w:r>
          </w:p>
        </w:tc>
        <w:tc>
          <w:tcPr>
            <w:tcW w:w="127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Data Type</w:t>
            </w:r>
          </w:p>
        </w:tc>
        <w:tc>
          <w:tcPr>
            <w:tcW w:w="26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Dimension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b w:val="0"/>
                <w:bCs/>
                <w:sz w:val="22"/>
              </w:rPr>
            </w:pPr>
            <w:r>
              <w:rPr>
                <w:rFonts w:ascii="Arial" w:hAnsi="Arial" w:cs="Arial"/>
                <w:b w:val="0"/>
                <w:bCs/>
                <w:sz w:val="22"/>
              </w:rPr>
              <w:t>reflectance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reflectance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wavelength, time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b w:val="0"/>
                <w:bCs/>
                <w:sz w:val="22"/>
              </w:rPr>
            </w:pPr>
            <w:r>
              <w:rPr>
                <w:rFonts w:ascii="Arial" w:hAnsi="Arial" w:cs="Arial"/>
                <w:b w:val="0"/>
                <w:bCs/>
                <w:sz w:val="22"/>
              </w:rPr>
              <w:t>u_random_reflectance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u_random_reflectance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wavelength, time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b w:val="0"/>
                <w:bCs/>
                <w:sz w:val="22"/>
              </w:rPr>
            </w:pPr>
            <w:r>
              <w:rPr>
                <w:rFonts w:ascii="Arial" w:hAnsi="Arial" w:cs="Arial"/>
                <w:b w:val="0"/>
                <w:bCs/>
                <w:sz w:val="22"/>
              </w:rPr>
              <w:t>u_systematic_reflectance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u_systematic_reflectance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wavelength, time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b w:val="0"/>
                <w:bCs/>
                <w:sz w:val="22"/>
              </w:rPr>
            </w:pPr>
            <w:r>
              <w:rPr>
                <w:rFonts w:ascii="Arial" w:hAnsi="Arial" w:cs="Arial"/>
                <w:b w:val="0"/>
                <w:bCs/>
                <w:sz w:val="22"/>
              </w:rPr>
              <w:t>quality_flag</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quality_flag</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time</w:t>
            </w:r>
          </w:p>
        </w:tc>
      </w:tr>
    </w:tbl>
    <w:p>
      <w:pPr>
        <w:pStyle w:val="15"/>
        <w:keepNext/>
        <w:spacing w:before="240" w:after="200"/>
        <w:jc w:val="center"/>
      </w:pPr>
      <w:r>
        <w:t xml:space="preserve">Table </w:t>
      </w:r>
      <w:r>
        <w:fldChar w:fldCharType="begin"/>
      </w:r>
      <w:r>
        <w:instrText xml:space="preserve">SEQ Table \* ARABIC</w:instrText>
      </w:r>
      <w:r>
        <w:fldChar w:fldCharType="separate"/>
      </w:r>
      <w:r>
        <w:t>28</w:t>
      </w:r>
      <w:r>
        <w:fldChar w:fldCharType="end"/>
      </w:r>
      <w:r>
        <w:t xml:space="preserve"> - irradiance variable definition</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reflectance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reflectance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Reflectance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mW m^-2 nm^-1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quality_flag</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bl>
    <w:p>
      <w:pPr>
        <w:pStyle w:val="15"/>
        <w:keepNext/>
        <w:spacing w:before="240" w:after="200"/>
        <w:jc w:val="center"/>
      </w:pPr>
      <w:r>
        <w:t xml:space="preserve">Table </w:t>
      </w:r>
      <w:r>
        <w:fldChar w:fldCharType="begin"/>
      </w:r>
      <w:r>
        <w:instrText xml:space="preserve">SEQ Table \* ARABIC</w:instrText>
      </w:r>
      <w:r>
        <w:fldChar w:fldCharType="separate"/>
      </w:r>
      <w:r>
        <w:t>29</w:t>
      </w:r>
      <w:r>
        <w:fldChar w:fldCharType="end"/>
      </w:r>
      <w:r>
        <w:t xml:space="preserve"> - u_random_irradiance variable definition</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u_random_reflectance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u_random_reflectance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Random reflectance uncertainty</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tabs>
                <w:tab w:val="right" w:pos="2335"/>
              </w:tabs>
              <w:rPr>
                <w:rFonts w:ascii="Arial" w:hAnsi="Arial" w:cs="Arial"/>
                <w:sz w:val="22"/>
              </w:rPr>
            </w:pPr>
            <w:r>
              <w:rPr>
                <w:rFonts w:ascii="Arial" w:hAnsi="Arial" w:cs="Arial"/>
                <w:sz w:val="22"/>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bl>
    <w:p>
      <w:pPr>
        <w:pStyle w:val="15"/>
        <w:keepNext/>
        <w:spacing w:before="240" w:after="200"/>
        <w:jc w:val="center"/>
      </w:pPr>
      <w:r>
        <w:t xml:space="preserve">Table </w:t>
      </w:r>
      <w:r>
        <w:fldChar w:fldCharType="begin"/>
      </w:r>
      <w:r>
        <w:instrText xml:space="preserve">SEQ Table \* ARABIC</w:instrText>
      </w:r>
      <w:r>
        <w:fldChar w:fldCharType="separate"/>
      </w:r>
      <w:r>
        <w:t>30</w:t>
      </w:r>
      <w:r>
        <w:fldChar w:fldCharType="end"/>
      </w:r>
      <w:r>
        <w:t xml:space="preserve"> - u_systematic_irradiance variable definition</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u_systematic_reflectance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u_systematic_reflectance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Systematic reflectance uncertainty</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bl>
    <w:p>
      <w:pPr>
        <w:pStyle w:val="15"/>
        <w:keepNext/>
        <w:spacing w:before="240" w:after="200"/>
        <w:jc w:val="center"/>
      </w:pPr>
      <w:r>
        <w:t xml:space="preserve">Table </w:t>
      </w:r>
      <w:r>
        <w:fldChar w:fldCharType="begin"/>
      </w:r>
      <w:r>
        <w:instrText xml:space="preserve">SEQ Table \* ARABIC</w:instrText>
      </w:r>
      <w:r>
        <w:fldChar w:fldCharType="separate"/>
      </w:r>
      <w:r>
        <w:t>31</w:t>
      </w:r>
      <w:r>
        <w:fldChar w:fldCharType="end"/>
      </w:r>
      <w:r>
        <w:t xml:space="preserve"> - quality_flag variable definition</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quality_flag</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2"/>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quality_flags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Quality indicator per acquisition</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flag_masks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r>
              <w:rPr>
                <w:rFonts w:ascii="Arial" w:hAnsi="Arial" w:cs="Arial"/>
                <w:sz w:val="22"/>
              </w:rPr>
              <w:t>1,2,4,8,16,32,64,128</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2"/>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flag_meanings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r>
              <w:rPr>
                <w:rFonts w:ascii="Arial" w:hAnsi="Arial" w:cs="Arial"/>
                <w:sz w:val="22"/>
              </w:rPr>
              <w:t>Blah</w:t>
            </w:r>
          </w:p>
          <w:p>
            <w:pPr>
              <w:pStyle w:val="122"/>
              <w:rPr>
                <w:rFonts w:ascii="Arial" w:hAnsi="Arial" w:cs="Arial"/>
                <w:sz w:val="22"/>
              </w:rPr>
            </w:pPr>
            <w:r>
              <w:rPr>
                <w:rFonts w:ascii="Arial" w:hAnsi="Arial" w:cs="Arial"/>
                <w:sz w:val="22"/>
              </w:rPr>
              <w:t>Blah</w:t>
            </w:r>
          </w:p>
          <w:p>
            <w:pPr>
              <w:pStyle w:val="122"/>
              <w:rPr>
                <w:rFonts w:ascii="Arial" w:hAnsi="Arial" w:cs="Arial"/>
                <w:sz w:val="22"/>
              </w:rPr>
            </w:pPr>
            <w:r>
              <w:rPr>
                <w:rFonts w:ascii="Arial" w:hAnsi="Arial" w:cs="Arial"/>
                <w:sz w:val="22"/>
              </w:rPr>
              <w:t>Blah</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2"/>
              <w:rPr>
                <w:rFonts w:ascii="Arial" w:hAnsi="Arial" w:cs="Arial"/>
                <w:sz w:val="22"/>
              </w:rPr>
            </w:pPr>
          </w:p>
        </w:tc>
      </w:tr>
    </w:tbl>
    <w:p>
      <w:pPr>
        <w:pStyle w:val="3"/>
        <w:numPr>
          <w:ilvl w:val="0"/>
          <w:numId w:val="0"/>
        </w:numPr>
        <w:ind w:left="576" w:right="0" w:hanging="576"/>
      </w:pPr>
    </w:p>
    <w:sectPr>
      <w:headerReference r:id="rId7" w:type="default"/>
      <w:footerReference r:id="rId8" w:type="default"/>
      <w:pgSz w:w="11906" w:h="16838"/>
      <w:pgMar w:top="493" w:right="1440" w:bottom="851" w:left="1440" w:header="436" w:footer="314" w:gutter="0"/>
      <w:pgBorders>
        <w:top w:val="none" w:sz="0" w:space="0"/>
        <w:left w:val="none" w:sz="0" w:space="0"/>
        <w:bottom w:val="none" w:sz="0" w:space="0"/>
        <w:right w:val="none" w:sz="0" w:space="0"/>
      </w:pgBorders>
      <w:pgNumType w:fmt="decimal"/>
      <w:cols w:space="720" w:num="1"/>
      <w:formProt w:val="0"/>
      <w:docGrid w:linePitch="360" w:charSpace="409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am Hunt" w:date="2020-02-05T17:42:00Z" w:initials="SH">
    <w:p w14:paraId="6FBD8612">
      <w:r>
        <w:rPr>
          <w:rFonts w:ascii="Liberation Serif" w:hAnsi="Liberation Serif" w:eastAsia="DejaVu Sans"/>
          <w:color w:val="auto"/>
          <w:sz w:val="24"/>
          <w:szCs w:val="24"/>
          <w:lang w:val="en-US" w:eastAsia="en-US" w:bidi="en-US"/>
        </w:rPr>
        <w:t>To do</w:t>
      </w:r>
    </w:p>
  </w:comment>
  <w:comment w:id="1" w:author="Sam Hunt" w:date="2020-02-05T17:37:00Z" w:initials="SH">
    <w:p w14:paraId="EBEF82D6">
      <w:r>
        <w:rPr>
          <w:rFonts w:ascii="Liberation Serif" w:hAnsi="Liberation Serif" w:eastAsia="DejaVu Sans"/>
          <w:color w:val="auto"/>
          <w:sz w:val="24"/>
          <w:szCs w:val="24"/>
          <w:lang w:val="en-US" w:eastAsia="en-US" w:bidi="en-US"/>
        </w:rPr>
        <w:t>Might change this…</w:t>
      </w:r>
    </w:p>
  </w:comment>
  <w:comment w:id="2" w:author="cgoyens" w:date="2020-04-10T15:15:58Z" w:initials="c">
    <w:p w14:paraId="7FFE3384">
      <w:pPr>
        <w:pStyle w:val="3"/>
        <w:keepNext w:val="0"/>
        <w:keepLines w:val="0"/>
        <w:widowControl/>
        <w:suppressLineNumbers w:val="0"/>
      </w:pPr>
      <w:r>
        <w:rPr>
          <w:rFonts w:hint="default"/>
          <w:lang w:val="en"/>
        </w:rPr>
        <w:t xml:space="preserve">Is it not 1.8 now? </w:t>
      </w:r>
      <w:r>
        <w:t>CF Conformance Requirements and Recommendations 1.8</w:t>
      </w:r>
    </w:p>
    <w:p w14:paraId="AE8D29F5">
      <w:pPr>
        <w:pStyle w:val="17"/>
        <w:rPr>
          <w:rFonts w:hint="default"/>
          <w:lang w:val="en"/>
        </w:rPr>
      </w:pPr>
      <w:r>
        <w:rPr>
          <w:rFonts w:hint="default"/>
          <w:lang w:val="en"/>
        </w:rPr>
        <w:t>http://cfconventions.org/Data/cf-documents/requirements-recommendations/conformance-1.8.html</w:t>
      </w:r>
    </w:p>
  </w:comment>
  <w:comment w:id="3" w:author="Sam Hunt" w:date="2019-07-23T17:35:00Z" w:initials="SH">
    <w:p w14:paraId="BCAF07B8">
      <w:r>
        <w:rPr>
          <w:rFonts w:ascii="Liberation Serif" w:hAnsi="Liberation Serif" w:eastAsia="DejaVu Sans"/>
          <w:color w:val="auto"/>
          <w:sz w:val="24"/>
          <w:szCs w:val="24"/>
          <w:lang w:val="en-US" w:eastAsia="en-US" w:bidi="en-US"/>
        </w:rPr>
        <w:t>I just made something up here following the convention we have in RadCalNet, which is</w:t>
      </w:r>
    </w:p>
    <w:p w14:paraId="75FF75D3"/>
    <w:p w14:paraId="BFFFB3EE">
      <w:r>
        <w:rPr>
          <w:rFonts w:ascii="Liberation Serif" w:hAnsi="Liberation Serif" w:eastAsia="DejaVu Sans"/>
          <w:color w:val="auto"/>
          <w:sz w:val="24"/>
          <w:szCs w:val="24"/>
          <w:lang w:val="en-US" w:eastAsia="en-US" w:bidi="en-US"/>
        </w:rPr>
        <w:t>LLCC</w:t>
      </w:r>
    </w:p>
    <w:p w14:paraId="EAEBFC9D"/>
    <w:p w14:paraId="5DFF4346">
      <w:r>
        <w:rPr>
          <w:rFonts w:ascii="Liberation Serif" w:hAnsi="Liberation Serif" w:eastAsia="DejaVu Sans"/>
          <w:color w:val="auto"/>
          <w:sz w:val="24"/>
          <w:szCs w:val="24"/>
          <w:lang w:val="en-US" w:eastAsia="en-US" w:bidi="en-US"/>
        </w:rPr>
        <w:t>LL – location abbreviation</w:t>
      </w:r>
    </w:p>
    <w:p w14:paraId="79ABF49F">
      <w:r>
        <w:rPr>
          <w:rFonts w:ascii="Liberation Serif" w:hAnsi="Liberation Serif" w:eastAsia="DejaVu Sans"/>
          <w:color w:val="auto"/>
          <w:sz w:val="24"/>
          <w:szCs w:val="24"/>
          <w:lang w:val="en-US" w:eastAsia="en-US" w:bidi="en-US"/>
        </w:rPr>
        <w:t>CC – country abbreviation</w:t>
      </w:r>
    </w:p>
    <w:p w14:paraId="DF7FF226"/>
    <w:p w14:paraId="77FFF453">
      <w:r>
        <w:rPr>
          <w:rFonts w:ascii="Liberation Serif" w:hAnsi="Liberation Serif" w:eastAsia="DejaVu Sans"/>
          <w:color w:val="auto"/>
          <w:sz w:val="24"/>
          <w:szCs w:val="24"/>
          <w:lang w:val="en-US" w:eastAsia="en-US" w:bidi="en-US"/>
        </w:rPr>
        <w:t>Happy to go along with another convention you have though!</w:t>
      </w:r>
    </w:p>
  </w:comment>
  <w:comment w:id="4" w:author="Sam Hunt" w:date="2020-02-05T17:39:00Z" w:initials="SH">
    <w:p w14:paraId="793BBF2E">
      <w:r>
        <w:rPr>
          <w:rFonts w:ascii="Liberation Serif" w:hAnsi="Liberation Serif" w:eastAsia="DejaVu Sans"/>
          <w:color w:val="auto"/>
          <w:sz w:val="24"/>
          <w:szCs w:val="24"/>
          <w:lang w:val="en-US" w:eastAsia="en-US" w:bidi="en-US"/>
        </w:rPr>
        <w:t>Clemence, could you help me fill in this section? So it aligns what you did on the data management plan</w:t>
      </w:r>
    </w:p>
  </w:comment>
  <w:comment w:id="5" w:author="cgoyens" w:date="2020-04-09T12:51:27Z" w:initials="c">
    <w:p w14:paraId="B7D1471E">
      <w:pPr>
        <w:pStyle w:val="17"/>
        <w:rPr>
          <w:rFonts w:hint="default"/>
          <w:lang w:val="en"/>
        </w:rPr>
      </w:pPr>
      <w:r>
        <w:rPr>
          <w:rFonts w:hint="default"/>
          <w:lang w:val="en"/>
        </w:rPr>
        <w:t>Not sure if we are “allowed” to provide more than one topic category</w:t>
      </w:r>
    </w:p>
  </w:comment>
  <w:comment w:id="6" w:author="Sam Hunt" w:date="2019-07-23T22:29:00Z" w:initials="SH">
    <w:p w14:paraId="7EFE8F1F">
      <w:r>
        <w:rPr>
          <w:rFonts w:ascii="Liberation Serif" w:hAnsi="Liberation Serif" w:eastAsia="DejaVu Sans"/>
          <w:color w:val="auto"/>
          <w:sz w:val="24"/>
          <w:szCs w:val="24"/>
          <w:lang w:val="en-US" w:eastAsia="en-US" w:bidi="en-US"/>
        </w:rPr>
        <w:t>Again should describe conformity to standards</w:t>
      </w:r>
    </w:p>
  </w:comment>
  <w:comment w:id="7" w:author="Sam Hunt" w:date="2020-02-05T17:40:00Z" w:initials="SH">
    <w:p w14:paraId="7573B31E">
      <w:pPr>
        <w:rPr>
          <w:rFonts w:hint="default"/>
          <w:lang w:val="en"/>
        </w:rPr>
      </w:pPr>
      <w:r>
        <w:rPr>
          <w:rFonts w:ascii="Liberation Serif" w:hAnsi="Liberation Serif" w:eastAsia="DejaVu Sans"/>
          <w:color w:val="auto"/>
          <w:sz w:val="24"/>
          <w:szCs w:val="24"/>
          <w:lang w:val="en-US" w:eastAsia="en-US" w:bidi="en-US"/>
        </w:rPr>
        <w:t>Clemence - all these names should be the standard compliant ones that you wrote about before – could you help me with this too?</w:t>
      </w:r>
    </w:p>
  </w:comment>
  <w:comment w:id="8" w:author="cgoyens" w:date="2020-04-10T17:51:02Z" w:initials="c">
    <w:p w14:paraId="37F55917">
      <w:pPr>
        <w:pStyle w:val="17"/>
        <w:rPr>
          <w:rFonts w:hint="default"/>
          <w:lang w:val="en"/>
        </w:rPr>
      </w:pPr>
      <w:r>
        <w:rPr>
          <w:rFonts w:hint="default"/>
          <w:lang w:val="en"/>
        </w:rPr>
        <w:t>Yes indeed. I will add an extra attribute with references to common vocabularies for each variable - possibly several (there are a lot of different standards to standardize everything... not sure I fully understand the principle ;))</w:t>
      </w:r>
    </w:p>
  </w:comment>
  <w:comment w:id="9" w:author="Sam Hunt" w:date="2020-02-05T17:09:00Z" w:initials="SH">
    <w:p w14:paraId="8D9FC11D">
      <w:r>
        <w:rPr>
          <w:rFonts w:ascii="Liberation Serif" w:hAnsi="Liberation Serif" w:eastAsia="DejaVu Sans"/>
          <w:color w:val="auto"/>
          <w:sz w:val="24"/>
          <w:szCs w:val="24"/>
          <w:lang w:val="en-US" w:eastAsia="en-US" w:bidi="en-US"/>
        </w:rPr>
        <w:t>Plus wavelength uncertainty?</w:t>
      </w:r>
    </w:p>
  </w:comment>
  <w:comment w:id="10" w:author="Sam Hunt" w:date="2020-02-05T17:20:00Z" w:initials="SH">
    <w:p w14:paraId="EB7B9D63">
      <w:r>
        <w:rPr>
          <w:rFonts w:ascii="Liberation Serif" w:hAnsi="Liberation Serif" w:eastAsia="DejaVu Sans"/>
          <w:color w:val="auto"/>
          <w:sz w:val="24"/>
          <w:szCs w:val="24"/>
          <w:lang w:val="en-US" w:eastAsia="en-US" w:bidi="en-US"/>
        </w:rPr>
        <w:t>Need to think a bit to work out the best options for these</w:t>
      </w:r>
    </w:p>
  </w:comment>
  <w:comment w:id="11" w:author="Sam Hunt" w:date="2020-02-05T17:09:00Z" w:initials="SH">
    <w:p w14:paraId="A5DF3928">
      <w:r>
        <w:rPr>
          <w:rFonts w:ascii="Liberation Serif" w:hAnsi="Liberation Serif" w:eastAsia="DejaVu Sans"/>
          <w:color w:val="auto"/>
          <w:sz w:val="24"/>
          <w:szCs w:val="24"/>
          <w:lang w:val="en-US" w:eastAsia="en-US" w:bidi="en-US"/>
        </w:rPr>
        <w:t>Plus uncertainties of times and angles?</w:t>
      </w:r>
    </w:p>
  </w:comment>
  <w:comment w:id="12" w:author="Sam Hunt" w:date="2020-02-05T17:19:00Z" w:initials="SH">
    <w:p w14:paraId="EEFF7FB9">
      <w:r>
        <w:rPr>
          <w:rFonts w:ascii="Liberation Serif" w:hAnsi="Liberation Serif" w:eastAsia="DejaVu Sans"/>
          <w:color w:val="auto"/>
          <w:sz w:val="24"/>
          <w:szCs w:val="24"/>
          <w:lang w:val="en-US" w:eastAsia="en-US" w:bidi="en-US"/>
        </w:rPr>
        <w:t>Plus wavelength error correlation matrix?</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FBD8612" w15:done="0"/>
  <w15:commentEx w15:paraId="EBEF82D6" w15:done="0"/>
  <w15:commentEx w15:paraId="AE8D29F5" w15:done="0"/>
  <w15:commentEx w15:paraId="77FFF453" w15:done="0"/>
  <w15:commentEx w15:paraId="793BBF2E" w15:done="0"/>
  <w15:commentEx w15:paraId="B7D1471E" w15:done="0"/>
  <w15:commentEx w15:paraId="7EFE8F1F" w15:done="0"/>
  <w15:commentEx w15:paraId="7573B31E" w15:done="0"/>
  <w15:commentEx w15:paraId="37F55917" w15:done="0" w15:paraIdParent="7573B31E"/>
  <w15:commentEx w15:paraId="8D9FC11D" w15:done="0"/>
  <w15:commentEx w15:paraId="EB7B9D63" w15:done="0"/>
  <w15:commentEx w15:paraId="A5DF3928" w15:done="0"/>
  <w15:commentEx w15:paraId="EEFF7FB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 w:name="Cambria">
    <w:altName w:val="Gubbi"/>
    <w:panose1 w:val="00000000000000000000"/>
    <w:charset w:val="01"/>
    <w:family w:val="roman"/>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OpenSymbol">
    <w:panose1 w:val="05010000000000000000"/>
    <w:charset w:val="02"/>
    <w:family w:val="auto"/>
    <w:pitch w:val="default"/>
    <w:sig w:usb0="800000AF" w:usb1="1001ECEA" w:usb2="00000000" w:usb3="00000000" w:csb0="00000001" w:csb1="00000000"/>
  </w:font>
  <w:font w:name="Liberation Sans">
    <w:panose1 w:val="020B0604020202020204"/>
    <w:charset w:val="01"/>
    <w:family w:val="roman"/>
    <w:pitch w:val="default"/>
    <w:sig w:usb0="E0000AFF" w:usb1="500078FF" w:usb2="00000021" w:usb3="00000000" w:csb0="600001BF" w:csb1="DFF70000"/>
  </w:font>
  <w:font w:name="Noto Sans CJK SC Regular">
    <w:altName w:val="Gubbi"/>
    <w:panose1 w:val="00000000000000000000"/>
    <w:charset w:val="00"/>
    <w:family w:val="auto"/>
    <w:pitch w:val="default"/>
    <w:sig w:usb0="00000000" w:usb1="00000000" w:usb2="00000000" w:usb3="00000000" w:csb0="00000000" w:csb1="00000000"/>
  </w:font>
  <w:font w:name="Liberation Serif">
    <w:panose1 w:val="02020603050405020304"/>
    <w:charset w:val="01"/>
    <w:family w:val="roman"/>
    <w:pitch w:val="default"/>
    <w:sig w:usb0="E0000AFF" w:usb1="500078FF" w:usb2="00000021" w:usb3="00000000" w:csb0="600001BF" w:csb1="DFF70000"/>
  </w:font>
  <w:font w:name="Droid Sans Fallback">
    <w:panose1 w:val="020B0502000000000001"/>
    <w:charset w:val="86"/>
    <w:family w:val="auto"/>
    <w:pitch w:val="default"/>
    <w:sig w:usb0="910002FF" w:usb1="2BDFFCFB" w:usb2="00000036" w:usb3="00000000" w:csb0="203F01FF" w:csb1="D7FF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DejaVa Sans">
    <w:altName w:val="Gubbi"/>
    <w:panose1 w:val="00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Liberation Sans">
    <w:panose1 w:val="020B0604020202020204"/>
    <w:charset w:val="00"/>
    <w:family w:val="auto"/>
    <w:pitch w:val="default"/>
    <w:sig w:usb0="E0000AFF" w:usb1="500078FF" w:usb2="00000021" w:usb3="00000000" w:csb0="600001BF" w:csb1="DFF70000"/>
  </w:font>
  <w:font w:name="Lohit Devanagari">
    <w:panose1 w:val="020B0600000000000000"/>
    <w:charset w:val="00"/>
    <w:family w:val="auto"/>
    <w:pitch w:val="default"/>
    <w:sig w:usb0="80008023" w:usb1="00002042" w:usb2="00000000" w:usb3="00000000" w:csb0="00000001" w:csb1="00000000"/>
  </w:font>
  <w:font w:name="MT Extra">
    <w:panose1 w:val="05050102010205020202"/>
    <w:charset w:val="00"/>
    <w:family w:val="auto"/>
    <w:pitch w:val="default"/>
    <w:sig w:usb0="8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tab/>
    </w:r>
  </w:p>
  <w:p>
    <w:pPr>
      <w:pStyle w:val="19"/>
    </w:pPr>
    <w:r>
      <w:rPr>
        <w:sz w:val="20"/>
        <w:szCs w:val="20"/>
      </w:rPr>
      <w:t>Confidential © HYPERNETS Consortium (RBINS, TARTU, SU, CNR, NPL, GFZ, CONICET)</w:t>
    </w:r>
    <w:r>
      <w:tab/>
    </w:r>
    <w:r>
      <w:fldChar w:fldCharType="begin"/>
    </w:r>
    <w:r>
      <w:instrText xml:space="preserve">PAGE</w:instrText>
    </w:r>
    <w:r>
      <w:fldChar w:fldCharType="separate"/>
    </w:r>
    <w: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tbl>
    <w:tblPr>
      <w:tblStyle w:val="12"/>
      <w:tblW w:w="9243" w:type="dxa"/>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93" w:type="dxa"/>
        <w:bottom w:w="0" w:type="dxa"/>
        <w:right w:w="108" w:type="dxa"/>
      </w:tblCellMar>
    </w:tblPr>
    <w:tblGrid>
      <w:gridCol w:w="3089"/>
      <w:gridCol w:w="1408"/>
      <w:gridCol w:w="47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93" w:type="dxa"/>
          <w:bottom w:w="0" w:type="dxa"/>
          <w:right w:w="108" w:type="dxa"/>
        </w:tblCellMar>
      </w:tblPrEx>
      <w:tc>
        <w:tcPr>
          <w:tcW w:w="3089" w:type="dxa"/>
          <w:vMerge w:val="restart"/>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1"/>
          </w:pPr>
          <w:r>
            <w:drawing>
              <wp:anchor distT="0" distB="0" distL="0" distR="0" simplePos="0" relativeHeight="1024" behindDoc="1" locked="0" layoutInCell="1" allowOverlap="1">
                <wp:simplePos x="0" y="0"/>
                <wp:positionH relativeFrom="column">
                  <wp:align>center</wp:align>
                </wp:positionH>
                <wp:positionV relativeFrom="paragraph">
                  <wp:posOffset>635</wp:posOffset>
                </wp:positionV>
                <wp:extent cx="1821815" cy="41402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
                        <a:stretch>
                          <a:fillRect/>
                        </a:stretch>
                      </pic:blipFill>
                      <pic:spPr>
                        <a:xfrm>
                          <a:off x="0" y="0"/>
                          <a:ext cx="1821815" cy="414020"/>
                        </a:xfrm>
                        <a:prstGeom prst="rect">
                          <a:avLst/>
                        </a:prstGeom>
                      </pic:spPr>
                    </pic:pic>
                  </a:graphicData>
                </a:graphic>
              </wp:anchor>
            </w:drawing>
          </w:r>
        </w:p>
      </w:tc>
      <w:tc>
        <w:tcPr>
          <w:tcW w:w="140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21"/>
          </w:pPr>
          <w:r>
            <w:t>Reference</w:t>
          </w:r>
        </w:p>
      </w:tc>
      <w:tc>
        <w:tcPr>
          <w:tcW w:w="474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21"/>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93" w:type="dxa"/>
          <w:bottom w:w="0" w:type="dxa"/>
          <w:right w:w="108" w:type="dxa"/>
        </w:tblCellMar>
      </w:tblPrEx>
      <w:tc>
        <w:tcPr>
          <w:tcW w:w="3089" w:type="dxa"/>
          <w:vMerge w:val="continue"/>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widowControl/>
            <w:bidi w:val="0"/>
            <w:spacing w:before="0" w:after="200" w:line="276" w:lineRule="auto"/>
            <w:jc w:val="left"/>
          </w:pPr>
        </w:p>
      </w:tc>
      <w:tc>
        <w:tcPr>
          <w:tcW w:w="140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21"/>
          </w:pPr>
          <w:r>
            <w:t>Version</w:t>
          </w:r>
        </w:p>
      </w:tc>
      <w:tc>
        <w:tcPr>
          <w:tcW w:w="474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21"/>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93" w:type="dxa"/>
          <w:bottom w:w="0" w:type="dxa"/>
          <w:right w:w="108" w:type="dxa"/>
        </w:tblCellMar>
      </w:tblPrEx>
      <w:tc>
        <w:tcPr>
          <w:tcW w:w="3089" w:type="dxa"/>
          <w:vMerge w:val="continue"/>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widowControl/>
            <w:bidi w:val="0"/>
            <w:spacing w:before="0" w:after="200" w:line="276" w:lineRule="auto"/>
            <w:jc w:val="left"/>
          </w:pPr>
        </w:p>
      </w:tc>
      <w:tc>
        <w:tcPr>
          <w:tcW w:w="140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21"/>
          </w:pPr>
          <w:r>
            <w:t>Date</w:t>
          </w:r>
        </w:p>
      </w:tc>
      <w:tc>
        <w:tcPr>
          <w:tcW w:w="474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21"/>
          </w:pPr>
        </w:p>
      </w:tc>
    </w:tr>
  </w:tbl>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DBFB3F"/>
    <w:multiLevelType w:val="multilevel"/>
    <w:tmpl w:val="D7DBFB3F"/>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
    <w:nsid w:val="F235A94C"/>
    <w:multiLevelType w:val="multilevel"/>
    <w:tmpl w:val="F235A94C"/>
    <w:lvl w:ilvl="0" w:tentative="0">
      <w:start w:val="1"/>
      <w:numFmt w:val="none"/>
      <w:pStyle w:val="2"/>
      <w:suff w:val="nothing"/>
      <w:lvlText w:val=""/>
      <w:lvlJc w:val="left"/>
      <w:pPr>
        <w:ind w:left="432" w:hanging="432"/>
      </w:pPr>
    </w:lvl>
    <w:lvl w:ilvl="1" w:tentative="0">
      <w:start w:val="1"/>
      <w:numFmt w:val="decimal"/>
      <w:pStyle w:val="3"/>
      <w:lvlText w:val="%2"/>
      <w:lvlJc w:val="left"/>
      <w:pPr>
        <w:ind w:left="576" w:hanging="576"/>
      </w:pPr>
    </w:lvl>
    <w:lvl w:ilvl="2" w:tentative="0">
      <w:start w:val="1"/>
      <w:numFmt w:val="decimal"/>
      <w:pStyle w:val="4"/>
      <w:lvlText w:val="%2.%3"/>
      <w:lvlJc w:val="left"/>
      <w:pPr>
        <w:ind w:left="720" w:hanging="720"/>
      </w:pPr>
    </w:lvl>
    <w:lvl w:ilvl="3" w:tentative="0">
      <w:start w:val="1"/>
      <w:numFmt w:val="decimal"/>
      <w:pStyle w:val="5"/>
      <w:lvlText w:val="%2.%3.%4"/>
      <w:lvlJc w:val="left"/>
      <w:pPr>
        <w:ind w:left="864" w:hanging="864"/>
      </w:pPr>
    </w:lvl>
    <w:lvl w:ilvl="4" w:tentative="0">
      <w:start w:val="1"/>
      <w:numFmt w:val="decimal"/>
      <w:pStyle w:val="6"/>
      <w:lvlText w:val="%2.%3.%4.%5"/>
      <w:lvlJc w:val="left"/>
      <w:pPr>
        <w:ind w:left="1008" w:hanging="1008"/>
      </w:pPr>
    </w:lvl>
    <w:lvl w:ilvl="5" w:tentative="0">
      <w:start w:val="1"/>
      <w:numFmt w:val="decimal"/>
      <w:pStyle w:val="7"/>
      <w:lvlText w:val="%2.%3.%4.%5.%6"/>
      <w:lvlJc w:val="left"/>
      <w:pPr>
        <w:ind w:left="1152" w:hanging="1152"/>
      </w:pPr>
    </w:lvl>
    <w:lvl w:ilvl="6" w:tentative="0">
      <w:start w:val="1"/>
      <w:numFmt w:val="decimal"/>
      <w:pStyle w:val="8"/>
      <w:lvlText w:val="%2.%3.%4.%5.%6.%7"/>
      <w:lvlJc w:val="left"/>
      <w:pPr>
        <w:ind w:left="1296" w:hanging="1296"/>
      </w:pPr>
    </w:lvl>
    <w:lvl w:ilvl="7" w:tentative="0">
      <w:start w:val="1"/>
      <w:numFmt w:val="decimal"/>
      <w:pStyle w:val="9"/>
      <w:lvlText w:val="%2.%3.%4.%5.%6.%7.%8"/>
      <w:lvlJc w:val="left"/>
      <w:pPr>
        <w:ind w:left="1440" w:hanging="1440"/>
      </w:pPr>
    </w:lvl>
    <w:lvl w:ilvl="8" w:tentative="0">
      <w:start w:val="1"/>
      <w:numFmt w:val="decimal"/>
      <w:pStyle w:val="10"/>
      <w:lvlText w:val="%2.%3.%4.%5.%6.%7.%8.%9"/>
      <w:lvlJc w:val="left"/>
      <w:pPr>
        <w:ind w:left="1584" w:hanging="1584"/>
      </w:pPr>
    </w:lvl>
  </w:abstractNum>
  <w:abstractNum w:abstractNumId="2">
    <w:nsid w:val="F77EF6A9"/>
    <w:multiLevelType w:val="singleLevel"/>
    <w:tmpl w:val="F77EF6A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9975363"/>
    <w:multiLevelType w:val="singleLevel"/>
    <w:tmpl w:val="7997536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Clémence Goyens">
    <w15:presenceInfo w15:providerId="None" w15:userId="Clémence Goyens"/>
  </w15:person>
  <w15:person w15:author="Sam Hunt">
    <w15:presenceInfo w15:providerId="None" w15:userId="Sam Hunt"/>
  </w15:person>
  <w15:person w15:author="cgoyens">
    <w15:presenceInfo w15:providerId="None" w15:userId="cgoye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useAltKinsokuLineBreakRules/>
    <w:splitPgBreakAndParaMark/>
    <w:compatSetting w:name="compatibilityMode" w:uri="http://schemas.microsoft.com/office/word" w:val="12"/>
  </w:compat>
  <w:rsids>
    <w:rsidRoot w:val="00172A27"/>
    <w:rsid w:val="078C4ECB"/>
    <w:rsid w:val="0E9F3DE3"/>
    <w:rsid w:val="1B3C83BE"/>
    <w:rsid w:val="22EF5EA3"/>
    <w:rsid w:val="27F668B9"/>
    <w:rsid w:val="2FBD4C2D"/>
    <w:rsid w:val="33EFA4BC"/>
    <w:rsid w:val="367543EF"/>
    <w:rsid w:val="37CFF294"/>
    <w:rsid w:val="37FD498D"/>
    <w:rsid w:val="3AEF7F7B"/>
    <w:rsid w:val="3CFE0B2F"/>
    <w:rsid w:val="3DD71888"/>
    <w:rsid w:val="3FD214B2"/>
    <w:rsid w:val="3FDD96D2"/>
    <w:rsid w:val="47FF8303"/>
    <w:rsid w:val="556EE90E"/>
    <w:rsid w:val="5777DD73"/>
    <w:rsid w:val="579F19DA"/>
    <w:rsid w:val="57DFA889"/>
    <w:rsid w:val="5BFEE87B"/>
    <w:rsid w:val="5F7FA297"/>
    <w:rsid w:val="5FFD3084"/>
    <w:rsid w:val="6DFE752F"/>
    <w:rsid w:val="6FBF768F"/>
    <w:rsid w:val="6FFF9E24"/>
    <w:rsid w:val="71ED51ED"/>
    <w:rsid w:val="7363DD56"/>
    <w:rsid w:val="75EFDE9E"/>
    <w:rsid w:val="76FD70E8"/>
    <w:rsid w:val="77F9A168"/>
    <w:rsid w:val="77FFE96D"/>
    <w:rsid w:val="7AF2B379"/>
    <w:rsid w:val="7AF78230"/>
    <w:rsid w:val="7BBB4FB9"/>
    <w:rsid w:val="7CFF3F0D"/>
    <w:rsid w:val="7F79C053"/>
    <w:rsid w:val="7FB7F7AC"/>
    <w:rsid w:val="7FBF7D83"/>
    <w:rsid w:val="7FFA2317"/>
    <w:rsid w:val="866F8420"/>
    <w:rsid w:val="8F6FC13C"/>
    <w:rsid w:val="91BF7BD3"/>
    <w:rsid w:val="9BEDF1CD"/>
    <w:rsid w:val="AECB5D5B"/>
    <w:rsid w:val="B7D7887E"/>
    <w:rsid w:val="B7FD2B3B"/>
    <w:rsid w:val="BE2D7705"/>
    <w:rsid w:val="BF1D484B"/>
    <w:rsid w:val="BFF7D384"/>
    <w:rsid w:val="D6B6AC5F"/>
    <w:rsid w:val="DDB5A21C"/>
    <w:rsid w:val="DDDDFC5B"/>
    <w:rsid w:val="DFBE6489"/>
    <w:rsid w:val="DFED3E93"/>
    <w:rsid w:val="E1DFB48C"/>
    <w:rsid w:val="E57F7F1E"/>
    <w:rsid w:val="EADF2A21"/>
    <w:rsid w:val="EAFF9FF3"/>
    <w:rsid w:val="EDFD5000"/>
    <w:rsid w:val="EEFF372A"/>
    <w:rsid w:val="F27F6255"/>
    <w:rsid w:val="F317CC98"/>
    <w:rsid w:val="F3D71984"/>
    <w:rsid w:val="F6FF0A75"/>
    <w:rsid w:val="F7F3862C"/>
    <w:rsid w:val="F9F3D0BB"/>
    <w:rsid w:val="FAF3F17F"/>
    <w:rsid w:val="FBE35AC3"/>
    <w:rsid w:val="FBFF8230"/>
    <w:rsid w:val="FCBBEC94"/>
    <w:rsid w:val="FD5B3B1E"/>
    <w:rsid w:val="FD7EDCE2"/>
    <w:rsid w:val="FDE78164"/>
    <w:rsid w:val="FDF684A6"/>
    <w:rsid w:val="FDFF65FC"/>
    <w:rsid w:val="FF7A99E0"/>
    <w:rsid w:val="FFBF7F2E"/>
    <w:rsid w:val="FFE77DE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kinsoku/>
      <w:overflowPunct/>
      <w:autoSpaceDE/>
      <w:bidi w:val="0"/>
      <w:spacing w:before="0" w:after="200" w:line="276" w:lineRule="auto"/>
      <w:jc w:val="left"/>
    </w:pPr>
    <w:rPr>
      <w:rFonts w:ascii="Arial" w:hAnsi="Arial" w:eastAsia="Calibri" w:cs="DejaVu Sans"/>
      <w:color w:val="00000A"/>
      <w:kern w:val="0"/>
      <w:sz w:val="22"/>
      <w:szCs w:val="22"/>
      <w:lang w:val="en-GB" w:eastAsia="en-US" w:bidi="ar-SA"/>
    </w:rPr>
  </w:style>
  <w:style w:type="paragraph" w:styleId="2">
    <w:name w:val="heading 1"/>
    <w:basedOn w:val="1"/>
    <w:next w:val="1"/>
    <w:qFormat/>
    <w:uiPriority w:val="0"/>
    <w:pPr>
      <w:keepNext/>
      <w:keepLines/>
      <w:pageBreakBefore/>
      <w:numPr>
        <w:ilvl w:val="0"/>
        <w:numId w:val="1"/>
      </w:numPr>
      <w:spacing w:before="480" w:after="0"/>
      <w:outlineLvl w:val="0"/>
    </w:pPr>
    <w:rPr>
      <w:rFonts w:eastAsia="Calibri" w:cs="DejaVu Sans"/>
      <w:b/>
      <w:bCs/>
      <w:color w:val="365F91"/>
      <w:sz w:val="28"/>
      <w:szCs w:val="28"/>
    </w:rPr>
  </w:style>
  <w:style w:type="paragraph" w:styleId="3">
    <w:name w:val="heading 2"/>
    <w:basedOn w:val="1"/>
    <w:next w:val="1"/>
    <w:qFormat/>
    <w:uiPriority w:val="0"/>
    <w:pPr>
      <w:keepNext/>
      <w:keepLines/>
      <w:numPr>
        <w:ilvl w:val="1"/>
        <w:numId w:val="1"/>
      </w:numPr>
      <w:spacing w:before="200" w:after="0"/>
      <w:outlineLvl w:val="1"/>
    </w:pPr>
    <w:rPr>
      <w:rFonts w:eastAsia="Calibri" w:cs="DejaVu Sans"/>
      <w:b/>
      <w:bCs/>
      <w:color w:val="4F81BD"/>
      <w:sz w:val="26"/>
      <w:szCs w:val="26"/>
    </w:rPr>
  </w:style>
  <w:style w:type="paragraph" w:styleId="4">
    <w:name w:val="heading 3"/>
    <w:basedOn w:val="1"/>
    <w:next w:val="1"/>
    <w:qFormat/>
    <w:uiPriority w:val="0"/>
    <w:pPr>
      <w:keepNext/>
      <w:keepLines/>
      <w:numPr>
        <w:ilvl w:val="2"/>
        <w:numId w:val="1"/>
      </w:numPr>
      <w:spacing w:before="200" w:after="0"/>
      <w:outlineLvl w:val="2"/>
    </w:pPr>
    <w:rPr>
      <w:rFonts w:eastAsia="Calibri" w:cs="DejaVu Sans"/>
      <w:b/>
      <w:bCs/>
      <w:color w:val="4F81BD"/>
    </w:rPr>
  </w:style>
  <w:style w:type="paragraph" w:styleId="5">
    <w:name w:val="heading 4"/>
    <w:basedOn w:val="1"/>
    <w:next w:val="1"/>
    <w:qFormat/>
    <w:uiPriority w:val="0"/>
    <w:pPr>
      <w:keepNext/>
      <w:keepLines/>
      <w:numPr>
        <w:ilvl w:val="3"/>
        <w:numId w:val="1"/>
      </w:numPr>
      <w:spacing w:before="200" w:after="0"/>
      <w:outlineLvl w:val="3"/>
    </w:pPr>
    <w:rPr>
      <w:rFonts w:ascii="Cambria" w:hAnsi="Cambria" w:eastAsia="Calibri" w:cs="DejaVu Sans"/>
      <w:b/>
      <w:bCs/>
      <w:i/>
      <w:iCs/>
      <w:color w:val="4F81BD"/>
    </w:rPr>
  </w:style>
  <w:style w:type="paragraph" w:styleId="6">
    <w:name w:val="heading 5"/>
    <w:basedOn w:val="1"/>
    <w:next w:val="1"/>
    <w:qFormat/>
    <w:uiPriority w:val="0"/>
    <w:pPr>
      <w:keepNext/>
      <w:keepLines/>
      <w:numPr>
        <w:ilvl w:val="4"/>
        <w:numId w:val="1"/>
      </w:numPr>
      <w:spacing w:before="200" w:after="0"/>
      <w:outlineLvl w:val="4"/>
    </w:pPr>
    <w:rPr>
      <w:rFonts w:ascii="Cambria" w:hAnsi="Cambria" w:eastAsia="Calibri" w:cs="DejaVu Sans"/>
      <w:color w:val="243F60"/>
    </w:rPr>
  </w:style>
  <w:style w:type="paragraph" w:styleId="7">
    <w:name w:val="heading 6"/>
    <w:basedOn w:val="1"/>
    <w:next w:val="1"/>
    <w:qFormat/>
    <w:uiPriority w:val="0"/>
    <w:pPr>
      <w:keepNext/>
      <w:keepLines/>
      <w:numPr>
        <w:ilvl w:val="5"/>
        <w:numId w:val="1"/>
      </w:numPr>
      <w:spacing w:before="200" w:after="0"/>
      <w:outlineLvl w:val="5"/>
    </w:pPr>
    <w:rPr>
      <w:rFonts w:ascii="Cambria" w:hAnsi="Cambria" w:eastAsia="Calibri" w:cs="DejaVu Sans"/>
      <w:i/>
      <w:iCs/>
      <w:color w:val="243F60"/>
    </w:rPr>
  </w:style>
  <w:style w:type="paragraph" w:styleId="8">
    <w:name w:val="heading 7"/>
    <w:basedOn w:val="1"/>
    <w:next w:val="1"/>
    <w:qFormat/>
    <w:uiPriority w:val="0"/>
    <w:pPr>
      <w:keepNext/>
      <w:keepLines/>
      <w:numPr>
        <w:ilvl w:val="6"/>
        <w:numId w:val="1"/>
      </w:numPr>
      <w:spacing w:before="200" w:after="0"/>
      <w:outlineLvl w:val="6"/>
    </w:pPr>
    <w:rPr>
      <w:rFonts w:ascii="Cambria" w:hAnsi="Cambria" w:eastAsia="Calibri" w:cs="DejaVu Sans"/>
      <w:i/>
      <w:iCs/>
      <w:color w:val="404040"/>
    </w:rPr>
  </w:style>
  <w:style w:type="paragraph" w:styleId="9">
    <w:name w:val="heading 8"/>
    <w:basedOn w:val="1"/>
    <w:next w:val="1"/>
    <w:qFormat/>
    <w:uiPriority w:val="0"/>
    <w:pPr>
      <w:keepNext/>
      <w:keepLines/>
      <w:numPr>
        <w:ilvl w:val="7"/>
        <w:numId w:val="1"/>
      </w:numPr>
      <w:spacing w:before="200" w:after="0"/>
      <w:outlineLvl w:val="7"/>
    </w:pPr>
    <w:rPr>
      <w:rFonts w:ascii="Cambria" w:hAnsi="Cambria" w:eastAsia="Calibri" w:cs="DejaVu Sans"/>
      <w:color w:val="404040"/>
      <w:sz w:val="20"/>
      <w:szCs w:val="20"/>
    </w:rPr>
  </w:style>
  <w:style w:type="paragraph" w:styleId="10">
    <w:name w:val="heading 9"/>
    <w:basedOn w:val="1"/>
    <w:next w:val="1"/>
    <w:qFormat/>
    <w:uiPriority w:val="0"/>
    <w:pPr>
      <w:keepNext/>
      <w:keepLines/>
      <w:numPr>
        <w:ilvl w:val="8"/>
        <w:numId w:val="1"/>
      </w:numPr>
      <w:spacing w:before="200" w:after="0"/>
      <w:outlineLvl w:val="8"/>
    </w:pPr>
    <w:rPr>
      <w:rFonts w:ascii="Cambria" w:hAnsi="Cambria" w:eastAsia="Calibri" w:cs="DejaVu Sans"/>
      <w:i/>
      <w:iCs/>
      <w:color w:val="404040"/>
      <w:sz w:val="20"/>
      <w:szCs w:val="20"/>
    </w:rPr>
  </w:style>
  <w:style w:type="character" w:default="1" w:styleId="11">
    <w:name w:val="Default Paragraph Font"/>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13">
    <w:name w:val="Balloon Text"/>
    <w:basedOn w:val="1"/>
    <w:qFormat/>
    <w:uiPriority w:val="0"/>
    <w:pPr>
      <w:spacing w:before="0" w:after="0" w:line="240" w:lineRule="auto"/>
    </w:pPr>
    <w:rPr>
      <w:rFonts w:cs="Arial"/>
      <w:sz w:val="16"/>
      <w:szCs w:val="16"/>
    </w:rPr>
  </w:style>
  <w:style w:type="paragraph" w:styleId="14">
    <w:name w:val="Body Text"/>
    <w:basedOn w:val="1"/>
    <w:qFormat/>
    <w:uiPriority w:val="0"/>
    <w:pPr>
      <w:spacing w:before="0" w:after="140" w:line="288" w:lineRule="auto"/>
    </w:pPr>
  </w:style>
  <w:style w:type="paragraph" w:styleId="15">
    <w:name w:val="caption"/>
    <w:basedOn w:val="1"/>
    <w:next w:val="1"/>
    <w:qFormat/>
    <w:uiPriority w:val="0"/>
    <w:pPr>
      <w:spacing w:line="240" w:lineRule="auto"/>
    </w:pPr>
    <w:rPr>
      <w:b/>
      <w:bCs/>
      <w:szCs w:val="18"/>
    </w:rPr>
  </w:style>
  <w:style w:type="character" w:styleId="16">
    <w:name w:val="annotation reference"/>
    <w:basedOn w:val="11"/>
    <w:qFormat/>
    <w:uiPriority w:val="0"/>
    <w:rPr>
      <w:sz w:val="16"/>
      <w:szCs w:val="16"/>
    </w:rPr>
  </w:style>
  <w:style w:type="paragraph" w:styleId="17">
    <w:name w:val="annotation text"/>
    <w:basedOn w:val="1"/>
    <w:qFormat/>
    <w:uiPriority w:val="0"/>
    <w:pPr>
      <w:spacing w:line="240" w:lineRule="auto"/>
    </w:pPr>
    <w:rPr>
      <w:sz w:val="20"/>
      <w:szCs w:val="20"/>
    </w:rPr>
  </w:style>
  <w:style w:type="paragraph" w:styleId="18">
    <w:name w:val="annotation subject"/>
    <w:basedOn w:val="17"/>
    <w:next w:val="17"/>
    <w:qFormat/>
    <w:uiPriority w:val="0"/>
    <w:rPr>
      <w:b/>
      <w:bCs/>
    </w:rPr>
  </w:style>
  <w:style w:type="paragraph" w:styleId="19">
    <w:name w:val="footer"/>
    <w:basedOn w:val="1"/>
    <w:qFormat/>
    <w:uiPriority w:val="0"/>
    <w:pPr>
      <w:tabs>
        <w:tab w:val="center" w:pos="4680"/>
        <w:tab w:val="right" w:pos="9360"/>
      </w:tabs>
      <w:spacing w:before="0" w:after="0" w:line="240" w:lineRule="auto"/>
    </w:pPr>
  </w:style>
  <w:style w:type="paragraph" w:styleId="20">
    <w:name w:val="footnote text"/>
    <w:basedOn w:val="1"/>
    <w:qFormat/>
    <w:uiPriority w:val="0"/>
    <w:pPr>
      <w:spacing w:before="0" w:after="0" w:line="240" w:lineRule="auto"/>
    </w:pPr>
    <w:rPr>
      <w:sz w:val="20"/>
      <w:szCs w:val="20"/>
    </w:rPr>
  </w:style>
  <w:style w:type="paragraph" w:styleId="21">
    <w:name w:val="header"/>
    <w:basedOn w:val="1"/>
    <w:qFormat/>
    <w:uiPriority w:val="0"/>
    <w:pPr>
      <w:tabs>
        <w:tab w:val="center" w:pos="4680"/>
        <w:tab w:val="right" w:pos="9360"/>
      </w:tabs>
      <w:spacing w:before="0" w:after="0" w:line="240" w:lineRule="auto"/>
    </w:pPr>
  </w:style>
  <w:style w:type="paragraph" w:styleId="2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23">
    <w:name w:val="Hyperlink"/>
    <w:basedOn w:val="11"/>
    <w:semiHidden/>
    <w:unhideWhenUsed/>
    <w:qFormat/>
    <w:uiPriority w:val="99"/>
    <w:rPr>
      <w:color w:val="0000FF"/>
      <w:u w:val="single"/>
    </w:rPr>
  </w:style>
  <w:style w:type="paragraph" w:styleId="24">
    <w:name w:val="List"/>
    <w:basedOn w:val="14"/>
    <w:qFormat/>
    <w:uiPriority w:val="0"/>
    <w:rPr>
      <w:rFonts w:cs="FreeSans"/>
    </w:rPr>
  </w:style>
  <w:style w:type="character" w:styleId="25">
    <w:name w:val="Strong"/>
    <w:basedOn w:val="11"/>
    <w:qFormat/>
    <w:uiPriority w:val="0"/>
    <w:rPr>
      <w:b/>
      <w:bCs/>
    </w:rPr>
  </w:style>
  <w:style w:type="table" w:styleId="26">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27">
    <w:name w:val="toc 1"/>
    <w:basedOn w:val="1"/>
    <w:next w:val="1"/>
    <w:qFormat/>
    <w:uiPriority w:val="0"/>
    <w:pPr>
      <w:spacing w:before="0" w:after="100"/>
    </w:pPr>
  </w:style>
  <w:style w:type="paragraph" w:styleId="28">
    <w:name w:val="toc 2"/>
    <w:basedOn w:val="1"/>
    <w:next w:val="1"/>
    <w:qFormat/>
    <w:uiPriority w:val="0"/>
    <w:pPr>
      <w:spacing w:before="0" w:after="100"/>
      <w:ind w:left="220" w:right="0" w:firstLine="0"/>
    </w:pPr>
  </w:style>
  <w:style w:type="paragraph" w:styleId="29">
    <w:name w:val="toc 3"/>
    <w:basedOn w:val="1"/>
    <w:next w:val="1"/>
    <w:qFormat/>
    <w:uiPriority w:val="0"/>
    <w:pPr>
      <w:spacing w:before="0" w:after="100"/>
      <w:ind w:left="440" w:right="0" w:firstLine="0"/>
    </w:pPr>
  </w:style>
  <w:style w:type="character" w:customStyle="1" w:styleId="30">
    <w:name w:val="Footnote Text Char"/>
    <w:basedOn w:val="11"/>
    <w:qFormat/>
    <w:uiPriority w:val="0"/>
    <w:rPr>
      <w:sz w:val="20"/>
      <w:szCs w:val="20"/>
      <w:lang w:val="en-GB"/>
    </w:rPr>
  </w:style>
  <w:style w:type="character" w:customStyle="1" w:styleId="31">
    <w:name w:val="Footnote Characters"/>
    <w:basedOn w:val="11"/>
    <w:qFormat/>
    <w:uiPriority w:val="0"/>
    <w:rPr>
      <w:vertAlign w:val="superscript"/>
    </w:rPr>
  </w:style>
  <w:style w:type="character" w:customStyle="1" w:styleId="32">
    <w:name w:val="Footnote Anchor"/>
    <w:qFormat/>
    <w:uiPriority w:val="0"/>
    <w:rPr>
      <w:vertAlign w:val="superscript"/>
    </w:rPr>
  </w:style>
  <w:style w:type="character" w:customStyle="1" w:styleId="33">
    <w:name w:val="Balloon Text Char"/>
    <w:basedOn w:val="11"/>
    <w:qFormat/>
    <w:uiPriority w:val="0"/>
    <w:rPr>
      <w:rFonts w:ascii="Arial" w:hAnsi="Arial" w:cs="Arial"/>
      <w:sz w:val="16"/>
      <w:szCs w:val="16"/>
      <w:lang w:val="en-GB"/>
    </w:rPr>
  </w:style>
  <w:style w:type="character" w:customStyle="1" w:styleId="34">
    <w:name w:val="Heading 2 Char"/>
    <w:basedOn w:val="11"/>
    <w:qFormat/>
    <w:uiPriority w:val="0"/>
    <w:rPr>
      <w:rFonts w:ascii="Arial" w:hAnsi="Arial" w:eastAsia="Calibri" w:cs="DejaVu Sans"/>
      <w:b/>
      <w:bCs/>
      <w:color w:val="4F81BD"/>
      <w:sz w:val="26"/>
      <w:szCs w:val="26"/>
      <w:lang w:val="en-GB"/>
    </w:rPr>
  </w:style>
  <w:style w:type="character" w:customStyle="1" w:styleId="35">
    <w:name w:val="Heading 1 Char"/>
    <w:basedOn w:val="11"/>
    <w:qFormat/>
    <w:uiPriority w:val="0"/>
    <w:rPr>
      <w:rFonts w:ascii="Arial" w:hAnsi="Arial" w:eastAsia="Calibri" w:cs="DejaVu Sans"/>
      <w:b/>
      <w:bCs/>
      <w:color w:val="365F91"/>
      <w:sz w:val="28"/>
      <w:szCs w:val="28"/>
      <w:lang w:val="en-GB"/>
    </w:rPr>
  </w:style>
  <w:style w:type="character" w:customStyle="1" w:styleId="36">
    <w:name w:val="Heading 3 Char"/>
    <w:basedOn w:val="11"/>
    <w:qFormat/>
    <w:uiPriority w:val="0"/>
    <w:rPr>
      <w:rFonts w:ascii="Arial" w:hAnsi="Arial" w:eastAsia="Calibri" w:cs="DejaVu Sans"/>
      <w:b/>
      <w:bCs/>
      <w:color w:val="4F81BD"/>
      <w:lang w:val="en-GB"/>
    </w:rPr>
  </w:style>
  <w:style w:type="character" w:customStyle="1" w:styleId="37">
    <w:name w:val="Heading 4 Char"/>
    <w:basedOn w:val="11"/>
    <w:qFormat/>
    <w:uiPriority w:val="0"/>
    <w:rPr>
      <w:rFonts w:ascii="Cambria" w:hAnsi="Cambria" w:eastAsia="Calibri" w:cs="DejaVu Sans"/>
      <w:b/>
      <w:bCs/>
      <w:i/>
      <w:iCs/>
      <w:color w:val="4F81BD"/>
      <w:lang w:val="en-GB"/>
    </w:rPr>
  </w:style>
  <w:style w:type="character" w:customStyle="1" w:styleId="38">
    <w:name w:val="Heading 5 Char"/>
    <w:basedOn w:val="11"/>
    <w:qFormat/>
    <w:uiPriority w:val="0"/>
    <w:rPr>
      <w:rFonts w:ascii="Cambria" w:hAnsi="Cambria" w:eastAsia="Calibri" w:cs="DejaVu Sans"/>
      <w:color w:val="243F60"/>
      <w:lang w:val="en-GB"/>
    </w:rPr>
  </w:style>
  <w:style w:type="character" w:customStyle="1" w:styleId="39">
    <w:name w:val="Heading 6 Char"/>
    <w:basedOn w:val="11"/>
    <w:qFormat/>
    <w:uiPriority w:val="0"/>
    <w:rPr>
      <w:rFonts w:ascii="Cambria" w:hAnsi="Cambria" w:eastAsia="Calibri" w:cs="DejaVu Sans"/>
      <w:i/>
      <w:iCs/>
      <w:color w:val="243F60"/>
      <w:lang w:val="en-GB"/>
    </w:rPr>
  </w:style>
  <w:style w:type="character" w:customStyle="1" w:styleId="40">
    <w:name w:val="Heading 7 Char"/>
    <w:basedOn w:val="11"/>
    <w:qFormat/>
    <w:uiPriority w:val="0"/>
    <w:rPr>
      <w:rFonts w:ascii="Cambria" w:hAnsi="Cambria" w:eastAsia="Calibri" w:cs="DejaVu Sans"/>
      <w:i/>
      <w:iCs/>
      <w:color w:val="404040"/>
      <w:lang w:val="en-GB"/>
    </w:rPr>
  </w:style>
  <w:style w:type="character" w:customStyle="1" w:styleId="41">
    <w:name w:val="Heading 8 Char"/>
    <w:basedOn w:val="11"/>
    <w:qFormat/>
    <w:uiPriority w:val="0"/>
    <w:rPr>
      <w:rFonts w:ascii="Cambria" w:hAnsi="Cambria" w:eastAsia="Calibri" w:cs="DejaVu Sans"/>
      <w:color w:val="404040"/>
      <w:sz w:val="20"/>
      <w:szCs w:val="20"/>
      <w:lang w:val="en-GB"/>
    </w:rPr>
  </w:style>
  <w:style w:type="character" w:customStyle="1" w:styleId="42">
    <w:name w:val="Heading 9 Char"/>
    <w:basedOn w:val="11"/>
    <w:qFormat/>
    <w:uiPriority w:val="0"/>
    <w:rPr>
      <w:rFonts w:ascii="Cambria" w:hAnsi="Cambria" w:eastAsia="Calibri" w:cs="DejaVu Sans"/>
      <w:i/>
      <w:iCs/>
      <w:color w:val="404040"/>
      <w:sz w:val="20"/>
      <w:szCs w:val="20"/>
      <w:lang w:val="en-GB"/>
    </w:rPr>
  </w:style>
  <w:style w:type="character" w:customStyle="1" w:styleId="43">
    <w:name w:val="Comment Text Char"/>
    <w:basedOn w:val="11"/>
    <w:qFormat/>
    <w:uiPriority w:val="0"/>
    <w:rPr>
      <w:sz w:val="20"/>
      <w:szCs w:val="20"/>
      <w:lang w:val="en-GB"/>
    </w:rPr>
  </w:style>
  <w:style w:type="character" w:customStyle="1" w:styleId="44">
    <w:name w:val="Comment Subject Char"/>
    <w:basedOn w:val="43"/>
    <w:qFormat/>
    <w:uiPriority w:val="0"/>
    <w:rPr>
      <w:b/>
      <w:bCs/>
      <w:sz w:val="20"/>
      <w:szCs w:val="20"/>
      <w:lang w:val="en-GB"/>
    </w:rPr>
  </w:style>
  <w:style w:type="character" w:customStyle="1" w:styleId="45">
    <w:name w:val="Internet Link"/>
    <w:basedOn w:val="11"/>
    <w:uiPriority w:val="0"/>
    <w:rPr>
      <w:color w:val="0000FF"/>
      <w:u w:val="single"/>
    </w:rPr>
  </w:style>
  <w:style w:type="character" w:customStyle="1" w:styleId="46">
    <w:name w:val="Header Char"/>
    <w:basedOn w:val="11"/>
    <w:qFormat/>
    <w:uiPriority w:val="0"/>
    <w:rPr>
      <w:rFonts w:ascii="Arial" w:hAnsi="Arial"/>
      <w:lang w:val="en-GB"/>
    </w:rPr>
  </w:style>
  <w:style w:type="character" w:customStyle="1" w:styleId="47">
    <w:name w:val="Footer Char"/>
    <w:basedOn w:val="11"/>
    <w:qFormat/>
    <w:uiPriority w:val="0"/>
    <w:rPr>
      <w:rFonts w:ascii="Arial" w:hAnsi="Arial"/>
      <w:lang w:val="en-GB"/>
    </w:rPr>
  </w:style>
  <w:style w:type="character" w:customStyle="1" w:styleId="48">
    <w:name w:val="Footnote Text Char1"/>
    <w:qFormat/>
    <w:uiPriority w:val="0"/>
    <w:rPr>
      <w:rFonts w:ascii="Arial" w:hAnsi="Arial"/>
      <w:sz w:val="16"/>
      <w:lang w:val="en-US" w:eastAsia="en-US" w:bidi="ar-SA"/>
    </w:rPr>
  </w:style>
  <w:style w:type="character" w:customStyle="1" w:styleId="49">
    <w:name w:val="ListLabel 1"/>
    <w:qFormat/>
    <w:uiPriority w:val="0"/>
    <w:rPr>
      <w:rFonts w:cs="Courier New"/>
    </w:rPr>
  </w:style>
  <w:style w:type="character" w:customStyle="1" w:styleId="50">
    <w:name w:val="ListLabel 2"/>
    <w:qFormat/>
    <w:uiPriority w:val="0"/>
    <w:rPr>
      <w:rFonts w:cs="Courier New"/>
    </w:rPr>
  </w:style>
  <w:style w:type="character" w:customStyle="1" w:styleId="51">
    <w:name w:val="ListLabel 3"/>
    <w:qFormat/>
    <w:uiPriority w:val="0"/>
    <w:rPr>
      <w:rFonts w:cs="Courier New"/>
    </w:rPr>
  </w:style>
  <w:style w:type="character" w:customStyle="1" w:styleId="52">
    <w:name w:val="ListLabel 4"/>
    <w:qFormat/>
    <w:uiPriority w:val="0"/>
    <w:rPr>
      <w:rFonts w:cs="Courier New"/>
    </w:rPr>
  </w:style>
  <w:style w:type="character" w:customStyle="1" w:styleId="53">
    <w:name w:val="ListLabel 5"/>
    <w:qFormat/>
    <w:uiPriority w:val="0"/>
    <w:rPr>
      <w:rFonts w:cs="Courier New"/>
    </w:rPr>
  </w:style>
  <w:style w:type="character" w:customStyle="1" w:styleId="54">
    <w:name w:val="ListLabel 6"/>
    <w:qFormat/>
    <w:uiPriority w:val="0"/>
    <w:rPr>
      <w:rFonts w:cs="Courier New"/>
    </w:rPr>
  </w:style>
  <w:style w:type="character" w:customStyle="1" w:styleId="55">
    <w:name w:val="ListLabel 7"/>
    <w:qFormat/>
    <w:uiPriority w:val="0"/>
    <w:rPr>
      <w:rFonts w:cs="Courier New"/>
    </w:rPr>
  </w:style>
  <w:style w:type="character" w:customStyle="1" w:styleId="56">
    <w:name w:val="ListLabel 8"/>
    <w:qFormat/>
    <w:uiPriority w:val="0"/>
    <w:rPr>
      <w:rFonts w:cs="Courier New"/>
    </w:rPr>
  </w:style>
  <w:style w:type="character" w:customStyle="1" w:styleId="57">
    <w:name w:val="ListLabel 9"/>
    <w:qFormat/>
    <w:uiPriority w:val="0"/>
    <w:rPr>
      <w:rFonts w:cs="Courier New"/>
    </w:rPr>
  </w:style>
  <w:style w:type="character" w:customStyle="1" w:styleId="58">
    <w:name w:val="ListLabel 10"/>
    <w:qFormat/>
    <w:uiPriority w:val="0"/>
    <w:rPr>
      <w:rFonts w:cs="Courier New"/>
    </w:rPr>
  </w:style>
  <w:style w:type="character" w:customStyle="1" w:styleId="59">
    <w:name w:val="ListLabel 11"/>
    <w:qFormat/>
    <w:uiPriority w:val="0"/>
    <w:rPr>
      <w:rFonts w:cs="Courier New"/>
    </w:rPr>
  </w:style>
  <w:style w:type="character" w:customStyle="1" w:styleId="60">
    <w:name w:val="ListLabel 12"/>
    <w:qFormat/>
    <w:uiPriority w:val="0"/>
    <w:rPr>
      <w:rFonts w:cs="Courier New"/>
    </w:rPr>
  </w:style>
  <w:style w:type="character" w:customStyle="1" w:styleId="61">
    <w:name w:val="ListLabel 13"/>
    <w:qFormat/>
    <w:uiPriority w:val="0"/>
    <w:rPr>
      <w:rFonts w:cs="Courier New"/>
    </w:rPr>
  </w:style>
  <w:style w:type="character" w:customStyle="1" w:styleId="62">
    <w:name w:val="ListLabel 14"/>
    <w:qFormat/>
    <w:uiPriority w:val="0"/>
    <w:rPr>
      <w:rFonts w:cs="Courier New"/>
    </w:rPr>
  </w:style>
  <w:style w:type="character" w:customStyle="1" w:styleId="63">
    <w:name w:val="ListLabel 15"/>
    <w:qFormat/>
    <w:uiPriority w:val="0"/>
    <w:rPr>
      <w:rFonts w:cs="Courier New"/>
    </w:rPr>
  </w:style>
  <w:style w:type="character" w:customStyle="1" w:styleId="64">
    <w:name w:val="ListLabel 16"/>
    <w:qFormat/>
    <w:uiPriority w:val="0"/>
    <w:rPr>
      <w:rFonts w:eastAsia="Calibri"/>
    </w:rPr>
  </w:style>
  <w:style w:type="character" w:customStyle="1" w:styleId="65">
    <w:name w:val="ListLabel 17"/>
    <w:qFormat/>
    <w:uiPriority w:val="0"/>
    <w:rPr>
      <w:rFonts w:cs="Courier New"/>
    </w:rPr>
  </w:style>
  <w:style w:type="character" w:customStyle="1" w:styleId="66">
    <w:name w:val="ListLabel 18"/>
    <w:qFormat/>
    <w:uiPriority w:val="0"/>
    <w:rPr>
      <w:rFonts w:cs="Courier New"/>
    </w:rPr>
  </w:style>
  <w:style w:type="character" w:customStyle="1" w:styleId="67">
    <w:name w:val="ListLabel 19"/>
    <w:qFormat/>
    <w:uiPriority w:val="0"/>
    <w:rPr>
      <w:rFonts w:cs="Courier New"/>
    </w:rPr>
  </w:style>
  <w:style w:type="character" w:customStyle="1" w:styleId="68">
    <w:name w:val="ListLabel 20"/>
    <w:qFormat/>
    <w:uiPriority w:val="0"/>
    <w:rPr>
      <w:rFonts w:cs="Courier New"/>
    </w:rPr>
  </w:style>
  <w:style w:type="character" w:customStyle="1" w:styleId="69">
    <w:name w:val="ListLabel 21"/>
    <w:qFormat/>
    <w:uiPriority w:val="0"/>
    <w:rPr>
      <w:rFonts w:cs="Courier New"/>
    </w:rPr>
  </w:style>
  <w:style w:type="character" w:customStyle="1" w:styleId="70">
    <w:name w:val="ListLabel 22"/>
    <w:qFormat/>
    <w:uiPriority w:val="0"/>
    <w:rPr>
      <w:rFonts w:cs="Courier New"/>
    </w:rPr>
  </w:style>
  <w:style w:type="character" w:customStyle="1" w:styleId="71">
    <w:name w:val="ListLabel 23"/>
    <w:qFormat/>
    <w:uiPriority w:val="0"/>
    <w:rPr>
      <w:rFonts w:cs="Courier New"/>
    </w:rPr>
  </w:style>
  <w:style w:type="character" w:customStyle="1" w:styleId="72">
    <w:name w:val="ListLabel 24"/>
    <w:qFormat/>
    <w:uiPriority w:val="0"/>
    <w:rPr>
      <w:rFonts w:cs="Courier New"/>
    </w:rPr>
  </w:style>
  <w:style w:type="character" w:customStyle="1" w:styleId="73">
    <w:name w:val="ListLabel 25"/>
    <w:qFormat/>
    <w:uiPriority w:val="0"/>
    <w:rPr>
      <w:rFonts w:cs="Courier New"/>
    </w:rPr>
  </w:style>
  <w:style w:type="character" w:customStyle="1" w:styleId="74">
    <w:name w:val="ListLabel 26"/>
    <w:qFormat/>
    <w:uiPriority w:val="0"/>
    <w:rPr>
      <w:rFonts w:cs="Courier New"/>
    </w:rPr>
  </w:style>
  <w:style w:type="character" w:customStyle="1" w:styleId="75">
    <w:name w:val="ListLabel 27"/>
    <w:qFormat/>
    <w:uiPriority w:val="0"/>
    <w:rPr>
      <w:rFonts w:cs="Courier New"/>
    </w:rPr>
  </w:style>
  <w:style w:type="character" w:customStyle="1" w:styleId="76">
    <w:name w:val="ListLabel 28"/>
    <w:qFormat/>
    <w:uiPriority w:val="0"/>
    <w:rPr>
      <w:rFonts w:cs="Courier New"/>
    </w:rPr>
  </w:style>
  <w:style w:type="character" w:customStyle="1" w:styleId="77">
    <w:name w:val="ListLabel 29"/>
    <w:qFormat/>
    <w:uiPriority w:val="0"/>
    <w:rPr>
      <w:rFonts w:cs="Courier New"/>
    </w:rPr>
  </w:style>
  <w:style w:type="character" w:customStyle="1" w:styleId="78">
    <w:name w:val="ListLabel 30"/>
    <w:qFormat/>
    <w:uiPriority w:val="0"/>
    <w:rPr>
      <w:rFonts w:cs="Courier New"/>
    </w:rPr>
  </w:style>
  <w:style w:type="character" w:customStyle="1" w:styleId="79">
    <w:name w:val="ListLabel 31"/>
    <w:qFormat/>
    <w:uiPriority w:val="0"/>
    <w:rPr>
      <w:rFonts w:cs="Courier New"/>
    </w:rPr>
  </w:style>
  <w:style w:type="character" w:customStyle="1" w:styleId="80">
    <w:name w:val="ListLabel 32"/>
    <w:qFormat/>
    <w:uiPriority w:val="0"/>
    <w:rPr>
      <w:rFonts w:cs="Courier New"/>
    </w:rPr>
  </w:style>
  <w:style w:type="character" w:customStyle="1" w:styleId="81">
    <w:name w:val="ListLabel 33"/>
    <w:qFormat/>
    <w:uiPriority w:val="0"/>
    <w:rPr>
      <w:rFonts w:cs="Courier New"/>
    </w:rPr>
  </w:style>
  <w:style w:type="character" w:customStyle="1" w:styleId="82">
    <w:name w:val="ListLabel 34"/>
    <w:qFormat/>
    <w:uiPriority w:val="0"/>
    <w:rPr>
      <w:rFonts w:cs="Courier New"/>
    </w:rPr>
  </w:style>
  <w:style w:type="character" w:customStyle="1" w:styleId="83">
    <w:name w:val="ListLabel 35"/>
    <w:qFormat/>
    <w:uiPriority w:val="0"/>
    <w:rPr>
      <w:rFonts w:cs="Courier New"/>
    </w:rPr>
  </w:style>
  <w:style w:type="character" w:customStyle="1" w:styleId="84">
    <w:name w:val="ListLabel 36"/>
    <w:qFormat/>
    <w:uiPriority w:val="0"/>
    <w:rPr>
      <w:rFonts w:cs="Courier New"/>
    </w:rPr>
  </w:style>
  <w:style w:type="character" w:customStyle="1" w:styleId="85">
    <w:name w:val="ListLabel 37"/>
    <w:qFormat/>
    <w:uiPriority w:val="0"/>
    <w:rPr>
      <w:rFonts w:cs="Courier New"/>
    </w:rPr>
  </w:style>
  <w:style w:type="character" w:customStyle="1" w:styleId="86">
    <w:name w:val="ListLabel 38"/>
    <w:qFormat/>
    <w:uiPriority w:val="0"/>
    <w:rPr>
      <w:rFonts w:cs="Courier New"/>
    </w:rPr>
  </w:style>
  <w:style w:type="character" w:customStyle="1" w:styleId="87">
    <w:name w:val="ListLabel 39"/>
    <w:qFormat/>
    <w:uiPriority w:val="0"/>
    <w:rPr>
      <w:rFonts w:cs="Courier New"/>
    </w:rPr>
  </w:style>
  <w:style w:type="character" w:customStyle="1" w:styleId="88">
    <w:name w:val="ListLabel 40"/>
    <w:qFormat/>
    <w:uiPriority w:val="0"/>
    <w:rPr>
      <w:rFonts w:cs="Courier New"/>
    </w:rPr>
  </w:style>
  <w:style w:type="character" w:customStyle="1" w:styleId="89">
    <w:name w:val="ListLabel 41"/>
    <w:qFormat/>
    <w:uiPriority w:val="0"/>
    <w:rPr>
      <w:rFonts w:cs="Courier New"/>
    </w:rPr>
  </w:style>
  <w:style w:type="character" w:customStyle="1" w:styleId="90">
    <w:name w:val="ListLabel 42"/>
    <w:qFormat/>
    <w:uiPriority w:val="0"/>
    <w:rPr>
      <w:rFonts w:cs="Courier New"/>
    </w:rPr>
  </w:style>
  <w:style w:type="character" w:customStyle="1" w:styleId="91">
    <w:name w:val="ListLabel 43"/>
    <w:qFormat/>
    <w:uiPriority w:val="0"/>
    <w:rPr>
      <w:rFonts w:cs="Courier New"/>
    </w:rPr>
  </w:style>
  <w:style w:type="character" w:customStyle="1" w:styleId="92">
    <w:name w:val="ListLabel 44"/>
    <w:qFormat/>
    <w:uiPriority w:val="0"/>
    <w:rPr>
      <w:rFonts w:cs="Courier New"/>
    </w:rPr>
  </w:style>
  <w:style w:type="character" w:customStyle="1" w:styleId="93">
    <w:name w:val="ListLabel 45"/>
    <w:qFormat/>
    <w:uiPriority w:val="0"/>
    <w:rPr>
      <w:rFonts w:cs="Courier New"/>
    </w:rPr>
  </w:style>
  <w:style w:type="character" w:customStyle="1" w:styleId="94">
    <w:name w:val="ListLabel 46"/>
    <w:qFormat/>
    <w:uiPriority w:val="0"/>
    <w:rPr>
      <w:rFonts w:cs="Courier New"/>
    </w:rPr>
  </w:style>
  <w:style w:type="character" w:customStyle="1" w:styleId="95">
    <w:name w:val="Index Link"/>
    <w:qFormat/>
    <w:uiPriority w:val="0"/>
  </w:style>
  <w:style w:type="character" w:customStyle="1" w:styleId="96">
    <w:name w:val="ListLabel 47"/>
    <w:qFormat/>
    <w:uiPriority w:val="0"/>
    <w:rPr>
      <w:rFonts w:cs="Courier New"/>
    </w:rPr>
  </w:style>
  <w:style w:type="character" w:customStyle="1" w:styleId="97">
    <w:name w:val="ListLabel 48"/>
    <w:qFormat/>
    <w:uiPriority w:val="0"/>
    <w:rPr>
      <w:rFonts w:cs="Courier New"/>
    </w:rPr>
  </w:style>
  <w:style w:type="character" w:customStyle="1" w:styleId="98">
    <w:name w:val="ListLabel 49"/>
    <w:qFormat/>
    <w:uiPriority w:val="0"/>
    <w:rPr>
      <w:rFonts w:cs="Courier New"/>
    </w:rPr>
  </w:style>
  <w:style w:type="character" w:customStyle="1" w:styleId="99">
    <w:name w:val="ListLabel 50"/>
    <w:qFormat/>
    <w:uiPriority w:val="0"/>
    <w:rPr>
      <w:rFonts w:cs="Courier New"/>
    </w:rPr>
  </w:style>
  <w:style w:type="character" w:customStyle="1" w:styleId="100">
    <w:name w:val="ListLabel 51"/>
    <w:qFormat/>
    <w:uiPriority w:val="0"/>
    <w:rPr>
      <w:rFonts w:cs="Courier New"/>
    </w:rPr>
  </w:style>
  <w:style w:type="character" w:customStyle="1" w:styleId="101">
    <w:name w:val="ListLabel 52"/>
    <w:qFormat/>
    <w:uiPriority w:val="0"/>
    <w:rPr>
      <w:rFonts w:cs="Courier New"/>
    </w:rPr>
  </w:style>
  <w:style w:type="character" w:customStyle="1" w:styleId="102">
    <w:name w:val="ListLabel 53"/>
    <w:qFormat/>
    <w:uiPriority w:val="0"/>
    <w:rPr>
      <w:rFonts w:cs="Courier New"/>
    </w:rPr>
  </w:style>
  <w:style w:type="character" w:customStyle="1" w:styleId="103">
    <w:name w:val="ListLabel 54"/>
    <w:qFormat/>
    <w:uiPriority w:val="0"/>
    <w:rPr>
      <w:rFonts w:cs="Courier New"/>
    </w:rPr>
  </w:style>
  <w:style w:type="character" w:customStyle="1" w:styleId="104">
    <w:name w:val="ListLabel 55"/>
    <w:qFormat/>
    <w:uiPriority w:val="0"/>
    <w:rPr>
      <w:rFonts w:cs="Courier New"/>
    </w:rPr>
  </w:style>
  <w:style w:type="character" w:customStyle="1" w:styleId="105">
    <w:name w:val="ListLabel 56"/>
    <w:qFormat/>
    <w:uiPriority w:val="0"/>
    <w:rPr>
      <w:rFonts w:cs="Courier New"/>
    </w:rPr>
  </w:style>
  <w:style w:type="character" w:customStyle="1" w:styleId="106">
    <w:name w:val="ListLabel 57"/>
    <w:qFormat/>
    <w:uiPriority w:val="0"/>
    <w:rPr>
      <w:rFonts w:cs="Courier New"/>
    </w:rPr>
  </w:style>
  <w:style w:type="character" w:customStyle="1" w:styleId="107">
    <w:name w:val="ListLabel 58"/>
    <w:qFormat/>
    <w:uiPriority w:val="0"/>
    <w:rPr>
      <w:rFonts w:cs="Courier New"/>
    </w:rPr>
  </w:style>
  <w:style w:type="character" w:customStyle="1" w:styleId="108">
    <w:name w:val="ListLabel 59"/>
    <w:qFormat/>
    <w:uiPriority w:val="0"/>
    <w:rPr>
      <w:rFonts w:cs="Courier New"/>
    </w:rPr>
  </w:style>
  <w:style w:type="character" w:customStyle="1" w:styleId="109">
    <w:name w:val="ListLabel 60"/>
    <w:qFormat/>
    <w:uiPriority w:val="0"/>
    <w:rPr>
      <w:rFonts w:cs="Courier New"/>
    </w:rPr>
  </w:style>
  <w:style w:type="character" w:customStyle="1" w:styleId="110">
    <w:name w:val="ListLabel 61"/>
    <w:qFormat/>
    <w:uiPriority w:val="0"/>
    <w:rPr>
      <w:rFonts w:cs="Courier New"/>
    </w:rPr>
  </w:style>
  <w:style w:type="character" w:customStyle="1" w:styleId="111">
    <w:name w:val="ListLabel 62"/>
    <w:qFormat/>
    <w:uiPriority w:val="0"/>
    <w:rPr>
      <w:rFonts w:cs="Courier New"/>
    </w:rPr>
  </w:style>
  <w:style w:type="character" w:customStyle="1" w:styleId="112">
    <w:name w:val="ListLabel 63"/>
    <w:qFormat/>
    <w:uiPriority w:val="0"/>
    <w:rPr>
      <w:rFonts w:cs="Courier New"/>
    </w:rPr>
  </w:style>
  <w:style w:type="character" w:customStyle="1" w:styleId="113">
    <w:name w:val="ListLabel 64"/>
    <w:qFormat/>
    <w:uiPriority w:val="0"/>
    <w:rPr>
      <w:rFonts w:cs="Courier New"/>
    </w:rPr>
  </w:style>
  <w:style w:type="character" w:customStyle="1" w:styleId="114">
    <w:name w:val="ListLabel 65"/>
    <w:qFormat/>
    <w:uiPriority w:val="0"/>
    <w:rPr>
      <w:rFonts w:cs="Courier New"/>
    </w:rPr>
  </w:style>
  <w:style w:type="character" w:customStyle="1" w:styleId="115">
    <w:name w:val="ListLabel 66"/>
    <w:qFormat/>
    <w:uiPriority w:val="0"/>
    <w:rPr>
      <w:rFonts w:cs="Courier New"/>
    </w:rPr>
  </w:style>
  <w:style w:type="character" w:customStyle="1" w:styleId="116">
    <w:name w:val="ListLabel 67"/>
    <w:qFormat/>
    <w:uiPriority w:val="0"/>
    <w:rPr>
      <w:rFonts w:cs="Courier New"/>
    </w:rPr>
  </w:style>
  <w:style w:type="character" w:customStyle="1" w:styleId="117">
    <w:name w:val="Bullets"/>
    <w:qFormat/>
    <w:uiPriority w:val="0"/>
    <w:rPr>
      <w:rFonts w:ascii="OpenSymbol" w:hAnsi="OpenSymbol" w:eastAsia="OpenSymbol" w:cs="OpenSymbol"/>
    </w:rPr>
  </w:style>
  <w:style w:type="paragraph" w:customStyle="1" w:styleId="118">
    <w:name w:val="Heading"/>
    <w:basedOn w:val="1"/>
    <w:next w:val="14"/>
    <w:qFormat/>
    <w:uiPriority w:val="0"/>
    <w:pPr>
      <w:keepNext/>
      <w:spacing w:before="240" w:after="120"/>
    </w:pPr>
    <w:rPr>
      <w:rFonts w:ascii="Liberation Sans" w:hAnsi="Liberation Sans" w:eastAsia="Noto Sans CJK SC Regular" w:cs="FreeSans"/>
      <w:sz w:val="28"/>
      <w:szCs w:val="28"/>
    </w:rPr>
  </w:style>
  <w:style w:type="paragraph" w:customStyle="1" w:styleId="119">
    <w:name w:val="Index"/>
    <w:basedOn w:val="1"/>
    <w:link w:val="126"/>
    <w:qFormat/>
    <w:uiPriority w:val="0"/>
    <w:pPr>
      <w:suppressLineNumbers/>
    </w:pPr>
    <w:rPr>
      <w:rFonts w:cs="FreeSans"/>
    </w:rPr>
  </w:style>
  <w:style w:type="paragraph" w:styleId="120">
    <w:name w:val="List Paragraph"/>
    <w:basedOn w:val="1"/>
    <w:qFormat/>
    <w:uiPriority w:val="0"/>
    <w:pPr>
      <w:spacing w:before="0" w:after="200"/>
      <w:ind w:left="720" w:right="0" w:firstLine="0"/>
      <w:contextualSpacing/>
    </w:pPr>
  </w:style>
  <w:style w:type="paragraph" w:customStyle="1" w:styleId="121">
    <w:name w:val="TOC Heading"/>
    <w:basedOn w:val="2"/>
    <w:next w:val="1"/>
    <w:qFormat/>
    <w:uiPriority w:val="0"/>
    <w:pPr>
      <w:numPr>
        <w:ilvl w:val="0"/>
        <w:numId w:val="0"/>
      </w:numPr>
      <w:ind w:left="431" w:right="0" w:hanging="431"/>
    </w:pPr>
    <w:rPr>
      <w:rFonts w:ascii="Cambria" w:hAnsi="Cambria"/>
      <w:lang w:val="en-US" w:eastAsia="ja-JP"/>
    </w:rPr>
  </w:style>
  <w:style w:type="paragraph" w:customStyle="1" w:styleId="122">
    <w:name w:val="Default"/>
    <w:qFormat/>
    <w:uiPriority w:val="0"/>
    <w:pPr>
      <w:widowControl/>
      <w:kinsoku/>
      <w:overflowPunct/>
      <w:autoSpaceDE/>
      <w:bidi w:val="0"/>
      <w:jc w:val="left"/>
    </w:pPr>
    <w:rPr>
      <w:rFonts w:ascii="Times New Roman" w:hAnsi="Times New Roman" w:eastAsia="Calibri" w:cs="Times New Roman"/>
      <w:color w:val="000000"/>
      <w:kern w:val="0"/>
      <w:sz w:val="24"/>
      <w:szCs w:val="24"/>
      <w:lang w:val="en-GB" w:eastAsia="en-US" w:bidi="ar-SA"/>
    </w:rPr>
  </w:style>
  <w:style w:type="paragraph" w:customStyle="1" w:styleId="123">
    <w:name w:val="Table Contents"/>
    <w:basedOn w:val="1"/>
    <w:qFormat/>
    <w:uiPriority w:val="0"/>
    <w:pPr>
      <w:suppressLineNumbers/>
    </w:pPr>
  </w:style>
  <w:style w:type="paragraph" w:customStyle="1" w:styleId="124">
    <w:name w:val="Table Heading"/>
    <w:basedOn w:val="123"/>
    <w:qFormat/>
    <w:uiPriority w:val="0"/>
    <w:pPr>
      <w:suppressLineNumbers/>
      <w:jc w:val="center"/>
    </w:pPr>
    <w:rPr>
      <w:b/>
      <w:bCs/>
    </w:rPr>
  </w:style>
  <w:style w:type="table" w:customStyle="1" w:styleId="125">
    <w:name w:val="Grid Table 4 Accent 1"/>
    <w:basedOn w:val="12"/>
    <w:uiPriority w:val="49"/>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Pr>
    <w:tblStylePr w:type="firstRow">
      <w:rPr>
        <w:b/>
        <w:bCs/>
        <w:color w:val="FFFFFF" w:themeColor="background1"/>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cPr>
        <w:tcBorders>
          <w:top w:val="double" w:color="4F81BD" w:themeColor="accent1"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character" w:customStyle="1" w:styleId="126">
    <w:name w:val="Index Char"/>
    <w:link w:val="119"/>
    <w:uiPriority w:val="0"/>
    <w:rPr>
      <w:rFonts w:cs="FreeSan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M.U.M.M.</Company>
  <Pages>22</Pages>
  <Words>2494</Words>
  <Characters>16066</Characters>
  <Paragraphs>799</Paragraphs>
  <TotalTime>0</TotalTime>
  <ScaleCrop>false</ScaleCrop>
  <LinksUpToDate>false</LinksUpToDate>
  <CharactersWithSpaces>17748</CharactersWithSpaces>
  <Application>WPS Office_11.1.0.9126_F1E327BC-269C-435d-A152-05C5408002CA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2014-12-22T16:53:00Z</dcterms:created>
  <dc:creator>sam.hunt@npl.co.uk</dc:creator>
  <cp:lastModifiedBy>cgoyens</cp:lastModifiedBy>
  <cp:lastPrinted>2014-09-30T17:55:00Z</cp:lastPrinted>
  <dcterms:modified xsi:type="dcterms:W3CDTF">2020-04-20T09:31:20Z</dcterms:modified>
  <dc:title>Hypernets Product Specification</dc:title>
  <cp:revision>316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M.U.M.M.</vt:lpwstr>
  </property>
  <property fmtid="{D5CDD505-2E9C-101B-9397-08002B2CF9AE}" pid="4" name="ContentTypeId">
    <vt:lpwstr>0x0101001B50C38E6C6A9147A681860425AD4152</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ercoClassification">
    <vt:lpwstr>NPL Official</vt:lpwstr>
  </property>
  <property fmtid="{D5CDD505-2E9C-101B-9397-08002B2CF9AE}" pid="10" name="ShareDoc">
    <vt:bool>false</vt:bool>
  </property>
  <property fmtid="{D5CDD505-2E9C-101B-9397-08002B2CF9AE}" pid="11" name="ZOTERO_PREF_1">
    <vt:lpwstr>&lt;data data-version="3" zotero-version="5.0.84"&gt;&lt;session id="ydko8vhI"/&gt;&lt;style id="http://www.zotero.org/styles/elsevier-harvard" hasBibliography="1" bibliographyStyleHasBeenSet="0"/&gt;&lt;prefs&gt;&lt;pref name="fieldType" value="ReferenceMark"/&gt;&lt;/prefs&gt;&lt;/data&gt;</vt:lpwstr>
  </property>
  <property fmtid="{D5CDD505-2E9C-101B-9397-08002B2CF9AE}" pid="12" name="aliashDocumentMarking">
    <vt:lpwstr/>
  </property>
  <property fmtid="{D5CDD505-2E9C-101B-9397-08002B2CF9AE}" pid="13" name="KSOProductBuildVer">
    <vt:lpwstr>1033-11.1.0.9126</vt:lpwstr>
  </property>
</Properties>
</file>