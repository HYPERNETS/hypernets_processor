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jc w:val="center"/>
        <w:rPr>
          <w:b/>
        </w:rPr>
      </w:pPr>
      <w:r>
        <w:rPr>
          <w:b/>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31510" cy="13036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a:xfrm>
                      <a:off x="0" y="0"/>
                      <a:ext cx="5731510" cy="1303655"/>
                    </a:xfrm>
                    <a:prstGeom prst="rect">
                      <a:avLst/>
                    </a:prstGeom>
                  </pic:spPr>
                </pic:pic>
              </a:graphicData>
            </a:graphic>
          </wp:anchor>
        </w:drawing>
      </w:r>
    </w:p>
    <w:p>
      <w:pPr>
        <w:jc w:val="center"/>
        <w:rPr>
          <w:b/>
          <w:sz w:val="28"/>
          <w:szCs w:val="28"/>
        </w:rPr>
      </w:pPr>
      <w:r>
        <w:rPr>
          <w:b/>
          <w:sz w:val="28"/>
          <w:szCs w:val="28"/>
        </w:rPr>
        <w:t>HYPERNETS LAND AND WATER PROCESSOR</w:t>
      </w:r>
    </w:p>
    <w:p>
      <w:pPr>
        <w:jc w:val="center"/>
        <w:rPr>
          <w:b/>
          <w:sz w:val="28"/>
          <w:szCs w:val="28"/>
        </w:rPr>
      </w:pPr>
      <w:r>
        <w:rPr>
          <w:b/>
          <w:sz w:val="28"/>
          <w:szCs w:val="28"/>
        </w:rPr>
        <w:t xml:space="preserve">PRODUCT DATA FORMAT SPECIFICATION </w:t>
      </w:r>
    </w:p>
    <w:p>
      <w:pPr>
        <w:jc w:val="center"/>
        <w:rPr>
          <w:b/>
          <w:sz w:val="28"/>
          <w:szCs w:val="28"/>
        </w:rPr>
      </w:pPr>
      <w:r>
        <w:rPr>
          <w:b/>
          <w:sz w:val="28"/>
          <w:szCs w:val="28"/>
        </w:rPr>
        <w:t>Version  0.0</w:t>
      </w:r>
    </w:p>
    <w:p>
      <w:pPr>
        <w:jc w:val="center"/>
        <w:rPr>
          <w:b/>
          <w:sz w:val="28"/>
          <w:szCs w:val="28"/>
        </w:rPr>
      </w:pPr>
      <w:r>
        <w:rPr>
          <w:b/>
          <w:sz w:val="28"/>
          <w:szCs w:val="28"/>
        </w:rPr>
        <w:t>6/2/20</w:t>
      </w:r>
    </w:p>
    <w:p>
      <w:pPr>
        <w:jc w:val="center"/>
        <w:rPr>
          <w:b/>
          <w:sz w:val="28"/>
          <w:szCs w:val="28"/>
        </w:rPr>
      </w:pPr>
    </w:p>
    <w:p>
      <w:pPr>
        <w:jc w:val="center"/>
      </w:pPr>
    </w:p>
    <w:p>
      <w:pPr>
        <w:rPr>
          <w:b/>
        </w:rPr>
      </w:pPr>
      <w:r>
        <w:br w:type="page"/>
      </w:r>
    </w:p>
    <w:p>
      <w:pPr>
        <w:jc w:val="center"/>
        <w:rPr>
          <w:b/>
        </w:rPr>
      </w:pPr>
      <w:r>
        <w:rPr>
          <w:b/>
        </w:rPr>
        <w:t>Version History</w:t>
      </w: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1222"/>
        <w:gridCol w:w="1413"/>
        <w:gridCol w:w="3383"/>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Version</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Date</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Description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rPr>
            </w:pPr>
            <w:r>
              <w:rPr>
                <w:b/>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0.0</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6/2/20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Draft Version</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b w:val="0"/>
                <w:bCs/>
                <w:sz w:val="22"/>
                <w:szCs w:val="22"/>
                <w:u w:val="none"/>
                <w:shd w:val="clear" w:color="auto" w:fill="auto"/>
              </w:rPr>
            </w:pPr>
            <w:r>
              <w:rPr>
                <w:b w:val="0"/>
                <w:bCs/>
                <w:sz w:val="22"/>
                <w:szCs w:val="22"/>
                <w:u w:val="none"/>
                <w:shd w:val="clear" w:color="auto" w:fill="auto"/>
              </w:rPr>
              <w:t>Sam Hunt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0.1</w:t>
            </w:r>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10/02/20</w:t>
            </w:r>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Metadata update</w:t>
            </w:r>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0" w:hRule="atLeast"/>
        </w:trPr>
        <w:tc>
          <w:tcPr>
            <w:tcW w:w="122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0" w:author="Clémence Goyens" w:date="2020-02-14T15:29:22Z">
              <w:r>
                <w:rPr>
                  <w:b w:val="0"/>
                  <w:bCs/>
                  <w:sz w:val="22"/>
                  <w:szCs w:val="22"/>
                  <w:u w:val="none"/>
                  <w:shd w:val="clear" w:color="auto" w:fill="auto"/>
                </w:rPr>
                <w:t>0.2</w:t>
              </w:r>
            </w:ins>
          </w:p>
        </w:tc>
        <w:tc>
          <w:tcPr>
            <w:tcW w:w="141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1" w:author="Clémence Goyens" w:date="2020-02-14T15:29:30Z">
              <w:r>
                <w:rPr>
                  <w:b w:val="0"/>
                  <w:bCs/>
                  <w:sz w:val="22"/>
                  <w:szCs w:val="22"/>
                  <w:u w:val="none"/>
                  <w:shd w:val="clear" w:color="auto" w:fill="auto"/>
                </w:rPr>
                <w:t>14/02/2020</w:t>
              </w:r>
            </w:ins>
          </w:p>
        </w:tc>
        <w:tc>
          <w:tcPr>
            <w:tcW w:w="33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b w:val="0"/>
                <w:bCs/>
                <w:sz w:val="22"/>
                <w:szCs w:val="22"/>
                <w:u w:val="none"/>
                <w:shd w:val="clear" w:color="auto" w:fill="auto"/>
              </w:rPr>
            </w:pPr>
            <w:ins w:id="2" w:author="Clémence Goyens" w:date="2020-02-14T15:29:41Z">
              <w:r>
                <w:rPr>
                  <w:b w:val="0"/>
                  <w:bCs/>
                  <w:sz w:val="22"/>
                  <w:szCs w:val="22"/>
                  <w:u w:val="none"/>
                  <w:shd w:val="clear" w:color="auto" w:fill="auto"/>
                </w:rPr>
                <w:t>Instrument and site attributes</w:t>
              </w:r>
            </w:ins>
          </w:p>
        </w:tc>
        <w:tc>
          <w:tcPr>
            <w:tcW w:w="32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spacing w:before="0" w:after="0" w:line="240" w:lineRule="auto"/>
              <w:rPr>
                <w:rFonts w:hint="default"/>
                <w:b w:val="0"/>
                <w:bCs/>
                <w:sz w:val="22"/>
                <w:szCs w:val="22"/>
                <w:u w:val="none"/>
                <w:shd w:val="clear" w:color="auto" w:fill="auto"/>
                <w:lang w:val="en"/>
              </w:rPr>
            </w:pPr>
            <w:ins w:id="3" w:author="Clémence Goyens" w:date="2020-02-14T15:29:48Z">
              <w:r>
                <w:rPr>
                  <w:b w:val="0"/>
                  <w:bCs/>
                  <w:sz w:val="22"/>
                  <w:szCs w:val="22"/>
                  <w:u w:val="none"/>
                  <w:shd w:val="clear" w:color="auto" w:fill="auto"/>
                </w:rPr>
                <w:t>Matt Beck</w:t>
              </w:r>
            </w:ins>
            <w:r>
              <w:rPr>
                <w:rFonts w:hint="default"/>
                <w:b w:val="0"/>
                <w:bCs/>
                <w:sz w:val="22"/>
                <w:szCs w:val="22"/>
                <w:u w:val="none"/>
                <w:shd w:val="clear" w:color="auto" w:fill="auto"/>
                <w:lang w:val="en"/>
              </w:rPr>
              <w:t xml:space="preserve"> and 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vAlign w:val="top"/>
          </w:tcPr>
          <w:p>
            <w:pPr>
              <w:spacing w:before="0" w:after="0" w:line="240" w:lineRule="auto"/>
              <w:rPr>
                <w:rFonts w:hint="default"/>
                <w:b w:val="0"/>
                <w:bCs/>
                <w:sz w:val="22"/>
                <w:szCs w:val="22"/>
                <w:u w:val="none"/>
                <w:shd w:val="clear" w:color="auto" w:fill="auto"/>
                <w:lang w:val="en"/>
              </w:rPr>
            </w:pPr>
            <w:ins w:id="4"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3</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05</w:t>
            </w:r>
            <w:ins w:id="5"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6"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Update metadata according metadata diagram (partitioning and keys)</w:t>
            </w:r>
          </w:p>
        </w:tc>
        <w:tc>
          <w:tcPr>
            <w:tcW w:w="3225" w:type="dxa"/>
            <w:vAlign w:val="top"/>
          </w:tcPr>
          <w:p>
            <w:pPr>
              <w:spacing w:before="0" w:after="0" w:line="240" w:lineRule="auto"/>
              <w:rPr>
                <w:b w:val="0"/>
                <w:bCs/>
                <w:sz w:val="22"/>
                <w:szCs w:val="22"/>
                <w:u w:val="none"/>
                <w:shd w:val="clear" w:color="auto" w:fill="auto"/>
              </w:rPr>
            </w:pPr>
            <w:ins w:id="7"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vAlign w:val="top"/>
          </w:tcPr>
          <w:p>
            <w:pPr>
              <w:spacing w:before="0" w:after="0" w:line="240" w:lineRule="auto"/>
              <w:rPr>
                <w:rFonts w:hint="default"/>
                <w:b w:val="0"/>
                <w:bCs/>
                <w:sz w:val="22"/>
                <w:szCs w:val="22"/>
                <w:u w:val="none"/>
                <w:shd w:val="clear" w:color="auto" w:fill="auto"/>
                <w:lang w:val="en"/>
              </w:rPr>
            </w:pPr>
            <w:ins w:id="8" w:author="Clémence Goyens" w:date="2020-02-14T16:41:07Z">
              <w:r>
                <w:rPr>
                  <w:b w:val="0"/>
                  <w:bCs/>
                  <w:sz w:val="22"/>
                  <w:szCs w:val="22"/>
                  <w:u w:val="none"/>
                  <w:shd w:val="clear" w:color="auto" w:fill="auto"/>
                </w:rPr>
                <w:t>0.</w:t>
              </w:r>
            </w:ins>
            <w:r>
              <w:rPr>
                <w:rFonts w:hint="default"/>
                <w:b w:val="0"/>
                <w:bCs/>
                <w:sz w:val="22"/>
                <w:szCs w:val="22"/>
                <w:u w:val="none"/>
                <w:shd w:val="clear" w:color="auto" w:fill="auto"/>
                <w:lang w:val="en"/>
              </w:rPr>
              <w:t>4</w:t>
            </w:r>
          </w:p>
        </w:tc>
        <w:tc>
          <w:tcPr>
            <w:tcW w:w="1413" w:type="dxa"/>
            <w:vAlign w:val="top"/>
          </w:tcPr>
          <w:p>
            <w:pPr>
              <w:spacing w:before="0" w:after="0" w:line="240" w:lineRule="auto"/>
              <w:rPr>
                <w:b w:val="0"/>
                <w:bCs/>
                <w:sz w:val="22"/>
                <w:szCs w:val="22"/>
                <w:u w:val="none"/>
                <w:shd w:val="clear" w:color="auto" w:fill="auto"/>
              </w:rPr>
            </w:pPr>
            <w:r>
              <w:rPr>
                <w:rFonts w:hint="default"/>
                <w:b w:val="0"/>
                <w:bCs/>
                <w:sz w:val="22"/>
                <w:szCs w:val="22"/>
                <w:u w:val="none"/>
                <w:shd w:val="clear" w:color="auto" w:fill="auto"/>
                <w:lang w:val="en"/>
              </w:rPr>
              <w:t>06</w:t>
            </w:r>
            <w:ins w:id="9" w:author="Clémence Goyens" w:date="2020-02-14T16:41:12Z">
              <w:r>
                <w:rPr>
                  <w:b w:val="0"/>
                  <w:bCs/>
                  <w:sz w:val="22"/>
                  <w:szCs w:val="22"/>
                  <w:u w:val="none"/>
                  <w:shd w:val="clear" w:color="auto" w:fill="auto"/>
                </w:rPr>
                <w:t>/0</w:t>
              </w:r>
            </w:ins>
            <w:r>
              <w:rPr>
                <w:rFonts w:hint="default"/>
                <w:b w:val="0"/>
                <w:bCs/>
                <w:sz w:val="22"/>
                <w:szCs w:val="22"/>
                <w:u w:val="none"/>
                <w:shd w:val="clear" w:color="auto" w:fill="auto"/>
                <w:lang w:val="en"/>
              </w:rPr>
              <w:t>3</w:t>
            </w:r>
            <w:ins w:id="10" w:author="Clémence Goyens" w:date="2020-02-14T16:41:12Z">
              <w:r>
                <w:rPr>
                  <w:b w:val="0"/>
                  <w:bCs/>
                  <w:sz w:val="22"/>
                  <w:szCs w:val="22"/>
                  <w:u w:val="none"/>
                  <w:shd w:val="clear" w:color="auto" w:fill="auto"/>
                </w:rPr>
                <w:t>/2020</w:t>
              </w:r>
            </w:ins>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Complete metadata fields</w:t>
            </w:r>
          </w:p>
        </w:tc>
        <w:tc>
          <w:tcPr>
            <w:tcW w:w="3225" w:type="dxa"/>
            <w:vAlign w:val="top"/>
          </w:tcPr>
          <w:p>
            <w:pPr>
              <w:spacing w:before="0" w:after="0" w:line="240" w:lineRule="auto"/>
              <w:rPr>
                <w:b w:val="0"/>
                <w:bCs/>
                <w:sz w:val="22"/>
                <w:szCs w:val="22"/>
                <w:u w:val="none"/>
                <w:shd w:val="clear" w:color="auto" w:fill="auto"/>
              </w:rPr>
            </w:pPr>
            <w:ins w:id="11" w:author="Clémence Goyens" w:date="2020-02-14T16:41:20Z">
              <w:r>
                <w:rPr>
                  <w:b w:val="0"/>
                  <w:bCs/>
                  <w:sz w:val="22"/>
                  <w:szCs w:val="22"/>
                  <w:u w:val="none"/>
                  <w:shd w:val="clear" w:color="auto" w:fill="auto"/>
                </w:rPr>
                <w:t>Clémence Goyens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0.5</w:t>
            </w:r>
          </w:p>
        </w:tc>
        <w:tc>
          <w:tcPr>
            <w:tcW w:w="141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23/04/2020</w:t>
            </w:r>
          </w:p>
        </w:tc>
        <w:tc>
          <w:tcPr>
            <w:tcW w:w="3383"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Add variable description (including CF standards and NERC URI), change data level.</w:t>
            </w:r>
          </w:p>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Input required from land network</w:t>
            </w:r>
          </w:p>
        </w:tc>
        <w:tc>
          <w:tcPr>
            <w:tcW w:w="3225" w:type="dxa"/>
            <w:vAlign w:val="top"/>
          </w:tcPr>
          <w:p>
            <w:pPr>
              <w:spacing w:before="0" w:after="0" w:line="240" w:lineRule="auto"/>
              <w:rPr>
                <w:rFonts w:hint="default"/>
                <w:b w:val="0"/>
                <w:bCs/>
                <w:sz w:val="22"/>
                <w:szCs w:val="22"/>
                <w:u w:val="none"/>
                <w:shd w:val="clear" w:color="auto" w:fill="auto"/>
                <w:lang w:val="en"/>
              </w:rPr>
            </w:pPr>
            <w:r>
              <w:rPr>
                <w:rFonts w:hint="default"/>
                <w:b w:val="0"/>
                <w:bCs/>
                <w:sz w:val="22"/>
                <w:szCs w:val="22"/>
                <w:u w:val="none"/>
                <w:shd w:val="clear" w:color="auto" w:fill="auto"/>
                <w:lang w:val="en"/>
              </w:rPr>
              <w:t>Clémence Goyens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22" w:type="dxa"/>
            <w:vAlign w:val="top"/>
          </w:tcPr>
          <w:p>
            <w:pPr>
              <w:spacing w:before="0" w:after="0" w:line="240" w:lineRule="auto"/>
              <w:rPr>
                <w:rFonts w:hint="default"/>
                <w:b w:val="0"/>
                <w:bCs/>
                <w:sz w:val="22"/>
                <w:szCs w:val="22"/>
                <w:u w:val="none"/>
                <w:shd w:val="clear" w:color="auto" w:fill="auto"/>
                <w:lang w:val="en"/>
              </w:rPr>
            </w:pPr>
          </w:p>
        </w:tc>
        <w:tc>
          <w:tcPr>
            <w:tcW w:w="1413" w:type="dxa"/>
            <w:vAlign w:val="top"/>
          </w:tcPr>
          <w:p>
            <w:pPr>
              <w:spacing w:before="0" w:after="0" w:line="240" w:lineRule="auto"/>
              <w:rPr>
                <w:rFonts w:hint="default"/>
                <w:b w:val="0"/>
                <w:bCs/>
                <w:sz w:val="22"/>
                <w:szCs w:val="22"/>
                <w:u w:val="none"/>
                <w:shd w:val="clear" w:color="auto" w:fill="auto"/>
                <w:lang w:val="en"/>
              </w:rPr>
            </w:pPr>
          </w:p>
        </w:tc>
        <w:tc>
          <w:tcPr>
            <w:tcW w:w="3383" w:type="dxa"/>
            <w:vAlign w:val="top"/>
          </w:tcPr>
          <w:p>
            <w:pPr>
              <w:spacing w:before="0" w:after="0" w:line="240" w:lineRule="auto"/>
              <w:rPr>
                <w:rFonts w:hint="default"/>
                <w:b w:val="0"/>
                <w:bCs/>
                <w:sz w:val="22"/>
                <w:szCs w:val="22"/>
                <w:u w:val="none"/>
                <w:shd w:val="clear" w:color="auto" w:fill="auto"/>
                <w:lang w:val="en"/>
              </w:rPr>
            </w:pPr>
          </w:p>
        </w:tc>
        <w:tc>
          <w:tcPr>
            <w:tcW w:w="3225" w:type="dxa"/>
            <w:vAlign w:val="top"/>
          </w:tcPr>
          <w:p>
            <w:pPr>
              <w:spacing w:before="0" w:after="0" w:line="240" w:lineRule="auto"/>
              <w:rPr>
                <w:rFonts w:hint="default"/>
                <w:b w:val="0"/>
                <w:bCs/>
                <w:sz w:val="22"/>
                <w:szCs w:val="22"/>
                <w:u w:val="none"/>
                <w:shd w:val="clear" w:color="auto" w:fill="auto"/>
                <w:lang w:val="en"/>
              </w:rPr>
            </w:pPr>
          </w:p>
        </w:tc>
      </w:tr>
    </w:tbl>
    <w:p>
      <w:bookmarkStart w:id="0" w:name="_Toc399841166"/>
      <w:bookmarkEnd w:id="0"/>
    </w:p>
    <w:p>
      <w:pPr>
        <w:pStyle w:val="124"/>
        <w:bidi w:val="0"/>
      </w:pPr>
      <w:bookmarkStart w:id="1" w:name="_Toc1936785028"/>
      <w:bookmarkStart w:id="2" w:name="_Toc1770243804"/>
      <w:bookmarkStart w:id="3" w:name="_Toc1591859433"/>
      <w:bookmarkStart w:id="4" w:name="_Toc1867981270"/>
      <w:r>
        <w:t>Contents</w:t>
      </w:r>
      <w:bookmarkEnd w:id="1"/>
      <w:bookmarkEnd w:id="2"/>
      <w:bookmarkEnd w:id="3"/>
      <w:bookmarkEnd w:id="4"/>
    </w:p>
    <w:p>
      <w:pPr>
        <w:pStyle w:val="29"/>
        <w:tabs>
          <w:tab w:val="right" w:leader="dot" w:pos="9026"/>
        </w:tabs>
      </w:pPr>
      <w:bookmarkStart w:id="5" w:name="__Fieldmark__5466_1845739493"/>
      <w:bookmarkEnd w:id="5"/>
      <w:r>
        <w:fldChar w:fldCharType="begin"/>
      </w:r>
      <w:r>
        <w:instrText xml:space="preserve">TOC \o "1-4" \h \u </w:instrText>
      </w:r>
      <w:r>
        <w:fldChar w:fldCharType="separate"/>
      </w:r>
      <w:r>
        <w:fldChar w:fldCharType="begin"/>
      </w:r>
      <w:r>
        <w:instrText xml:space="preserve"> HYPERLINK \l _Toc1591859433 </w:instrText>
      </w:r>
      <w:r>
        <w:fldChar w:fldCharType="separate"/>
      </w:r>
      <w:r>
        <w:t>Contents</w:t>
      </w:r>
      <w:r>
        <w:tab/>
      </w:r>
      <w:r>
        <w:fldChar w:fldCharType="begin"/>
      </w:r>
      <w:r>
        <w:instrText xml:space="preserve"> PAGEREF _Toc1591859433 </w:instrText>
      </w:r>
      <w:r>
        <w:fldChar w:fldCharType="separate"/>
      </w:r>
      <w:r>
        <w:t>3</w:t>
      </w:r>
      <w:r>
        <w:fldChar w:fldCharType="end"/>
      </w:r>
      <w:r>
        <w:fldChar w:fldCharType="end"/>
      </w:r>
    </w:p>
    <w:p>
      <w:pPr>
        <w:pStyle w:val="29"/>
        <w:tabs>
          <w:tab w:val="right" w:leader="dot" w:pos="9026"/>
        </w:tabs>
      </w:pPr>
      <w:r>
        <w:fldChar w:fldCharType="begin"/>
      </w:r>
      <w:r>
        <w:instrText xml:space="preserve"> HYPERLINK \l _Toc959872244 </w:instrText>
      </w:r>
      <w:r>
        <w:fldChar w:fldCharType="separate"/>
      </w:r>
      <w:r>
        <w:rPr>
          <w:rFonts w:hint="default"/>
          <w:lang w:val="en"/>
        </w:rPr>
        <w:t>List of figures</w:t>
      </w:r>
      <w:r>
        <w:tab/>
      </w:r>
      <w:r>
        <w:fldChar w:fldCharType="begin"/>
      </w:r>
      <w:r>
        <w:instrText xml:space="preserve"> PAGEREF _Toc959872244 </w:instrText>
      </w:r>
      <w:r>
        <w:fldChar w:fldCharType="separate"/>
      </w:r>
      <w:r>
        <w:t>5</w:t>
      </w:r>
      <w:r>
        <w:fldChar w:fldCharType="end"/>
      </w:r>
      <w:r>
        <w:fldChar w:fldCharType="end"/>
      </w:r>
    </w:p>
    <w:p>
      <w:pPr>
        <w:pStyle w:val="29"/>
        <w:tabs>
          <w:tab w:val="right" w:leader="dot" w:pos="9026"/>
        </w:tabs>
      </w:pPr>
      <w:r>
        <w:fldChar w:fldCharType="begin"/>
      </w:r>
      <w:r>
        <w:instrText xml:space="preserve"> HYPERLINK \l _Toc1877317929 </w:instrText>
      </w:r>
      <w:r>
        <w:fldChar w:fldCharType="separate"/>
      </w:r>
      <w:r>
        <w:t>1 Introduction</w:t>
      </w:r>
      <w:r>
        <w:tab/>
      </w:r>
      <w:r>
        <w:fldChar w:fldCharType="begin"/>
      </w:r>
      <w:r>
        <w:instrText xml:space="preserve"> PAGEREF _Toc1877317929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_Toc569775351 </w:instrText>
      </w:r>
      <w:r>
        <w:fldChar w:fldCharType="separate"/>
      </w:r>
      <w:r>
        <w:t>1.1 References</w:t>
      </w:r>
      <w:r>
        <w:tab/>
      </w:r>
      <w:r>
        <w:fldChar w:fldCharType="begin"/>
      </w:r>
      <w:r>
        <w:instrText xml:space="preserve"> PAGEREF _Toc569775351 </w:instrText>
      </w:r>
      <w:r>
        <w:fldChar w:fldCharType="separate"/>
      </w:r>
      <w:r>
        <w:t>8</w:t>
      </w:r>
      <w:r>
        <w:fldChar w:fldCharType="end"/>
      </w:r>
      <w:r>
        <w:fldChar w:fldCharType="end"/>
      </w:r>
    </w:p>
    <w:p>
      <w:pPr>
        <w:pStyle w:val="30"/>
        <w:tabs>
          <w:tab w:val="right" w:leader="dot" w:pos="9026"/>
        </w:tabs>
      </w:pPr>
      <w:r>
        <w:fldChar w:fldCharType="begin"/>
      </w:r>
      <w:r>
        <w:instrText xml:space="preserve"> HYPERLINK \l _Toc50041407 </w:instrText>
      </w:r>
      <w:r>
        <w:fldChar w:fldCharType="separate"/>
      </w:r>
      <w:r>
        <w:t>1.2 Glossary and Acronyms</w:t>
      </w:r>
      <w:r>
        <w:tab/>
      </w:r>
      <w:r>
        <w:fldChar w:fldCharType="begin"/>
      </w:r>
      <w:r>
        <w:instrText xml:space="preserve"> PAGEREF _Toc50041407 </w:instrText>
      </w:r>
      <w:r>
        <w:fldChar w:fldCharType="separate"/>
      </w:r>
      <w:r>
        <w:t>8</w:t>
      </w:r>
      <w:r>
        <w:fldChar w:fldCharType="end"/>
      </w:r>
      <w:r>
        <w:fldChar w:fldCharType="end"/>
      </w:r>
    </w:p>
    <w:p>
      <w:pPr>
        <w:pStyle w:val="29"/>
        <w:tabs>
          <w:tab w:val="right" w:leader="dot" w:pos="9026"/>
        </w:tabs>
      </w:pPr>
      <w:r>
        <w:fldChar w:fldCharType="begin"/>
      </w:r>
      <w:r>
        <w:instrText xml:space="preserve"> HYPERLINK \l _Toc2035044108 </w:instrText>
      </w:r>
      <w:r>
        <w:fldChar w:fldCharType="separate"/>
      </w:r>
      <w:r>
        <w:t>2 Product Definitions</w:t>
      </w:r>
      <w:r>
        <w:tab/>
      </w:r>
      <w:r>
        <w:fldChar w:fldCharType="begin"/>
      </w:r>
      <w:r>
        <w:instrText xml:space="preserve"> PAGEREF _Toc2035044108 </w:instrText>
      </w:r>
      <w:r>
        <w:fldChar w:fldCharType="separate"/>
      </w:r>
      <w:r>
        <w:t>9</w:t>
      </w:r>
      <w:r>
        <w:fldChar w:fldCharType="end"/>
      </w:r>
      <w:r>
        <w:fldChar w:fldCharType="end"/>
      </w:r>
    </w:p>
    <w:p>
      <w:pPr>
        <w:pStyle w:val="29"/>
        <w:tabs>
          <w:tab w:val="right" w:leader="dot" w:pos="9026"/>
        </w:tabs>
      </w:pPr>
      <w:r>
        <w:fldChar w:fldCharType="begin"/>
      </w:r>
      <w:r>
        <w:instrText xml:space="preserve"> HYPERLINK \l _Toc91029331 </w:instrText>
      </w:r>
      <w:r>
        <w:fldChar w:fldCharType="separate"/>
      </w:r>
      <w:r>
        <w:t>3 Product Conventions</w:t>
      </w:r>
      <w:r>
        <w:tab/>
      </w:r>
      <w:r>
        <w:fldChar w:fldCharType="begin"/>
      </w:r>
      <w:r>
        <w:instrText xml:space="preserve"> PAGEREF _Toc91029331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_Toc1018538340 </w:instrText>
      </w:r>
      <w:r>
        <w:fldChar w:fldCharType="separate"/>
      </w:r>
      <w:r>
        <w:t>3.1 Product file format</w:t>
      </w:r>
      <w:r>
        <w:tab/>
      </w:r>
      <w:r>
        <w:fldChar w:fldCharType="begin"/>
      </w:r>
      <w:r>
        <w:instrText xml:space="preserve"> PAGEREF _Toc1018538340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_Toc1781105750 </w:instrText>
      </w:r>
      <w:r>
        <w:fldChar w:fldCharType="separate"/>
      </w:r>
      <w:r>
        <w:t>3.2 Network naming conventions</w:t>
      </w:r>
      <w:r>
        <w:tab/>
      </w:r>
      <w:r>
        <w:fldChar w:fldCharType="begin"/>
      </w:r>
      <w:r>
        <w:instrText xml:space="preserve"> PAGEREF _Toc1781105750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_Toc780844117 </w:instrText>
      </w:r>
      <w:r>
        <w:fldChar w:fldCharType="separate"/>
      </w:r>
      <w:r>
        <w:t>3.3 Site name conventions</w:t>
      </w:r>
      <w:r>
        <w:tab/>
      </w:r>
      <w:r>
        <w:fldChar w:fldCharType="begin"/>
      </w:r>
      <w:r>
        <w:instrText xml:space="preserve"> PAGEREF _Toc780844117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_Toc1782656168 </w:instrText>
      </w:r>
      <w:r>
        <w:fldChar w:fldCharType="separate"/>
      </w:r>
      <w:r>
        <w:t>3.4 Filename convention</w:t>
      </w:r>
      <w:r>
        <w:tab/>
      </w:r>
      <w:r>
        <w:fldChar w:fldCharType="begin"/>
      </w:r>
      <w:r>
        <w:instrText xml:space="preserve"> PAGEREF _Toc1782656168 </w:instrText>
      </w:r>
      <w:r>
        <w:fldChar w:fldCharType="separate"/>
      </w:r>
      <w:r>
        <w:t>11</w:t>
      </w:r>
      <w:r>
        <w:fldChar w:fldCharType="end"/>
      </w:r>
      <w:r>
        <w:fldChar w:fldCharType="end"/>
      </w:r>
    </w:p>
    <w:p>
      <w:pPr>
        <w:pStyle w:val="30"/>
        <w:tabs>
          <w:tab w:val="right" w:leader="dot" w:pos="9026"/>
        </w:tabs>
      </w:pPr>
      <w:r>
        <w:fldChar w:fldCharType="begin"/>
      </w:r>
      <w:r>
        <w:instrText xml:space="preserve"> HYPERLINK \l _Toc120346176 </w:instrText>
      </w:r>
      <w:r>
        <w:fldChar w:fldCharType="separate"/>
      </w:r>
      <w:r>
        <w:rPr>
          <w:rFonts w:hint="default"/>
          <w:lang w:val="en"/>
        </w:rPr>
        <w:t xml:space="preserve">3.5 </w:t>
      </w:r>
      <w:r>
        <w:t>Dimensions</w:t>
      </w:r>
      <w:r>
        <w:tab/>
      </w:r>
      <w:r>
        <w:fldChar w:fldCharType="begin"/>
      </w:r>
      <w:r>
        <w:instrText xml:space="preserve"> PAGEREF _Toc120346176 </w:instrText>
      </w:r>
      <w:r>
        <w:fldChar w:fldCharType="separate"/>
      </w:r>
      <w:r>
        <w:t>12</w:t>
      </w:r>
      <w:r>
        <w:fldChar w:fldCharType="end"/>
      </w:r>
      <w:r>
        <w:fldChar w:fldCharType="end"/>
      </w:r>
    </w:p>
    <w:p>
      <w:pPr>
        <w:pStyle w:val="29"/>
        <w:tabs>
          <w:tab w:val="right" w:leader="dot" w:pos="9026"/>
        </w:tabs>
      </w:pPr>
      <w:r>
        <w:fldChar w:fldCharType="begin"/>
      </w:r>
      <w:r>
        <w:instrText xml:space="preserve"> HYPERLINK \l _Toc1832754329 </w:instrText>
      </w:r>
      <w:r>
        <w:fldChar w:fldCharType="separate"/>
      </w:r>
      <w:r>
        <w:t>4 Metadata</w:t>
      </w:r>
      <w:r>
        <w:tab/>
      </w:r>
      <w:r>
        <w:fldChar w:fldCharType="begin"/>
      </w:r>
      <w:r>
        <w:instrText xml:space="preserve"> PAGEREF _Toc1832754329 </w:instrText>
      </w:r>
      <w:r>
        <w:fldChar w:fldCharType="separate"/>
      </w:r>
      <w:r>
        <w:t>14</w:t>
      </w:r>
      <w:r>
        <w:fldChar w:fldCharType="end"/>
      </w:r>
      <w:r>
        <w:fldChar w:fldCharType="end"/>
      </w:r>
    </w:p>
    <w:p>
      <w:pPr>
        <w:pStyle w:val="30"/>
        <w:tabs>
          <w:tab w:val="right" w:leader="dot" w:pos="9026"/>
        </w:tabs>
      </w:pPr>
      <w:r>
        <w:fldChar w:fldCharType="begin"/>
      </w:r>
      <w:r>
        <w:instrText xml:space="preserve"> HYPERLINK \l _Toc1993135520 </w:instrText>
      </w:r>
      <w:r>
        <w:fldChar w:fldCharType="separate"/>
      </w:r>
      <w:r>
        <w:t>4.1 Common Metadata</w:t>
      </w:r>
      <w:r>
        <w:tab/>
      </w:r>
      <w:r>
        <w:fldChar w:fldCharType="begin"/>
      </w:r>
      <w:r>
        <w:instrText xml:space="preserve"> PAGEREF _Toc1993135520 </w:instrText>
      </w:r>
      <w:r>
        <w:fldChar w:fldCharType="separate"/>
      </w:r>
      <w:r>
        <w:t>15</w:t>
      </w:r>
      <w:r>
        <w:fldChar w:fldCharType="end"/>
      </w:r>
      <w:r>
        <w:fldChar w:fldCharType="end"/>
      </w:r>
    </w:p>
    <w:p>
      <w:pPr>
        <w:pStyle w:val="30"/>
        <w:tabs>
          <w:tab w:val="right" w:leader="dot" w:pos="9026"/>
        </w:tabs>
      </w:pPr>
      <w:r>
        <w:fldChar w:fldCharType="begin"/>
      </w:r>
      <w:r>
        <w:instrText xml:space="preserve"> HYPERLINK \l _Toc252487186 </w:instrText>
      </w:r>
      <w:r>
        <w:fldChar w:fldCharType="separate"/>
      </w:r>
      <w:r>
        <w:rPr>
          <w:rFonts w:hint="default"/>
          <w:lang w:val="en"/>
        </w:rPr>
        <w:t>4.2 Instrument and system</w:t>
      </w:r>
      <w:r>
        <w:t xml:space="preserve"> Metadata</w:t>
      </w:r>
      <w:r>
        <w:tab/>
      </w:r>
      <w:r>
        <w:fldChar w:fldCharType="begin"/>
      </w:r>
      <w:r>
        <w:instrText xml:space="preserve"> PAGEREF _Toc252487186 </w:instrText>
      </w:r>
      <w:r>
        <w:fldChar w:fldCharType="separate"/>
      </w:r>
      <w:r>
        <w:t>18</w:t>
      </w:r>
      <w:r>
        <w:fldChar w:fldCharType="end"/>
      </w:r>
      <w:r>
        <w:fldChar w:fldCharType="end"/>
      </w:r>
    </w:p>
    <w:p>
      <w:pPr>
        <w:pStyle w:val="31"/>
        <w:tabs>
          <w:tab w:val="right" w:leader="dot" w:pos="9026"/>
        </w:tabs>
      </w:pPr>
      <w:r>
        <w:fldChar w:fldCharType="begin"/>
      </w:r>
      <w:r>
        <w:instrText xml:space="preserve"> HYPERLINK \l _Toc287252052 </w:instrText>
      </w:r>
      <w:r>
        <w:fldChar w:fldCharType="separate"/>
      </w:r>
      <w:r>
        <w:rPr>
          <w:rFonts w:hint="default"/>
          <w:lang w:val="en"/>
        </w:rPr>
        <w:t>4.2.1 Instrument metadata</w:t>
      </w:r>
      <w:r>
        <w:tab/>
      </w:r>
      <w:r>
        <w:fldChar w:fldCharType="begin"/>
      </w:r>
      <w:r>
        <w:instrText xml:space="preserve"> PAGEREF _Toc287252052 </w:instrText>
      </w:r>
      <w:r>
        <w:fldChar w:fldCharType="separate"/>
      </w:r>
      <w:r>
        <w:t>19</w:t>
      </w:r>
      <w:r>
        <w:fldChar w:fldCharType="end"/>
      </w:r>
      <w:r>
        <w:fldChar w:fldCharType="end"/>
      </w:r>
    </w:p>
    <w:p>
      <w:pPr>
        <w:pStyle w:val="31"/>
        <w:tabs>
          <w:tab w:val="right" w:leader="dot" w:pos="9026"/>
        </w:tabs>
      </w:pPr>
      <w:r>
        <w:fldChar w:fldCharType="begin"/>
      </w:r>
      <w:r>
        <w:instrText xml:space="preserve"> HYPERLINK \l _Toc1891334904 </w:instrText>
      </w:r>
      <w:r>
        <w:fldChar w:fldCharType="separate"/>
      </w:r>
      <w:r>
        <w:rPr>
          <w:rFonts w:hint="default"/>
          <w:lang w:val="en"/>
        </w:rPr>
        <w:t>4.2.2 System metadata</w:t>
      </w:r>
      <w:r>
        <w:tab/>
      </w:r>
      <w:r>
        <w:fldChar w:fldCharType="begin"/>
      </w:r>
      <w:r>
        <w:instrText xml:space="preserve"> PAGEREF _Toc1891334904 </w:instrText>
      </w:r>
      <w:r>
        <w:fldChar w:fldCharType="separate"/>
      </w:r>
      <w:r>
        <w:t>19</w:t>
      </w:r>
      <w:r>
        <w:fldChar w:fldCharType="end"/>
      </w:r>
      <w:r>
        <w:fldChar w:fldCharType="end"/>
      </w:r>
    </w:p>
    <w:p>
      <w:pPr>
        <w:pStyle w:val="31"/>
        <w:tabs>
          <w:tab w:val="right" w:leader="dot" w:pos="9026"/>
        </w:tabs>
      </w:pPr>
      <w:r>
        <w:fldChar w:fldCharType="begin"/>
      </w:r>
      <w:r>
        <w:instrText xml:space="preserve"> HYPERLINK \l _Toc1384710795 </w:instrText>
      </w:r>
      <w:r>
        <w:fldChar w:fldCharType="separate"/>
      </w:r>
      <w:r>
        <w:rPr>
          <w:rFonts w:hint="default"/>
          <w:lang w:val="en"/>
        </w:rPr>
        <w:t>4.2.3 Components metadata</w:t>
      </w:r>
      <w:r>
        <w:tab/>
      </w:r>
      <w:r>
        <w:fldChar w:fldCharType="begin"/>
      </w:r>
      <w:r>
        <w:instrText xml:space="preserve"> PAGEREF _Toc1384710795 </w:instrText>
      </w:r>
      <w:r>
        <w:fldChar w:fldCharType="separate"/>
      </w:r>
      <w:r>
        <w:t>20</w:t>
      </w:r>
      <w:r>
        <w:fldChar w:fldCharType="end"/>
      </w:r>
      <w:r>
        <w:fldChar w:fldCharType="end"/>
      </w:r>
    </w:p>
    <w:p>
      <w:pPr>
        <w:pStyle w:val="30"/>
        <w:tabs>
          <w:tab w:val="right" w:leader="dot" w:pos="9026"/>
        </w:tabs>
      </w:pPr>
      <w:r>
        <w:fldChar w:fldCharType="begin"/>
      </w:r>
      <w:r>
        <w:instrText xml:space="preserve"> HYPERLINK \l _Toc61014796 </w:instrText>
      </w:r>
      <w:r>
        <w:fldChar w:fldCharType="separate"/>
      </w:r>
      <w:r>
        <w:rPr>
          <w:rFonts w:hint="default"/>
          <w:lang w:val="en"/>
        </w:rPr>
        <w:t>4.3 Site Metadata</w:t>
      </w:r>
      <w:r>
        <w:tab/>
      </w:r>
      <w:r>
        <w:fldChar w:fldCharType="begin"/>
      </w:r>
      <w:r>
        <w:instrText xml:space="preserve"> PAGEREF _Toc61014796 </w:instrText>
      </w:r>
      <w:r>
        <w:fldChar w:fldCharType="separate"/>
      </w:r>
      <w:r>
        <w:t>23</w:t>
      </w:r>
      <w:r>
        <w:fldChar w:fldCharType="end"/>
      </w:r>
      <w:r>
        <w:fldChar w:fldCharType="end"/>
      </w:r>
    </w:p>
    <w:p>
      <w:pPr>
        <w:pStyle w:val="30"/>
        <w:tabs>
          <w:tab w:val="right" w:leader="dot" w:pos="9026"/>
        </w:tabs>
      </w:pPr>
      <w:r>
        <w:fldChar w:fldCharType="begin"/>
      </w:r>
      <w:r>
        <w:instrText xml:space="preserve"> HYPERLINK \l _Toc59478617 </w:instrText>
      </w:r>
      <w:r>
        <w:fldChar w:fldCharType="separate"/>
      </w:r>
      <w:r>
        <w:rPr>
          <w:rFonts w:hint="default"/>
          <w:lang w:val="en"/>
        </w:rPr>
        <w:t>4.4 Product Metadata</w:t>
      </w:r>
      <w:r>
        <w:tab/>
      </w:r>
      <w:r>
        <w:fldChar w:fldCharType="begin"/>
      </w:r>
      <w:r>
        <w:instrText xml:space="preserve"> PAGEREF _Toc59478617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_Toc27994393 </w:instrText>
      </w:r>
      <w:r>
        <w:fldChar w:fldCharType="separate"/>
      </w:r>
      <w:r>
        <w:rPr>
          <w:rFonts w:hint="default"/>
          <w:lang w:val="en"/>
        </w:rPr>
        <w:t>4.4.1 Level 1a Product Metadata</w:t>
      </w:r>
      <w:r>
        <w:tab/>
      </w:r>
      <w:r>
        <w:fldChar w:fldCharType="begin"/>
      </w:r>
      <w:r>
        <w:instrText xml:space="preserve"> PAGEREF _Toc27994393 </w:instrText>
      </w:r>
      <w:r>
        <w:fldChar w:fldCharType="separate"/>
      </w:r>
      <w:r>
        <w:t>23</w:t>
      </w:r>
      <w:r>
        <w:fldChar w:fldCharType="end"/>
      </w:r>
      <w:r>
        <w:fldChar w:fldCharType="end"/>
      </w:r>
    </w:p>
    <w:p>
      <w:pPr>
        <w:pStyle w:val="32"/>
        <w:tabs>
          <w:tab w:val="right" w:leader="dot" w:pos="9026"/>
        </w:tabs>
      </w:pPr>
      <w:r>
        <w:fldChar w:fldCharType="begin"/>
      </w:r>
      <w:r>
        <w:instrText xml:space="preserve"> HYPERLINK \l _Toc1221148604 </w:instrText>
      </w:r>
      <w:r>
        <w:fldChar w:fldCharType="separate"/>
      </w:r>
      <w:r>
        <w:t>4.4.1.1 Radiance/Irradiance Product Metadata</w:t>
      </w:r>
      <w:r>
        <w:tab/>
      </w:r>
      <w:r>
        <w:fldChar w:fldCharType="begin"/>
      </w:r>
      <w:r>
        <w:instrText xml:space="preserve"> PAGEREF _Toc1221148604 </w:instrText>
      </w:r>
      <w:r>
        <w:fldChar w:fldCharType="separate"/>
      </w:r>
      <w:r>
        <w:t>23</w:t>
      </w:r>
      <w:r>
        <w:fldChar w:fldCharType="end"/>
      </w:r>
      <w:r>
        <w:fldChar w:fldCharType="end"/>
      </w:r>
    </w:p>
    <w:p>
      <w:pPr>
        <w:pStyle w:val="31"/>
        <w:tabs>
          <w:tab w:val="right" w:leader="dot" w:pos="9026"/>
        </w:tabs>
      </w:pPr>
      <w:r>
        <w:fldChar w:fldCharType="begin"/>
      </w:r>
      <w:r>
        <w:instrText xml:space="preserve"> HYPERLINK \l _Toc1303809251 </w:instrText>
      </w:r>
      <w:r>
        <w:fldChar w:fldCharType="separate"/>
      </w:r>
      <w:r>
        <w:t xml:space="preserve">4.4.2 </w:t>
      </w:r>
      <w:r>
        <w:rPr>
          <w:rFonts w:hint="default"/>
          <w:highlight w:val="none"/>
          <w:lang w:val="en"/>
        </w:rPr>
        <w:t xml:space="preserve">Level 1b </w:t>
      </w:r>
      <w:r>
        <w:rPr>
          <w:highlight w:val="none"/>
        </w:rPr>
        <w:t>Product Metadat</w:t>
      </w:r>
      <w:r>
        <w:rPr>
          <w:rFonts w:hint="default"/>
          <w:highlight w:val="none"/>
          <w:lang w:val="en"/>
        </w:rPr>
        <w:t>a</w:t>
      </w:r>
      <w:r>
        <w:tab/>
      </w:r>
      <w:r>
        <w:fldChar w:fldCharType="begin"/>
      </w:r>
      <w:r>
        <w:instrText xml:space="preserve"> PAGEREF _Toc1303809251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_Toc2036191531 </w:instrText>
      </w:r>
      <w:r>
        <w:fldChar w:fldCharType="separate"/>
      </w:r>
      <w:r>
        <w:t xml:space="preserve">4.4.2.1 </w:t>
      </w:r>
      <w:r>
        <w:rPr>
          <w:rFonts w:hint="default"/>
          <w:highlight w:val="yellow"/>
          <w:lang w:val="en"/>
        </w:rPr>
        <w:t>Land radiance and irradiance L1b product metadata</w:t>
      </w:r>
      <w:r>
        <w:tab/>
      </w:r>
      <w:r>
        <w:fldChar w:fldCharType="begin"/>
      </w:r>
      <w:r>
        <w:instrText xml:space="preserve"> PAGEREF _Toc2036191531 </w:instrText>
      </w:r>
      <w:r>
        <w:fldChar w:fldCharType="separate"/>
      </w:r>
      <w:r>
        <w:t>25</w:t>
      </w:r>
      <w:r>
        <w:fldChar w:fldCharType="end"/>
      </w:r>
      <w:r>
        <w:fldChar w:fldCharType="end"/>
      </w:r>
    </w:p>
    <w:p>
      <w:pPr>
        <w:pStyle w:val="32"/>
        <w:tabs>
          <w:tab w:val="right" w:leader="dot" w:pos="9026"/>
        </w:tabs>
      </w:pPr>
      <w:r>
        <w:fldChar w:fldCharType="begin"/>
      </w:r>
      <w:r>
        <w:instrText xml:space="preserve"> HYPERLINK \l _Toc743824226 </w:instrText>
      </w:r>
      <w:r>
        <w:fldChar w:fldCharType="separate"/>
      </w:r>
      <w:r>
        <w:t xml:space="preserve">4.4.2.2 </w:t>
      </w:r>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r>
        <w:tab/>
      </w:r>
      <w:r>
        <w:fldChar w:fldCharType="begin"/>
      </w:r>
      <w:r>
        <w:instrText xml:space="preserve"> PAGEREF _Toc743824226 </w:instrText>
      </w:r>
      <w:r>
        <w:fldChar w:fldCharType="separate"/>
      </w:r>
      <w:r>
        <w:t>25</w:t>
      </w:r>
      <w:r>
        <w:fldChar w:fldCharType="end"/>
      </w:r>
      <w:r>
        <w:fldChar w:fldCharType="end"/>
      </w:r>
    </w:p>
    <w:p>
      <w:pPr>
        <w:pStyle w:val="31"/>
        <w:tabs>
          <w:tab w:val="right" w:leader="dot" w:pos="9026"/>
        </w:tabs>
      </w:pPr>
      <w:r>
        <w:fldChar w:fldCharType="begin"/>
      </w:r>
      <w:r>
        <w:instrText xml:space="preserve"> HYPERLINK \l _Toc269832076 </w:instrText>
      </w:r>
      <w:r>
        <w:fldChar w:fldCharType="separate"/>
      </w:r>
      <w:r>
        <w:t xml:space="preserve">4.4.3 </w:t>
      </w:r>
      <w:r>
        <w:rPr>
          <w:rFonts w:hint="default"/>
          <w:highlight w:val="none"/>
          <w:lang w:val="en"/>
        </w:rPr>
        <w:t>Level 2a Product Metadata</w:t>
      </w:r>
      <w:r>
        <w:tab/>
      </w:r>
      <w:r>
        <w:fldChar w:fldCharType="begin"/>
      </w:r>
      <w:r>
        <w:instrText xml:space="preserve"> PAGEREF _Toc269832076 </w:instrText>
      </w:r>
      <w:r>
        <w:fldChar w:fldCharType="separate"/>
      </w:r>
      <w:r>
        <w:t>26</w:t>
      </w:r>
      <w:r>
        <w:fldChar w:fldCharType="end"/>
      </w:r>
      <w:r>
        <w:fldChar w:fldCharType="end"/>
      </w:r>
    </w:p>
    <w:p>
      <w:pPr>
        <w:pStyle w:val="32"/>
        <w:tabs>
          <w:tab w:val="right" w:leader="dot" w:pos="9026"/>
        </w:tabs>
      </w:pPr>
      <w:r>
        <w:fldChar w:fldCharType="begin"/>
      </w:r>
      <w:r>
        <w:instrText xml:space="preserve"> HYPERLINK \l _Toc1625798122 </w:instrText>
      </w:r>
      <w:r>
        <w:fldChar w:fldCharType="separate"/>
      </w:r>
      <w:r>
        <w:t xml:space="preserve">4.4.3.1 </w:t>
      </w:r>
      <w:r>
        <w:rPr>
          <w:rFonts w:hint="default"/>
          <w:highlight w:val="yellow"/>
          <w:lang w:val="en"/>
        </w:rPr>
        <w:t>Land Reflectance L2a Product Metadata</w:t>
      </w:r>
      <w:r>
        <w:tab/>
      </w:r>
      <w:r>
        <w:fldChar w:fldCharType="begin"/>
      </w:r>
      <w:r>
        <w:instrText xml:space="preserve"> PAGEREF _Toc1625798122 </w:instrText>
      </w:r>
      <w:r>
        <w:fldChar w:fldCharType="separate"/>
      </w:r>
      <w:r>
        <w:t>26</w:t>
      </w:r>
      <w:r>
        <w:fldChar w:fldCharType="end"/>
      </w:r>
      <w:r>
        <w:fldChar w:fldCharType="end"/>
      </w:r>
    </w:p>
    <w:p>
      <w:pPr>
        <w:pStyle w:val="32"/>
        <w:tabs>
          <w:tab w:val="right" w:leader="dot" w:pos="9026"/>
        </w:tabs>
      </w:pPr>
      <w:r>
        <w:fldChar w:fldCharType="begin"/>
      </w:r>
      <w:r>
        <w:instrText xml:space="preserve"> HYPERLINK \l _Toc1583311145 </w:instrText>
      </w:r>
      <w:r>
        <w:fldChar w:fldCharType="separate"/>
      </w:r>
      <w:r>
        <w:t xml:space="preserve">4.4.3.2 </w:t>
      </w:r>
      <w:r>
        <w:rPr>
          <w:rFonts w:hint="default"/>
          <w:lang w:val="en"/>
        </w:rPr>
        <w:t xml:space="preserve">Water </w:t>
      </w:r>
      <w:r>
        <w:t>Reflectance</w:t>
      </w:r>
      <w:r>
        <w:rPr>
          <w:rFonts w:hint="default"/>
          <w:lang w:val="en"/>
        </w:rPr>
        <w:t xml:space="preserve"> and Normalized Water-leaving Radiance L2a</w:t>
      </w:r>
      <w:r>
        <w:t xml:space="preserve"> Product Metadata</w:t>
      </w:r>
      <w:r>
        <w:tab/>
      </w:r>
      <w:r>
        <w:fldChar w:fldCharType="begin"/>
      </w:r>
      <w:r>
        <w:instrText xml:space="preserve"> PAGEREF _Toc1583311145 </w:instrText>
      </w:r>
      <w:r>
        <w:fldChar w:fldCharType="separate"/>
      </w:r>
      <w:r>
        <w:t>26</w:t>
      </w:r>
      <w:r>
        <w:fldChar w:fldCharType="end"/>
      </w:r>
      <w:r>
        <w:fldChar w:fldCharType="end"/>
      </w:r>
    </w:p>
    <w:p>
      <w:pPr>
        <w:pStyle w:val="31"/>
        <w:tabs>
          <w:tab w:val="right" w:leader="dot" w:pos="9026"/>
        </w:tabs>
      </w:pPr>
      <w:r>
        <w:fldChar w:fldCharType="begin"/>
      </w:r>
      <w:r>
        <w:instrText xml:space="preserve"> HYPERLINK \l _Toc1392958780 </w:instrText>
      </w:r>
      <w:r>
        <w:fldChar w:fldCharType="separate"/>
      </w:r>
      <w:r>
        <w:t xml:space="preserve">4.4.4 </w:t>
      </w:r>
      <w:r>
        <w:rPr>
          <w:rFonts w:hint="default"/>
          <w:highlight w:val="yellow"/>
          <w:lang w:val="en"/>
        </w:rPr>
        <w:t>Level 2b Product Metadata</w:t>
      </w:r>
      <w:r>
        <w:tab/>
      </w:r>
      <w:r>
        <w:fldChar w:fldCharType="begin"/>
      </w:r>
      <w:r>
        <w:instrText xml:space="preserve"> PAGEREF _Toc1392958780 </w:instrText>
      </w:r>
      <w:r>
        <w:fldChar w:fldCharType="separate"/>
      </w:r>
      <w:r>
        <w:t>27</w:t>
      </w:r>
      <w:r>
        <w:fldChar w:fldCharType="end"/>
      </w:r>
      <w:r>
        <w:fldChar w:fldCharType="end"/>
      </w:r>
    </w:p>
    <w:p>
      <w:pPr>
        <w:pStyle w:val="32"/>
        <w:tabs>
          <w:tab w:val="right" w:leader="dot" w:pos="9026"/>
        </w:tabs>
      </w:pPr>
      <w:r>
        <w:fldChar w:fldCharType="begin"/>
      </w:r>
      <w:r>
        <w:instrText xml:space="preserve"> HYPERLINK \l _Toc1708296943 </w:instrText>
      </w:r>
      <w:r>
        <w:fldChar w:fldCharType="separate"/>
      </w:r>
      <w:r>
        <w:t xml:space="preserve">4.4.4.1 </w:t>
      </w:r>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r>
        <w:tab/>
      </w:r>
      <w:r>
        <w:fldChar w:fldCharType="begin"/>
      </w:r>
      <w:r>
        <w:instrText xml:space="preserve"> PAGEREF _Toc1708296943 </w:instrText>
      </w:r>
      <w:r>
        <w:fldChar w:fldCharType="separate"/>
      </w:r>
      <w:r>
        <w:t>27</w:t>
      </w:r>
      <w:r>
        <w:fldChar w:fldCharType="end"/>
      </w:r>
      <w:r>
        <w:fldChar w:fldCharType="end"/>
      </w:r>
    </w:p>
    <w:p>
      <w:pPr>
        <w:pStyle w:val="29"/>
        <w:tabs>
          <w:tab w:val="right" w:leader="dot" w:pos="9026"/>
        </w:tabs>
      </w:pPr>
      <w:r>
        <w:fldChar w:fldCharType="begin"/>
      </w:r>
      <w:r>
        <w:instrText xml:space="preserve"> HYPERLINK \l _Toc1027686930 </w:instrText>
      </w:r>
      <w:r>
        <w:fldChar w:fldCharType="separate"/>
      </w:r>
      <w:r>
        <w:t>5 Variables</w:t>
      </w:r>
      <w:r>
        <w:tab/>
      </w:r>
      <w:r>
        <w:fldChar w:fldCharType="begin"/>
      </w:r>
      <w:r>
        <w:instrText xml:space="preserve"> PAGEREF _Toc1027686930 </w:instrText>
      </w:r>
      <w:r>
        <w:fldChar w:fldCharType="separate"/>
      </w:r>
      <w:r>
        <w:t>28</w:t>
      </w:r>
      <w:r>
        <w:fldChar w:fldCharType="end"/>
      </w:r>
      <w:r>
        <w:fldChar w:fldCharType="end"/>
      </w:r>
    </w:p>
    <w:p>
      <w:pPr>
        <w:pStyle w:val="30"/>
        <w:tabs>
          <w:tab w:val="right" w:leader="dot" w:pos="9026"/>
        </w:tabs>
      </w:pPr>
      <w:r>
        <w:fldChar w:fldCharType="begin"/>
      </w:r>
      <w:r>
        <w:instrText xml:space="preserve"> HYPERLINK \l _Toc205347377 </w:instrText>
      </w:r>
      <w:r>
        <w:fldChar w:fldCharType="separate"/>
      </w:r>
      <w:r>
        <w:rPr>
          <w:rFonts w:hint="default" w:ascii="Arial" w:hAnsi="Arial" w:cs="Arial"/>
          <w:szCs w:val="22"/>
        </w:rPr>
        <w:t>5.1 Common Variables</w:t>
      </w:r>
      <w:r>
        <w:tab/>
      </w:r>
      <w:r>
        <w:fldChar w:fldCharType="begin"/>
      </w:r>
      <w:r>
        <w:instrText xml:space="preserve"> PAGEREF _Toc205347377 </w:instrText>
      </w:r>
      <w:r>
        <w:fldChar w:fldCharType="separate"/>
      </w:r>
      <w:r>
        <w:t>28</w:t>
      </w:r>
      <w:r>
        <w:fldChar w:fldCharType="end"/>
      </w:r>
      <w:r>
        <w:fldChar w:fldCharType="end"/>
      </w:r>
    </w:p>
    <w:p>
      <w:pPr>
        <w:pStyle w:val="30"/>
        <w:tabs>
          <w:tab w:val="right" w:leader="dot" w:pos="9026"/>
        </w:tabs>
      </w:pPr>
      <w:r>
        <w:fldChar w:fldCharType="begin"/>
      </w:r>
      <w:r>
        <w:instrText xml:space="preserve"> HYPERLINK \l _Toc724250895 </w:instrText>
      </w:r>
      <w:r>
        <w:fldChar w:fldCharType="separate"/>
      </w:r>
      <w:r>
        <w:rPr>
          <w:rFonts w:hint="default" w:ascii="Arial" w:hAnsi="Arial" w:cs="Arial"/>
          <w:szCs w:val="22"/>
        </w:rPr>
        <w:t xml:space="preserve">5.2 </w:t>
      </w:r>
      <w:r>
        <w:rPr>
          <w:rFonts w:hint="default" w:cs="Arial"/>
          <w:szCs w:val="22"/>
          <w:lang w:val="en"/>
        </w:rPr>
        <w:t>Level 1a Variables</w:t>
      </w:r>
      <w:r>
        <w:tab/>
      </w:r>
      <w:r>
        <w:fldChar w:fldCharType="begin"/>
      </w:r>
      <w:r>
        <w:instrText xml:space="preserve"> PAGEREF _Toc724250895 </w:instrText>
      </w:r>
      <w:r>
        <w:fldChar w:fldCharType="separate"/>
      </w:r>
      <w:r>
        <w:t>31</w:t>
      </w:r>
      <w:r>
        <w:fldChar w:fldCharType="end"/>
      </w:r>
      <w:r>
        <w:fldChar w:fldCharType="end"/>
      </w:r>
    </w:p>
    <w:p>
      <w:pPr>
        <w:pStyle w:val="32"/>
        <w:tabs>
          <w:tab w:val="right" w:leader="dot" w:pos="9026"/>
        </w:tabs>
      </w:pPr>
      <w:r>
        <w:fldChar w:fldCharType="begin"/>
      </w:r>
      <w:r>
        <w:instrText xml:space="preserve"> HYPERLINK \l _Toc757521211 </w:instrText>
      </w:r>
      <w:r>
        <w:fldChar w:fldCharType="separate"/>
      </w:r>
      <w:r>
        <w:rPr>
          <w:rFonts w:hint="default" w:ascii="Arial" w:hAnsi="Arial" w:cs="Arial"/>
          <w:szCs w:val="22"/>
        </w:rPr>
        <w:t xml:space="preserve">5.2.1.1 </w:t>
      </w:r>
      <w:r>
        <w:rPr>
          <w:rFonts w:hint="default" w:cs="Arial"/>
          <w:szCs w:val="22"/>
          <w:lang w:val="en"/>
        </w:rPr>
        <w:t xml:space="preserve">Land and Water L1a </w:t>
      </w:r>
      <w:r>
        <w:rPr>
          <w:rFonts w:hint="default" w:ascii="Arial" w:hAnsi="Arial" w:cs="Arial"/>
          <w:szCs w:val="22"/>
        </w:rPr>
        <w:t>Radiance Variables</w:t>
      </w:r>
      <w:r>
        <w:tab/>
      </w:r>
      <w:r>
        <w:fldChar w:fldCharType="begin"/>
      </w:r>
      <w:r>
        <w:instrText xml:space="preserve"> PAGEREF _Toc757521211 </w:instrText>
      </w:r>
      <w:r>
        <w:fldChar w:fldCharType="separate"/>
      </w:r>
      <w:r>
        <w:t>31</w:t>
      </w:r>
      <w:r>
        <w:fldChar w:fldCharType="end"/>
      </w:r>
      <w:r>
        <w:fldChar w:fldCharType="end"/>
      </w:r>
    </w:p>
    <w:p>
      <w:pPr>
        <w:pStyle w:val="32"/>
        <w:tabs>
          <w:tab w:val="right" w:leader="dot" w:pos="9026"/>
        </w:tabs>
      </w:pPr>
      <w:r>
        <w:fldChar w:fldCharType="begin"/>
      </w:r>
      <w:r>
        <w:instrText xml:space="preserve"> HYPERLINK \l _Toc775122728 </w:instrText>
      </w:r>
      <w:r>
        <w:fldChar w:fldCharType="separate"/>
      </w:r>
      <w:r>
        <w:t xml:space="preserve">5.2.1.2 </w:t>
      </w:r>
      <w:r>
        <w:rPr>
          <w:rFonts w:hint="default"/>
          <w:lang w:val="en"/>
        </w:rPr>
        <w:t xml:space="preserve">Land and Water </w:t>
      </w:r>
      <w:r>
        <w:t xml:space="preserve">Irradiance </w:t>
      </w:r>
      <w:r>
        <w:rPr>
          <w:rFonts w:hint="default"/>
          <w:lang w:val="en"/>
        </w:rPr>
        <w:t xml:space="preserve">L1a </w:t>
      </w:r>
      <w:r>
        <w:t>Variables</w:t>
      </w:r>
      <w:r>
        <w:tab/>
      </w:r>
      <w:r>
        <w:fldChar w:fldCharType="begin"/>
      </w:r>
      <w:r>
        <w:instrText xml:space="preserve"> PAGEREF _Toc775122728 </w:instrText>
      </w:r>
      <w:r>
        <w:fldChar w:fldCharType="separate"/>
      </w:r>
      <w:r>
        <w:t>33</w:t>
      </w:r>
      <w:r>
        <w:fldChar w:fldCharType="end"/>
      </w:r>
      <w:r>
        <w:fldChar w:fldCharType="end"/>
      </w:r>
    </w:p>
    <w:p>
      <w:pPr>
        <w:pStyle w:val="30"/>
        <w:tabs>
          <w:tab w:val="right" w:leader="dot" w:pos="9026"/>
        </w:tabs>
      </w:pPr>
      <w:r>
        <w:fldChar w:fldCharType="begin"/>
      </w:r>
      <w:r>
        <w:instrText xml:space="preserve"> HYPERLINK \l _Toc774292303 </w:instrText>
      </w:r>
      <w:r>
        <w:fldChar w:fldCharType="separate"/>
      </w:r>
      <w:r>
        <w:t xml:space="preserve">5.3 </w:t>
      </w:r>
      <w:r>
        <w:rPr>
          <w:rFonts w:hint="default"/>
          <w:highlight w:val="none"/>
          <w:lang w:val="en"/>
        </w:rPr>
        <w:t>Level 1b Radiance and Irradiance Variables</w:t>
      </w:r>
      <w:r>
        <w:tab/>
      </w:r>
      <w:r>
        <w:fldChar w:fldCharType="begin"/>
      </w:r>
      <w:r>
        <w:instrText xml:space="preserve"> PAGEREF _Toc774292303 </w:instrText>
      </w:r>
      <w:r>
        <w:fldChar w:fldCharType="separate"/>
      </w:r>
      <w:r>
        <w:t>36</w:t>
      </w:r>
      <w:r>
        <w:fldChar w:fldCharType="end"/>
      </w:r>
      <w:r>
        <w:fldChar w:fldCharType="end"/>
      </w:r>
    </w:p>
    <w:p>
      <w:pPr>
        <w:pStyle w:val="31"/>
        <w:tabs>
          <w:tab w:val="right" w:leader="dot" w:pos="9026"/>
        </w:tabs>
      </w:pPr>
      <w:r>
        <w:fldChar w:fldCharType="begin"/>
      </w:r>
      <w:r>
        <w:instrText xml:space="preserve"> HYPERLINK \l _Toc645081672 </w:instrText>
      </w:r>
      <w:r>
        <w:fldChar w:fldCharType="separate"/>
      </w:r>
      <w:r>
        <w:t xml:space="preserve">5.3.1 </w:t>
      </w:r>
      <w:r>
        <w:rPr>
          <w:rFonts w:hint="default"/>
          <w:highlight w:val="yellow"/>
          <w:lang w:val="en"/>
        </w:rPr>
        <w:t>Land Radiance and Irradiance L1b Variables</w:t>
      </w:r>
      <w:r>
        <w:tab/>
      </w:r>
      <w:r>
        <w:fldChar w:fldCharType="begin"/>
      </w:r>
      <w:r>
        <w:instrText xml:space="preserve"> PAGEREF _Toc645081672 </w:instrText>
      </w:r>
      <w:r>
        <w:fldChar w:fldCharType="separate"/>
      </w:r>
      <w:r>
        <w:t>36</w:t>
      </w:r>
      <w:r>
        <w:fldChar w:fldCharType="end"/>
      </w:r>
      <w:r>
        <w:fldChar w:fldCharType="end"/>
      </w:r>
    </w:p>
    <w:p>
      <w:pPr>
        <w:pStyle w:val="31"/>
        <w:tabs>
          <w:tab w:val="right" w:leader="dot" w:pos="9026"/>
        </w:tabs>
      </w:pPr>
      <w:r>
        <w:fldChar w:fldCharType="begin"/>
      </w:r>
      <w:r>
        <w:instrText xml:space="preserve"> HYPERLINK \l _Toc866152059 </w:instrText>
      </w:r>
      <w:r>
        <w:fldChar w:fldCharType="separate"/>
      </w:r>
      <w:r>
        <w:t xml:space="preserve">5.3.2 </w:t>
      </w:r>
      <w:r>
        <w:rPr>
          <w:rFonts w:hint="default"/>
          <w:lang w:val="en"/>
        </w:rPr>
        <w:t>Water Radiance and Irradiance L1b Variables</w:t>
      </w:r>
      <w:r>
        <w:tab/>
      </w:r>
      <w:r>
        <w:fldChar w:fldCharType="begin"/>
      </w:r>
      <w:r>
        <w:instrText xml:space="preserve"> PAGEREF _Toc866152059 </w:instrText>
      </w:r>
      <w:r>
        <w:fldChar w:fldCharType="separate"/>
      </w:r>
      <w:r>
        <w:t>36</w:t>
      </w:r>
      <w:r>
        <w:fldChar w:fldCharType="end"/>
      </w:r>
      <w:r>
        <w:fldChar w:fldCharType="end"/>
      </w:r>
    </w:p>
    <w:p>
      <w:pPr>
        <w:pStyle w:val="32"/>
        <w:tabs>
          <w:tab w:val="right" w:leader="dot" w:pos="9026"/>
        </w:tabs>
      </w:pPr>
      <w:r>
        <w:fldChar w:fldCharType="begin"/>
      </w:r>
      <w:r>
        <w:instrText xml:space="preserve"> HYPERLINK \l _Toc1792830643 </w:instrText>
      </w:r>
      <w:r>
        <w:fldChar w:fldCharType="separate"/>
      </w:r>
      <w:r>
        <w:rPr>
          <w:rFonts w:hint="default"/>
          <w:lang w:val="en"/>
        </w:rPr>
        <w:t>5.3.2.1 Upwelling radiance</w:t>
      </w:r>
      <w:r>
        <w:tab/>
      </w:r>
      <w:r>
        <w:fldChar w:fldCharType="begin"/>
      </w:r>
      <w:r>
        <w:instrText xml:space="preserve"> PAGEREF _Toc1792830643 </w:instrText>
      </w:r>
      <w:r>
        <w:fldChar w:fldCharType="separate"/>
      </w:r>
      <w:r>
        <w:t>36</w:t>
      </w:r>
      <w:r>
        <w:fldChar w:fldCharType="end"/>
      </w:r>
      <w:r>
        <w:fldChar w:fldCharType="end"/>
      </w:r>
    </w:p>
    <w:p>
      <w:pPr>
        <w:pStyle w:val="32"/>
        <w:tabs>
          <w:tab w:val="right" w:leader="dot" w:pos="9026"/>
        </w:tabs>
      </w:pPr>
      <w:r>
        <w:fldChar w:fldCharType="begin"/>
      </w:r>
      <w:r>
        <w:instrText xml:space="preserve"> HYPERLINK \l _Toc278703774 </w:instrText>
      </w:r>
      <w:r>
        <w:fldChar w:fldCharType="separate"/>
      </w:r>
      <w:r>
        <w:rPr>
          <w:rFonts w:hint="default"/>
          <w:lang w:val="en"/>
        </w:rPr>
        <w:t>5.3.2.2 Downwelling radiance</w:t>
      </w:r>
      <w:r>
        <w:tab/>
      </w:r>
      <w:r>
        <w:fldChar w:fldCharType="begin"/>
      </w:r>
      <w:r>
        <w:instrText xml:space="preserve"> PAGEREF _Toc278703774 </w:instrText>
      </w:r>
      <w:r>
        <w:fldChar w:fldCharType="separate"/>
      </w:r>
      <w:r>
        <w:t>38</w:t>
      </w:r>
      <w:r>
        <w:fldChar w:fldCharType="end"/>
      </w:r>
      <w:r>
        <w:fldChar w:fldCharType="end"/>
      </w:r>
    </w:p>
    <w:p>
      <w:pPr>
        <w:pStyle w:val="32"/>
        <w:tabs>
          <w:tab w:val="right" w:leader="dot" w:pos="9026"/>
        </w:tabs>
      </w:pPr>
      <w:r>
        <w:fldChar w:fldCharType="begin"/>
      </w:r>
      <w:r>
        <w:instrText xml:space="preserve"> HYPERLINK \l _Toc1646996176 </w:instrText>
      </w:r>
      <w:r>
        <w:fldChar w:fldCharType="separate"/>
      </w:r>
      <w:r>
        <w:t xml:space="preserve">5.3.2.3 </w:t>
      </w:r>
      <w:r>
        <w:rPr>
          <w:rFonts w:hint="default"/>
          <w:lang w:val="en"/>
        </w:rPr>
        <w:t>Downwelling irradiance</w:t>
      </w:r>
      <w:r>
        <w:tab/>
      </w:r>
      <w:r>
        <w:fldChar w:fldCharType="begin"/>
      </w:r>
      <w:r>
        <w:instrText xml:space="preserve"> PAGEREF _Toc1646996176 </w:instrText>
      </w:r>
      <w:r>
        <w:fldChar w:fldCharType="separate"/>
      </w:r>
      <w:r>
        <w:t>39</w:t>
      </w:r>
      <w:r>
        <w:fldChar w:fldCharType="end"/>
      </w:r>
      <w:r>
        <w:fldChar w:fldCharType="end"/>
      </w:r>
    </w:p>
    <w:p>
      <w:pPr>
        <w:pStyle w:val="32"/>
        <w:tabs>
          <w:tab w:val="right" w:leader="dot" w:pos="9026"/>
        </w:tabs>
      </w:pPr>
      <w:r>
        <w:fldChar w:fldCharType="begin"/>
      </w:r>
      <w:r>
        <w:instrText xml:space="preserve"> HYPERLINK \l _Toc1428003164 </w:instrText>
      </w:r>
      <w:r>
        <w:fldChar w:fldCharType="separate"/>
      </w:r>
      <w:r>
        <w:rPr>
          <w:rFonts w:hint="default"/>
          <w:lang w:val="en"/>
        </w:rPr>
        <w:t>5.3.2.4 Surface reflected radiance</w:t>
      </w:r>
      <w:r>
        <w:tab/>
      </w:r>
      <w:r>
        <w:fldChar w:fldCharType="begin"/>
      </w:r>
      <w:r>
        <w:instrText xml:space="preserve"> PAGEREF _Toc1428003164 </w:instrText>
      </w:r>
      <w:r>
        <w:fldChar w:fldCharType="separate"/>
      </w:r>
      <w:r>
        <w:t>40</w:t>
      </w:r>
      <w:r>
        <w:fldChar w:fldCharType="end"/>
      </w:r>
      <w:r>
        <w:fldChar w:fldCharType="end"/>
      </w:r>
    </w:p>
    <w:p>
      <w:pPr>
        <w:pStyle w:val="32"/>
        <w:tabs>
          <w:tab w:val="right" w:leader="dot" w:pos="9026"/>
        </w:tabs>
      </w:pPr>
      <w:r>
        <w:fldChar w:fldCharType="begin"/>
      </w:r>
      <w:r>
        <w:instrText xml:space="preserve"> HYPERLINK \l _Toc399049950 </w:instrText>
      </w:r>
      <w:r>
        <w:fldChar w:fldCharType="separate"/>
      </w:r>
      <w:r>
        <w:rPr>
          <w:rFonts w:hint="default"/>
          <w:lang w:val="en"/>
        </w:rPr>
        <w:t>5.3.2.5 Water leaving radiance</w:t>
      </w:r>
      <w:r>
        <w:tab/>
      </w:r>
      <w:r>
        <w:fldChar w:fldCharType="begin"/>
      </w:r>
      <w:r>
        <w:instrText xml:space="preserve"> PAGEREF _Toc399049950 </w:instrText>
      </w:r>
      <w:r>
        <w:fldChar w:fldCharType="separate"/>
      </w:r>
      <w:r>
        <w:t>44</w:t>
      </w:r>
      <w:r>
        <w:fldChar w:fldCharType="end"/>
      </w:r>
      <w:r>
        <w:fldChar w:fldCharType="end"/>
      </w:r>
    </w:p>
    <w:p>
      <w:pPr>
        <w:pStyle w:val="30"/>
        <w:tabs>
          <w:tab w:val="right" w:leader="dot" w:pos="9026"/>
        </w:tabs>
      </w:pPr>
      <w:r>
        <w:fldChar w:fldCharType="begin"/>
      </w:r>
      <w:r>
        <w:instrText xml:space="preserve"> HYPERLINK \l _Toc1332266857 </w:instrText>
      </w:r>
      <w:r>
        <w:fldChar w:fldCharType="separate"/>
      </w:r>
      <w:r>
        <w:rPr>
          <w:rFonts w:hint="default"/>
          <w:lang w:val="en"/>
        </w:rPr>
        <w:t>5.4 Level 2 data</w:t>
      </w:r>
      <w:r>
        <w:tab/>
      </w:r>
      <w:r>
        <w:fldChar w:fldCharType="begin"/>
      </w:r>
      <w:r>
        <w:instrText xml:space="preserve"> PAGEREF _Toc1332266857 </w:instrText>
      </w:r>
      <w:r>
        <w:fldChar w:fldCharType="separate"/>
      </w:r>
      <w:r>
        <w:t>46</w:t>
      </w:r>
      <w:r>
        <w:fldChar w:fldCharType="end"/>
      </w:r>
      <w:r>
        <w:fldChar w:fldCharType="end"/>
      </w:r>
    </w:p>
    <w:p>
      <w:pPr>
        <w:pStyle w:val="31"/>
        <w:tabs>
          <w:tab w:val="right" w:leader="dot" w:pos="9026"/>
        </w:tabs>
      </w:pPr>
      <w:r>
        <w:fldChar w:fldCharType="begin"/>
      </w:r>
      <w:r>
        <w:instrText xml:space="preserve"> HYPERLINK \l _Toc1273655036 </w:instrText>
      </w:r>
      <w:r>
        <w:fldChar w:fldCharType="separate"/>
      </w:r>
      <w:r>
        <w:rPr>
          <w:rFonts w:hint="default"/>
          <w:lang w:val="en"/>
        </w:rPr>
        <w:t xml:space="preserve">5.4.1 </w:t>
      </w:r>
      <w:r>
        <w:rPr>
          <w:rFonts w:hint="default"/>
          <w:highlight w:val="yellow"/>
          <w:lang w:val="en"/>
        </w:rPr>
        <w:t>Land L2a and L2b reflectance variables</w:t>
      </w:r>
      <w:r>
        <w:tab/>
      </w:r>
      <w:r>
        <w:fldChar w:fldCharType="begin"/>
      </w:r>
      <w:r>
        <w:instrText xml:space="preserve"> PAGEREF _Toc1273655036 </w:instrText>
      </w:r>
      <w:r>
        <w:fldChar w:fldCharType="separate"/>
      </w:r>
      <w:r>
        <w:t>46</w:t>
      </w:r>
      <w:r>
        <w:fldChar w:fldCharType="end"/>
      </w:r>
      <w:r>
        <w:fldChar w:fldCharType="end"/>
      </w:r>
    </w:p>
    <w:p>
      <w:pPr>
        <w:pStyle w:val="31"/>
        <w:tabs>
          <w:tab w:val="right" w:leader="dot" w:pos="9026"/>
        </w:tabs>
      </w:pPr>
      <w:r>
        <w:fldChar w:fldCharType="begin"/>
      </w:r>
      <w:r>
        <w:instrText xml:space="preserve"> HYPERLINK \l _Toc651537137 </w:instrText>
      </w:r>
      <w:r>
        <w:fldChar w:fldCharType="separate"/>
      </w:r>
      <w:r>
        <w:t xml:space="preserve">5.4.2 </w:t>
      </w:r>
      <w:r>
        <w:rPr>
          <w:rFonts w:hint="default"/>
          <w:lang w:val="en"/>
        </w:rPr>
        <w:t>Water reflectance and normalized water leaving radiance L2a Variable</w:t>
      </w:r>
      <w:r>
        <w:tab/>
      </w:r>
      <w:r>
        <w:fldChar w:fldCharType="begin"/>
      </w:r>
      <w:r>
        <w:instrText xml:space="preserve"> PAGEREF _Toc651537137 </w:instrText>
      </w:r>
      <w:r>
        <w:fldChar w:fldCharType="separate"/>
      </w:r>
      <w:r>
        <w:t>48</w:t>
      </w:r>
      <w:r>
        <w:fldChar w:fldCharType="end"/>
      </w:r>
      <w:r>
        <w:fldChar w:fldCharType="end"/>
      </w:r>
    </w:p>
    <w:p>
      <w:pPr>
        <w:pStyle w:val="30"/>
        <w:tabs>
          <w:tab w:val="right" w:leader="dot" w:pos="9026"/>
        </w:tabs>
      </w:pPr>
      <w:r>
        <w:fldChar w:fldCharType="begin"/>
      </w:r>
      <w:r>
        <w:instrText xml:space="preserve"> HYPERLINK \l _Toc1619518910 </w:instrText>
      </w:r>
      <w:r>
        <w:fldChar w:fldCharType="separate"/>
      </w:r>
      <w:r>
        <w:rPr>
          <w:rFonts w:hint="default" w:ascii="Arial" w:hAnsi="Arial" w:cs="Arial"/>
          <w:szCs w:val="22"/>
        </w:rPr>
        <w:t xml:space="preserve">5.5 </w:t>
      </w:r>
      <w:r>
        <w:rPr>
          <w:rFonts w:hint="default" w:cs="Arial"/>
          <w:szCs w:val="22"/>
          <w:lang w:val="en"/>
        </w:rPr>
        <w:t>Auxiliary data variables</w:t>
      </w:r>
      <w:r>
        <w:tab/>
      </w:r>
      <w:r>
        <w:fldChar w:fldCharType="begin"/>
      </w:r>
      <w:r>
        <w:instrText xml:space="preserve"> PAGEREF _Toc1619518910 </w:instrText>
      </w:r>
      <w:r>
        <w:fldChar w:fldCharType="separate"/>
      </w:r>
      <w:r>
        <w:t>51</w:t>
      </w:r>
      <w:r>
        <w:fldChar w:fldCharType="end"/>
      </w:r>
      <w:r>
        <w:fldChar w:fldCharType="end"/>
      </w:r>
    </w:p>
    <w:p>
      <w:pPr>
        <w:pStyle w:val="29"/>
        <w:tabs>
          <w:tab w:val="right" w:leader="dot" w:pos="9026"/>
        </w:tabs>
      </w:pPr>
      <w:r>
        <w:fldChar w:fldCharType="begin"/>
      </w:r>
      <w:r>
        <w:instrText xml:space="preserve"> HYPERLINK \l _Toc1017506292 </w:instrText>
      </w:r>
      <w:r>
        <w:fldChar w:fldCharType="separate"/>
      </w:r>
      <w:r>
        <w:rPr>
          <w:rFonts w:hint="default"/>
          <w:lang w:val="en-US"/>
        </w:rPr>
        <w:t xml:space="preserve">6 </w:t>
      </w:r>
      <w:r>
        <w:rPr>
          <w:rFonts w:hint="default"/>
          <w:lang w:val="en"/>
        </w:rPr>
        <w:t>Conclusion</w:t>
      </w:r>
      <w:r>
        <w:tab/>
      </w:r>
      <w:r>
        <w:fldChar w:fldCharType="begin"/>
      </w:r>
      <w:r>
        <w:instrText xml:space="preserve"> PAGEREF _Toc1017506292 </w:instrText>
      </w:r>
      <w:r>
        <w:fldChar w:fldCharType="separate"/>
      </w:r>
      <w:r>
        <w:t>54</w:t>
      </w:r>
      <w:r>
        <w:fldChar w:fldCharType="end"/>
      </w:r>
      <w:r>
        <w:fldChar w:fldCharType="end"/>
      </w:r>
    </w:p>
    <w:p>
      <w:r>
        <w:fldChar w:fldCharType="end"/>
      </w:r>
    </w:p>
    <w:p>
      <w:pPr>
        <w:pStyle w:val="29"/>
        <w:tabs>
          <w:tab w:val="right" w:leader="dot" w:pos="9350"/>
        </w:tabs>
        <w:rPr>
          <w:rStyle w:val="130"/>
          <w:rFonts w:hint="default"/>
          <w:lang w:val="en"/>
        </w:rPr>
      </w:pPr>
      <w:r>
        <w:rPr>
          <w:rStyle w:val="130"/>
        </w:rPr>
        <w:br w:type="page"/>
      </w:r>
      <w:bookmarkStart w:id="6" w:name="_Toc959872244"/>
      <w:r>
        <w:rPr>
          <w:rStyle w:val="130"/>
          <w:rFonts w:hint="default"/>
          <w:lang w:val="en"/>
        </w:rPr>
        <w:t>List of figures</w:t>
      </w:r>
    </w:p>
    <w:bookmarkEnd w:id="6"/>
    <w:p>
      <w:pPr>
        <w:pStyle w:val="28"/>
        <w:tabs>
          <w:tab w:val="right" w:leader="dot" w:pos="9026"/>
        </w:tabs>
      </w:pPr>
      <w:r>
        <w:fldChar w:fldCharType="begin"/>
      </w:r>
      <w:r>
        <w:instrText xml:space="preserve">TOC \h \c "Figure"</w:instrText>
      </w:r>
      <w:r>
        <w:fldChar w:fldCharType="separate"/>
      </w:r>
      <w:r>
        <w:fldChar w:fldCharType="begin"/>
      </w:r>
      <w:r>
        <w:instrText xml:space="preserve"> HYPERLINK \l _Toc1958172962 </w:instrText>
      </w:r>
      <w:r>
        <w:fldChar w:fldCharType="separate"/>
      </w:r>
      <w:r>
        <w:t xml:space="preserve">Figure 1 </w:t>
      </w:r>
      <w:r>
        <w:rPr>
          <w:lang w:val="en"/>
        </w:rPr>
        <w:t>. Illustration of a L1 file format</w:t>
      </w:r>
      <w:r>
        <w:rPr>
          <w:rFonts w:hint="default"/>
          <w:lang w:val="en"/>
        </w:rPr>
        <w:t xml:space="preserve"> and the L2a file format for the Land Network</w:t>
      </w:r>
      <w:r>
        <w:rPr>
          <w:lang w:val="en"/>
        </w:rPr>
        <w:t xml:space="preserve"> </w:t>
      </w:r>
      <w:r>
        <w:tab/>
      </w:r>
      <w:r>
        <w:fldChar w:fldCharType="begin"/>
      </w:r>
      <w:r>
        <w:instrText xml:space="preserve"> PAGEREF _Toc1958172962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_Toc2003073805 </w:instrText>
      </w:r>
      <w:r>
        <w:fldChar w:fldCharType="separate"/>
      </w:r>
      <w:r>
        <w:t xml:space="preserve">Figure 2 </w:t>
      </w:r>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r>
        <w:tab/>
      </w:r>
      <w:r>
        <w:fldChar w:fldCharType="begin"/>
      </w:r>
      <w:r>
        <w:instrText xml:space="preserve"> PAGEREF _Toc2003073805 </w:instrText>
      </w:r>
      <w:r>
        <w:fldChar w:fldCharType="separate"/>
      </w:r>
      <w:r>
        <w:t>13</w:t>
      </w:r>
      <w:r>
        <w:fldChar w:fldCharType="end"/>
      </w:r>
      <w:r>
        <w:fldChar w:fldCharType="end"/>
      </w:r>
    </w:p>
    <w:p>
      <w:pPr>
        <w:pStyle w:val="28"/>
        <w:tabs>
          <w:tab w:val="right" w:leader="dot" w:pos="9026"/>
        </w:tabs>
      </w:pPr>
      <w:r>
        <w:fldChar w:fldCharType="begin"/>
      </w:r>
      <w:r>
        <w:instrText xml:space="preserve"> HYPERLINK \l _Toc1074582602 </w:instrText>
      </w:r>
      <w:r>
        <w:fldChar w:fldCharType="separate"/>
      </w:r>
      <w:r>
        <w:t xml:space="preserve">Figure 3 </w:t>
      </w:r>
      <w:r>
        <w:rPr>
          <w:lang w:val="en"/>
        </w:rPr>
        <w:t>. Metadata diagram with keys only</w:t>
      </w:r>
      <w:r>
        <w:tab/>
      </w:r>
      <w:r>
        <w:fldChar w:fldCharType="begin"/>
      </w:r>
      <w:r>
        <w:instrText xml:space="preserve"> PAGEREF _Toc1074582602 </w:instrText>
      </w:r>
      <w:r>
        <w:fldChar w:fldCharType="separate"/>
      </w:r>
      <w:r>
        <w:t>14</w:t>
      </w:r>
      <w:r>
        <w:fldChar w:fldCharType="end"/>
      </w:r>
      <w:r>
        <w:fldChar w:fldCharType="end"/>
      </w:r>
    </w:p>
    <w:p>
      <w:pPr>
        <w:rPr>
          <w:rStyle w:val="130"/>
          <w:rFonts w:hint="default"/>
          <w:lang w:val="en"/>
        </w:rPr>
      </w:pPr>
      <w:r>
        <w:fldChar w:fldCharType="end"/>
      </w:r>
      <w:r>
        <w:rPr>
          <w:rStyle w:val="130"/>
          <w:rFonts w:hint="default"/>
          <w:lang w:val="en"/>
        </w:rPr>
        <w:t>List of tables</w:t>
      </w:r>
    </w:p>
    <w:p>
      <w:pPr>
        <w:pStyle w:val="28"/>
        <w:tabs>
          <w:tab w:val="right" w:leader="dot" w:pos="9026"/>
        </w:tabs>
      </w:pPr>
      <w:r>
        <w:rPr>
          <w:rStyle w:val="130"/>
          <w:rFonts w:hint="default"/>
          <w:lang w:val="en"/>
        </w:rPr>
        <w:fldChar w:fldCharType="begin"/>
      </w:r>
      <w:r>
        <w:rPr>
          <w:rStyle w:val="130"/>
          <w:rFonts w:hint="default"/>
          <w:lang w:val="en"/>
        </w:rPr>
        <w:instrText xml:space="preserve">TOC \h \c "Table"</w:instrText>
      </w:r>
      <w:r>
        <w:rPr>
          <w:rStyle w:val="130"/>
          <w:rFonts w:hint="default"/>
          <w:lang w:val="en"/>
        </w:rPr>
        <w:fldChar w:fldCharType="separate"/>
      </w:r>
      <w:r>
        <w:rPr>
          <w:rFonts w:hint="default"/>
          <w:lang w:val="en"/>
        </w:rPr>
        <w:fldChar w:fldCharType="begin"/>
      </w:r>
      <w:r>
        <w:rPr>
          <w:rFonts w:hint="default"/>
          <w:lang w:val="en"/>
        </w:rPr>
        <w:instrText xml:space="preserve"> HYPERLINK \l _Toc1921560396 </w:instrText>
      </w:r>
      <w:r>
        <w:rPr>
          <w:rFonts w:hint="default"/>
          <w:lang w:val="en"/>
        </w:rPr>
        <w:fldChar w:fldCharType="separate"/>
      </w:r>
      <w:r>
        <w:t>Table 1  – List Hypernets Processor processing levels</w:t>
      </w:r>
      <w:r>
        <w:tab/>
      </w:r>
      <w:r>
        <w:fldChar w:fldCharType="begin"/>
      </w:r>
      <w:r>
        <w:instrText xml:space="preserve"> PAGEREF _Toc1921560396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_Toc1880866894 </w:instrText>
      </w:r>
      <w:r>
        <w:rPr>
          <w:rFonts w:hint="default"/>
          <w:lang w:val="en"/>
        </w:rPr>
        <w:fldChar w:fldCharType="separate"/>
      </w:r>
      <w:r>
        <w:rPr>
          <w:highlight w:val="yellow"/>
        </w:rPr>
        <w:t xml:space="preserve">Table </w:t>
      </w:r>
      <w:r>
        <w:t xml:space="preserve">2 </w:t>
      </w:r>
      <w:r>
        <w:rPr>
          <w:highlight w:val="yellow"/>
        </w:rPr>
        <w:t xml:space="preserve"> – Hypernets products definition</w:t>
      </w:r>
      <w:r>
        <w:tab/>
      </w:r>
      <w:r>
        <w:fldChar w:fldCharType="begin"/>
      </w:r>
      <w:r>
        <w:instrText xml:space="preserve"> PAGEREF _Toc1880866894 </w:instrText>
      </w:r>
      <w:r>
        <w:fldChar w:fldCharType="separate"/>
      </w:r>
      <w:r>
        <w:t>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_Toc238798723 </w:instrText>
      </w:r>
      <w:r>
        <w:rPr>
          <w:rFonts w:hint="default"/>
          <w:lang w:val="en"/>
        </w:rPr>
        <w:fldChar w:fldCharType="separate"/>
      </w:r>
      <w:r>
        <w:t>Table 3  – Product network naming conventions</w:t>
      </w:r>
      <w:r>
        <w:tab/>
      </w:r>
      <w:r>
        <w:fldChar w:fldCharType="begin"/>
      </w:r>
      <w:r>
        <w:instrText xml:space="preserve"> PAGEREF _Toc238798723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_Toc1582838394 </w:instrText>
      </w:r>
      <w:r>
        <w:rPr>
          <w:rFonts w:hint="default"/>
          <w:lang w:val="en"/>
        </w:rPr>
        <w:fldChar w:fldCharType="separate"/>
      </w:r>
      <w:r>
        <w:t>Table 4  – Site name conventions</w:t>
      </w:r>
      <w:r>
        <w:tab/>
      </w:r>
      <w:r>
        <w:fldChar w:fldCharType="begin"/>
      </w:r>
      <w:r>
        <w:instrText xml:space="preserve"> PAGEREF _Toc1582838394 </w:instrText>
      </w:r>
      <w:r>
        <w:fldChar w:fldCharType="separate"/>
      </w:r>
      <w:r>
        <w:t>11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_Toc253366130 </w:instrText>
      </w:r>
      <w:r>
        <w:rPr>
          <w:rFonts w:hint="default"/>
          <w:lang w:val="en"/>
        </w:rPr>
        <w:fldChar w:fldCharType="separate"/>
      </w:r>
      <w:r>
        <w:t>Table 5  – File naming convention data fields</w:t>
      </w:r>
      <w:r>
        <w:tab/>
      </w:r>
      <w:r>
        <w:fldChar w:fldCharType="begin"/>
      </w:r>
      <w:r>
        <w:instrText xml:space="preserve"> PAGEREF _Toc253366130 </w:instrText>
      </w:r>
      <w:r>
        <w:fldChar w:fldCharType="separate"/>
      </w:r>
      <w:r>
        <w:t>12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_Toc10591420 </w:instrText>
      </w:r>
      <w:r>
        <w:rPr>
          <w:rFonts w:hint="default"/>
          <w:lang w:val="en"/>
        </w:rPr>
        <w:fldChar w:fldCharType="separate"/>
      </w:r>
      <w:r>
        <w:rPr>
          <w:rFonts w:hint="default" w:ascii="Arial" w:hAnsi="Arial" w:eastAsia="SimSun" w:cs="Arial"/>
          <w:kern w:val="0"/>
          <w:szCs w:val="22"/>
          <w:lang w:val="en-US" w:eastAsia="zh-CN" w:bidi="ar"/>
        </w:rPr>
        <w:t xml:space="preserve"> </w:t>
      </w:r>
      <w:r>
        <w:t>Table 6  – Common metadata</w:t>
      </w:r>
      <w:r>
        <w:tab/>
      </w:r>
      <w:r>
        <w:fldChar w:fldCharType="begin"/>
      </w:r>
      <w:r>
        <w:instrText xml:space="preserve"> PAGEREF _Toc10591420 </w:instrText>
      </w:r>
      <w:r>
        <w:fldChar w:fldCharType="separate"/>
      </w:r>
      <w:r>
        <w:t>15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_Toc2119031609 </w:instrText>
      </w:r>
      <w:r>
        <w:rPr>
          <w:rFonts w:hint="default"/>
          <w:lang w:val="en"/>
        </w:rPr>
        <w:fldChar w:fldCharType="separate"/>
      </w:r>
      <w:r>
        <w:t xml:space="preserve">Table 7 </w:t>
      </w:r>
      <w:r>
        <w:rPr>
          <w:lang w:val="en"/>
        </w:rPr>
        <w:t xml:space="preserve"> </w:t>
      </w:r>
      <w:r>
        <w:t xml:space="preserve">– </w:t>
      </w:r>
      <w:r>
        <w:rPr>
          <w:lang w:val="en"/>
        </w:rPr>
        <w:t>Instrument metadata</w:t>
      </w:r>
      <w:r>
        <w:tab/>
      </w:r>
      <w:r>
        <w:fldChar w:fldCharType="begin"/>
      </w:r>
      <w:r>
        <w:instrText xml:space="preserve"> PAGEREF _Toc2119031609 </w:instrText>
      </w:r>
      <w:r>
        <w:fldChar w:fldCharType="separate"/>
      </w:r>
      <w:r>
        <w:t>18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_Toc1877230651 </w:instrText>
      </w:r>
      <w:r>
        <w:rPr>
          <w:rFonts w:hint="default"/>
          <w:lang w:val="en"/>
        </w:rPr>
        <w:fldChar w:fldCharType="separate"/>
      </w:r>
      <w:r>
        <w:t xml:space="preserve">Table 8 </w:t>
      </w:r>
      <w:r>
        <w:rPr>
          <w:rFonts w:hint="default"/>
          <w:lang w:val="en"/>
        </w:rPr>
        <w:t xml:space="preserve"> </w:t>
      </w:r>
      <w:r>
        <w:t xml:space="preserve">– </w:t>
      </w:r>
      <w:r>
        <w:rPr>
          <w:lang w:val="en"/>
        </w:rPr>
        <w:t>System metadata</w:t>
      </w:r>
      <w:r>
        <w:tab/>
      </w:r>
      <w:r>
        <w:fldChar w:fldCharType="begin"/>
      </w:r>
      <w:r>
        <w:instrText xml:space="preserve"> PAGEREF _Toc1877230651 </w:instrText>
      </w:r>
      <w:r>
        <w:fldChar w:fldCharType="separate"/>
      </w:r>
      <w:r>
        <w:t>19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_Toc1591962729 </w:instrText>
      </w:r>
      <w:r>
        <w:rPr>
          <w:rFonts w:hint="default"/>
          <w:lang w:val="en"/>
        </w:rPr>
        <w:fldChar w:fldCharType="separate"/>
      </w:r>
      <w:r>
        <w:rPr>
          <w:highlight w:val="yellow"/>
        </w:rPr>
        <w:t xml:space="preserve">Table </w:t>
      </w:r>
      <w:r>
        <w:t xml:space="preserve">9 </w:t>
      </w:r>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r>
        <w:tab/>
      </w:r>
      <w:r>
        <w:fldChar w:fldCharType="begin"/>
      </w:r>
      <w:r>
        <w:instrText xml:space="preserve"> PAGEREF _Toc1591962729 </w:instrText>
      </w:r>
      <w:r>
        <w:fldChar w:fldCharType="separate"/>
      </w:r>
      <w:r>
        <w:t>20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_Toc1420179228 </w:instrText>
      </w:r>
      <w:r>
        <w:rPr>
          <w:rFonts w:hint="default"/>
          <w:lang w:val="en"/>
        </w:rPr>
        <w:fldChar w:fldCharType="separate"/>
      </w:r>
      <w:r>
        <w:t xml:space="preserve">Table 10 </w:t>
      </w:r>
      <w:r>
        <w:rPr>
          <w:rFonts w:hint="default"/>
          <w:lang w:val="en"/>
        </w:rPr>
        <w:t xml:space="preserve"> </w:t>
      </w:r>
      <w:r>
        <w:t xml:space="preserve">– </w:t>
      </w:r>
      <w:r>
        <w:rPr>
          <w:rFonts w:hint="default"/>
          <w:lang w:val="en"/>
        </w:rPr>
        <w:t>Auxiliary c</w:t>
      </w:r>
      <w:r>
        <w:rPr>
          <w:lang w:val="en"/>
        </w:rPr>
        <w:t>omponents metadata</w:t>
      </w:r>
      <w:r>
        <w:tab/>
      </w:r>
      <w:r>
        <w:fldChar w:fldCharType="begin"/>
      </w:r>
      <w:r>
        <w:instrText xml:space="preserve"> PAGEREF _Toc1420179228 </w:instrText>
      </w:r>
      <w:r>
        <w:fldChar w:fldCharType="separate"/>
      </w:r>
      <w:r>
        <w:t>22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_Toc795342790 </w:instrText>
      </w:r>
      <w:r>
        <w:rPr>
          <w:rFonts w:hint="default"/>
          <w:lang w:val="en"/>
        </w:rPr>
        <w:fldChar w:fldCharType="separate"/>
      </w:r>
      <w:r>
        <w:t xml:space="preserve">Table 11 </w:t>
      </w:r>
      <w:r>
        <w:rPr>
          <w:rFonts w:hint="default"/>
          <w:lang w:val="en"/>
        </w:rPr>
        <w:t xml:space="preserve"> </w:t>
      </w:r>
      <w:r>
        <w:t xml:space="preserve">– </w:t>
      </w:r>
      <w:r>
        <w:rPr>
          <w:lang w:val="en"/>
        </w:rPr>
        <w:t>Site metadata</w:t>
      </w:r>
      <w:r>
        <w:tab/>
      </w:r>
      <w:r>
        <w:fldChar w:fldCharType="begin"/>
      </w:r>
      <w:r>
        <w:instrText xml:space="preserve"> PAGEREF _Toc795342790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_Toc1449241702 </w:instrText>
      </w:r>
      <w:r>
        <w:rPr>
          <w:rFonts w:hint="default"/>
          <w:lang w:val="en"/>
        </w:rPr>
        <w:fldChar w:fldCharType="separate"/>
      </w:r>
      <w:r>
        <w:t>Table 12  – Radiance/irradiance product metadata</w:t>
      </w:r>
      <w:r>
        <w:tab/>
      </w:r>
      <w:r>
        <w:fldChar w:fldCharType="begin"/>
      </w:r>
      <w:r>
        <w:instrText xml:space="preserve"> PAGEREF _Toc1449241702 </w:instrText>
      </w:r>
      <w:r>
        <w:fldChar w:fldCharType="separate"/>
      </w:r>
      <w:r>
        <w:t>23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_Toc238991903 </w:instrText>
      </w:r>
      <w:r>
        <w:rPr>
          <w:rFonts w:hint="default"/>
          <w:lang w:val="en"/>
        </w:rPr>
        <w:fldChar w:fldCharType="separate"/>
      </w:r>
      <w:r>
        <w:t xml:space="preserve">Table 13 </w:t>
      </w:r>
      <w:r>
        <w:rPr>
          <w:lang w:val="en"/>
        </w:rPr>
        <w:t xml:space="preserve"> - </w:t>
      </w:r>
      <w:r>
        <w:rPr>
          <w:rFonts w:hint="default"/>
          <w:lang w:val="en"/>
        </w:rPr>
        <w:t>Land: R</w:t>
      </w:r>
      <w:r>
        <w:rPr>
          <w:lang w:val="en"/>
        </w:rPr>
        <w:t>adiance</w:t>
      </w:r>
      <w:r>
        <w:rPr>
          <w:rFonts w:hint="default"/>
          <w:lang w:val="en"/>
        </w:rPr>
        <w:t xml:space="preserve"> and</w:t>
      </w:r>
      <w:r>
        <w:rPr>
          <w:lang w:val="en"/>
        </w:rPr>
        <w:t xml:space="preserve"> </w:t>
      </w:r>
      <w:r>
        <w:rPr>
          <w:rFonts w:hint="default"/>
          <w:lang w:val="en"/>
        </w:rPr>
        <w:t>I</w:t>
      </w:r>
      <w:r>
        <w:rPr>
          <w:lang w:val="en"/>
        </w:rPr>
        <w:t>rradiance product metadata</w:t>
      </w:r>
      <w:r>
        <w:tab/>
      </w:r>
      <w:r>
        <w:fldChar w:fldCharType="begin"/>
      </w:r>
      <w:r>
        <w:instrText xml:space="preserve"> PAGEREF _Toc238991903 </w:instrText>
      </w:r>
      <w:r>
        <w:fldChar w:fldCharType="separate"/>
      </w:r>
      <w:r>
        <w:t>24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_Toc1090965525 </w:instrText>
      </w:r>
      <w:r>
        <w:rPr>
          <w:rFonts w:hint="default"/>
          <w:lang w:val="en"/>
        </w:rPr>
        <w:fldChar w:fldCharType="separate"/>
      </w:r>
      <w:r>
        <w:t xml:space="preserve">Table 14 </w:t>
      </w:r>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r>
        <w:tab/>
      </w:r>
      <w:r>
        <w:fldChar w:fldCharType="begin"/>
      </w:r>
      <w:r>
        <w:instrText xml:space="preserve"> PAGEREF _Toc1090965525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_Toc477359562 </w:instrText>
      </w:r>
      <w:r>
        <w:rPr>
          <w:rFonts w:hint="default"/>
          <w:lang w:val="en"/>
        </w:rPr>
        <w:fldChar w:fldCharType="separate"/>
      </w:r>
      <w:r>
        <w:t xml:space="preserve">Table 15 </w:t>
      </w:r>
      <w:r>
        <w:rPr>
          <w:lang w:val="en"/>
        </w:rPr>
        <w:t xml:space="preserve"> - Land: Reflectance product metadata</w:t>
      </w:r>
      <w:r>
        <w:tab/>
      </w:r>
      <w:r>
        <w:fldChar w:fldCharType="begin"/>
      </w:r>
      <w:r>
        <w:instrText xml:space="preserve"> PAGEREF _Toc477359562 </w:instrText>
      </w:r>
      <w:r>
        <w:fldChar w:fldCharType="separate"/>
      </w:r>
      <w:r>
        <w:t>25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_Toc828790506 </w:instrText>
      </w:r>
      <w:r>
        <w:rPr>
          <w:rFonts w:hint="default"/>
          <w:lang w:val="en"/>
        </w:rPr>
        <w:fldChar w:fldCharType="separate"/>
      </w:r>
      <w:r>
        <w:t xml:space="preserve">Table 16 </w:t>
      </w:r>
      <w:r>
        <w:rPr>
          <w:rFonts w:hint="default"/>
          <w:lang w:val="en"/>
        </w:rPr>
        <w:t xml:space="preserve"> </w:t>
      </w:r>
      <w:r>
        <w:t xml:space="preserve">– </w:t>
      </w:r>
      <w:r>
        <w:rPr>
          <w:lang w:val="en"/>
        </w:rPr>
        <w:t>L2a metadata for the Water Network</w:t>
      </w:r>
      <w:r>
        <w:tab/>
      </w:r>
      <w:r>
        <w:fldChar w:fldCharType="begin"/>
      </w:r>
      <w:r>
        <w:instrText xml:space="preserve"> PAGEREF _Toc828790506 </w:instrText>
      </w:r>
      <w:r>
        <w:fldChar w:fldCharType="separate"/>
      </w:r>
      <w:r>
        <w:t>26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_Toc1681229087 </w:instrText>
      </w:r>
      <w:r>
        <w:rPr>
          <w:rFonts w:hint="default"/>
          <w:lang w:val="en"/>
        </w:rPr>
        <w:fldChar w:fldCharType="separate"/>
      </w:r>
      <w:r>
        <w:rPr>
          <w:rFonts w:hint="default"/>
        </w:rPr>
        <w:t xml:space="preserve">Table </w:t>
      </w:r>
      <w:r>
        <w:t xml:space="preserve">17 </w:t>
      </w:r>
      <w:r>
        <w:rPr>
          <w:rFonts w:hint="default"/>
        </w:rPr>
        <w:t xml:space="preserve"> </w:t>
      </w:r>
      <w:r>
        <w:t xml:space="preserve">– </w:t>
      </w:r>
      <w:r>
        <w:rPr>
          <w:rFonts w:hint="default"/>
        </w:rPr>
        <w:t>Common product data variables</w:t>
      </w:r>
      <w:r>
        <w:tab/>
      </w:r>
      <w:r>
        <w:fldChar w:fldCharType="begin"/>
      </w:r>
      <w:r>
        <w:instrText xml:space="preserve"> PAGEREF _Toc1681229087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_Toc547899743 </w:instrText>
      </w:r>
      <w:r>
        <w:rPr>
          <w:rFonts w:hint="default"/>
          <w:lang w:val="en"/>
        </w:rPr>
        <w:fldChar w:fldCharType="separate"/>
      </w:r>
      <w:r>
        <w:rPr>
          <w:rFonts w:hint="default"/>
        </w:rPr>
        <w:t xml:space="preserve">Table </w:t>
      </w:r>
      <w:r>
        <w:t xml:space="preserve">18 </w:t>
      </w:r>
      <w:r>
        <w:rPr>
          <w:rFonts w:hint="default"/>
        </w:rPr>
        <w:t xml:space="preserve"> </w:t>
      </w:r>
      <w:r>
        <w:rPr>
          <w:rFonts w:hint="default"/>
          <w:lang w:val="en"/>
        </w:rPr>
        <w:t xml:space="preserve">– </w:t>
      </w:r>
      <w:r>
        <w:rPr>
          <w:rFonts w:hint="default"/>
        </w:rPr>
        <w:t>wavelength variable definition</w:t>
      </w:r>
      <w:r>
        <w:tab/>
      </w:r>
      <w:r>
        <w:fldChar w:fldCharType="begin"/>
      </w:r>
      <w:r>
        <w:instrText xml:space="preserve"> PAGEREF _Toc547899743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_Toc800714075 </w:instrText>
      </w:r>
      <w:r>
        <w:rPr>
          <w:rFonts w:hint="default"/>
          <w:lang w:val="en"/>
        </w:rPr>
        <w:fldChar w:fldCharType="separate"/>
      </w:r>
      <w:r>
        <w:rPr>
          <w:rFonts w:hint="default"/>
        </w:rPr>
        <w:t xml:space="preserve">Table </w:t>
      </w:r>
      <w:r>
        <w:t xml:space="preserve">19 </w:t>
      </w:r>
      <w:r>
        <w:rPr>
          <w:rFonts w:hint="default"/>
        </w:rPr>
        <w:t xml:space="preserve"> </w:t>
      </w:r>
      <w:r>
        <w:rPr>
          <w:rFonts w:hint="default"/>
          <w:lang w:val="en"/>
        </w:rPr>
        <w:t xml:space="preserve">– </w:t>
      </w:r>
      <w:r>
        <w:rPr>
          <w:rFonts w:hint="default"/>
        </w:rPr>
        <w:t>viewing_azimuth_angle variable definition</w:t>
      </w:r>
      <w:r>
        <w:tab/>
      </w:r>
      <w:r>
        <w:fldChar w:fldCharType="begin"/>
      </w:r>
      <w:r>
        <w:instrText xml:space="preserve"> PAGEREF _Toc800714075 </w:instrText>
      </w:r>
      <w:r>
        <w:fldChar w:fldCharType="separate"/>
      </w:r>
      <w:r>
        <w:t>27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_Toc803357331 </w:instrText>
      </w:r>
      <w:r>
        <w:rPr>
          <w:rFonts w:hint="default"/>
          <w:lang w:val="en"/>
        </w:rPr>
        <w:fldChar w:fldCharType="separate"/>
      </w:r>
      <w:r>
        <w:rPr>
          <w:rFonts w:hint="default"/>
        </w:rPr>
        <w:t xml:space="preserve">Table </w:t>
      </w:r>
      <w:r>
        <w:t xml:space="preserve">20 </w:t>
      </w:r>
      <w:r>
        <w:rPr>
          <w:rFonts w:hint="default"/>
        </w:rPr>
        <w:t xml:space="preserve"> </w:t>
      </w:r>
      <w:r>
        <w:rPr>
          <w:rFonts w:hint="default"/>
          <w:lang w:val="en"/>
        </w:rPr>
        <w:t xml:space="preserve">– </w:t>
      </w:r>
      <w:r>
        <w:rPr>
          <w:rFonts w:hint="default"/>
        </w:rPr>
        <w:t>viewing_zenith_angle variable definition</w:t>
      </w:r>
      <w:r>
        <w:tab/>
      </w:r>
      <w:r>
        <w:fldChar w:fldCharType="begin"/>
      </w:r>
      <w:r>
        <w:instrText xml:space="preserve"> PAGEREF _Toc803357331 </w:instrText>
      </w:r>
      <w:r>
        <w:fldChar w:fldCharType="separate"/>
      </w:r>
      <w:r>
        <w:t>28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_Toc1513001133 </w:instrText>
      </w:r>
      <w:r>
        <w:rPr>
          <w:rFonts w:hint="default"/>
          <w:lang w:val="en"/>
        </w:rPr>
        <w:fldChar w:fldCharType="separate"/>
      </w:r>
      <w:r>
        <w:rPr>
          <w:rFonts w:hint="default"/>
        </w:rPr>
        <w:t xml:space="preserve">Table </w:t>
      </w:r>
      <w:r>
        <w:t xml:space="preserve">21 </w:t>
      </w:r>
      <w:r>
        <w:rPr>
          <w:rFonts w:hint="default"/>
        </w:rPr>
        <w:t xml:space="preserve"> </w:t>
      </w:r>
      <w:r>
        <w:rPr>
          <w:rFonts w:hint="default"/>
          <w:lang w:val="en"/>
        </w:rPr>
        <w:t xml:space="preserve">– </w:t>
      </w:r>
      <w:r>
        <w:rPr>
          <w:rFonts w:hint="default"/>
        </w:rPr>
        <w:t>sun_azimuth_angle variable definition</w:t>
      </w:r>
      <w:r>
        <w:tab/>
      </w:r>
      <w:r>
        <w:fldChar w:fldCharType="begin"/>
      </w:r>
      <w:r>
        <w:instrText xml:space="preserve"> PAGEREF _Toc1513001133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_Toc1692166413 </w:instrText>
      </w:r>
      <w:r>
        <w:rPr>
          <w:rFonts w:hint="default"/>
          <w:lang w:val="en"/>
        </w:rPr>
        <w:fldChar w:fldCharType="separate"/>
      </w:r>
      <w:r>
        <w:rPr>
          <w:rFonts w:hint="default"/>
        </w:rPr>
        <w:t xml:space="preserve">Table </w:t>
      </w:r>
      <w:r>
        <w:t xml:space="preserve">22 </w:t>
      </w:r>
      <w:r>
        <w:rPr>
          <w:rFonts w:hint="default"/>
        </w:rPr>
        <w:t xml:space="preserve"> </w:t>
      </w:r>
      <w:r>
        <w:rPr>
          <w:rFonts w:hint="default"/>
          <w:lang w:val="en"/>
        </w:rPr>
        <w:t xml:space="preserve">– </w:t>
      </w:r>
      <w:r>
        <w:rPr>
          <w:rFonts w:hint="default"/>
        </w:rPr>
        <w:t>sun_zenith_angle variable definition</w:t>
      </w:r>
      <w:r>
        <w:tab/>
      </w:r>
      <w:r>
        <w:fldChar w:fldCharType="begin"/>
      </w:r>
      <w:r>
        <w:instrText xml:space="preserve"> PAGEREF _Toc1692166413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_Toc848060940 </w:instrText>
      </w:r>
      <w:r>
        <w:rPr>
          <w:rFonts w:hint="default"/>
          <w:lang w:val="en"/>
        </w:rPr>
        <w:fldChar w:fldCharType="separate"/>
      </w:r>
      <w:r>
        <w:rPr>
          <w:rFonts w:hint="default"/>
        </w:rPr>
        <w:t xml:space="preserve">Table </w:t>
      </w:r>
      <w:r>
        <w:t xml:space="preserve">23 </w:t>
      </w:r>
      <w:r>
        <w:rPr>
          <w:rFonts w:hint="default"/>
        </w:rPr>
        <w:t xml:space="preserve"> </w:t>
      </w:r>
      <w:r>
        <w:rPr>
          <w:rFonts w:hint="default"/>
          <w:lang w:val="en"/>
        </w:rPr>
        <w:t xml:space="preserve">– </w:t>
      </w:r>
      <w:r>
        <w:rPr>
          <w:rFonts w:hint="default"/>
        </w:rPr>
        <w:t>acquisition_time variable definition</w:t>
      </w:r>
      <w:r>
        <w:tab/>
      </w:r>
      <w:r>
        <w:fldChar w:fldCharType="begin"/>
      </w:r>
      <w:r>
        <w:instrText xml:space="preserve"> PAGEREF _Toc848060940 </w:instrText>
      </w:r>
      <w:r>
        <w:fldChar w:fldCharType="separate"/>
      </w:r>
      <w:r>
        <w:t>29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_Toc14284251 </w:instrText>
      </w:r>
      <w:r>
        <w:rPr>
          <w:rFonts w:hint="default"/>
          <w:lang w:val="en"/>
        </w:rPr>
        <w:fldChar w:fldCharType="separate"/>
      </w:r>
      <w:r>
        <w:rPr>
          <w:rFonts w:hint="default"/>
        </w:rPr>
        <w:t xml:space="preserve">Table </w:t>
      </w:r>
      <w:r>
        <w:t xml:space="preserve">24 </w:t>
      </w:r>
      <w:r>
        <w:rPr>
          <w:rFonts w:hint="default"/>
        </w:rPr>
        <w:t xml:space="preserve"> </w:t>
      </w:r>
      <w:r>
        <w:rPr>
          <w:rFonts w:hint="default"/>
          <w:lang w:val="en"/>
        </w:rPr>
        <w:t xml:space="preserve">– </w:t>
      </w:r>
      <w:r>
        <w:rPr>
          <w:rFonts w:hint="default"/>
        </w:rPr>
        <w:t>Radiance product variables</w:t>
      </w:r>
      <w:r>
        <w:tab/>
      </w:r>
      <w:r>
        <w:fldChar w:fldCharType="begin"/>
      </w:r>
      <w:r>
        <w:instrText xml:space="preserve"> PAGEREF _Toc14284251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_Toc1267182842 </w:instrText>
      </w:r>
      <w:r>
        <w:rPr>
          <w:rFonts w:hint="default"/>
          <w:lang w:val="en"/>
        </w:rPr>
        <w:fldChar w:fldCharType="separate"/>
      </w:r>
      <w:r>
        <w:rPr>
          <w:rFonts w:hint="default"/>
        </w:rPr>
        <w:t xml:space="preserve">Table </w:t>
      </w:r>
      <w:r>
        <w:t xml:space="preserve">25 </w:t>
      </w:r>
      <w:r>
        <w:rPr>
          <w:rFonts w:hint="default"/>
        </w:rPr>
        <w:t xml:space="preserve"> </w:t>
      </w:r>
      <w:r>
        <w:rPr>
          <w:rFonts w:hint="default"/>
          <w:lang w:val="en"/>
        </w:rPr>
        <w:t xml:space="preserve">– </w:t>
      </w:r>
      <w:r>
        <w:rPr>
          <w:rFonts w:hint="default"/>
        </w:rPr>
        <w:t>radiance variable definition</w:t>
      </w:r>
      <w:r>
        <w:tab/>
      </w:r>
      <w:r>
        <w:fldChar w:fldCharType="begin"/>
      </w:r>
      <w:r>
        <w:instrText xml:space="preserve"> PAGEREF _Toc1267182842 </w:instrText>
      </w:r>
      <w:r>
        <w:fldChar w:fldCharType="separate"/>
      </w:r>
      <w:r>
        <w:t>30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_Toc256865555 </w:instrText>
      </w:r>
      <w:r>
        <w:rPr>
          <w:rFonts w:hint="default"/>
          <w:lang w:val="en"/>
        </w:rPr>
        <w:fldChar w:fldCharType="separate"/>
      </w:r>
      <w:r>
        <w:rPr>
          <w:rFonts w:hint="default"/>
        </w:rPr>
        <w:t xml:space="preserve">Table </w:t>
      </w:r>
      <w:r>
        <w:t xml:space="preserve">26 </w:t>
      </w:r>
      <w:r>
        <w:rPr>
          <w:rFonts w:hint="default"/>
        </w:rPr>
        <w:t xml:space="preserve"> </w:t>
      </w:r>
      <w:r>
        <w:rPr>
          <w:rFonts w:hint="default"/>
          <w:lang w:val="en"/>
        </w:rPr>
        <w:t xml:space="preserve">– </w:t>
      </w:r>
      <w:r>
        <w:rPr>
          <w:rFonts w:hint="default"/>
        </w:rPr>
        <w:t>u_random_radiance variable definition</w:t>
      </w:r>
      <w:r>
        <w:tab/>
      </w:r>
      <w:r>
        <w:fldChar w:fldCharType="begin"/>
      </w:r>
      <w:r>
        <w:instrText xml:space="preserve"> PAGEREF _Toc256865555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_Toc918717107 </w:instrText>
      </w:r>
      <w:r>
        <w:rPr>
          <w:rFonts w:hint="default"/>
          <w:lang w:val="en"/>
        </w:rPr>
        <w:fldChar w:fldCharType="separate"/>
      </w:r>
      <w:r>
        <w:rPr>
          <w:rFonts w:hint="default"/>
        </w:rPr>
        <w:t xml:space="preserve">Table </w:t>
      </w:r>
      <w:r>
        <w:t xml:space="preserve">27 </w:t>
      </w:r>
      <w:r>
        <w:rPr>
          <w:rFonts w:hint="default"/>
        </w:rPr>
        <w:t xml:space="preserve"> </w:t>
      </w:r>
      <w:r>
        <w:rPr>
          <w:rFonts w:hint="default"/>
          <w:lang w:val="en"/>
        </w:rPr>
        <w:t xml:space="preserve">– </w:t>
      </w:r>
      <w:r>
        <w:rPr>
          <w:rFonts w:hint="default"/>
        </w:rPr>
        <w:t>u_systematic_radiance variable definition</w:t>
      </w:r>
      <w:r>
        <w:tab/>
      </w:r>
      <w:r>
        <w:fldChar w:fldCharType="begin"/>
      </w:r>
      <w:r>
        <w:instrText xml:space="preserve"> PAGEREF _Toc918717107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_Toc760839905 </w:instrText>
      </w:r>
      <w:r>
        <w:rPr>
          <w:rFonts w:hint="default"/>
          <w:lang w:val="en"/>
        </w:rPr>
        <w:fldChar w:fldCharType="separate"/>
      </w:r>
      <w:r>
        <w:rPr>
          <w:rFonts w:hint="default"/>
          <w:highlight w:val="yellow"/>
        </w:rPr>
        <w:t xml:space="preserve">Table </w:t>
      </w:r>
      <w:r>
        <w:t xml:space="preserve">28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_Toc760839905 </w:instrText>
      </w:r>
      <w:r>
        <w:fldChar w:fldCharType="separate"/>
      </w:r>
      <w:r>
        <w:t>31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_Toc574695292 </w:instrText>
      </w:r>
      <w:r>
        <w:rPr>
          <w:rFonts w:hint="default"/>
          <w:lang w:val="en"/>
        </w:rPr>
        <w:fldChar w:fldCharType="separate"/>
      </w:r>
      <w:r>
        <w:rPr>
          <w:rFonts w:hint="default"/>
          <w:highlight w:val="yellow"/>
        </w:rPr>
        <w:t xml:space="preserve">Table </w:t>
      </w:r>
      <w:r>
        <w:t xml:space="preserve">29 </w:t>
      </w:r>
      <w:r>
        <w:rPr>
          <w:rFonts w:hint="default"/>
          <w:highlight w:val="yellow"/>
          <w:lang w:val="en"/>
        </w:rPr>
        <w:t xml:space="preserve"> </w:t>
      </w:r>
      <w:r>
        <w:rPr>
          <w:highlight w:val="yellow"/>
        </w:rPr>
        <w:t xml:space="preserve">– </w:t>
      </w:r>
      <w:r>
        <w:rPr>
          <w:rFonts w:hint="default"/>
          <w:highlight w:val="yellow"/>
          <w:lang w:val="en"/>
        </w:rPr>
        <w:t>Inclination variable</w:t>
      </w:r>
      <w:r>
        <w:tab/>
      </w:r>
      <w:r>
        <w:fldChar w:fldCharType="begin"/>
      </w:r>
      <w:r>
        <w:instrText xml:space="preserve"> PAGEREF _Toc574695292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_Toc252711636 </w:instrText>
      </w:r>
      <w:r>
        <w:rPr>
          <w:rFonts w:hint="default"/>
          <w:lang w:val="en"/>
        </w:rPr>
        <w:fldChar w:fldCharType="separate"/>
      </w:r>
      <w:r>
        <w:rPr>
          <w:rFonts w:hint="default"/>
        </w:rPr>
        <w:t xml:space="preserve">Table </w:t>
      </w:r>
      <w:r>
        <w:t xml:space="preserve">30 </w:t>
      </w:r>
      <w:r>
        <w:rPr>
          <w:rFonts w:hint="default"/>
          <w:lang w:val="en"/>
        </w:rPr>
        <w:t xml:space="preserve"> – Total number of scans variable</w:t>
      </w:r>
      <w:r>
        <w:tab/>
      </w:r>
      <w:r>
        <w:fldChar w:fldCharType="begin"/>
      </w:r>
      <w:r>
        <w:instrText xml:space="preserve"> PAGEREF _Toc252711636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_Toc121088513 </w:instrText>
      </w:r>
      <w:r>
        <w:rPr>
          <w:rFonts w:hint="default"/>
          <w:lang w:val="en"/>
        </w:rPr>
        <w:fldChar w:fldCharType="separate"/>
      </w:r>
      <w:r>
        <w:rPr>
          <w:rFonts w:hint="default"/>
        </w:rPr>
        <w:t xml:space="preserve">Table </w:t>
      </w:r>
      <w:r>
        <w:t xml:space="preserve">31 </w:t>
      </w:r>
      <w:r>
        <w:rPr>
          <w:rFonts w:hint="default"/>
          <w:lang w:val="en"/>
        </w:rPr>
        <w:t xml:space="preserve"> – Quality checked scans</w:t>
      </w:r>
      <w:r>
        <w:tab/>
      </w:r>
      <w:r>
        <w:fldChar w:fldCharType="begin"/>
      </w:r>
      <w:r>
        <w:instrText xml:space="preserve"> PAGEREF _Toc121088513 </w:instrText>
      </w:r>
      <w:r>
        <w:fldChar w:fldCharType="separate"/>
      </w:r>
      <w:r>
        <w:t>32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_Toc1303491164 </w:instrText>
      </w:r>
      <w:r>
        <w:rPr>
          <w:rFonts w:hint="default"/>
          <w:lang w:val="en"/>
        </w:rPr>
        <w:fldChar w:fldCharType="separate"/>
      </w:r>
      <w:r>
        <w:rPr>
          <w:rFonts w:hint="default"/>
        </w:rPr>
        <w:t xml:space="preserve">Table </w:t>
      </w:r>
      <w:r>
        <w:t xml:space="preserve">32 </w:t>
      </w:r>
      <w:r>
        <w:rPr>
          <w:rFonts w:hint="default"/>
        </w:rPr>
        <w:t xml:space="preserve"> </w:t>
      </w:r>
      <w:r>
        <w:rPr>
          <w:rFonts w:hint="default"/>
          <w:lang w:val="en"/>
        </w:rPr>
        <w:t xml:space="preserve">– </w:t>
      </w:r>
      <w:r>
        <w:rPr>
          <w:rFonts w:hint="default"/>
        </w:rPr>
        <w:t>Irradiance product variables</w:t>
      </w:r>
      <w:r>
        <w:tab/>
      </w:r>
      <w:r>
        <w:fldChar w:fldCharType="begin"/>
      </w:r>
      <w:r>
        <w:instrText xml:space="preserve"> PAGEREF _Toc1303491164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_Toc1643675895 </w:instrText>
      </w:r>
      <w:r>
        <w:rPr>
          <w:rFonts w:hint="default"/>
          <w:lang w:val="en"/>
        </w:rPr>
        <w:fldChar w:fldCharType="separate"/>
      </w:r>
      <w:r>
        <w:rPr>
          <w:rFonts w:hint="default"/>
        </w:rPr>
        <w:t xml:space="preserve">Table </w:t>
      </w:r>
      <w:r>
        <w:t xml:space="preserve">33 </w:t>
      </w:r>
      <w:r>
        <w:rPr>
          <w:rFonts w:hint="default"/>
        </w:rPr>
        <w:t xml:space="preserve"> </w:t>
      </w:r>
      <w:r>
        <w:rPr>
          <w:rFonts w:hint="default"/>
          <w:lang w:val="en"/>
        </w:rPr>
        <w:t xml:space="preserve">– </w:t>
      </w:r>
      <w:r>
        <w:rPr>
          <w:rFonts w:hint="default"/>
        </w:rPr>
        <w:t>irradiance variable definition</w:t>
      </w:r>
      <w:r>
        <w:tab/>
      </w:r>
      <w:r>
        <w:fldChar w:fldCharType="begin"/>
      </w:r>
      <w:r>
        <w:instrText xml:space="preserve"> PAGEREF _Toc1643675895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_Toc1574861762 </w:instrText>
      </w:r>
      <w:r>
        <w:rPr>
          <w:rFonts w:hint="default"/>
          <w:lang w:val="en"/>
        </w:rPr>
        <w:fldChar w:fldCharType="separate"/>
      </w:r>
      <w:r>
        <w:rPr>
          <w:rFonts w:hint="default"/>
        </w:rPr>
        <w:t xml:space="preserve">Table </w:t>
      </w:r>
      <w:r>
        <w:t xml:space="preserve">34 </w:t>
      </w:r>
      <w:r>
        <w:rPr>
          <w:rFonts w:hint="default"/>
        </w:rPr>
        <w:t xml:space="preserve"> </w:t>
      </w:r>
      <w:r>
        <w:rPr>
          <w:rFonts w:hint="default"/>
          <w:lang w:val="en"/>
        </w:rPr>
        <w:t xml:space="preserve">– </w:t>
      </w:r>
      <w:r>
        <w:rPr>
          <w:rFonts w:hint="default"/>
        </w:rPr>
        <w:t>u_random_irradiance variable definition</w:t>
      </w:r>
      <w:r>
        <w:tab/>
      </w:r>
      <w:r>
        <w:fldChar w:fldCharType="begin"/>
      </w:r>
      <w:r>
        <w:instrText xml:space="preserve"> PAGEREF _Toc1574861762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_Toc1834645396 </w:instrText>
      </w:r>
      <w:r>
        <w:rPr>
          <w:rFonts w:hint="default"/>
          <w:lang w:val="en"/>
        </w:rPr>
        <w:fldChar w:fldCharType="separate"/>
      </w:r>
      <w:r>
        <w:rPr>
          <w:rFonts w:hint="default"/>
        </w:rPr>
        <w:t xml:space="preserve">Table </w:t>
      </w:r>
      <w:r>
        <w:t xml:space="preserve">35 </w:t>
      </w:r>
      <w:r>
        <w:rPr>
          <w:rFonts w:hint="default"/>
        </w:rPr>
        <w:t xml:space="preserve"> </w:t>
      </w:r>
      <w:r>
        <w:rPr>
          <w:rFonts w:hint="default"/>
          <w:lang w:val="en"/>
        </w:rPr>
        <w:t xml:space="preserve">– </w:t>
      </w:r>
      <w:r>
        <w:rPr>
          <w:rFonts w:hint="default"/>
        </w:rPr>
        <w:t>u_systematic_irradiance variable definition</w:t>
      </w:r>
      <w:r>
        <w:tab/>
      </w:r>
      <w:r>
        <w:fldChar w:fldCharType="begin"/>
      </w:r>
      <w:r>
        <w:instrText xml:space="preserve"> PAGEREF _Toc1834645396 </w:instrText>
      </w:r>
      <w:r>
        <w:fldChar w:fldCharType="separate"/>
      </w:r>
      <w:r>
        <w:t>33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_Toc1350986528 </w:instrText>
      </w:r>
      <w:r>
        <w:rPr>
          <w:rFonts w:hint="default"/>
          <w:lang w:val="en"/>
        </w:rPr>
        <w:fldChar w:fldCharType="separate"/>
      </w:r>
      <w:r>
        <w:rPr>
          <w:rFonts w:hint="default"/>
          <w:highlight w:val="yellow"/>
        </w:rPr>
        <w:t xml:space="preserve">Table </w:t>
      </w:r>
      <w:r>
        <w:t xml:space="preserve">36 </w:t>
      </w:r>
      <w:r>
        <w:rPr>
          <w:rFonts w:hint="default"/>
          <w:highlight w:val="yellow"/>
        </w:rPr>
        <w:t xml:space="preserve"> </w:t>
      </w:r>
      <w:r>
        <w:rPr>
          <w:rFonts w:hint="default"/>
          <w:highlight w:val="yellow"/>
          <w:lang w:val="en"/>
        </w:rPr>
        <w:t xml:space="preserve">– </w:t>
      </w:r>
      <w:r>
        <w:rPr>
          <w:rFonts w:hint="default"/>
          <w:highlight w:val="yellow"/>
        </w:rPr>
        <w:t>quality_flag variable definition</w:t>
      </w:r>
      <w:r>
        <w:tab/>
      </w:r>
      <w:r>
        <w:fldChar w:fldCharType="begin"/>
      </w:r>
      <w:r>
        <w:instrText xml:space="preserve"> PAGEREF _Toc1350986528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_Toc1044684197 </w:instrText>
      </w:r>
      <w:r>
        <w:rPr>
          <w:rFonts w:hint="default"/>
          <w:lang w:val="en"/>
        </w:rPr>
        <w:fldChar w:fldCharType="separate"/>
      </w:r>
      <w:r>
        <w:rPr>
          <w:rFonts w:hint="default"/>
          <w:highlight w:val="yellow"/>
        </w:rPr>
        <w:t xml:space="preserve">Table </w:t>
      </w:r>
      <w:r>
        <w:t xml:space="preserve">37 </w:t>
      </w:r>
      <w:r>
        <w:rPr>
          <w:rFonts w:hint="default"/>
          <w:highlight w:val="yellow"/>
          <w:lang w:val="en"/>
        </w:rPr>
        <w:t xml:space="preserve"> – Inclination variable</w:t>
      </w:r>
      <w:r>
        <w:tab/>
      </w:r>
      <w:r>
        <w:fldChar w:fldCharType="begin"/>
      </w:r>
      <w:r>
        <w:instrText xml:space="preserve"> PAGEREF _Toc1044684197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_Toc537228328 </w:instrText>
      </w:r>
      <w:r>
        <w:rPr>
          <w:rFonts w:hint="default"/>
          <w:lang w:val="en"/>
        </w:rPr>
        <w:fldChar w:fldCharType="separate"/>
      </w:r>
      <w:r>
        <w:rPr>
          <w:rFonts w:hint="default"/>
        </w:rPr>
        <w:t xml:space="preserve">Table </w:t>
      </w:r>
      <w:r>
        <w:t xml:space="preserve">38 </w:t>
      </w:r>
      <w:r>
        <w:rPr>
          <w:rFonts w:hint="default"/>
          <w:lang w:val="en"/>
        </w:rPr>
        <w:t xml:space="preserve"> – Total number of scans variable</w:t>
      </w:r>
      <w:r>
        <w:tab/>
      </w:r>
      <w:r>
        <w:fldChar w:fldCharType="begin"/>
      </w:r>
      <w:r>
        <w:instrText xml:space="preserve"> PAGEREF _Toc537228328 </w:instrText>
      </w:r>
      <w:r>
        <w:fldChar w:fldCharType="separate"/>
      </w:r>
      <w:r>
        <w:t>34</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_Toc170099062 </w:instrText>
      </w:r>
      <w:r>
        <w:rPr>
          <w:rFonts w:hint="default"/>
          <w:lang w:val="en"/>
        </w:rPr>
        <w:fldChar w:fldCharType="separate"/>
      </w:r>
      <w:r>
        <w:rPr>
          <w:rFonts w:hint="default"/>
        </w:rPr>
        <w:t xml:space="preserve">Table </w:t>
      </w:r>
      <w:r>
        <w:t xml:space="preserve">39 </w:t>
      </w:r>
      <w:r>
        <w:rPr>
          <w:rFonts w:hint="default"/>
          <w:lang w:val="en"/>
        </w:rPr>
        <w:t xml:space="preserve"> – Quality checked scans</w:t>
      </w:r>
      <w:r>
        <w:tab/>
      </w:r>
      <w:r>
        <w:fldChar w:fldCharType="begin"/>
      </w:r>
      <w:r>
        <w:instrText xml:space="preserve"> PAGEREF _Toc170099062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_Toc37801510 </w:instrText>
      </w:r>
      <w:r>
        <w:rPr>
          <w:rFonts w:hint="default"/>
          <w:lang w:val="en"/>
        </w:rPr>
        <w:fldChar w:fldCharType="separate"/>
      </w:r>
      <w:r>
        <w:rPr>
          <w:rFonts w:hint="default"/>
        </w:rPr>
        <w:t xml:space="preserve">Table </w:t>
      </w:r>
      <w:r>
        <w:t xml:space="preserve">40 </w:t>
      </w:r>
      <w:r>
        <w:rPr>
          <w:rFonts w:hint="default"/>
          <w:lang w:val="en"/>
        </w:rPr>
        <w:t xml:space="preserve"> – L1b upwelling radiance product variables water applications</w:t>
      </w:r>
      <w:r>
        <w:tab/>
      </w:r>
      <w:r>
        <w:fldChar w:fldCharType="begin"/>
      </w:r>
      <w:r>
        <w:instrText xml:space="preserve"> PAGEREF _Toc37801510 </w:instrText>
      </w:r>
      <w:r>
        <w:fldChar w:fldCharType="separate"/>
      </w:r>
      <w:r>
        <w:t>35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_Toc1985976058 </w:instrText>
      </w:r>
      <w:r>
        <w:rPr>
          <w:rFonts w:hint="default"/>
          <w:lang w:val="en"/>
        </w:rPr>
        <w:fldChar w:fldCharType="separate"/>
      </w:r>
      <w:r>
        <w:rPr>
          <w:rFonts w:hint="default"/>
        </w:rPr>
        <w:t xml:space="preserve">Table </w:t>
      </w:r>
      <w:r>
        <w:t xml:space="preserve">41 </w:t>
      </w:r>
      <w:r>
        <w:rPr>
          <w:rFonts w:hint="default"/>
          <w:lang w:val="en"/>
        </w:rPr>
        <w:t xml:space="preserve"> – L1b upwelling radiance variable definition</w:t>
      </w:r>
      <w:r>
        <w:tab/>
      </w:r>
      <w:r>
        <w:fldChar w:fldCharType="begin"/>
      </w:r>
      <w:r>
        <w:instrText xml:space="preserve"> PAGEREF _Toc1985976058 </w:instrText>
      </w:r>
      <w:r>
        <w:fldChar w:fldCharType="separate"/>
      </w:r>
      <w:r>
        <w:t>36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_Toc1352323890 </w:instrText>
      </w:r>
      <w:r>
        <w:rPr>
          <w:rFonts w:hint="default"/>
          <w:lang w:val="en"/>
        </w:rPr>
        <w:fldChar w:fldCharType="separate"/>
      </w:r>
      <w:r>
        <w:rPr>
          <w:rFonts w:hint="default"/>
        </w:rPr>
        <w:t xml:space="preserve">Table </w:t>
      </w:r>
      <w:r>
        <w:t xml:space="preserve">42 </w:t>
      </w:r>
      <w:r>
        <w:rPr>
          <w:rFonts w:hint="default"/>
          <w:lang w:val="en"/>
        </w:rPr>
        <w:t xml:space="preserve"> – L1b downwelling radiance product variables for water applications</w:t>
      </w:r>
      <w:r>
        <w:tab/>
      </w:r>
      <w:r>
        <w:fldChar w:fldCharType="begin"/>
      </w:r>
      <w:r>
        <w:instrText xml:space="preserve"> PAGEREF _Toc1352323890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_Toc2000774322 </w:instrText>
      </w:r>
      <w:r>
        <w:rPr>
          <w:rFonts w:hint="default"/>
          <w:lang w:val="en"/>
        </w:rPr>
        <w:fldChar w:fldCharType="separate"/>
      </w:r>
      <w:r>
        <w:rPr>
          <w:rFonts w:hint="default"/>
        </w:rPr>
        <w:t xml:space="preserve">Table </w:t>
      </w:r>
      <w:r>
        <w:t xml:space="preserve">43 </w:t>
      </w:r>
      <w:r>
        <w:rPr>
          <w:rFonts w:hint="default"/>
        </w:rPr>
        <w:t xml:space="preserve"> </w:t>
      </w:r>
      <w:r>
        <w:rPr>
          <w:rFonts w:hint="default"/>
          <w:lang w:val="en"/>
        </w:rPr>
        <w:t xml:space="preserve">– L1b downwelling radiance </w:t>
      </w:r>
      <w:r>
        <w:rPr>
          <w:rFonts w:hint="default"/>
        </w:rPr>
        <w:t>variable definition</w:t>
      </w:r>
      <w:r>
        <w:tab/>
      </w:r>
      <w:r>
        <w:fldChar w:fldCharType="begin"/>
      </w:r>
      <w:r>
        <w:instrText xml:space="preserve"> PAGEREF _Toc2000774322 </w:instrText>
      </w:r>
      <w:r>
        <w:fldChar w:fldCharType="separate"/>
      </w:r>
      <w:r>
        <w:t>37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_Toc1914918527 </w:instrText>
      </w:r>
      <w:r>
        <w:rPr>
          <w:rFonts w:hint="default"/>
          <w:lang w:val="en"/>
        </w:rPr>
        <w:fldChar w:fldCharType="separate"/>
      </w:r>
      <w:r>
        <w:t xml:space="preserve">Table 44 </w:t>
      </w:r>
      <w:r>
        <w:rPr>
          <w:lang w:val="en"/>
        </w:rPr>
        <w:t xml:space="preserve"> – L1b downwelling irradiance product variables for water applications</w:t>
      </w:r>
      <w:r>
        <w:tab/>
      </w:r>
      <w:r>
        <w:fldChar w:fldCharType="begin"/>
      </w:r>
      <w:r>
        <w:instrText xml:space="preserve"> PAGEREF _Toc1914918527 </w:instrText>
      </w:r>
      <w:r>
        <w:fldChar w:fldCharType="separate"/>
      </w:r>
      <w:r>
        <w:t>38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_Toc1817485577 </w:instrText>
      </w:r>
      <w:r>
        <w:rPr>
          <w:rFonts w:hint="default"/>
          <w:lang w:val="en"/>
        </w:rPr>
        <w:fldChar w:fldCharType="separate"/>
      </w:r>
      <w:r>
        <w:rPr>
          <w:rFonts w:hint="default"/>
        </w:rPr>
        <w:t xml:space="preserve">Table </w:t>
      </w:r>
      <w:r>
        <w:t xml:space="preserve">45 </w:t>
      </w:r>
      <w:r>
        <w:rPr>
          <w:rFonts w:hint="default"/>
        </w:rPr>
        <w:t xml:space="preserve"> </w:t>
      </w:r>
      <w:r>
        <w:rPr>
          <w:rFonts w:hint="default"/>
          <w:lang w:val="en"/>
        </w:rPr>
        <w:t xml:space="preserve">– L1b downwelling irradiance </w:t>
      </w:r>
      <w:r>
        <w:rPr>
          <w:rFonts w:hint="default"/>
        </w:rPr>
        <w:t>variable definition</w:t>
      </w:r>
      <w:r>
        <w:tab/>
      </w:r>
      <w:r>
        <w:fldChar w:fldCharType="begin"/>
      </w:r>
      <w:r>
        <w:instrText xml:space="preserve"> PAGEREF _Toc1817485577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_Toc1480040820 </w:instrText>
      </w:r>
      <w:r>
        <w:rPr>
          <w:rFonts w:hint="default"/>
          <w:lang w:val="en"/>
        </w:rPr>
        <w:fldChar w:fldCharType="separate"/>
      </w:r>
      <w:r>
        <w:t xml:space="preserve">Table 46 </w:t>
      </w:r>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_Toc1480040820 </w:instrText>
      </w:r>
      <w:r>
        <w:fldChar w:fldCharType="separate"/>
      </w:r>
      <w:r>
        <w:t>39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_Toc1101648657 </w:instrText>
      </w:r>
      <w:r>
        <w:rPr>
          <w:rFonts w:hint="default"/>
          <w:lang w:val="en"/>
        </w:rPr>
        <w:fldChar w:fldCharType="separate"/>
      </w:r>
      <w:r>
        <w:rPr>
          <w:rFonts w:hint="default"/>
        </w:rPr>
        <w:t xml:space="preserve">Table </w:t>
      </w:r>
      <w:r>
        <w:t xml:space="preserve">47 </w:t>
      </w:r>
      <w:r>
        <w:rPr>
          <w:rFonts w:hint="default"/>
        </w:rPr>
        <w:t xml:space="preserve"> </w:t>
      </w:r>
      <w:r>
        <w:rPr>
          <w:rFonts w:hint="default"/>
          <w:lang w:val="en"/>
        </w:rPr>
        <w:t xml:space="preserve">– L1b surface reflected upwelling radiance </w:t>
      </w:r>
      <w:r>
        <w:rPr>
          <w:rFonts w:hint="default"/>
        </w:rPr>
        <w:t>variable definition</w:t>
      </w:r>
      <w:r>
        <w:tab/>
      </w:r>
      <w:r>
        <w:fldChar w:fldCharType="begin"/>
      </w:r>
      <w:r>
        <w:instrText xml:space="preserve"> PAGEREF _Toc1101648657 </w:instrText>
      </w:r>
      <w:r>
        <w:fldChar w:fldCharType="separate"/>
      </w:r>
      <w:r>
        <w:t>40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_Toc1593408042 </w:instrText>
      </w:r>
      <w:r>
        <w:rPr>
          <w:rFonts w:hint="default"/>
          <w:lang w:val="en"/>
        </w:rPr>
        <w:fldChar w:fldCharType="separate"/>
      </w:r>
      <w:r>
        <w:rPr>
          <w:rFonts w:hint="default"/>
        </w:rPr>
        <w:t xml:space="preserve">Table </w:t>
      </w:r>
      <w:r>
        <w:t xml:space="preserve">48 </w:t>
      </w:r>
      <w:r>
        <w:rPr>
          <w:rFonts w:hint="default"/>
        </w:rPr>
        <w:t xml:space="preserve"> </w:t>
      </w:r>
      <w:r>
        <w:rPr>
          <w:rFonts w:hint="default"/>
          <w:lang w:val="en"/>
        </w:rPr>
        <w:t xml:space="preserve">– L1b fresnel reflectance </w:t>
      </w:r>
      <w:r>
        <w:rPr>
          <w:rFonts w:hint="default"/>
        </w:rPr>
        <w:t>variable definition</w:t>
      </w:r>
      <w:r>
        <w:tab/>
      </w:r>
      <w:r>
        <w:fldChar w:fldCharType="begin"/>
      </w:r>
      <w:r>
        <w:instrText xml:space="preserve"> PAGEREF _Toc1593408042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_Toc339955596 </w:instrText>
      </w:r>
      <w:r>
        <w:rPr>
          <w:rFonts w:hint="default"/>
          <w:lang w:val="en"/>
        </w:rPr>
        <w:fldChar w:fldCharType="separate"/>
      </w:r>
      <w:r>
        <w:rPr>
          <w:rFonts w:hint="default"/>
        </w:rPr>
        <w:t xml:space="preserve">Table </w:t>
      </w:r>
      <w:r>
        <w:t xml:space="preserve">49 </w:t>
      </w:r>
      <w:r>
        <w:rPr>
          <w:rFonts w:hint="default"/>
        </w:rPr>
        <w:t xml:space="preserve"> </w:t>
      </w:r>
      <w:r>
        <w:rPr>
          <w:rFonts w:hint="default"/>
          <w:lang w:val="en"/>
        </w:rPr>
        <w:t xml:space="preserve">– L1b fresnel wind </w:t>
      </w:r>
      <w:r>
        <w:rPr>
          <w:rFonts w:hint="default"/>
        </w:rPr>
        <w:t>variable definition</w:t>
      </w:r>
      <w:r>
        <w:tab/>
      </w:r>
      <w:r>
        <w:fldChar w:fldCharType="begin"/>
      </w:r>
      <w:r>
        <w:instrText xml:space="preserve"> PAGEREF _Toc339955596 </w:instrText>
      </w:r>
      <w:r>
        <w:fldChar w:fldCharType="separate"/>
      </w:r>
      <w:r>
        <w:t>41</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_Toc894747227 </w:instrText>
      </w:r>
      <w:r>
        <w:rPr>
          <w:rFonts w:hint="default"/>
          <w:lang w:val="en"/>
        </w:rPr>
        <w:fldChar w:fldCharType="separate"/>
      </w:r>
      <w:r>
        <w:rPr>
          <w:rFonts w:hint="default"/>
        </w:rPr>
        <w:t xml:space="preserve">Table </w:t>
      </w:r>
      <w:r>
        <w:t xml:space="preserve">50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_Toc894747227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_Toc1251521602 </w:instrText>
      </w:r>
      <w:r>
        <w:rPr>
          <w:rFonts w:hint="default"/>
          <w:lang w:val="en"/>
        </w:rPr>
        <w:fldChar w:fldCharType="separate"/>
      </w:r>
      <w:r>
        <w:rPr>
          <w:rFonts w:hint="default"/>
        </w:rPr>
        <w:t xml:space="preserve">Table </w:t>
      </w:r>
      <w:r>
        <w:t xml:space="preserve">51 </w:t>
      </w:r>
      <w:r>
        <w:rPr>
          <w:rFonts w:hint="default"/>
        </w:rPr>
        <w:t xml:space="preserve"> </w:t>
      </w:r>
      <w:r>
        <w:rPr>
          <w:rFonts w:hint="default"/>
          <w:lang w:val="en"/>
        </w:rPr>
        <w:t xml:space="preserve">– L1b fresnel sza </w:t>
      </w:r>
      <w:r>
        <w:rPr>
          <w:rFonts w:hint="default"/>
        </w:rPr>
        <w:t>variable definition</w:t>
      </w:r>
      <w:r>
        <w:tab/>
      </w:r>
      <w:r>
        <w:fldChar w:fldCharType="begin"/>
      </w:r>
      <w:r>
        <w:instrText xml:space="preserve"> PAGEREF _Toc1251521602 </w:instrText>
      </w:r>
      <w:r>
        <w:fldChar w:fldCharType="separate"/>
      </w:r>
      <w:r>
        <w:t>42</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_Toc1227280226 </w:instrText>
      </w:r>
      <w:r>
        <w:rPr>
          <w:rFonts w:hint="default"/>
          <w:lang w:val="en"/>
        </w:rPr>
        <w:fldChar w:fldCharType="separate"/>
      </w:r>
      <w:r>
        <w:rPr>
          <w:rFonts w:hint="default"/>
        </w:rPr>
        <w:t xml:space="preserve">Table </w:t>
      </w:r>
      <w:r>
        <w:t xml:space="preserve">52 </w:t>
      </w:r>
      <w:r>
        <w:rPr>
          <w:rFonts w:hint="default"/>
        </w:rPr>
        <w:t xml:space="preserve"> </w:t>
      </w:r>
      <w:r>
        <w:rPr>
          <w:rFonts w:hint="default"/>
          <w:lang w:val="en"/>
        </w:rPr>
        <w:t xml:space="preserve">– L1b fresnel raa </w:t>
      </w:r>
      <w:r>
        <w:rPr>
          <w:rFonts w:hint="default"/>
        </w:rPr>
        <w:t>variable definition</w:t>
      </w:r>
      <w:r>
        <w:tab/>
      </w:r>
      <w:r>
        <w:fldChar w:fldCharType="begin"/>
      </w:r>
      <w:r>
        <w:instrText xml:space="preserve"> PAGEREF _Toc1227280226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_Toc993919401 </w:instrText>
      </w:r>
      <w:r>
        <w:rPr>
          <w:rFonts w:hint="default"/>
          <w:lang w:val="en"/>
        </w:rPr>
        <w:fldChar w:fldCharType="separate"/>
      </w:r>
      <w:r>
        <w:t xml:space="preserve">Table 53 </w:t>
      </w:r>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r>
        <w:tab/>
      </w:r>
      <w:r>
        <w:fldChar w:fldCharType="begin"/>
      </w:r>
      <w:r>
        <w:instrText xml:space="preserve"> PAGEREF _Toc993919401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_Toc2041467288 </w:instrText>
      </w:r>
      <w:r>
        <w:rPr>
          <w:rFonts w:hint="default"/>
          <w:lang w:val="en"/>
        </w:rPr>
        <w:fldChar w:fldCharType="separate"/>
      </w:r>
      <w:r>
        <w:t xml:space="preserve">Table 54 </w:t>
      </w:r>
      <w:r>
        <w:rPr>
          <w:lang w:val="en"/>
        </w:rPr>
        <w:t xml:space="preserve"> – L1b water leavening radiance</w:t>
      </w:r>
      <w:r>
        <w:rPr>
          <w:rFonts w:hint="default"/>
          <w:lang w:val="en"/>
        </w:rPr>
        <w:t xml:space="preserve"> variable definition</w:t>
      </w:r>
      <w:r>
        <w:tab/>
      </w:r>
      <w:r>
        <w:fldChar w:fldCharType="begin"/>
      </w:r>
      <w:r>
        <w:instrText xml:space="preserve"> PAGEREF _Toc2041467288 </w:instrText>
      </w:r>
      <w:r>
        <w:fldChar w:fldCharType="separate"/>
      </w:r>
      <w:r>
        <w:t>43</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_Toc168537485 </w:instrText>
      </w:r>
      <w:r>
        <w:rPr>
          <w:rFonts w:hint="default"/>
          <w:lang w:val="en"/>
        </w:rPr>
        <w:fldChar w:fldCharType="separate"/>
      </w:r>
      <w:r>
        <w:t>Table 55  – L2a reflectance product variables</w:t>
      </w:r>
      <w:r>
        <w:tab/>
      </w:r>
      <w:r>
        <w:fldChar w:fldCharType="begin"/>
      </w:r>
      <w:r>
        <w:instrText xml:space="preserve"> PAGEREF _Toc168537485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_Toc453816721 </w:instrText>
      </w:r>
      <w:r>
        <w:rPr>
          <w:rFonts w:hint="default"/>
          <w:lang w:val="en"/>
        </w:rPr>
        <w:fldChar w:fldCharType="separate"/>
      </w:r>
      <w:r>
        <w:t>Table 56  – L2b reflectance product variables</w:t>
      </w:r>
      <w:r>
        <w:tab/>
      </w:r>
      <w:r>
        <w:fldChar w:fldCharType="begin"/>
      </w:r>
      <w:r>
        <w:instrText xml:space="preserve"> PAGEREF _Toc453816721 </w:instrText>
      </w:r>
      <w:r>
        <w:fldChar w:fldCharType="separate"/>
      </w:r>
      <w:r>
        <w:t>45</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_Toc226452216 </w:instrText>
      </w:r>
      <w:r>
        <w:rPr>
          <w:rFonts w:hint="default"/>
          <w:lang w:val="en"/>
        </w:rPr>
        <w:fldChar w:fldCharType="separate"/>
      </w:r>
      <w:r>
        <w:t xml:space="preserve">Table 57  </w:t>
      </w:r>
      <w:r>
        <w:rPr>
          <w:lang w:val="en"/>
        </w:rPr>
        <w:t xml:space="preserve">– </w:t>
      </w:r>
      <w:r>
        <w:rPr>
          <w:rFonts w:hint="default"/>
          <w:lang w:val="en"/>
        </w:rPr>
        <w:t xml:space="preserve">Reflectance </w:t>
      </w:r>
      <w:r>
        <w:t>variable definition</w:t>
      </w:r>
      <w:r>
        <w:tab/>
      </w:r>
      <w:r>
        <w:fldChar w:fldCharType="begin"/>
      </w:r>
      <w:r>
        <w:instrText xml:space="preserve"> PAGEREF _Toc226452216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_Toc764239412 </w:instrText>
      </w:r>
      <w:r>
        <w:rPr>
          <w:rFonts w:hint="default"/>
          <w:lang w:val="en"/>
        </w:rPr>
        <w:fldChar w:fldCharType="separate"/>
      </w:r>
      <w:r>
        <w:t xml:space="preserve">Table 58  </w:t>
      </w:r>
      <w:r>
        <w:rPr>
          <w:lang w:val="en"/>
        </w:rPr>
        <w:t xml:space="preserve">– </w:t>
      </w:r>
      <w:r>
        <w:t>u_random_irradiance variable definition</w:t>
      </w:r>
      <w:r>
        <w:tab/>
      </w:r>
      <w:r>
        <w:fldChar w:fldCharType="begin"/>
      </w:r>
      <w:r>
        <w:instrText xml:space="preserve"> PAGEREF _Toc764239412 </w:instrText>
      </w:r>
      <w:r>
        <w:fldChar w:fldCharType="separate"/>
      </w:r>
      <w:r>
        <w:t>46</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_Toc1771820758 </w:instrText>
      </w:r>
      <w:r>
        <w:rPr>
          <w:rFonts w:hint="default"/>
          <w:lang w:val="en"/>
        </w:rPr>
        <w:fldChar w:fldCharType="separate"/>
      </w:r>
      <w:r>
        <w:t xml:space="preserve">Table 59  </w:t>
      </w:r>
      <w:r>
        <w:rPr>
          <w:lang w:val="en"/>
        </w:rPr>
        <w:t xml:space="preserve">– </w:t>
      </w:r>
      <w:r>
        <w:t>u_systematic_irradiance variable definition</w:t>
      </w:r>
      <w:r>
        <w:tab/>
      </w:r>
      <w:r>
        <w:fldChar w:fldCharType="begin"/>
      </w:r>
      <w:r>
        <w:instrText xml:space="preserve"> PAGEREF _Toc1771820758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_Toc507728857 </w:instrText>
      </w:r>
      <w:r>
        <w:rPr>
          <w:rFonts w:hint="default"/>
          <w:lang w:val="en"/>
        </w:rPr>
        <w:fldChar w:fldCharType="separate"/>
      </w:r>
      <w:r>
        <w:t xml:space="preserve">Table 60  </w:t>
      </w:r>
      <w:r>
        <w:rPr>
          <w:lang w:val="en"/>
        </w:rPr>
        <w:t xml:space="preserve">– </w:t>
      </w:r>
      <w:r>
        <w:t>quality_flag variable definition</w:t>
      </w:r>
      <w:r>
        <w:tab/>
      </w:r>
      <w:r>
        <w:fldChar w:fldCharType="begin"/>
      </w:r>
      <w:r>
        <w:instrText xml:space="preserve"> PAGEREF _Toc507728857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_Toc551820806 </w:instrText>
      </w:r>
      <w:r>
        <w:rPr>
          <w:rFonts w:hint="default"/>
          <w:lang w:val="en"/>
        </w:rPr>
        <w:fldChar w:fldCharType="separate"/>
      </w:r>
      <w:r>
        <w:t xml:space="preserve">Table 61  – L2a </w:t>
      </w:r>
      <w:r>
        <w:rPr>
          <w:rFonts w:hint="default"/>
          <w:lang w:val="en"/>
        </w:rPr>
        <w:t xml:space="preserve">water </w:t>
      </w:r>
      <w:r>
        <w:t>reflectance product variables</w:t>
      </w:r>
      <w:r>
        <w:tab/>
      </w:r>
      <w:r>
        <w:fldChar w:fldCharType="begin"/>
      </w:r>
      <w:r>
        <w:instrText xml:space="preserve"> PAGEREF _Toc551820806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_Toc1232913130 </w:instrText>
      </w:r>
      <w:r>
        <w:rPr>
          <w:rFonts w:hint="default"/>
          <w:lang w:val="en"/>
        </w:rPr>
        <w:fldChar w:fldCharType="separate"/>
      </w:r>
      <w:r>
        <w:t>Table 62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r>
        <w:tab/>
      </w:r>
      <w:r>
        <w:fldChar w:fldCharType="begin"/>
      </w:r>
      <w:r>
        <w:instrText xml:space="preserve"> PAGEREF _Toc1232913130 </w:instrText>
      </w:r>
      <w:r>
        <w:fldChar w:fldCharType="separate"/>
      </w:r>
      <w:r>
        <w:t>47</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_Toc476334366 </w:instrText>
      </w:r>
      <w:r>
        <w:rPr>
          <w:rFonts w:hint="default"/>
          <w:lang w:val="en"/>
        </w:rPr>
        <w:fldChar w:fldCharType="separate"/>
      </w:r>
      <w:r>
        <w:t>Table 63  – L2</w:t>
      </w:r>
      <w:r>
        <w:rPr>
          <w:rFonts w:hint="default"/>
          <w:lang w:val="en"/>
        </w:rPr>
        <w:t>a</w:t>
      </w:r>
      <w:r>
        <w:t xml:space="preserve"> </w:t>
      </w:r>
      <w:r>
        <w:rPr>
          <w:rFonts w:hint="default"/>
          <w:lang w:val="en"/>
        </w:rPr>
        <w:t xml:space="preserve">normalized water leaving reflectance </w:t>
      </w:r>
      <w:r>
        <w:t>product variables</w:t>
      </w:r>
      <w:r>
        <w:tab/>
      </w:r>
      <w:r>
        <w:fldChar w:fldCharType="begin"/>
      </w:r>
      <w:r>
        <w:instrText xml:space="preserve"> PAGEREF _Toc476334366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_Toc103826720 </w:instrText>
      </w:r>
      <w:r>
        <w:rPr>
          <w:rFonts w:hint="default"/>
          <w:lang w:val="en"/>
        </w:rPr>
        <w:fldChar w:fldCharType="separate"/>
      </w:r>
      <w:r>
        <w:t xml:space="preserve">Table 64  </w:t>
      </w:r>
      <w:r>
        <w:rPr>
          <w:lang w:val="en"/>
        </w:rPr>
        <w:t xml:space="preserve">– </w:t>
      </w:r>
      <w:r>
        <w:rPr>
          <w:rFonts w:hint="default"/>
          <w:lang w:val="en"/>
        </w:rPr>
        <w:t xml:space="preserve">Reflectance </w:t>
      </w:r>
      <w:r>
        <w:t>variable definition</w:t>
      </w:r>
      <w:r>
        <w:tab/>
      </w:r>
      <w:r>
        <w:fldChar w:fldCharType="begin"/>
      </w:r>
      <w:r>
        <w:instrText xml:space="preserve"> PAGEREF _Toc103826720 </w:instrText>
      </w:r>
      <w:r>
        <w:fldChar w:fldCharType="separate"/>
      </w:r>
      <w:r>
        <w:t>48</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_Toc1699623681 </w:instrText>
      </w:r>
      <w:r>
        <w:rPr>
          <w:rFonts w:hint="default"/>
          <w:lang w:val="en"/>
        </w:rPr>
        <w:fldChar w:fldCharType="separate"/>
      </w:r>
      <w:r>
        <w:t xml:space="preserve">Table 65  </w:t>
      </w:r>
      <w:r>
        <w:rPr>
          <w:lang w:val="en"/>
        </w:rPr>
        <w:t xml:space="preserve">– </w:t>
      </w:r>
      <w:r>
        <w:t>u_random_irradiance variable definition</w:t>
      </w:r>
      <w:r>
        <w:tab/>
      </w:r>
      <w:r>
        <w:fldChar w:fldCharType="begin"/>
      </w:r>
      <w:r>
        <w:instrText xml:space="preserve"> PAGEREF _Toc1699623681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_Toc843407308 </w:instrText>
      </w:r>
      <w:r>
        <w:rPr>
          <w:rFonts w:hint="default"/>
          <w:lang w:val="en"/>
        </w:rPr>
        <w:fldChar w:fldCharType="separate"/>
      </w:r>
      <w:r>
        <w:t xml:space="preserve">Table 66  </w:t>
      </w:r>
      <w:r>
        <w:rPr>
          <w:lang w:val="en"/>
        </w:rPr>
        <w:t xml:space="preserve">– </w:t>
      </w:r>
      <w:r>
        <w:t>u_systematic_irradiance variable definition</w:t>
      </w:r>
      <w:r>
        <w:tab/>
      </w:r>
      <w:r>
        <w:fldChar w:fldCharType="begin"/>
      </w:r>
      <w:r>
        <w:instrText xml:space="preserve"> PAGEREF _Toc843407308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_Toc1096824055 </w:instrText>
      </w:r>
      <w:r>
        <w:rPr>
          <w:rFonts w:hint="default"/>
          <w:lang w:val="en"/>
        </w:rPr>
        <w:fldChar w:fldCharType="separate"/>
      </w:r>
      <w:r>
        <w:t xml:space="preserve">Table 67  </w:t>
      </w:r>
      <w:r>
        <w:rPr>
          <w:lang w:val="en"/>
        </w:rPr>
        <w:t xml:space="preserve">– </w:t>
      </w:r>
      <w:r>
        <w:t>quality_flag variable definition</w:t>
      </w:r>
      <w:r>
        <w:tab/>
      </w:r>
      <w:r>
        <w:fldChar w:fldCharType="begin"/>
      </w:r>
      <w:r>
        <w:instrText xml:space="preserve"> PAGEREF _Toc1096824055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_Toc952383786 </w:instrText>
      </w:r>
      <w:r>
        <w:rPr>
          <w:rFonts w:hint="default"/>
          <w:lang w:val="en"/>
        </w:rPr>
        <w:fldChar w:fldCharType="separate"/>
      </w:r>
      <w:r>
        <w:t xml:space="preserve">Table 68 </w:t>
      </w:r>
      <w:r>
        <w:rPr>
          <w:lang w:val="en"/>
        </w:rPr>
        <w:t xml:space="preserve"> - reflectance</w:t>
      </w:r>
      <w:r>
        <w:rPr>
          <w:rFonts w:hint="default"/>
          <w:lang w:val="en"/>
        </w:rPr>
        <w:t>_nosc</w:t>
      </w:r>
      <w:r>
        <w:rPr>
          <w:lang w:val="en"/>
        </w:rPr>
        <w:t xml:space="preserve"> variable definition</w:t>
      </w:r>
      <w:r>
        <w:tab/>
      </w:r>
      <w:r>
        <w:fldChar w:fldCharType="begin"/>
      </w:r>
      <w:r>
        <w:instrText xml:space="preserve"> PAGEREF _Toc952383786 </w:instrText>
      </w:r>
      <w:r>
        <w:fldChar w:fldCharType="separate"/>
      </w:r>
      <w:r>
        <w:t>49</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_Toc1687712441 </w:instrText>
      </w:r>
      <w:r>
        <w:rPr>
          <w:rFonts w:hint="default"/>
          <w:lang w:val="en"/>
        </w:rPr>
        <w:fldChar w:fldCharType="separate"/>
      </w:r>
      <w:r>
        <w:t xml:space="preserve">Table 70  </w:t>
      </w:r>
      <w:r>
        <w:rPr>
          <w:lang w:val="en"/>
        </w:rPr>
        <w:t xml:space="preserve">– </w:t>
      </w:r>
      <w:r>
        <w:rPr>
          <w:rFonts w:hint="default"/>
          <w:lang w:val="en"/>
        </w:rPr>
        <w:t>Normalized water leaving radiance</w:t>
      </w:r>
      <w:r>
        <w:tab/>
      </w:r>
      <w:r>
        <w:fldChar w:fldCharType="begin"/>
      </w:r>
      <w:r>
        <w:instrText xml:space="preserve"> PAGEREF _Toc1687712441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_Toc1107278272 </w:instrText>
      </w:r>
      <w:r>
        <w:rPr>
          <w:rFonts w:hint="default"/>
          <w:lang w:val="en"/>
        </w:rPr>
        <w:fldChar w:fldCharType="separate"/>
      </w:r>
      <w:r>
        <w:rPr>
          <w:rFonts w:hint="default" w:ascii="Arial" w:hAnsi="Arial" w:cs="Arial"/>
          <w:szCs w:val="22"/>
        </w:rPr>
        <w:t xml:space="preserve">Table </w:t>
      </w:r>
      <w:r>
        <w:t xml:space="preserve">71 </w:t>
      </w:r>
      <w:r>
        <w:rPr>
          <w:rFonts w:hint="default" w:ascii="Arial" w:hAnsi="Arial" w:cs="Arial"/>
          <w:szCs w:val="22"/>
        </w:rPr>
        <w:t xml:space="preserve"> </w:t>
      </w:r>
      <w:r>
        <w:t xml:space="preserve">– </w:t>
      </w:r>
      <w:r>
        <w:rPr>
          <w:rFonts w:hint="default" w:cs="Arial"/>
          <w:szCs w:val="22"/>
          <w:lang w:val="en"/>
        </w:rPr>
        <w:t xml:space="preserve">Auxiliary </w:t>
      </w:r>
      <w:r>
        <w:rPr>
          <w:rFonts w:hint="default" w:ascii="Arial" w:hAnsi="Arial" w:cs="Arial"/>
          <w:szCs w:val="22"/>
        </w:rPr>
        <w:t>product data variables</w:t>
      </w:r>
      <w:r>
        <w:tab/>
      </w:r>
      <w:r>
        <w:fldChar w:fldCharType="begin"/>
      </w:r>
      <w:r>
        <w:instrText xml:space="preserve"> PAGEREF _Toc1107278272 </w:instrText>
      </w:r>
      <w:r>
        <w:fldChar w:fldCharType="separate"/>
      </w:r>
      <w:r>
        <w:t>50</w:t>
      </w:r>
      <w:r>
        <w:fldChar w:fldCharType="end"/>
      </w:r>
      <w:r>
        <w:rPr>
          <w:rFonts w:hint="default"/>
          <w:lang w:val="en"/>
        </w:rPr>
        <w:fldChar w:fldCharType="end"/>
      </w:r>
    </w:p>
    <w:p>
      <w:pPr>
        <w:pStyle w:val="28"/>
        <w:tabs>
          <w:tab w:val="right" w:leader="dot" w:pos="9026"/>
        </w:tabs>
      </w:pPr>
      <w:r>
        <w:rPr>
          <w:rFonts w:hint="default"/>
          <w:lang w:val="en"/>
        </w:rPr>
        <w:fldChar w:fldCharType="begin"/>
      </w:r>
      <w:r>
        <w:rPr>
          <w:rFonts w:hint="default"/>
          <w:lang w:val="en"/>
        </w:rPr>
        <w:instrText xml:space="preserve"> HYPERLINK \l _Toc778152576 </w:instrText>
      </w:r>
      <w:r>
        <w:rPr>
          <w:rFonts w:hint="default"/>
          <w:lang w:val="en"/>
        </w:rPr>
        <w:fldChar w:fldCharType="separate"/>
      </w:r>
      <w:r>
        <w:rPr>
          <w:rFonts w:hint="default" w:ascii="Arial" w:hAnsi="Arial" w:cs="Arial"/>
          <w:szCs w:val="22"/>
        </w:rPr>
        <w:t xml:space="preserve">Table </w:t>
      </w:r>
      <w:r>
        <w:t xml:space="preserve">72 </w:t>
      </w:r>
      <w:r>
        <w:rPr>
          <w:rFonts w:hint="default" w:ascii="Arial" w:hAnsi="Arial" w:cs="Arial"/>
          <w:szCs w:val="22"/>
        </w:rPr>
        <w:t xml:space="preserve"> </w:t>
      </w:r>
      <w:r>
        <w:rPr>
          <w:rFonts w:hint="default" w:cs="Arial"/>
          <w:szCs w:val="22"/>
          <w:lang w:val="en"/>
        </w:rPr>
        <w:t xml:space="preserve">– </w:t>
      </w:r>
      <w:r>
        <w:rPr>
          <w:rFonts w:hint="default" w:ascii="Arial" w:hAnsi="Arial" w:cs="Arial"/>
          <w:szCs w:val="22"/>
          <w:lang w:val="en"/>
        </w:rPr>
        <w:t xml:space="preserve">L1b </w:t>
      </w:r>
      <w:r>
        <w:rPr>
          <w:rFonts w:hint="default" w:cs="Arial"/>
          <w:szCs w:val="22"/>
          <w:lang w:val="en"/>
        </w:rPr>
        <w:t xml:space="preserve">cloud cover </w:t>
      </w:r>
      <w:r>
        <w:rPr>
          <w:rFonts w:hint="default" w:ascii="Arial" w:hAnsi="Arial" w:cs="Arial"/>
          <w:szCs w:val="22"/>
        </w:rPr>
        <w:t>variable definition</w:t>
      </w:r>
      <w:r>
        <w:tab/>
      </w:r>
      <w:r>
        <w:fldChar w:fldCharType="begin"/>
      </w:r>
      <w:r>
        <w:instrText xml:space="preserve"> PAGEREF _Toc778152576 </w:instrText>
      </w:r>
      <w:r>
        <w:fldChar w:fldCharType="separate"/>
      </w:r>
      <w:r>
        <w:t>51</w:t>
      </w:r>
      <w:r>
        <w:fldChar w:fldCharType="end"/>
      </w:r>
      <w:r>
        <w:rPr>
          <w:rFonts w:hint="default"/>
          <w:lang w:val="en"/>
        </w:rPr>
        <w:fldChar w:fldCharType="end"/>
      </w:r>
    </w:p>
    <w:p>
      <w:pPr>
        <w:rPr>
          <w:rStyle w:val="130"/>
          <w:rFonts w:hint="default"/>
          <w:lang w:val="en"/>
        </w:rPr>
      </w:pPr>
      <w:r>
        <w:rPr>
          <w:rFonts w:hint="default"/>
          <w:lang w:val="en"/>
        </w:rPr>
        <w:fldChar w:fldCharType="end"/>
      </w:r>
    </w:p>
    <w:p>
      <w:pPr>
        <w:pStyle w:val="2"/>
        <w:numPr>
          <w:ilvl w:val="0"/>
          <w:numId w:val="2"/>
        </w:numPr>
        <w:spacing w:line="480" w:lineRule="auto"/>
      </w:pPr>
      <w:bookmarkStart w:id="7" w:name="_Toc1813285602"/>
      <w:bookmarkStart w:id="8" w:name="_Toc1877317929"/>
      <w:r>
        <w:t>Introduction</w:t>
      </w:r>
      <w:bookmarkEnd w:id="7"/>
      <w:bookmarkEnd w:id="8"/>
    </w:p>
    <w:p>
      <w:pPr>
        <w:spacing w:line="240" w:lineRule="auto"/>
      </w:pPr>
      <w:r>
        <w:t xml:space="preserve">This document aims to specify definitions, conventions and formats of the various data products generated </w:t>
      </w:r>
      <w:bookmarkStart w:id="9" w:name="_Toc399841177"/>
      <w:bookmarkEnd w:id="9"/>
      <w:r>
        <w:t>in the Hypernets land and water network processors.</w:t>
      </w:r>
    </w:p>
    <w:p>
      <w:pPr>
        <w:spacing w:line="240" w:lineRule="auto"/>
      </w:pPr>
    </w:p>
    <w:p>
      <w:pPr>
        <w:pStyle w:val="3"/>
        <w:numPr>
          <w:ilvl w:val="1"/>
          <w:numId w:val="2"/>
        </w:numPr>
        <w:spacing w:before="0" w:after="240"/>
      </w:pPr>
      <w:bookmarkStart w:id="10" w:name="_Toc569775351"/>
      <w:bookmarkStart w:id="11" w:name="_Toc941206557"/>
      <w:commentRangeStart w:id="0"/>
      <w:r>
        <w:t>References</w:t>
      </w:r>
      <w:commentRangeEnd w:id="0"/>
      <w:r>
        <w:commentReference w:id="0"/>
      </w:r>
      <w:bookmarkEnd w:id="10"/>
      <w:bookmarkEnd w:id="11"/>
    </w:p>
    <w:tbl>
      <w:tblPr>
        <w:tblStyle w:val="12"/>
        <w:tblW w:w="9026" w:type="dxa"/>
        <w:tblInd w:w="-108" w:type="dxa"/>
        <w:tblLayout w:type="fixed"/>
        <w:tblCellMar>
          <w:top w:w="0" w:type="dxa"/>
          <w:left w:w="108" w:type="dxa"/>
          <w:bottom w:w="0" w:type="dxa"/>
          <w:right w:w="108" w:type="dxa"/>
        </w:tblCellMar>
      </w:tblPr>
      <w:tblGrid>
        <w:gridCol w:w="936"/>
        <w:gridCol w:w="8090"/>
      </w:tblGrid>
      <w:tr>
        <w:tblPrEx>
          <w:tblLayout w:type="fixed"/>
        </w:tblPrEx>
        <w:tc>
          <w:tcPr>
            <w:tcW w:w="936" w:type="dxa"/>
            <w:shd w:val="clear" w:color="auto" w:fill="auto"/>
          </w:tcPr>
          <w:p>
            <w:pPr>
              <w:widowControl/>
              <w:bidi w:val="0"/>
              <w:spacing w:before="0" w:after="200" w:line="276" w:lineRule="auto"/>
              <w:jc w:val="left"/>
            </w:pPr>
            <w:r>
              <w:t>RD-1</w:t>
            </w:r>
          </w:p>
        </w:tc>
        <w:tc>
          <w:tcPr>
            <w:tcW w:w="8090" w:type="dxa"/>
            <w:shd w:val="clear" w:color="auto" w:fill="auto"/>
          </w:tcPr>
          <w:p>
            <w:pPr>
              <w:widowControl/>
              <w:bidi w:val="0"/>
              <w:spacing w:before="0" w:after="200" w:line="276" w:lineRule="auto"/>
              <w:jc w:val="left"/>
            </w:pPr>
            <w:r>
              <w:t>Processor ATBD</w:t>
            </w:r>
          </w:p>
        </w:tc>
      </w:tr>
      <w:tr>
        <w:tblPrEx>
          <w:tblLayout w:type="fixed"/>
        </w:tblPrEx>
        <w:tc>
          <w:tcPr>
            <w:tcW w:w="936" w:type="dxa"/>
            <w:shd w:val="clear" w:color="auto" w:fill="auto"/>
          </w:tcPr>
          <w:p>
            <w:pPr>
              <w:widowControl/>
              <w:bidi w:val="0"/>
              <w:spacing w:before="0" w:after="200" w:line="276" w:lineRule="auto"/>
              <w:jc w:val="left"/>
            </w:pPr>
            <w:r>
              <w:t>RD-2</w:t>
            </w:r>
          </w:p>
        </w:tc>
        <w:tc>
          <w:tcPr>
            <w:tcW w:w="8090" w:type="dxa"/>
            <w:shd w:val="clear" w:color="auto" w:fill="auto"/>
          </w:tcPr>
          <w:p>
            <w:pPr>
              <w:widowControl/>
              <w:bidi w:val="0"/>
              <w:spacing w:before="0" w:after="200" w:line="276" w:lineRule="auto"/>
              <w:jc w:val="left"/>
            </w:pPr>
            <w:r>
              <w:t>Calibration data file spec</w:t>
            </w:r>
          </w:p>
        </w:tc>
      </w:tr>
      <w:tr>
        <w:tblPrEx>
          <w:tblLayout w:type="fixed"/>
        </w:tblPrEx>
        <w:tc>
          <w:tcPr>
            <w:tcW w:w="936" w:type="dxa"/>
            <w:shd w:val="clear" w:color="auto" w:fill="auto"/>
          </w:tcPr>
          <w:p>
            <w:pPr>
              <w:widowControl/>
              <w:bidi w:val="0"/>
              <w:spacing w:before="0" w:after="200" w:line="276" w:lineRule="auto"/>
              <w:jc w:val="left"/>
            </w:pPr>
            <w:r>
              <w:t>RD-3</w:t>
            </w:r>
          </w:p>
        </w:tc>
        <w:tc>
          <w:tcPr>
            <w:tcW w:w="8090" w:type="dxa"/>
            <w:shd w:val="clear" w:color="auto" w:fill="auto"/>
          </w:tcPr>
          <w:p>
            <w:pPr>
              <w:widowControl/>
              <w:bidi w:val="0"/>
              <w:spacing w:before="0" w:after="200" w:line="276" w:lineRule="auto"/>
              <w:jc w:val="left"/>
            </w:pPr>
            <w:r>
              <w:t>Rugged pc data file spec</w:t>
            </w:r>
          </w:p>
        </w:tc>
      </w:tr>
    </w:tbl>
    <w:p>
      <w:pPr>
        <w:bidi w:val="0"/>
      </w:pPr>
    </w:p>
    <w:p>
      <w:pPr>
        <w:pStyle w:val="3"/>
        <w:numPr>
          <w:ilvl w:val="1"/>
          <w:numId w:val="2"/>
        </w:numPr>
        <w:spacing w:before="0" w:after="240"/>
      </w:pPr>
      <w:bookmarkStart w:id="12" w:name="_Toc859164568"/>
      <w:bookmarkStart w:id="13" w:name="_Toc50041407"/>
      <w:r>
        <w:t>Glossary and Acronyms</w:t>
      </w:r>
      <w:bookmarkEnd w:id="12"/>
      <w:bookmarkEnd w:id="13"/>
    </w:p>
    <w:tbl>
      <w:tblPr>
        <w:tblStyle w:val="12"/>
        <w:tblW w:w="9026" w:type="dxa"/>
        <w:tblInd w:w="-108" w:type="dxa"/>
        <w:tblLayout w:type="fixed"/>
        <w:tblCellMar>
          <w:top w:w="0" w:type="dxa"/>
          <w:left w:w="108" w:type="dxa"/>
          <w:bottom w:w="0" w:type="dxa"/>
          <w:right w:w="108" w:type="dxa"/>
        </w:tblCellMar>
      </w:tblPr>
      <w:tblGrid>
        <w:gridCol w:w="1212"/>
        <w:gridCol w:w="7814"/>
      </w:tblGrid>
      <w:tr>
        <w:tblPrEx>
          <w:tblLayout w:type="fixed"/>
        </w:tblPrEx>
        <w:tc>
          <w:tcPr>
            <w:tcW w:w="1212" w:type="dxa"/>
            <w:shd w:val="clear" w:color="auto" w:fill="auto"/>
          </w:tcPr>
          <w:p>
            <w:pPr>
              <w:widowControl/>
              <w:bidi w:val="0"/>
              <w:spacing w:before="0" w:after="200" w:line="276" w:lineRule="auto"/>
              <w:jc w:val="left"/>
            </w:pPr>
            <w:r>
              <w:t>CF</w:t>
            </w:r>
          </w:p>
        </w:tc>
        <w:tc>
          <w:tcPr>
            <w:tcW w:w="7814" w:type="dxa"/>
            <w:shd w:val="clear" w:color="auto" w:fill="auto"/>
          </w:tcPr>
          <w:p>
            <w:pPr>
              <w:widowControl/>
              <w:bidi w:val="0"/>
              <w:spacing w:before="0" w:after="200" w:line="276" w:lineRule="auto"/>
              <w:jc w:val="left"/>
            </w:pPr>
            <w:r>
              <w:t>Climate and Forecast</w:t>
            </w:r>
          </w:p>
        </w:tc>
      </w:tr>
      <w:tr>
        <w:tblPrEx>
          <w:tblLayout w:type="fixed"/>
        </w:tblPrEx>
        <w:tc>
          <w:tcPr>
            <w:tcW w:w="1212" w:type="dxa"/>
            <w:shd w:val="clear" w:color="auto" w:fill="auto"/>
          </w:tcPr>
          <w:p>
            <w:pPr>
              <w:widowControl/>
              <w:bidi w:val="0"/>
              <w:spacing w:before="0" w:after="200" w:line="276" w:lineRule="auto"/>
              <w:jc w:val="left"/>
            </w:pPr>
            <w:r>
              <w:t>NetCDF</w:t>
            </w:r>
          </w:p>
        </w:tc>
        <w:tc>
          <w:tcPr>
            <w:tcW w:w="7814" w:type="dxa"/>
            <w:shd w:val="clear" w:color="auto" w:fill="auto"/>
          </w:tcPr>
          <w:p>
            <w:pPr>
              <w:widowControl/>
              <w:bidi w:val="0"/>
              <w:spacing w:before="0" w:after="200" w:line="276" w:lineRule="auto"/>
              <w:jc w:val="left"/>
            </w:pPr>
            <w:r>
              <w:t>Network common data format</w:t>
            </w: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r>
        <w:tblPrEx>
          <w:tblLayout w:type="fixed"/>
        </w:tblPrEx>
        <w:tc>
          <w:tcPr>
            <w:tcW w:w="1212" w:type="dxa"/>
            <w:shd w:val="clear" w:color="auto" w:fill="auto"/>
          </w:tcPr>
          <w:p>
            <w:pPr>
              <w:widowControl/>
              <w:bidi w:val="0"/>
              <w:spacing w:before="0" w:after="200" w:line="276" w:lineRule="auto"/>
              <w:jc w:val="left"/>
            </w:pPr>
          </w:p>
        </w:tc>
        <w:tc>
          <w:tcPr>
            <w:tcW w:w="7814" w:type="dxa"/>
            <w:shd w:val="clear" w:color="auto" w:fill="auto"/>
          </w:tcPr>
          <w:p>
            <w:pPr>
              <w:widowControl/>
              <w:bidi w:val="0"/>
              <w:spacing w:before="0" w:after="200" w:line="276" w:lineRule="auto"/>
              <w:jc w:val="left"/>
            </w:pPr>
          </w:p>
        </w:tc>
      </w:tr>
    </w:tbl>
    <w:p/>
    <w:p/>
    <w:p>
      <w:pPr>
        <w:pStyle w:val="2"/>
        <w:numPr>
          <w:ilvl w:val="0"/>
          <w:numId w:val="2"/>
        </w:numPr>
        <w:spacing w:line="360" w:lineRule="auto"/>
      </w:pPr>
      <w:bookmarkStart w:id="14" w:name="_Toc2035044108"/>
      <w:bookmarkStart w:id="15" w:name="_Toc1041132880"/>
      <w:r>
        <w:t>Product Definitions</w:t>
      </w:r>
      <w:bookmarkEnd w:id="14"/>
      <w:bookmarkEnd w:id="15"/>
    </w:p>
    <w:p>
      <w:pPr>
        <w:jc w:val="both"/>
      </w:pPr>
      <w:r>
        <w:rPr>
          <w:lang w:eastAsia="en-GB"/>
        </w:rPr>
        <w:t xml:space="preserve">The Hypernets land and water network processors process field radiometer data from raw instrument counts to the surface reflectance product through a series of intermediate data products, which are referred to as different processing levels. These data processing Levels are defined in </w:t>
      </w:r>
      <w:r>
        <w:rPr>
          <w:lang w:eastAsia="en-GB"/>
        </w:rPr>
        <w:fldChar w:fldCharType="begin"/>
      </w:r>
      <w:r>
        <w:instrText xml:space="preserve">REF _Ref31815913 \h</w:instrText>
      </w:r>
      <w:r>
        <w:fldChar w:fldCharType="separate"/>
      </w:r>
      <w:r>
        <w:t>Table 1</w:t>
      </w:r>
      <w:r>
        <w:fldChar w:fldCharType="end"/>
      </w:r>
      <w:r>
        <w:rPr>
          <w:lang w:eastAsia="en-GB"/>
        </w:rPr>
        <w:t xml:space="preserve">. </w:t>
      </w:r>
      <w:r>
        <w:t xml:space="preserve">It is the scope of this document to define the products generated by the land and water network processors. </w:t>
      </w:r>
    </w:p>
    <w:p>
      <w:pPr>
        <w:jc w:val="both"/>
        <w:rPr>
          <w:rFonts w:hint="default"/>
          <w:lang w:val="en"/>
        </w:rPr>
      </w:pPr>
      <w:r>
        <w:t>Radiometer measurements are taken in a defined set of geometries called a sequence. Each geometry in a sequence is called a series, as it is composed of a set of repeat measurements called scans that are averaged</w:t>
      </w:r>
      <w:r>
        <w:rPr>
          <w:rFonts w:hint="default"/>
          <w:lang w:val="en"/>
        </w:rPr>
        <w:t xml:space="preserve"> (Deliverable 2.4 “User Requirements”)</w:t>
      </w:r>
      <w:r>
        <w:t xml:space="preserve">. </w:t>
      </w:r>
      <w:r>
        <w:rPr>
          <w:rFonts w:hint="default"/>
          <w:lang w:val="en"/>
        </w:rPr>
        <w:t xml:space="preserve">For the estimation of the surface reflectance (i.e., L2 data) and because radiance and irradiance measurements are not simultaneous, data series of a sequence are combined and temporally interpolated to a coincident time-stamp. Hence, </w:t>
      </w:r>
      <w:r>
        <w:t>Level 1</w:t>
      </w:r>
      <w:r>
        <w:rPr>
          <w:rFonts w:hint="default"/>
          <w:lang w:val="en"/>
        </w:rPr>
        <w:t>a</w:t>
      </w:r>
      <w:r>
        <w:t xml:space="preserve"> </w:t>
      </w:r>
      <w:r>
        <w:rPr>
          <w:rFonts w:hint="default"/>
          <w:lang w:val="en"/>
        </w:rPr>
        <w:t xml:space="preserve">are the quality checked radiance and irradiance data </w:t>
      </w:r>
      <w:r>
        <w:t>products</w:t>
      </w:r>
      <w:r>
        <w:rPr>
          <w:rFonts w:hint="default"/>
          <w:lang w:val="en"/>
        </w:rPr>
        <w:t xml:space="preserve"> averaged per series and</w:t>
      </w:r>
      <w:r>
        <w:t xml:space="preserve"> generated in the same processing pipeline for both the land and water networks and so the products are of the same format [RD-X]. </w:t>
      </w:r>
      <w:r>
        <w:rPr>
          <w:rFonts w:hint="default"/>
          <w:lang w:val="en"/>
        </w:rPr>
        <w:t>Level 1b products are the quality radiance and irradiance data interpolated to a coincident time-stamp, required for the retrieval of the reflectance data. For the water network this means; the upwelling and downwelling radiance data, the downwelling irradiance, the estimated fresnel reflectance coefficient (i.e., fraction of downwelling radiance reflected at the air-water interface), the auxiliary variables for the retrieval of the fresnel reflectance, and, the estimated water leaving radiance. The estimation and retrieval of these variables are further described in Deliverable 5.2: “Water Network Design”. If the retrieval of the water leaving radiance improves in the future, the L1b file format may change accordingly (in contrast to the Level 2 file format). For the Land Network, the Level 1b data will include the radiance data per series and temporally interpolated irradiance data. L</w:t>
      </w:r>
      <w:r>
        <w:t>and and water network Level 2 products are produced through different processing algorithms</w:t>
      </w:r>
      <w:r>
        <w:rPr>
          <w:rFonts w:hint="default"/>
          <w:lang w:val="en"/>
        </w:rPr>
        <w:t>.</w:t>
      </w:r>
    </w:p>
    <w:p>
      <w:pPr>
        <w:pStyle w:val="15"/>
        <w:keepNext/>
        <w:jc w:val="center"/>
      </w:pPr>
      <w:bookmarkStart w:id="16" w:name="_Ref31815913"/>
      <w:r>
        <w:t xml:space="preserve">Table </w:t>
      </w:r>
      <w:r>
        <w:fldChar w:fldCharType="begin"/>
      </w:r>
      <w:r>
        <w:instrText xml:space="preserve">SEQ Table \* ARABIC</w:instrText>
      </w:r>
      <w:r>
        <w:fldChar w:fldCharType="separate"/>
      </w:r>
      <w:r>
        <w:t>1</w:t>
      </w:r>
      <w:r>
        <w:fldChar w:fldCharType="end"/>
      </w:r>
      <w:bookmarkEnd w:id="16"/>
      <w:bookmarkStart w:id="17" w:name="_Toc1921560396"/>
      <w:r>
        <w:t xml:space="preserve"> – List Hypernets Processor processing levels</w:t>
      </w:r>
      <w:bookmarkEnd w:id="17"/>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525"/>
        <w:gridCol w:w="751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152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751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Ancillary</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Generic term covering non-measurement data used in processing chain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Level 0</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Raw binary files (.spe format)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ascii="Arial" w:hAnsi="Arial" w:cs="Arial"/>
                <w:b w:val="0"/>
                <w:bCs w:val="0"/>
                <w:sz w:val="20"/>
                <w:szCs w:val="20"/>
              </w:rPr>
              <w:t>Level 1</w:t>
            </w:r>
            <w:r>
              <w:rPr>
                <w:rFonts w:hint="default" w:ascii="Arial" w:hAnsi="Arial" w:cs="Arial"/>
                <w:b w:val="0"/>
                <w:bCs w:val="0"/>
                <w:sz w:val="20"/>
                <w:szCs w:val="20"/>
                <w:lang w:val="en"/>
              </w:rPr>
              <w:t>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Calibrated instrument data</w:t>
            </w:r>
            <w:r>
              <w:rPr>
                <w:rFonts w:hint="default" w:ascii="Arial" w:hAnsi="Arial" w:cs="Arial"/>
                <w:sz w:val="20"/>
                <w:szCs w:val="20"/>
                <w:lang w:val="en"/>
              </w:rPr>
              <w:t>, corrected for dark samples and averaged per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Level 1b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Calibrated and quality checked radiance and irradiance measurements interpolated to a common time-stamp.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2a</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Evaluated surface reflectance</w:t>
            </w:r>
            <w:r>
              <w:rPr>
                <w:rFonts w:hint="default" w:ascii="Arial" w:hAnsi="Arial" w:cs="Arial"/>
                <w:sz w:val="20"/>
                <w:szCs w:val="20"/>
                <w:lang w:val="en"/>
              </w:rPr>
              <w:t xml:space="preserve"> (and, for the water network, the normalized water leaving radiance)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52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Level 2b</w:t>
            </w:r>
          </w:p>
        </w:tc>
        <w:tc>
          <w:tcPr>
            <w:tcW w:w="751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Temporally interpolated surface reflectance</w:t>
            </w:r>
          </w:p>
        </w:tc>
      </w:tr>
    </w:tbl>
    <w:p/>
    <w:p>
      <w:pPr>
        <w:pStyle w:val="15"/>
        <w:keepNext/>
        <w:jc w:val="center"/>
        <w:rPr>
          <w:highlight w:val="yellow"/>
        </w:rPr>
      </w:pPr>
      <w:bookmarkStart w:id="18" w:name="_Ref31812037"/>
      <w:r>
        <w:rPr>
          <w:highlight w:val="yellow"/>
        </w:rPr>
        <w:t xml:space="preserve">Table </w:t>
      </w:r>
      <w:r>
        <w:rPr>
          <w:highlight w:val="yellow"/>
        </w:rPr>
        <w:fldChar w:fldCharType="begin"/>
      </w:r>
      <w:r>
        <w:rPr>
          <w:highlight w:val="yellow"/>
        </w:rPr>
        <w:instrText xml:space="preserve">SEQ Table \* ARABIC</w:instrText>
      </w:r>
      <w:r>
        <w:rPr>
          <w:highlight w:val="yellow"/>
        </w:rPr>
        <w:fldChar w:fldCharType="separate"/>
      </w:r>
      <w:r>
        <w:rPr>
          <w:highlight w:val="yellow"/>
        </w:rPr>
        <w:t>2</w:t>
      </w:r>
      <w:r>
        <w:rPr>
          <w:highlight w:val="yellow"/>
        </w:rPr>
        <w:fldChar w:fldCharType="end"/>
      </w:r>
      <w:bookmarkEnd w:id="18"/>
      <w:bookmarkStart w:id="19" w:name="_Toc1880866894"/>
      <w:r>
        <w:rPr>
          <w:highlight w:val="yellow"/>
        </w:rPr>
        <w:t xml:space="preserve"> – Hypernets products definition</w:t>
      </w:r>
      <w:bookmarkEnd w:id="19"/>
    </w:p>
    <w:tbl>
      <w:tblPr>
        <w:tblStyle w:val="12"/>
        <w:tblW w:w="9039"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209"/>
        <w:gridCol w:w="1451"/>
        <w:gridCol w:w="4394"/>
        <w:gridCol w:w="198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2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Level</w:t>
            </w:r>
          </w:p>
        </w:tc>
        <w:tc>
          <w:tcPr>
            <w:tcW w:w="14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43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19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File Scope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Ancillary</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CDB</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Instrument calibration and characterisation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MET</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Instrument, system, site and component metadata file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val="0"/>
                <w:sz w:val="20"/>
                <w:szCs w:val="20"/>
              </w:rPr>
            </w:pPr>
            <w:r>
              <w:rPr>
                <w:rFonts w:hint="default" w:ascii="Arial" w:hAnsi="Arial" w:cs="Arial"/>
                <w:b w:val="0"/>
                <w:bCs w:val="0"/>
                <w:sz w:val="20"/>
                <w:szCs w:val="20"/>
              </w:rPr>
              <w:t>0</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Raw instrument data from rugged PC</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Defined in [RD-X]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rPr>
              <w:t>1</w:t>
            </w:r>
            <w:r>
              <w:rPr>
                <w:rFonts w:hint="default" w:ascii="Arial" w:hAnsi="Arial" w:cs="Arial"/>
                <w:b w:val="0"/>
                <w:bCs/>
                <w:sz w:val="20"/>
                <w:szCs w:val="20"/>
                <w:lang w:val="en"/>
              </w:rPr>
              <w:t>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Quality checked r</w:t>
            </w:r>
            <w:r>
              <w:rPr>
                <w:rFonts w:hint="default" w:ascii="Arial" w:hAnsi="Arial" w:cs="Arial"/>
                <w:sz w:val="20"/>
                <w:szCs w:val="20"/>
              </w:rPr>
              <w:t>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bCs/>
                <w:sz w:val="20"/>
                <w:szCs w:val="20"/>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IRR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Quality checked i</w:t>
            </w:r>
            <w:r>
              <w:rPr>
                <w:rFonts w:hint="default" w:ascii="Arial" w:hAnsi="Arial" w:cs="Arial"/>
                <w:sz w:val="20"/>
                <w:szCs w:val="20"/>
              </w:rPr>
              <w:t>rradiance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i/>
                <w:iCs/>
                <w:sz w:val="20"/>
                <w:szCs w:val="20"/>
                <w:lang w:val="en"/>
              </w:rPr>
            </w:pPr>
            <w:r>
              <w:rPr>
                <w:rFonts w:hint="default" w:ascii="Arial" w:hAnsi="Arial" w:cs="Arial"/>
                <w:i/>
                <w:iCs/>
                <w:sz w:val="20"/>
                <w:szCs w:val="20"/>
                <w:lang w:val="en"/>
              </w:rPr>
              <w:t>Water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bCs/>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WLR</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Downwelling quality checked radiance, upwelling quality checked radiance, water leaving radiance, downwelling irradiance, fresnel reflectance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Surface reflectance dat</w:t>
            </w:r>
            <w:r>
              <w:rPr>
                <w:rFonts w:hint="default" w:ascii="Arial" w:hAnsi="Arial" w:cs="Arial"/>
                <w:sz w:val="20"/>
                <w:szCs w:val="20"/>
                <w:lang w:val="en"/>
              </w:rPr>
              <w:t>a, Water reflectance not corrected for the NIR Similarity Spectrum (Ruddick et al., 2006) and normalized water leaving 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val="0"/>
                <w:bCs w:val="0"/>
                <w:sz w:val="20"/>
                <w:szCs w:val="20"/>
                <w:lang w:val="en"/>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1b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RAD</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Upwelling quality checked radiance and interpolated irradiance</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2a</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2b</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commentRangeStart w:id="1"/>
            <w:r>
              <w:rPr>
                <w:rFonts w:hint="default" w:ascii="Arial" w:hAnsi="Arial" w:cs="Arial"/>
                <w:sz w:val="20"/>
                <w:szCs w:val="20"/>
              </w:rPr>
              <w:t>REFD</w:t>
            </w:r>
            <w:commentRangeEnd w:id="1"/>
            <w:r>
              <w:rPr>
                <w:rFonts w:hint="default" w:ascii="Arial" w:hAnsi="Arial" w:cs="Arial"/>
                <w:sz w:val="20"/>
                <w:szCs w:val="20"/>
              </w:rPr>
              <w:commentReference w:id="1"/>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Temporally interpolated surface reflectance data</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File per day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039" w:type="dxa"/>
            <w:gridSpan w:val="4"/>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To be confirmed - possible future update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85858" w:themeColor="text1" w:themeTint="A6"/>
                <w:sz w:val="20"/>
                <w:szCs w:val="20"/>
                <w:lang w:val="en"/>
              </w:rPr>
            </w:pPr>
            <w:r>
              <w:rPr>
                <w:rFonts w:hint="default" w:ascii="Arial" w:hAnsi="Arial" w:cs="Arial"/>
                <w:b w:val="0"/>
                <w:bCs/>
                <w:i/>
                <w:iCs/>
                <w:color w:val="585858" w:themeColor="text1" w:themeTint="A6"/>
                <w:sz w:val="20"/>
                <w:szCs w:val="20"/>
                <w:lang w:val="en"/>
              </w:rPr>
              <w:t>3</w:t>
            </w: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REF</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Reflectance data from Water 2a and Land 2b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File between start and end date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2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i/>
                <w:iCs/>
                <w:color w:val="585858" w:themeColor="text1" w:themeTint="A6"/>
                <w:sz w:val="20"/>
                <w:szCs w:val="20"/>
                <w:lang w:val="en"/>
              </w:rPr>
            </w:pPr>
          </w:p>
        </w:tc>
        <w:tc>
          <w:tcPr>
            <w:tcW w:w="14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NLW</w:t>
            </w:r>
          </w:p>
        </w:tc>
        <w:tc>
          <w:tcPr>
            <w:tcW w:w="43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Normalized water leaving radiance over a given time period</w:t>
            </w:r>
          </w:p>
        </w:tc>
        <w:tc>
          <w:tcPr>
            <w:tcW w:w="19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i/>
                <w:iCs/>
                <w:color w:val="585858" w:themeColor="text1" w:themeTint="A6"/>
                <w:sz w:val="20"/>
                <w:szCs w:val="20"/>
                <w:lang w:val="en"/>
              </w:rPr>
            </w:pPr>
            <w:r>
              <w:rPr>
                <w:rFonts w:hint="default" w:ascii="Arial" w:hAnsi="Arial" w:cs="Arial"/>
                <w:i/>
                <w:iCs/>
                <w:color w:val="585858" w:themeColor="text1" w:themeTint="A6"/>
                <w:sz w:val="20"/>
                <w:szCs w:val="20"/>
                <w:lang w:val="en"/>
              </w:rPr>
              <w:t>File between start and end date</w:t>
            </w:r>
          </w:p>
        </w:tc>
      </w:tr>
    </w:tbl>
    <w:p>
      <w:pPr>
        <w:pStyle w:val="2"/>
        <w:numPr>
          <w:ilvl w:val="0"/>
          <w:numId w:val="2"/>
        </w:numPr>
        <w:spacing w:before="0" w:after="240"/>
      </w:pPr>
      <w:bookmarkStart w:id="20" w:name="_Toc91029331"/>
      <w:bookmarkStart w:id="21" w:name="_Toc500042119"/>
      <w:r>
        <w:t>Product Conventions</w:t>
      </w:r>
      <w:bookmarkEnd w:id="20"/>
      <w:bookmarkEnd w:id="21"/>
    </w:p>
    <w:p>
      <w:pPr>
        <w:jc w:val="both"/>
      </w:pPr>
      <w:r>
        <w:t>This section defines the various conventions that apply to the Hypernets data product, including the product file naming convention.</w:t>
      </w:r>
    </w:p>
    <w:p>
      <w:pPr>
        <w:pStyle w:val="3"/>
        <w:numPr>
          <w:ilvl w:val="1"/>
          <w:numId w:val="2"/>
        </w:numPr>
        <w:jc w:val="both"/>
      </w:pPr>
      <w:bookmarkStart w:id="22" w:name="_Toc1018538340"/>
      <w:bookmarkStart w:id="23" w:name="_Toc668298869"/>
      <w:r>
        <w:t>Product file format</w:t>
      </w:r>
      <w:bookmarkEnd w:id="22"/>
      <w:bookmarkEnd w:id="23"/>
    </w:p>
    <w:p>
      <w:pPr>
        <w:spacing w:before="240" w:after="200"/>
        <w:jc w:val="both"/>
      </w:pPr>
      <w:r>
        <w:t xml:space="preserve">Files shall be in the NetCDF CF-convention version </w:t>
      </w:r>
      <w:commentRangeStart w:id="2"/>
      <w:r>
        <w:t>1.6</w:t>
      </w:r>
      <w:commentRangeEnd w:id="2"/>
      <w:r>
        <w:commentReference w:id="2"/>
      </w:r>
      <w:r>
        <w:t xml:space="preserve"> format.</w:t>
      </w:r>
    </w:p>
    <w:p>
      <w:pPr>
        <w:pStyle w:val="3"/>
        <w:numPr>
          <w:ilvl w:val="1"/>
          <w:numId w:val="2"/>
        </w:numPr>
        <w:spacing w:line="480" w:lineRule="auto"/>
        <w:jc w:val="both"/>
      </w:pPr>
      <w:bookmarkStart w:id="24" w:name="_Toc1781105750"/>
      <w:bookmarkStart w:id="25" w:name="_Toc2125940226"/>
      <w:r>
        <w:t>Network naming conventions</w:t>
      </w:r>
      <w:bookmarkEnd w:id="24"/>
      <w:bookmarkEnd w:id="25"/>
    </w:p>
    <w:p>
      <w:pPr>
        <w:jc w:val="both"/>
      </w:pPr>
      <w:r>
        <w:t xml:space="preserve">Hypernets products may derive from either the Land or Water network, the abbreviations for these are contained in </w:t>
      </w:r>
      <w:r>
        <w:fldChar w:fldCharType="begin"/>
      </w:r>
      <w:r>
        <w:instrText xml:space="preserve">REF _Ref31815957 \h</w:instrText>
      </w:r>
      <w:r>
        <w:fldChar w:fldCharType="separate"/>
      </w:r>
      <w:r>
        <w:t>Table 3</w:t>
      </w:r>
      <w:r>
        <w:fldChar w:fldCharType="end"/>
      </w:r>
      <w:r>
        <w:t>.</w:t>
      </w:r>
    </w:p>
    <w:p>
      <w:pPr>
        <w:pStyle w:val="15"/>
        <w:keepNext/>
        <w:jc w:val="center"/>
      </w:pPr>
      <w:bookmarkStart w:id="26" w:name="_Ref31815957"/>
      <w:r>
        <w:t xml:space="preserve">Table </w:t>
      </w:r>
      <w:r>
        <w:fldChar w:fldCharType="begin"/>
      </w:r>
      <w:r>
        <w:instrText xml:space="preserve">SEQ Table \* ARABIC</w:instrText>
      </w:r>
      <w:r>
        <w:fldChar w:fldCharType="separate"/>
      </w:r>
      <w:r>
        <w:t>3</w:t>
      </w:r>
      <w:r>
        <w:fldChar w:fldCharType="end"/>
      </w:r>
      <w:bookmarkEnd w:id="26"/>
      <w:bookmarkStart w:id="27" w:name="_Toc238798723"/>
      <w:r>
        <w:t xml:space="preserve"> – Product network naming conventions</w:t>
      </w:r>
      <w:bookmarkEnd w:id="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666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66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Product Type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L</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Land network</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val="0"/>
                <w:sz w:val="20"/>
                <w:szCs w:val="20"/>
              </w:rPr>
            </w:pPr>
            <w:r>
              <w:rPr>
                <w:rFonts w:ascii="Arial" w:hAnsi="Arial" w:cs="Arial"/>
                <w:b w:val="0"/>
                <w:bCs w:val="0"/>
                <w:sz w:val="20"/>
                <w:szCs w:val="20"/>
              </w:rPr>
              <w:t>W</w:t>
            </w:r>
          </w:p>
        </w:tc>
        <w:tc>
          <w:tcPr>
            <w:tcW w:w="666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Water network</w:t>
            </w:r>
          </w:p>
        </w:tc>
      </w:tr>
    </w:tbl>
    <w:p>
      <w:pPr>
        <w:pStyle w:val="3"/>
        <w:numPr>
          <w:ilvl w:val="1"/>
          <w:numId w:val="2"/>
        </w:numPr>
        <w:spacing w:line="480" w:lineRule="auto"/>
        <w:jc w:val="both"/>
      </w:pPr>
      <w:bookmarkStart w:id="28" w:name="_Toc475578644"/>
      <w:bookmarkStart w:id="29" w:name="_Toc780844117"/>
      <w:r>
        <w:t>Site name conventions</w:t>
      </w:r>
      <w:bookmarkEnd w:id="28"/>
      <w:bookmarkEnd w:id="29"/>
    </w:p>
    <w:p>
      <w:pPr>
        <w:jc w:val="both"/>
      </w:pPr>
      <w:r>
        <w:fldChar w:fldCharType="begin"/>
      </w:r>
      <w:r>
        <w:instrText xml:space="preserve">REF _Ref14795049 \h</w:instrText>
      </w:r>
      <w:r>
        <w:fldChar w:fldCharType="separate"/>
      </w:r>
      <w:r>
        <w:t>Table 4</w:t>
      </w:r>
      <w:r>
        <w:fldChar w:fldCharType="end"/>
      </w:r>
      <w:r>
        <w:t xml:space="preserve"> defines the </w:t>
      </w:r>
      <w:commentRangeStart w:id="3"/>
      <w:r>
        <w:t xml:space="preserve">abbreviated name convention </w:t>
      </w:r>
      <w:commentRangeEnd w:id="3"/>
      <w:r>
        <w:commentReference w:id="3"/>
      </w:r>
      <w:r>
        <w:t>applicable to the individual Hypernets sites.</w:t>
      </w:r>
    </w:p>
    <w:p>
      <w:pPr>
        <w:pStyle w:val="15"/>
        <w:keepNext/>
        <w:jc w:val="center"/>
      </w:pPr>
      <w:bookmarkStart w:id="30" w:name="_Hlk14795346"/>
      <w:bookmarkEnd w:id="30"/>
      <w:bookmarkStart w:id="31" w:name="_Ref14795049"/>
      <w:r>
        <w:t xml:space="preserve">Table </w:t>
      </w:r>
      <w:r>
        <w:fldChar w:fldCharType="begin"/>
      </w:r>
      <w:r>
        <w:instrText xml:space="preserve">SEQ Table \* ARABIC</w:instrText>
      </w:r>
      <w:r>
        <w:fldChar w:fldCharType="separate"/>
      </w:r>
      <w:r>
        <w:t>4</w:t>
      </w:r>
      <w:r>
        <w:fldChar w:fldCharType="end"/>
      </w:r>
      <w:bookmarkEnd w:id="31"/>
      <w:bookmarkStart w:id="32" w:name="_Toc1582838394"/>
      <w:r>
        <w:t xml:space="preserve"> – Site name conventions</w:t>
      </w:r>
      <w:bookmarkEnd w:id="32"/>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Abbreviated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Site Name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GBNA</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Gobabeb, Namibia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0"/>
                <w:szCs w:val="20"/>
              </w:rPr>
            </w:pPr>
            <w:r>
              <w:rPr>
                <w:rFonts w:ascii="Arial" w:hAnsi="Arial" w:cs="Arial"/>
                <w:b w:val="0"/>
                <w:bCs/>
                <w:sz w:val="20"/>
                <w:szCs w:val="20"/>
              </w:rPr>
              <w:t>WYUK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Wytham Woods, Untied Kingdom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BSBE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Blankaart South,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hint="default" w:ascii="Arial" w:hAnsi="Arial" w:cs="Arial"/>
                <w:b w:val="0"/>
                <w:bCs/>
                <w:sz w:val="20"/>
                <w:szCs w:val="20"/>
                <w:lang w:val="en"/>
              </w:rPr>
              <w:t>TCBE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Thornton-C, Belgium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0"/>
                <w:szCs w:val="20"/>
              </w:rPr>
            </w:pPr>
            <w:r>
              <w:rPr>
                <w:rFonts w:ascii="Arial" w:hAnsi="Arial" w:cs="Arial"/>
                <w:b w:val="0"/>
                <w:bCs/>
                <w:sz w:val="20"/>
                <w:szCs w:val="20"/>
              </w:rPr>
              <w:t>…</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3"/>
        <w:numPr>
          <w:ilvl w:val="1"/>
          <w:numId w:val="2"/>
        </w:numPr>
        <w:spacing w:line="480" w:lineRule="auto"/>
        <w:jc w:val="both"/>
      </w:pPr>
      <w:bookmarkStart w:id="33" w:name="_Hlk14795346"/>
      <w:bookmarkEnd w:id="33"/>
      <w:bookmarkStart w:id="34" w:name="_Toc1782656168"/>
      <w:bookmarkStart w:id="35" w:name="_Toc829831480"/>
      <w:r>
        <w:t>Filename convention</w:t>
      </w:r>
      <w:bookmarkEnd w:id="34"/>
      <w:bookmarkEnd w:id="35"/>
    </w:p>
    <w:p>
      <w:pPr>
        <w:jc w:val="both"/>
      </w:pPr>
      <w:r>
        <w:t xml:space="preserve">This section specifies the file naming convention that applies to </w:t>
      </w:r>
      <w:r>
        <w:rPr>
          <w:rFonts w:hint="default"/>
          <w:lang w:val="en"/>
        </w:rPr>
        <w:t xml:space="preserve">Hypernets </w:t>
      </w:r>
      <w:r>
        <w:t xml:space="preserve">data files. This naming convention is intended to allow the unique identification of all product files and summarise the contents. </w:t>
      </w:r>
    </w:p>
    <w:p>
      <w:pPr>
        <w:jc w:val="both"/>
        <w:rPr>
          <w:rFonts w:eastAsia="Calibri"/>
        </w:rPr>
      </w:pPr>
      <w:r>
        <w:t>The file name is com</w:t>
      </w:r>
      <w:r>
        <w:rPr>
          <w:rFonts w:eastAsia="Calibri"/>
        </w:rPr>
        <w:t>posed of a defined sequence of data fields, separated by an underscore in the following way:</w:t>
      </w:r>
    </w:p>
    <w:p>
      <w:pPr>
        <w:jc w:val="both"/>
        <w:rPr>
          <w:rFonts w:eastAsia="Calibri"/>
        </w:rPr>
      </w:pPr>
      <w:r>
        <w:rPr>
          <w:rFonts w:hint="default"/>
          <w:lang w:val="en"/>
        </w:rPr>
        <w:t>SYTEM</w:t>
      </w:r>
      <w:r>
        <w:rPr>
          <w:rFonts w:eastAsia="Calibri"/>
        </w:rPr>
        <w:t>_NETWORK_SITE_</w:t>
      </w:r>
      <w:r>
        <w:rPr>
          <w:rFonts w:hint="default"/>
          <w:lang w:val="en"/>
        </w:rPr>
        <w:t>LEVEL_</w:t>
      </w:r>
      <w:r>
        <w:rPr>
          <w:rFonts w:eastAsia="Calibri"/>
        </w:rPr>
        <w:t>TYPE_DATETIME_VERSION.nc</w:t>
      </w:r>
    </w:p>
    <w:p>
      <w:pPr>
        <w:jc w:val="both"/>
        <w:rPr>
          <w:rFonts w:hint="default"/>
          <w:highlight w:val="yellow"/>
          <w:lang w:val="en"/>
        </w:rPr>
      </w:pPr>
      <w:r>
        <w:rPr>
          <w:rFonts w:hint="default"/>
          <w:highlight w:val="yellow"/>
          <w:lang w:val="en"/>
        </w:rPr>
        <w:t>For the calibration files the file name is similar except that it includes the system_id and the date and time of the calibration.</w:t>
      </w:r>
    </w:p>
    <w:p>
      <w:pPr>
        <w:jc w:val="both"/>
        <w:rPr>
          <w:rFonts w:eastAsia="Calibri"/>
          <w:highlight w:val="yellow"/>
        </w:rPr>
      </w:pPr>
      <w:r>
        <w:rPr>
          <w:rFonts w:hint="default"/>
          <w:highlight w:val="yellow"/>
          <w:lang w:val="en"/>
        </w:rPr>
        <w:t>SYTEM</w:t>
      </w:r>
      <w:r>
        <w:rPr>
          <w:rFonts w:eastAsia="Calibri"/>
          <w:highlight w:val="yellow"/>
        </w:rPr>
        <w:t>_NETWORK_</w:t>
      </w:r>
      <w:r>
        <w:rPr>
          <w:rFonts w:hint="default"/>
          <w:highlight w:val="yellow"/>
          <w:lang w:val="en"/>
        </w:rPr>
        <w:t>SYSTEMID</w:t>
      </w:r>
      <w:r>
        <w:rPr>
          <w:rFonts w:eastAsia="Calibri"/>
          <w:highlight w:val="yellow"/>
        </w:rPr>
        <w:t>_</w:t>
      </w:r>
      <w:r>
        <w:rPr>
          <w:rFonts w:hint="default"/>
          <w:highlight w:val="yellow"/>
          <w:lang w:val="en"/>
        </w:rPr>
        <w:t>TYPE_CALIBRATION</w:t>
      </w:r>
      <w:r>
        <w:rPr>
          <w:rFonts w:eastAsia="Calibri"/>
          <w:highlight w:val="yellow"/>
        </w:rPr>
        <w:t>DATETIME_VERSION.nc</w:t>
      </w:r>
    </w:p>
    <w:p>
      <w:pPr>
        <w:jc w:val="both"/>
      </w:pPr>
      <w:r>
        <w:rPr>
          <w:rFonts w:eastAsia="Calibri"/>
        </w:rPr>
        <w:t>The files are stored in the NetCDF data format and so have the extension “.nc”</w:t>
      </w:r>
      <w:r>
        <w:rPr>
          <w:rFonts w:hint="default"/>
          <w:lang w:val="en"/>
        </w:rPr>
        <w:t xml:space="preserve"> (except for the RGB images taken during the measurements by the instrument)</w:t>
      </w:r>
      <w:r>
        <w:rPr>
          <w:rFonts w:eastAsia="Calibri"/>
        </w:rPr>
        <w:t>. The definition of the data fields and th</w:t>
      </w:r>
      <w:r>
        <w:t xml:space="preserve">eir allowed contents is described in </w:t>
      </w:r>
      <w:r>
        <w:fldChar w:fldCharType="begin"/>
      </w:r>
      <w:r>
        <w:instrText xml:space="preserve">REF _Ref14794260 \h</w:instrText>
      </w:r>
      <w:r>
        <w:fldChar w:fldCharType="separate"/>
      </w:r>
      <w:r>
        <w:t>Table 5</w:t>
      </w:r>
      <w:r>
        <w:fldChar w:fldCharType="end"/>
      </w:r>
      <w:r>
        <w:t>.</w:t>
      </w:r>
    </w:p>
    <w:p>
      <w:pPr>
        <w:pStyle w:val="15"/>
        <w:keepNext/>
        <w:jc w:val="center"/>
      </w:pPr>
      <w:bookmarkStart w:id="36" w:name="_Ref14794260"/>
      <w:r>
        <w:t xml:space="preserve">Table </w:t>
      </w:r>
      <w:r>
        <w:fldChar w:fldCharType="begin"/>
      </w:r>
      <w:r>
        <w:instrText xml:space="preserve">SEQ Table \* ARABIC</w:instrText>
      </w:r>
      <w:r>
        <w:fldChar w:fldCharType="separate"/>
      </w:r>
      <w:r>
        <w:t>5</w:t>
      </w:r>
      <w:r>
        <w:fldChar w:fldCharType="end"/>
      </w:r>
      <w:bookmarkEnd w:id="36"/>
      <w:bookmarkStart w:id="37" w:name="_Toc253366130"/>
      <w:r>
        <w:t xml:space="preserve"> – File naming convention data fields</w:t>
      </w:r>
      <w:bookmarkEnd w:id="37"/>
    </w:p>
    <w:tbl>
      <w:tblPr>
        <w:tblStyle w:val="12"/>
        <w:tblW w:w="9296"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1"/>
        <w:gridCol w:w="6495"/>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Field Name</w:t>
            </w:r>
          </w:p>
        </w:tc>
        <w:tc>
          <w:tcPr>
            <w:tcW w:w="649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keepNext/>
              <w:rPr>
                <w:rFonts w:hint="default" w:ascii="Arial" w:hAnsi="Arial" w:cs="Arial"/>
                <w:b/>
                <w:bCs/>
                <w:color w:val="FFFFFF"/>
                <w:sz w:val="20"/>
                <w:szCs w:val="20"/>
              </w:rPr>
            </w:pPr>
            <w:r>
              <w:rPr>
                <w:rFonts w:hint="default" w:ascii="Arial" w:hAnsi="Arial" w:cs="Arial"/>
                <w:b/>
                <w:bCs/>
                <w:color w:val="FFFFFF"/>
                <w:sz w:val="20"/>
                <w:szCs w:val="20"/>
              </w:rPr>
              <w:t>Description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SYSTEM</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lang w:val="en"/>
              </w:rPr>
              <w:t>HYPSTAR</w:t>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NETWORK</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network. Values may be abbreviated network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rPr>
            </w:pPr>
            <w:r>
              <w:rPr>
                <w:rFonts w:hint="default" w:ascii="Arial" w:hAnsi="Arial" w:cs="Arial"/>
                <w:b w:val="0"/>
                <w:bCs/>
                <w:sz w:val="20"/>
                <w:szCs w:val="20"/>
              </w:rPr>
              <w:t>SITE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Name of data site. Values may be abbreviated site names defined in </w:t>
            </w:r>
            <w:r>
              <w:rPr>
                <w:rFonts w:hint="default" w:ascii="Arial" w:hAnsi="Arial" w:cs="Arial"/>
                <w:sz w:val="20"/>
                <w:szCs w:val="20"/>
              </w:rPr>
              <w:fldChar w:fldCharType="begin"/>
            </w:r>
            <w:r>
              <w:rPr>
                <w:rFonts w:hint="default" w:ascii="Arial" w:hAnsi="Arial" w:cs="Arial"/>
                <w:sz w:val="20"/>
                <w:szCs w:val="20"/>
              </w:rPr>
              <w:instrText xml:space="preserve">REF _Ref14795049 \h</w:instrText>
            </w:r>
            <w:r>
              <w:rPr>
                <w:rFonts w:hint="default" w:ascii="Arial" w:hAnsi="Arial" w:cs="Arial"/>
                <w:sz w:val="20"/>
                <w:szCs w:val="20"/>
              </w:rPr>
              <w:fldChar w:fldCharType="separate"/>
            </w:r>
            <w:r>
              <w:rPr>
                <w:rFonts w:hint="default" w:ascii="Arial" w:hAnsi="Arial" w:cs="Arial"/>
                <w:sz w:val="20"/>
                <w:szCs w:val="20"/>
              </w:rPr>
              <w:t>Table 4</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lang w:val="en"/>
              </w:rPr>
              <w:t>LEVEL</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lang w:val="en"/>
              </w:rPr>
            </w:pPr>
            <w:r>
              <w:rPr>
                <w:rFonts w:hint="default" w:ascii="Arial" w:hAnsi="Arial" w:cs="Arial"/>
                <w:sz w:val="20"/>
                <w:szCs w:val="20"/>
                <w:lang w:val="en"/>
              </w:rPr>
              <w:t xml:space="preserve">Data processing Level as defined in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_Ref31812037 \h </w:instrText>
            </w:r>
            <w:r>
              <w:rPr>
                <w:rFonts w:hint="default" w:ascii="Arial" w:hAnsi="Arial" w:cs="Arial"/>
                <w:sz w:val="20"/>
                <w:szCs w:val="20"/>
                <w:lang w:val="en"/>
              </w:rPr>
              <w:fldChar w:fldCharType="separate"/>
            </w:r>
            <w:r>
              <w:rPr>
                <w:rFonts w:hint="default" w:ascii="Arial" w:hAnsi="Arial" w:cs="Arial"/>
                <w:sz w:val="20"/>
                <w:szCs w:val="20"/>
              </w:rPr>
              <w:t>Table 2</w:t>
            </w:r>
            <w:r>
              <w:rPr>
                <w:rFonts w:hint="default" w:ascii="Arial" w:hAnsi="Arial" w:cs="Arial"/>
                <w:sz w:val="20"/>
                <w:szCs w:val="20"/>
                <w:lang w:val="en"/>
              </w:rPr>
              <w:fldChar w:fldCharType="end"/>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TYPE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 xml:space="preserve">Name of product type. Values may be abbreviated product type names defined in </w:t>
            </w:r>
            <w:r>
              <w:rPr>
                <w:rFonts w:hint="default" w:ascii="Arial" w:hAnsi="Arial" w:cs="Arial"/>
                <w:sz w:val="20"/>
                <w:szCs w:val="20"/>
              </w:rPr>
              <w:fldChar w:fldCharType="begin"/>
            </w:r>
            <w:r>
              <w:rPr>
                <w:rFonts w:hint="default" w:ascii="Arial" w:hAnsi="Arial" w:cs="Arial"/>
                <w:sz w:val="20"/>
                <w:szCs w:val="20"/>
              </w:rPr>
              <w:instrText xml:space="preserve">REF _Ref31812037 \h</w:instrText>
            </w:r>
            <w:r>
              <w:rPr>
                <w:rFonts w:hint="default" w:ascii="Arial" w:hAnsi="Arial" w:cs="Arial"/>
                <w:sz w:val="20"/>
                <w:szCs w:val="20"/>
              </w:rPr>
              <w:fldChar w:fldCharType="separate"/>
            </w:r>
            <w:r>
              <w:rPr>
                <w:rFonts w:hint="default" w:ascii="Arial" w:hAnsi="Arial" w:cs="Arial"/>
                <w:sz w:val="20"/>
                <w:szCs w:val="20"/>
              </w:rPr>
              <w:t>Table 2</w:t>
            </w:r>
            <w:r>
              <w:rPr>
                <w:rFonts w:hint="default" w:ascii="Arial" w:hAnsi="Arial" w:cs="Arial"/>
                <w:sz w:val="20"/>
                <w:szCs w:val="20"/>
              </w:rPr>
              <w:fldChar w:fldCharType="end"/>
            </w:r>
            <w:r>
              <w:rPr>
                <w:rFonts w:hint="default" w:ascii="Arial" w:hAnsi="Arial" w:cs="Arial"/>
                <w:sz w:val="20"/>
                <w:szCs w:val="20"/>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92"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b w:val="0"/>
                <w:bCs/>
                <w:sz w:val="20"/>
                <w:szCs w:val="20"/>
                <w:lang w:val="en"/>
              </w:rPr>
            </w:pPr>
            <w:r>
              <w:rPr>
                <w:rFonts w:hint="default" w:ascii="Arial" w:hAnsi="Arial" w:cs="Arial"/>
                <w:b w:val="0"/>
                <w:bCs/>
                <w:sz w:val="20"/>
                <w:szCs w:val="20"/>
              </w:rPr>
              <w:t>DATETIME</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keepNext/>
              <w:rPr>
                <w:rFonts w:hint="default" w:ascii="Arial" w:hAnsi="Arial" w:cs="Arial"/>
                <w:sz w:val="20"/>
                <w:szCs w:val="20"/>
              </w:rPr>
            </w:pPr>
            <w:r>
              <w:rPr>
                <w:rFonts w:hint="default" w:ascii="Arial" w:hAnsi="Arial" w:cs="Arial"/>
                <w:sz w:val="20"/>
                <w:szCs w:val="20"/>
              </w:rPr>
              <w:t xml:space="preserve">Denotes the acquisition </w:t>
            </w:r>
            <w:r>
              <w:rPr>
                <w:rFonts w:hint="default" w:ascii="Arial" w:hAnsi="Arial" w:cs="Arial"/>
                <w:sz w:val="20"/>
                <w:szCs w:val="20"/>
                <w:lang w:val="en"/>
              </w:rPr>
              <w:t xml:space="preserve">end </w:t>
            </w:r>
            <w:r>
              <w:rPr>
                <w:rFonts w:hint="default" w:ascii="Arial" w:hAnsi="Arial" w:cs="Arial"/>
                <w:sz w:val="20"/>
                <w:szCs w:val="20"/>
              </w:rPr>
              <w:t>date and time as UTC, formatted as “YYYYMMDDHHMM”, except for L2b products where format should be “YYYYMMDD”.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16" w:hRule="atLeast"/>
        </w:trPr>
        <w:tc>
          <w:tcPr>
            <w:tcW w:w="280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b w:val="0"/>
                <w:bCs/>
                <w:sz w:val="20"/>
                <w:szCs w:val="20"/>
              </w:rPr>
            </w:pPr>
            <w:r>
              <w:rPr>
                <w:rFonts w:hint="default" w:ascii="Arial" w:hAnsi="Arial" w:cs="Arial"/>
                <w:b w:val="0"/>
                <w:bCs/>
                <w:sz w:val="20"/>
                <w:szCs w:val="20"/>
              </w:rPr>
              <w:t>VERSION</w:t>
            </w:r>
          </w:p>
        </w:tc>
        <w:tc>
          <w:tcPr>
            <w:tcW w:w="649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keepNext/>
              <w:rPr>
                <w:rFonts w:hint="default" w:ascii="Arial" w:hAnsi="Arial" w:cs="Arial"/>
                <w:sz w:val="20"/>
                <w:szCs w:val="20"/>
              </w:rPr>
            </w:pPr>
            <w:r>
              <w:rPr>
                <w:rFonts w:hint="default" w:ascii="Arial" w:hAnsi="Arial" w:cs="Arial"/>
                <w:sz w:val="20"/>
                <w:szCs w:val="20"/>
              </w:rPr>
              <w:t>Denotes data version number, formatted as “vXX.X”</w:t>
            </w:r>
          </w:p>
        </w:tc>
      </w:tr>
    </w:tbl>
    <w:p>
      <w:pPr>
        <w:spacing w:line="240" w:lineRule="auto"/>
        <w:rPr>
          <w:rFonts w:hint="default"/>
          <w:u w:val="single"/>
          <w:lang w:val="en"/>
        </w:rPr>
      </w:pPr>
    </w:p>
    <w:p>
      <w:pPr>
        <w:bidi w:val="0"/>
      </w:pPr>
      <w:r>
        <w:t>Example</w:t>
      </w:r>
    </w:p>
    <w:p>
      <w:pPr>
        <w:bidi w:val="0"/>
      </w:pPr>
      <w:r>
        <w:t>For version 1 of land network radiance product, acquired in Gobabeb at 11:30 on 4/2/2020, the filename should be:</w:t>
      </w:r>
    </w:p>
    <w:p>
      <w:pPr>
        <w:bidi w:val="0"/>
      </w:pPr>
      <w:r>
        <w:rPr>
          <w:rFonts w:hint="default"/>
          <w:lang w:val="en"/>
        </w:rPr>
        <w:t>HYPSTAR</w:t>
      </w:r>
      <w:r>
        <w:t>_L_GBNA_</w:t>
      </w:r>
      <w:r>
        <w:rPr>
          <w:rFonts w:hint="default"/>
          <w:lang w:val="en"/>
        </w:rPr>
        <w:t>L1A_RAD</w:t>
      </w:r>
      <w:r>
        <w:t>_202002041130_v01.0.nc</w:t>
      </w:r>
    </w:p>
    <w:p>
      <w:pPr>
        <w:bidi w:val="0"/>
      </w:pPr>
      <w:r>
        <w:t xml:space="preserve">For version 1 of </w:t>
      </w:r>
      <w:r>
        <w:rPr>
          <w:rFonts w:hint="default"/>
          <w:lang w:val="en"/>
        </w:rPr>
        <w:t>water</w:t>
      </w:r>
      <w:r>
        <w:t xml:space="preserve"> network </w:t>
      </w:r>
      <w:r>
        <w:rPr>
          <w:rFonts w:hint="default"/>
          <w:lang w:val="en"/>
        </w:rPr>
        <w:t>L1B</w:t>
      </w:r>
      <w:r>
        <w:t xml:space="preserve"> product, acquired </w:t>
      </w:r>
      <w:r>
        <w:rPr>
          <w:rFonts w:hint="default"/>
          <w:lang w:val="en"/>
        </w:rPr>
        <w:t>at Blankaart South</w:t>
      </w:r>
      <w:r>
        <w:t xml:space="preserve"> at 11:30 on 4/2/2020, the filename should be:</w:t>
      </w:r>
    </w:p>
    <w:p>
      <w:pPr>
        <w:bidi w:val="0"/>
      </w:pPr>
      <w:r>
        <w:rPr>
          <w:rFonts w:hint="default"/>
          <w:lang w:val="en"/>
        </w:rPr>
        <w:t>HYPSTAR</w:t>
      </w:r>
      <w:r>
        <w:t>_</w:t>
      </w:r>
      <w:r>
        <w:rPr>
          <w:rFonts w:hint="default"/>
          <w:lang w:val="en"/>
        </w:rPr>
        <w:t>W</w:t>
      </w:r>
      <w:r>
        <w:t>_</w:t>
      </w:r>
      <w:r>
        <w:rPr>
          <w:rFonts w:hint="default"/>
          <w:lang w:val="en"/>
        </w:rPr>
        <w:t>BSBE</w:t>
      </w:r>
      <w:r>
        <w:t>_</w:t>
      </w:r>
      <w:r>
        <w:rPr>
          <w:rFonts w:hint="default"/>
          <w:lang w:val="en"/>
        </w:rPr>
        <w:t>L1B_WLR</w:t>
      </w:r>
      <w:r>
        <w:t>_202002041130_v01.0.nc</w:t>
      </w:r>
    </w:p>
    <w:p>
      <w:pPr>
        <w:bidi w:val="0"/>
        <w:rPr>
          <w:rFonts w:hint="default"/>
          <w:highlight w:val="yellow"/>
          <w:lang w:val="en"/>
        </w:rPr>
      </w:pPr>
      <w:r>
        <w:rPr>
          <w:rFonts w:hint="default"/>
          <w:highlight w:val="yellow"/>
          <w:lang w:val="en"/>
        </w:rPr>
        <w:t>The RGB images taken with the instrument during the radiance and irradiance measurements at Blankaart South at 11:30 on 4/2/2020, the filename should be:</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IMG_RAD</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HYPSTAR</w:t>
      </w:r>
      <w:r>
        <w:rPr>
          <w:highlight w:val="yellow"/>
        </w:rPr>
        <w:t>_</w:t>
      </w:r>
      <w:r>
        <w:rPr>
          <w:rFonts w:hint="default"/>
          <w:highlight w:val="yellow"/>
          <w:lang w:val="en"/>
        </w:rPr>
        <w:t>W</w:t>
      </w:r>
      <w:r>
        <w:rPr>
          <w:highlight w:val="yellow"/>
        </w:rPr>
        <w:t>_</w:t>
      </w:r>
      <w:r>
        <w:rPr>
          <w:rFonts w:hint="default"/>
          <w:highlight w:val="yellow"/>
          <w:lang w:val="en"/>
        </w:rPr>
        <w:t>BSBE</w:t>
      </w:r>
      <w:r>
        <w:rPr>
          <w:highlight w:val="yellow"/>
        </w:rPr>
        <w:t>_</w:t>
      </w:r>
      <w:r>
        <w:rPr>
          <w:rFonts w:hint="default"/>
          <w:highlight w:val="yellow"/>
          <w:lang w:val="en"/>
        </w:rPr>
        <w:t>IMG_IRR</w:t>
      </w:r>
      <w:r>
        <w:rPr>
          <w:highlight w:val="yellow"/>
        </w:rPr>
        <w:t>_202002041130</w:t>
      </w:r>
      <w:r>
        <w:rPr>
          <w:rFonts w:hint="default"/>
          <w:highlight w:val="yellow"/>
          <w:lang w:val="en"/>
        </w:rPr>
        <w:t>.png</w:t>
      </w:r>
    </w:p>
    <w:p>
      <w:pPr>
        <w:bidi w:val="0"/>
        <w:rPr>
          <w:rFonts w:hint="default"/>
          <w:highlight w:val="yellow"/>
          <w:lang w:val="en"/>
        </w:rPr>
      </w:pPr>
      <w:r>
        <w:rPr>
          <w:rFonts w:hint="default"/>
          <w:highlight w:val="yellow"/>
          <w:lang w:val="en"/>
        </w:rPr>
        <w:t>For the calibration file for the system with id “HYPSTAR01234” and calibration date 20200204, the filename should be:</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CDB_20200204</w:t>
      </w:r>
      <w:r>
        <w:rPr>
          <w:rFonts w:eastAsia="Calibri"/>
          <w:highlight w:val="yellow"/>
        </w:rPr>
        <w:t>.nc</w:t>
      </w:r>
    </w:p>
    <w:p>
      <w:pPr>
        <w:jc w:val="both"/>
        <w:rPr>
          <w:rFonts w:eastAsia="Calibri"/>
          <w:highlight w:val="yellow"/>
        </w:rPr>
      </w:pPr>
      <w:r>
        <w:rPr>
          <w:rFonts w:hint="default"/>
          <w:highlight w:val="yellow"/>
          <w:lang w:val="en"/>
        </w:rPr>
        <w:t>HYPSTAR</w:t>
      </w:r>
      <w:r>
        <w:rPr>
          <w:rFonts w:eastAsia="Calibri"/>
          <w:highlight w:val="yellow"/>
        </w:rPr>
        <w:t>_</w:t>
      </w:r>
      <w:r>
        <w:rPr>
          <w:rFonts w:hint="default"/>
          <w:highlight w:val="yellow"/>
          <w:lang w:val="en"/>
        </w:rPr>
        <w:t>W</w:t>
      </w:r>
      <w:r>
        <w:rPr>
          <w:rFonts w:eastAsia="Calibri"/>
          <w:highlight w:val="yellow"/>
        </w:rPr>
        <w:t>_</w:t>
      </w:r>
      <w:r>
        <w:rPr>
          <w:rFonts w:hint="default"/>
          <w:highlight w:val="yellow"/>
          <w:lang w:val="en"/>
        </w:rPr>
        <w:t>HYPSTAR01234</w:t>
      </w:r>
      <w:r>
        <w:rPr>
          <w:rFonts w:eastAsia="Calibri"/>
          <w:highlight w:val="yellow"/>
        </w:rPr>
        <w:t>_</w:t>
      </w:r>
      <w:r>
        <w:rPr>
          <w:rFonts w:hint="default"/>
          <w:highlight w:val="yellow"/>
          <w:lang w:val="en"/>
        </w:rPr>
        <w:t>MET_20200204</w:t>
      </w:r>
      <w:r>
        <w:rPr>
          <w:rFonts w:eastAsia="Calibri"/>
          <w:highlight w:val="yellow"/>
        </w:rPr>
        <w:t>.nc</w:t>
      </w:r>
    </w:p>
    <w:p>
      <w:pPr>
        <w:bidi w:val="0"/>
        <w:rPr>
          <w:rFonts w:hint="default"/>
          <w:lang w:val="en"/>
        </w:rPr>
      </w:pPr>
    </w:p>
    <w:p>
      <w:pPr>
        <w:pStyle w:val="3"/>
        <w:numPr>
          <w:ilvl w:val="1"/>
          <w:numId w:val="2"/>
        </w:numPr>
        <w:rPr>
          <w:rFonts w:hint="default"/>
          <w:lang w:val="en"/>
        </w:rPr>
      </w:pPr>
      <w:bookmarkStart w:id="38" w:name="_Toc2058090635"/>
      <w:bookmarkStart w:id="39" w:name="_Toc120346176"/>
      <w:r>
        <w:t>Dimensions</w:t>
      </w:r>
      <w:bookmarkEnd w:id="38"/>
      <w:bookmarkEnd w:id="39"/>
    </w:p>
    <w:p>
      <w:pPr>
        <w:rPr>
          <w:rFonts w:hint="default"/>
          <w:lang w:val="en"/>
        </w:rPr>
      </w:pPr>
    </w:p>
    <w:p>
      <w:r>
        <w:t>All variables</w:t>
      </w:r>
      <w:r>
        <w:rPr>
          <w:rFonts w:hint="default"/>
          <w:lang w:val="en"/>
        </w:rPr>
        <w:t xml:space="preserve"> (Section </w:t>
      </w:r>
      <w:r>
        <w:rPr>
          <w:rFonts w:hint="default"/>
          <w:lang w:val="en"/>
        </w:rPr>
        <w:fldChar w:fldCharType="begin"/>
      </w:r>
      <w:r>
        <w:rPr>
          <w:rFonts w:hint="default"/>
          <w:lang w:val="en"/>
        </w:rPr>
        <w:instrText xml:space="preserve"> REF _Ref2040220925 \w \h \p </w:instrText>
      </w:r>
      <w:r>
        <w:rPr>
          <w:rFonts w:hint="default"/>
          <w:lang w:val="en"/>
        </w:rPr>
        <w:fldChar w:fldCharType="separate"/>
      </w:r>
      <w:r>
        <w:rPr>
          <w:rFonts w:hint="default"/>
          <w:lang w:val="en"/>
        </w:rPr>
        <w:t>5 below</w:t>
      </w:r>
      <w:r>
        <w:rPr>
          <w:rFonts w:hint="default"/>
          <w:lang w:val="en"/>
        </w:rPr>
        <w:fldChar w:fldCharType="end"/>
      </w:r>
      <w:r>
        <w:rPr>
          <w:rFonts w:hint="default"/>
          <w:lang w:val="en"/>
        </w:rPr>
        <w:t>)</w:t>
      </w:r>
      <w:r>
        <w:t xml:space="preserve"> are along one or more of the following dimensions:</w:t>
      </w:r>
    </w:p>
    <w:p>
      <w:pPr>
        <w:pStyle w:val="123"/>
        <w:numPr>
          <w:ilvl w:val="0"/>
          <w:numId w:val="3"/>
        </w:numPr>
        <w:ind w:left="420" w:leftChars="0" w:right="0" w:rightChars="0" w:hanging="420" w:firstLineChars="0"/>
      </w:pPr>
      <w:r>
        <w:t>“wavelength” – spectral dimension of measurements</w:t>
      </w:r>
    </w:p>
    <w:p>
      <w:pPr>
        <w:pStyle w:val="123"/>
        <w:numPr>
          <w:ilvl w:val="0"/>
          <w:numId w:val="3"/>
        </w:numPr>
        <w:ind w:left="420" w:leftChars="0" w:right="0" w:rightChars="0" w:hanging="420" w:firstLineChars="0"/>
      </w:pPr>
      <w:r>
        <w:t>“series” – temporal dimension of measurements within a sequence</w:t>
      </w:r>
    </w:p>
    <w:p>
      <w:pPr>
        <w:pStyle w:val="123"/>
        <w:numPr>
          <w:ilvl w:val="0"/>
          <w:numId w:val="3"/>
        </w:numPr>
        <w:ind w:left="420" w:leftChars="0" w:right="0" w:rightChars="0" w:hanging="420" w:firstLineChars="0"/>
      </w:pPr>
      <w:r>
        <w:rPr>
          <w:rFonts w:hint="default"/>
          <w:lang w:val="en"/>
        </w:rPr>
        <w:t>“sequence” - average temporal dimension of measurements for a single standard sequence</w:t>
      </w:r>
    </w:p>
    <w:p>
      <w:pPr>
        <w:pStyle w:val="123"/>
        <w:numPr>
          <w:ilvl w:val="0"/>
          <w:numId w:val="0"/>
        </w:numPr>
        <w:ind w:leftChars="0" w:right="0" w:rightChars="0"/>
      </w:pPr>
    </w:p>
    <w:p>
      <w:pPr>
        <w:pStyle w:val="123"/>
        <w:numPr>
          <w:ilvl w:val="0"/>
          <w:numId w:val="0"/>
        </w:numPr>
        <w:ind w:leftChars="0" w:right="0" w:rightChars="0"/>
        <w:rPr>
          <w:rFonts w:hint="default"/>
          <w:lang w:val="en"/>
        </w:rPr>
      </w:pPr>
      <w:r>
        <w:rPr>
          <w:rFonts w:hint="default"/>
          <w:lang w:val="en"/>
        </w:rPr>
        <w:drawing>
          <wp:inline distT="0" distB="0" distL="114300" distR="114300">
            <wp:extent cx="5729605" cy="2133600"/>
            <wp:effectExtent l="0" t="0" r="4445" b="0"/>
            <wp:docPr id="3" name="Picture 3" descr="Fileformat_L1_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format_L1_SHunt"/>
                    <pic:cNvPicPr>
                      <a:picLocks noChangeAspect="1"/>
                    </pic:cNvPicPr>
                  </pic:nvPicPr>
                  <pic:blipFill>
                    <a:blip r:embed="rId11"/>
                    <a:stretch>
                      <a:fillRect/>
                    </a:stretch>
                  </pic:blipFill>
                  <pic:spPr>
                    <a:xfrm>
                      <a:off x="0" y="0"/>
                      <a:ext cx="5729605" cy="2133600"/>
                    </a:xfrm>
                    <a:prstGeom prst="rect">
                      <a:avLst/>
                    </a:prstGeom>
                  </pic:spPr>
                </pic:pic>
              </a:graphicData>
            </a:graphic>
          </wp:inline>
        </w:drawing>
      </w:r>
    </w:p>
    <w:p>
      <w:pPr>
        <w:pStyle w:val="15"/>
        <w:bidi w:val="0"/>
        <w:rPr>
          <w:rFonts w:hint="default"/>
          <w:lang w:val="en"/>
        </w:rPr>
      </w:pPr>
      <w:bookmarkStart w:id="40" w:name="_Ref523927957"/>
      <w:bookmarkStart w:id="41" w:name="_Ref980623483"/>
      <w:r>
        <w:t xml:space="preserve">Figure </w:t>
      </w:r>
      <w:r>
        <w:fldChar w:fldCharType="begin"/>
      </w:r>
      <w:r>
        <w:instrText xml:space="preserve"> SEQ Figure \* ARABIC </w:instrText>
      </w:r>
      <w:r>
        <w:fldChar w:fldCharType="separate"/>
      </w:r>
      <w:r>
        <w:t>1</w:t>
      </w:r>
      <w:r>
        <w:fldChar w:fldCharType="end"/>
      </w:r>
      <w:bookmarkEnd w:id="40"/>
      <w:bookmarkStart w:id="42" w:name="_Toc1958172962"/>
      <w:r>
        <w:rPr>
          <w:lang w:val="en"/>
        </w:rPr>
        <w:t>. Illustration of a L1 file format</w:t>
      </w:r>
      <w:r>
        <w:rPr>
          <w:rFonts w:hint="default"/>
          <w:lang w:val="en"/>
        </w:rPr>
        <w:t xml:space="preserve"> and the L2a file format for the Land Network</w:t>
      </w:r>
      <w:r>
        <w:rPr>
          <w:lang w:val="en"/>
        </w:rPr>
        <w:t xml:space="preserve"> </w:t>
      </w:r>
      <w:bookmarkEnd w:id="41"/>
      <w:bookmarkEnd w:id="42"/>
    </w:p>
    <w:p>
      <w:pPr>
        <w:pStyle w:val="123"/>
        <w:numPr>
          <w:ilvl w:val="0"/>
          <w:numId w:val="0"/>
        </w:numPr>
        <w:ind w:leftChars="0" w:right="0" w:rightChars="0"/>
        <w:rPr>
          <w:rFonts w:hint="default"/>
          <w:lang w:val="en"/>
        </w:rPr>
      </w:pPr>
      <w:r>
        <w:rPr>
          <w:rFonts w:hint="default"/>
          <w:lang w:val="en"/>
        </w:rPr>
        <w:drawing>
          <wp:inline distT="0" distB="0" distL="114300" distR="114300">
            <wp:extent cx="5729605" cy="2255520"/>
            <wp:effectExtent l="0" t="0" r="0" b="11430"/>
            <wp:docPr id="7" name="Picture 7" descr="Fileformat_L2_CGoy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format_L2_CGoyens"/>
                    <pic:cNvPicPr>
                      <a:picLocks noChangeAspect="1"/>
                    </pic:cNvPicPr>
                  </pic:nvPicPr>
                  <pic:blipFill>
                    <a:blip r:embed="rId12"/>
                    <a:stretch>
                      <a:fillRect/>
                    </a:stretch>
                  </pic:blipFill>
                  <pic:spPr>
                    <a:xfrm>
                      <a:off x="0" y="0"/>
                      <a:ext cx="5729605" cy="2255520"/>
                    </a:xfrm>
                    <a:prstGeom prst="rect">
                      <a:avLst/>
                    </a:prstGeom>
                  </pic:spPr>
                </pic:pic>
              </a:graphicData>
            </a:graphic>
          </wp:inline>
        </w:drawing>
      </w:r>
    </w:p>
    <w:p>
      <w:pPr>
        <w:pStyle w:val="15"/>
        <w:numPr>
          <w:ilvl w:val="0"/>
          <w:numId w:val="0"/>
        </w:numPr>
        <w:ind w:leftChars="0" w:right="0" w:rightChars="0"/>
        <w:rPr>
          <w:rFonts w:hint="default"/>
          <w:lang w:val="en"/>
        </w:rPr>
      </w:pPr>
      <w:r>
        <w:t xml:space="preserve">Figure </w:t>
      </w:r>
      <w:r>
        <w:fldChar w:fldCharType="begin"/>
      </w:r>
      <w:r>
        <w:instrText xml:space="preserve"> SEQ Figure \* ARABIC </w:instrText>
      </w:r>
      <w:r>
        <w:fldChar w:fldCharType="separate"/>
      </w:r>
      <w:r>
        <w:t>2</w:t>
      </w:r>
      <w:r>
        <w:fldChar w:fldCharType="end"/>
      </w:r>
      <w:bookmarkStart w:id="43" w:name="_Toc2003073805"/>
      <w:r>
        <w:rPr>
          <w:lang w:val="en"/>
        </w:rPr>
        <w:t xml:space="preserve">. Illustration of a </w:t>
      </w:r>
      <w:r>
        <w:rPr>
          <w:rFonts w:hint="default"/>
          <w:lang w:val="en"/>
        </w:rPr>
        <w:t xml:space="preserve">L1b and </w:t>
      </w:r>
      <w:r>
        <w:rPr>
          <w:lang w:val="en"/>
        </w:rPr>
        <w:t>L2</w:t>
      </w:r>
      <w:r>
        <w:rPr>
          <w:rFonts w:hint="default"/>
          <w:lang w:val="en"/>
        </w:rPr>
        <w:t>a</w:t>
      </w:r>
      <w:r>
        <w:rPr>
          <w:lang w:val="en"/>
        </w:rPr>
        <w:t xml:space="preserve"> file format </w:t>
      </w:r>
      <w:r>
        <w:rPr>
          <w:rFonts w:hint="default"/>
          <w:lang w:val="en"/>
        </w:rPr>
        <w:t>for the water network</w:t>
      </w:r>
      <w:bookmarkEnd w:id="43"/>
    </w:p>
    <w:p>
      <w:pPr>
        <w:pStyle w:val="123"/>
        <w:numPr>
          <w:ilvl w:val="0"/>
          <w:numId w:val="0"/>
        </w:numPr>
        <w:ind w:leftChars="0" w:right="0" w:rightChars="0"/>
      </w:pPr>
    </w:p>
    <w:p>
      <w:pPr>
        <w:pStyle w:val="123"/>
        <w:numPr>
          <w:ilvl w:val="0"/>
          <w:numId w:val="0"/>
        </w:numPr>
        <w:ind w:leftChars="0" w:right="0" w:rightChars="0"/>
      </w:pPr>
    </w:p>
    <w:p>
      <w:pPr>
        <w:pStyle w:val="123"/>
        <w:numPr>
          <w:ilvl w:val="0"/>
          <w:numId w:val="0"/>
        </w:numPr>
        <w:ind w:left="1440" w:right="0" w:firstLine="0"/>
      </w:pPr>
    </w:p>
    <w:p>
      <w:pPr>
        <w:pStyle w:val="2"/>
        <w:numPr>
          <w:ilvl w:val="0"/>
          <w:numId w:val="2"/>
        </w:numPr>
        <w:spacing w:before="0" w:after="240"/>
      </w:pPr>
      <w:bookmarkStart w:id="44" w:name="_Toc1832754329"/>
      <w:bookmarkStart w:id="45" w:name="_Toc1786524142"/>
      <w:r>
        <w:t>Metadata</w:t>
      </w:r>
      <w:bookmarkEnd w:id="44"/>
      <w:bookmarkEnd w:id="45"/>
    </w:p>
    <w:p>
      <w:pPr>
        <w:numPr>
          <w:ilvl w:val="0"/>
          <w:numId w:val="0"/>
        </w:numPr>
        <w:ind w:leftChars="0"/>
        <w:jc w:val="both"/>
        <w:rPr>
          <w:rFonts w:hint="default"/>
          <w:lang w:val="en"/>
        </w:rPr>
      </w:pPr>
      <w:r>
        <w:rPr>
          <w:rFonts w:hint="default" w:ascii="Arial" w:hAnsi="Arial" w:cs="Arial"/>
          <w:sz w:val="22"/>
          <w:szCs w:val="22"/>
        </w:rPr>
        <w:t>T</w:t>
      </w:r>
      <w:r>
        <w:rPr>
          <w:rFonts w:hint="default" w:eastAsia="Calibri"/>
        </w:rPr>
        <w:t>his section provides a description of the data product metadata. The first subsection describes metadata common to all product types</w:t>
      </w:r>
      <w:r>
        <w:rPr>
          <w:rFonts w:hint="default" w:eastAsia="Calibri"/>
          <w:lang w:val="en"/>
        </w:rPr>
        <w:t xml:space="preserve"> follow</w:t>
      </w:r>
      <w:r>
        <w:rPr>
          <w:rFonts w:hint="default"/>
          <w:lang w:val="en"/>
        </w:rPr>
        <w:t>ing (when relevant)</w:t>
      </w:r>
      <w:r>
        <w:rPr>
          <w:rFonts w:hint="default" w:eastAsia="Calibri"/>
          <w:lang w:val="en"/>
        </w:rPr>
        <w:t xml:space="preserve"> the INSPIRE directives (http://inspire.ec.europa.eu/glossary/Metadata)</w:t>
      </w:r>
      <w:r>
        <w:rPr>
          <w:rFonts w:hint="default"/>
          <w:lang w:val="en"/>
        </w:rPr>
        <w:t xml:space="preserve"> in accordance with the EN ISO 19115 for the metadata elements and the Dublin Core Metada Initiative (https://www.dublincore.org/specifications/dublin-core/dcmi-terms/). </w:t>
      </w:r>
      <w:r>
        <w:rPr>
          <w:rFonts w:hint="default" w:eastAsia="Calibri"/>
          <w:lang w:val="en"/>
        </w:rPr>
        <w:t xml:space="preserve">The second subsection describes the site, instrument, component and system metadata, respectively. </w:t>
      </w:r>
      <w:r>
        <w:rPr>
          <w:rFonts w:hint="default"/>
          <w:lang w:val="en"/>
        </w:rPr>
        <w:t>This</w:t>
      </w:r>
      <w:r>
        <w:rPr>
          <w:rFonts w:hint="default" w:eastAsia="Calibri"/>
          <w:lang w:val="en"/>
        </w:rPr>
        <w:t xml:space="preserve"> metadata partitioning allows to trace in detail the history of the system (e.g., modifications, repairs, updates in the system, components of the system, instrument, or, instrument set-up). Therefore, metadata keys are defined allowing to identify entities, fix relationships between metadata entities and accessing the records of these entities. </w:t>
      </w:r>
      <w:r>
        <w:rPr>
          <w:rFonts w:hint="default" w:eastAsia="Calibri"/>
          <w:lang w:val="en"/>
        </w:rPr>
        <w:fldChar w:fldCharType="begin"/>
      </w:r>
      <w:r>
        <w:rPr>
          <w:rFonts w:hint="default" w:eastAsia="Calibri"/>
          <w:lang w:val="en"/>
        </w:rPr>
        <w:instrText xml:space="preserve"> REF _Ref710379599 \h </w:instrText>
      </w:r>
      <w:r>
        <w:rPr>
          <w:rFonts w:hint="default" w:eastAsia="Calibri"/>
          <w:lang w:val="en"/>
        </w:rPr>
        <w:fldChar w:fldCharType="separate"/>
      </w:r>
      <w:r>
        <w:t>Figure 3</w:t>
      </w:r>
      <w:r>
        <w:rPr>
          <w:rFonts w:hint="default" w:eastAsia="Calibri"/>
          <w:lang w:val="en"/>
        </w:rPr>
        <w:fldChar w:fldCharType="end"/>
      </w:r>
      <w:r>
        <w:rPr>
          <w:rFonts w:hint="default"/>
          <w:lang w:val="en"/>
        </w:rPr>
        <w:t xml:space="preserve"> </w:t>
      </w:r>
      <w:r>
        <w:rPr>
          <w:rFonts w:hint="default" w:eastAsia="Calibri"/>
          <w:lang w:val="en"/>
        </w:rPr>
        <w:t xml:space="preserve">shows the metadata diagram with the metadata fields used as unique identification keys. </w:t>
      </w:r>
      <w:r>
        <w:rPr>
          <w:rFonts w:hint="default"/>
          <w:lang w:val="en"/>
        </w:rPr>
        <w:t xml:space="preserve">A unique identifier per system will allow to trace the history of the data at a given location and/or from a given instrument. For instance, the system ID from a system at a given place with a same instrument but for which we have replaced the radiance head, will be modified. This allows a user to select all the data provided by a single instrument while for a more advanced user it will be possible to compare the data before and after the radiance head has been replaced. </w:t>
      </w:r>
    </w:p>
    <w:p>
      <w:pPr>
        <w:numPr>
          <w:ilvl w:val="0"/>
          <w:numId w:val="0"/>
        </w:numPr>
        <w:ind w:leftChars="0"/>
        <w:jc w:val="both"/>
        <w:rPr>
          <w:rFonts w:hint="default"/>
          <w:lang w:val="en"/>
        </w:rPr>
      </w:pPr>
      <w:r>
        <w:rPr>
          <w:rFonts w:hint="default"/>
          <w:lang w:val="en"/>
        </w:rPr>
        <w:t xml:space="preserve"> </w:t>
      </w:r>
      <w:r>
        <w:rPr>
          <w:rFonts w:hint="default"/>
          <w:lang w:val="en"/>
        </w:rPr>
        <w:drawing>
          <wp:inline distT="0" distB="0" distL="114300" distR="114300">
            <wp:extent cx="5730240" cy="2802890"/>
            <wp:effectExtent l="0" t="0" r="3810" b="16510"/>
            <wp:docPr id="4" name="Picture 4" descr="waterhypernet_metadata_key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hypernet_metadata_keysonly"/>
                    <pic:cNvPicPr>
                      <a:picLocks noChangeAspect="1"/>
                    </pic:cNvPicPr>
                  </pic:nvPicPr>
                  <pic:blipFill>
                    <a:blip r:embed="rId13"/>
                    <a:stretch>
                      <a:fillRect/>
                    </a:stretch>
                  </pic:blipFill>
                  <pic:spPr>
                    <a:xfrm>
                      <a:off x="0" y="0"/>
                      <a:ext cx="5730240" cy="2802890"/>
                    </a:xfrm>
                    <a:prstGeom prst="rect">
                      <a:avLst/>
                    </a:prstGeom>
                  </pic:spPr>
                </pic:pic>
              </a:graphicData>
            </a:graphic>
          </wp:inline>
        </w:drawing>
      </w:r>
    </w:p>
    <w:p>
      <w:pPr>
        <w:pStyle w:val="15"/>
        <w:bidi w:val="0"/>
        <w:rPr>
          <w:rFonts w:hint="default" w:eastAsia="Calibri"/>
          <w:lang w:val="en"/>
        </w:rPr>
      </w:pPr>
      <w:bookmarkStart w:id="46" w:name="_Ref710379599"/>
      <w:r>
        <w:t xml:space="preserve">Figure </w:t>
      </w:r>
      <w:r>
        <w:fldChar w:fldCharType="begin"/>
      </w:r>
      <w:r>
        <w:instrText xml:space="preserve"> SEQ Figure \* ARABIC </w:instrText>
      </w:r>
      <w:r>
        <w:fldChar w:fldCharType="separate"/>
      </w:r>
      <w:r>
        <w:t>3</w:t>
      </w:r>
      <w:r>
        <w:fldChar w:fldCharType="end"/>
      </w:r>
      <w:bookmarkEnd w:id="46"/>
      <w:bookmarkStart w:id="47" w:name="_Toc1074582602"/>
      <w:r>
        <w:rPr>
          <w:lang w:val="en"/>
        </w:rPr>
        <w:t>. Metadata diagram with keys only</w:t>
      </w:r>
      <w:bookmarkEnd w:id="47"/>
    </w:p>
    <w:p>
      <w:pPr>
        <w:numPr>
          <w:ilvl w:val="0"/>
          <w:numId w:val="0"/>
        </w:numPr>
        <w:ind w:leftChars="0"/>
        <w:jc w:val="both"/>
        <w:rPr>
          <w:rFonts w:hint="default" w:eastAsia="Calibri"/>
          <w:lang w:val="en"/>
        </w:rPr>
      </w:pPr>
    </w:p>
    <w:p>
      <w:pPr>
        <w:numPr>
          <w:ilvl w:val="0"/>
          <w:numId w:val="0"/>
        </w:numPr>
        <w:ind w:leftChars="0"/>
        <w:jc w:val="both"/>
        <w:rPr>
          <w:rFonts w:hint="default"/>
          <w:lang w:val="en"/>
        </w:rPr>
      </w:pPr>
      <w:r>
        <w:rPr>
          <w:rFonts w:hint="default"/>
          <w:lang w:val="en"/>
        </w:rPr>
        <w:fldChar w:fldCharType="begin"/>
      </w:r>
      <w:r>
        <w:rPr>
          <w:rFonts w:hint="default"/>
          <w:lang w:val="en"/>
        </w:rPr>
        <w:instrText xml:space="preserve"> REF _Ref14813517 \h </w:instrText>
      </w:r>
      <w:r>
        <w:rPr>
          <w:rFonts w:hint="default"/>
          <w:lang w:val="en"/>
        </w:rPr>
        <w:fldChar w:fldCharType="separate"/>
      </w:r>
      <w:r>
        <w:t>Table 6</w:t>
      </w:r>
      <w:r>
        <w:rPr>
          <w:rFonts w:hint="default"/>
          <w:lang w:val="en"/>
        </w:rPr>
        <w:fldChar w:fldCharType="end"/>
      </w:r>
      <w:r>
        <w:rPr>
          <w:rFonts w:hint="default"/>
          <w:lang w:val="en"/>
        </w:rPr>
        <w:t xml:space="preserve"> to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14</w:t>
      </w:r>
      <w:r>
        <w:rPr>
          <w:rFonts w:hint="default"/>
          <w:lang w:val="en"/>
        </w:rPr>
        <w:fldChar w:fldCharType="end"/>
      </w:r>
      <w:r>
        <w:rPr>
          <w:rFonts w:hint="default"/>
          <w:lang w:val="en"/>
        </w:rPr>
        <w:t xml:space="preserve"> provide for each metadata field:</w:t>
      </w:r>
    </w:p>
    <w:p>
      <w:pPr>
        <w:numPr>
          <w:ilvl w:val="0"/>
          <w:numId w:val="4"/>
        </w:numPr>
        <w:ind w:left="420" w:leftChars="0" w:hanging="420" w:firstLineChars="0"/>
        <w:jc w:val="both"/>
        <w:rPr>
          <w:rFonts w:hint="default" w:eastAsia="Calibri"/>
          <w:lang w:val="en"/>
        </w:rPr>
      </w:pPr>
      <w:r>
        <w:rPr>
          <w:rFonts w:hint="default"/>
          <w:lang w:val="en"/>
        </w:rPr>
        <w:t xml:space="preserve">“names” : Name of the metadata as provided in the netcdf file </w:t>
      </w:r>
    </w:p>
    <w:p>
      <w:pPr>
        <w:numPr>
          <w:ilvl w:val="0"/>
          <w:numId w:val="4"/>
        </w:numPr>
        <w:ind w:left="420" w:leftChars="0" w:hanging="420" w:firstLineChars="0"/>
        <w:jc w:val="both"/>
        <w:rPr>
          <w:rFonts w:hint="default" w:eastAsia="Calibri"/>
          <w:lang w:val="en"/>
        </w:rPr>
      </w:pPr>
      <w:r>
        <w:rPr>
          <w:rFonts w:hint="default"/>
          <w:lang w:val="en"/>
        </w:rPr>
        <w:t>“description”: Short description of the required metadata</w:t>
      </w:r>
    </w:p>
    <w:p>
      <w:pPr>
        <w:numPr>
          <w:ilvl w:val="0"/>
          <w:numId w:val="4"/>
        </w:numPr>
        <w:ind w:left="420" w:leftChars="0" w:hanging="420" w:firstLineChars="0"/>
        <w:jc w:val="both"/>
        <w:rPr>
          <w:rFonts w:hint="default" w:eastAsia="Calibri"/>
          <w:lang w:val="en"/>
        </w:rPr>
      </w:pPr>
      <w:r>
        <w:rPr>
          <w:rFonts w:hint="default"/>
          <w:lang w:val="en"/>
        </w:rPr>
        <w:t>“value”: Example of a value that may be given to this metadata</w:t>
      </w:r>
    </w:p>
    <w:p>
      <w:pPr>
        <w:widowControl/>
        <w:numPr>
          <w:ilvl w:val="0"/>
          <w:numId w:val="0"/>
        </w:numPr>
        <w:tabs>
          <w:tab w:val="left" w:pos="420"/>
        </w:tabs>
        <w:kinsoku/>
        <w:overflowPunct/>
        <w:autoSpaceDE/>
        <w:bidi w:val="0"/>
        <w:spacing w:before="0" w:after="200" w:line="276" w:lineRule="auto"/>
        <w:jc w:val="both"/>
        <w:rPr>
          <w:rFonts w:hint="default" w:eastAsia="Calibri"/>
          <w:lang w:val="en"/>
        </w:rPr>
      </w:pPr>
      <w:r>
        <w:rPr>
          <w:rFonts w:hint="default"/>
          <w:lang w:val="en"/>
        </w:rPr>
        <w:t>Common metadata and product metadata will be added to any data file. These metadata include the system_id based on which the user could also, if required, download the system metadata (including the instrument, site and component metadata).</w:t>
      </w:r>
    </w:p>
    <w:p>
      <w:pPr>
        <w:numPr>
          <w:ilvl w:val="0"/>
          <w:numId w:val="0"/>
        </w:numPr>
        <w:ind w:leftChars="0"/>
        <w:jc w:val="both"/>
        <w:rPr>
          <w:rFonts w:hint="default" w:eastAsia="Calibri"/>
          <w:lang w:val="en"/>
        </w:rPr>
      </w:pPr>
    </w:p>
    <w:p>
      <w:pPr>
        <w:pStyle w:val="3"/>
        <w:numPr>
          <w:ilvl w:val="1"/>
          <w:numId w:val="2"/>
        </w:numPr>
        <w:bidi w:val="0"/>
        <w:ind w:left="576" w:leftChars="0" w:hanging="576" w:firstLineChars="0"/>
      </w:pPr>
      <w:bookmarkStart w:id="48" w:name="_Toc1993135520"/>
      <w:bookmarkStart w:id="49" w:name="_Toc966040551"/>
      <w:commentRangeStart w:id="4"/>
      <w:r>
        <w:t>Common Metadata</w:t>
      </w:r>
      <w:commentRangeEnd w:id="4"/>
      <w:r>
        <w:commentReference w:id="4"/>
      </w:r>
      <w:bookmarkEnd w:id="48"/>
      <w:bookmarkEnd w:id="49"/>
    </w:p>
    <w:p>
      <w:pPr>
        <w:jc w:val="both"/>
        <w:rPr>
          <w:rFonts w:hint="default"/>
          <w:lang w:val="en"/>
        </w:rPr>
      </w:pPr>
      <w:r>
        <w:t>The common metadata describe the content of the data file and ensure CF compliancy. Global attributes can be thought of as conveying five kinds of</w:t>
      </w:r>
      <w:r>
        <w:rPr>
          <w:rFonts w:hint="default"/>
          <w:lang w:val="en"/>
        </w:rPr>
        <w:t xml:space="preserve"> essential</w:t>
      </w:r>
      <w:r>
        <w:t xml:space="preserve"> information</w:t>
      </w:r>
      <w:r>
        <w:rPr>
          <w:rFonts w:hint="default"/>
          <w:lang w:val="en"/>
        </w:rPr>
        <w:t xml:space="preserve">. </w:t>
      </w:r>
      <w:r>
        <w:t xml:space="preserve">This is defined in </w:t>
      </w:r>
      <w:r>
        <w:fldChar w:fldCharType="begin"/>
      </w:r>
      <w:r>
        <w:instrText xml:space="preserve">REF _Ref14813517 \h</w:instrText>
      </w:r>
      <w:r>
        <w:fldChar w:fldCharType="separate"/>
      </w:r>
      <w:r>
        <w:t>Table 6</w:t>
      </w:r>
      <w:r>
        <w:fldChar w:fldCharType="end"/>
      </w:r>
      <w:r>
        <w:rPr>
          <w:rFonts w:hint="default"/>
          <w:lang w:val="en"/>
        </w:rPr>
        <w:t>:</w:t>
      </w:r>
    </w:p>
    <w:p>
      <w:pPr>
        <w:numPr>
          <w:ilvl w:val="0"/>
          <w:numId w:val="5"/>
        </w:numPr>
        <w:tabs>
          <w:tab w:val="clear" w:pos="420"/>
        </w:tabs>
        <w:ind w:left="420" w:leftChars="0" w:hanging="420" w:firstLineChars="0"/>
        <w:jc w:val="both"/>
      </w:pPr>
      <w:r>
        <w:t>What: what are the data in this dataset;</w:t>
      </w:r>
    </w:p>
    <w:p>
      <w:pPr>
        <w:numPr>
          <w:ilvl w:val="0"/>
          <w:numId w:val="5"/>
        </w:numPr>
        <w:tabs>
          <w:tab w:val="clear" w:pos="420"/>
        </w:tabs>
        <w:ind w:left="420" w:leftChars="0" w:hanging="420" w:firstLineChars="0"/>
        <w:jc w:val="both"/>
      </w:pPr>
      <w:r>
        <w:t>Where: the spatial coverage of the data;</w:t>
      </w:r>
    </w:p>
    <w:p>
      <w:pPr>
        <w:numPr>
          <w:ilvl w:val="0"/>
          <w:numId w:val="5"/>
        </w:numPr>
        <w:tabs>
          <w:tab w:val="clear" w:pos="420"/>
        </w:tabs>
        <w:ind w:left="420" w:leftChars="0" w:hanging="420" w:firstLineChars="0"/>
        <w:jc w:val="both"/>
      </w:pPr>
      <w:r>
        <w:t>When: the temporal coverage of the data;</w:t>
      </w:r>
    </w:p>
    <w:p>
      <w:pPr>
        <w:numPr>
          <w:ilvl w:val="0"/>
          <w:numId w:val="5"/>
        </w:numPr>
        <w:tabs>
          <w:tab w:val="clear" w:pos="420"/>
        </w:tabs>
        <w:ind w:left="420" w:leftChars="0" w:hanging="420" w:firstLineChars="0"/>
        <w:jc w:val="both"/>
      </w:pPr>
      <w:r>
        <w:t>Who: who produced the data;</w:t>
      </w:r>
    </w:p>
    <w:p>
      <w:pPr>
        <w:numPr>
          <w:ilvl w:val="0"/>
          <w:numId w:val="5"/>
        </w:numPr>
        <w:tabs>
          <w:tab w:val="clear" w:pos="420"/>
        </w:tabs>
        <w:ind w:left="420" w:leftChars="0" w:hanging="420" w:firstLineChars="0"/>
        <w:jc w:val="both"/>
      </w:pPr>
      <w:r>
        <w:t>How: how were the data produced and made available.</w:t>
      </w:r>
    </w:p>
    <w:p>
      <w:pPr>
        <w:pStyle w:val="15"/>
        <w:keepNext/>
        <w:jc w:val="center"/>
      </w:pPr>
      <w:r>
        <w:rPr>
          <w:rFonts w:hint="default" w:ascii="Arial" w:hAnsi="Arial" w:eastAsia="SimSun" w:cs="Arial"/>
          <w:color w:val="00000A"/>
          <w:kern w:val="0"/>
          <w:sz w:val="22"/>
          <w:szCs w:val="22"/>
          <w:lang w:val="en-US" w:eastAsia="zh-CN" w:bidi="ar"/>
        </w:rPr>
        <w:t xml:space="preserve"> </w:t>
      </w:r>
      <w:bookmarkStart w:id="50" w:name="_Ref14813517"/>
      <w:r>
        <w:t xml:space="preserve">Table </w:t>
      </w:r>
      <w:r>
        <w:fldChar w:fldCharType="begin"/>
      </w:r>
      <w:r>
        <w:instrText xml:space="preserve">SEQ Table \* ARABIC</w:instrText>
      </w:r>
      <w:r>
        <w:fldChar w:fldCharType="separate"/>
      </w:r>
      <w:r>
        <w:t>6</w:t>
      </w:r>
      <w:r>
        <w:fldChar w:fldCharType="end"/>
      </w:r>
      <w:bookmarkEnd w:id="50"/>
      <w:bookmarkStart w:id="51" w:name="_Toc10591420"/>
      <w:r>
        <w:t xml:space="preserve"> – Common metadata</w:t>
      </w:r>
      <w:bookmarkEnd w:id="51"/>
    </w:p>
    <w:tbl>
      <w:tblPr>
        <w:tblStyle w:val="12"/>
        <w:tblW w:w="9151" w:type="dxa"/>
        <w:tblInd w:w="-113"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
      <w:tblGrid>
        <w:gridCol w:w="1711"/>
        <w:gridCol w:w="4815"/>
        <w:gridCol w:w="2625"/>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222"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Name</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rPr>
            </w:pPr>
            <w:r>
              <w:rPr>
                <w:rFonts w:hint="default" w:ascii="Arial" w:hAnsi="Arial" w:cs="Arial"/>
                <w:b w:val="0"/>
                <w:bCs w:val="0"/>
                <w:i w:val="0"/>
                <w:iCs w:val="0"/>
                <w:strike w:val="0"/>
                <w:dstrike w:val="0"/>
                <w:outline w:val="0"/>
                <w:shadow w:val="0"/>
                <w:color w:val="FFFFFF"/>
                <w:sz w:val="20"/>
                <w:szCs w:val="20"/>
                <w:u w:val="none"/>
              </w:rPr>
              <w:t>Description</w:t>
            </w: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4F81BD"/>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Value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r>
              <w:rPr>
                <w:rFonts w:hint="default" w:ascii="Arial" w:hAnsi="Arial" w:cs="Arial"/>
                <w:b w:val="0"/>
                <w:bCs w:val="0"/>
                <w:i w:val="0"/>
                <w:iCs w:val="0"/>
                <w:strike w:val="0"/>
                <w:dstrike w:val="0"/>
                <w:outline w:val="0"/>
                <w:shadow w:val="0"/>
                <w:color w:val="FFFFFF"/>
                <w:sz w:val="20"/>
                <w:szCs w:val="20"/>
                <w:u w:val="none"/>
                <w:lang w:val="en"/>
              </w:rPr>
              <w:t>What</w:t>
            </w:r>
          </w:p>
        </w:tc>
        <w:tc>
          <w:tcPr>
            <w:tcW w:w="481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rPr>
            </w:pPr>
          </w:p>
        </w:tc>
        <w:tc>
          <w:tcPr>
            <w:tcW w:w="2625" w:type="dxa"/>
            <w:tcBorders>
              <w:top w:val="single" w:color="4F81BD" w:sz="8" w:space="0"/>
              <w:left w:val="single" w:color="4F81BD" w:sz="8" w:space="0"/>
              <w:bottom w:val="single" w:color="FFFFFF" w:sz="6"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title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 descriptive title for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Hyperspectral network dataset of surface reflectance</w:t>
            </w: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 “Hyperspectral radiance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90"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Type of data contained in the file</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eastAsia="SimSun" w:cs="Arial"/>
                <w:color w:val="00000A"/>
                <w:kern w:val="0"/>
                <w:sz w:val="20"/>
                <w:szCs w:val="20"/>
                <w:lang w:val="en" w:eastAsia="zh-CN" w:bidi="ar"/>
              </w:rPr>
              <w:t>s</w:t>
            </w:r>
            <w:r>
              <w:rPr>
                <w:rFonts w:hint="default" w:ascii="Arial" w:hAnsi="Arial" w:eastAsia="SimSun" w:cs="Arial"/>
                <w:color w:val="00000A"/>
                <w:kern w:val="0"/>
                <w:sz w:val="20"/>
                <w:szCs w:val="20"/>
                <w:lang w:val="en-US" w:eastAsia="zh-CN" w:bidi="ar"/>
              </w:rPr>
              <w:t>patial data set series (series)</w:t>
            </w:r>
            <w:r>
              <w:rPr>
                <w:rFonts w:hint="default" w:ascii="Arial" w:hAnsi="Arial" w:eastAsia="SimSun" w:cs="Arial"/>
                <w:color w:val="00000A"/>
                <w:kern w:val="0"/>
                <w:sz w:val="20"/>
                <w:szCs w:val="20"/>
                <w:lang w:val="en" w:eastAsia="zh-CN" w:bidi="ar"/>
              </w:rPr>
              <w:t>, s</w:t>
            </w:r>
            <w:r>
              <w:rPr>
                <w:rFonts w:hint="default" w:ascii="Arial" w:hAnsi="Arial" w:eastAsia="SimSun" w:cs="Arial"/>
                <w:color w:val="00000A"/>
                <w:kern w:val="0"/>
                <w:sz w:val="20"/>
                <w:szCs w:val="20"/>
                <w:lang w:val="en-US" w:eastAsia="zh-CN" w:bidi="ar"/>
              </w:rPr>
              <w:t>patial data set (dataset)</w:t>
            </w:r>
            <w:r>
              <w:rPr>
                <w:rFonts w:hint="default" w:ascii="Arial" w:hAnsi="Arial" w:eastAsia="SimSun" w:cs="Arial"/>
                <w:color w:val="00000A"/>
                <w:kern w:val="0"/>
                <w:sz w:val="20"/>
                <w:szCs w:val="20"/>
                <w:lang w:val="en" w:eastAsia="zh-CN" w:bidi="ar"/>
              </w:rPr>
              <w:t xml:space="preserve"> or s</w:t>
            </w:r>
            <w:r>
              <w:rPr>
                <w:rFonts w:hint="default" w:ascii="Arial" w:hAnsi="Arial" w:eastAsia="SimSun" w:cs="Arial"/>
                <w:color w:val="00000A"/>
                <w:kern w:val="0"/>
                <w:sz w:val="20"/>
                <w:szCs w:val="20"/>
                <w:lang w:val="en-US" w:eastAsia="zh-CN" w:bidi="ar"/>
              </w:rPr>
              <w:t>patial data services (services)</w:t>
            </w:r>
            <w:r>
              <w:rPr>
                <w:rFonts w:hint="default" w:ascii="Arial" w:hAnsi="Arial" w:eastAsia="SimSun" w:cs="Arial"/>
                <w:color w:val="00000A"/>
                <w:kern w:val="0"/>
                <w:sz w:val="20"/>
                <w:szCs w:val="20"/>
                <w:lang w:val="en" w:eastAsia="zh-CN" w:bidi="ar"/>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w:t>
            </w:r>
            <w:r>
              <w:rPr>
                <w:rFonts w:hint="default" w:ascii="Arial" w:hAnsi="Arial" w:cs="Arial"/>
                <w:b w:val="0"/>
                <w:bCs w:val="0"/>
                <w:i w:val="0"/>
                <w:iCs w:val="0"/>
                <w:strike w:val="0"/>
                <w:dstrike w:val="0"/>
                <w:outline w:val="0"/>
                <w:shadow w:val="0"/>
                <w:color w:val="000000"/>
                <w:sz w:val="20"/>
                <w:szCs w:val="20"/>
                <w:u w:val="none"/>
                <w:lang w:val="en"/>
              </w:rPr>
              <w:t>dataset</w:t>
            </w:r>
            <w:r>
              <w:rPr>
                <w:rFonts w:hint="default" w:ascii="Arial" w:hAnsi="Arial" w:cs="Arial"/>
                <w:b w:val="0"/>
                <w:bCs w:val="0"/>
                <w:i w:val="0"/>
                <w:iCs w:val="0"/>
                <w:strike w:val="0"/>
                <w:dstrike w:val="0"/>
                <w:outline w:val="0"/>
                <w:shadow w:val="0"/>
                <w:color w:val="000000"/>
                <w:sz w:val="20"/>
                <w:szCs w:val="20"/>
                <w:u w:val="none"/>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abstract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This is a brief narrative summary of the content of the resource.</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text.</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cs="Arial"/>
                <w:b w:val="0"/>
                <w:bCs w:val="0"/>
                <w:i w:val="0"/>
                <w:iCs w:val="0"/>
                <w:strike w:val="0"/>
                <w:dstrike w:val="0"/>
                <w:color w:val="000000"/>
                <w:sz w:val="20"/>
                <w:szCs w:val="20"/>
                <w:u w:val="none"/>
              </w:rPr>
              <w:t>The HYPERNETS project (Horizon 2020 research and innovation, grant agreement No 775983) has the overall aim to provide high quality in situ measurements to</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support the (visible/SWIR) optical Copernicus products. Therefore a new</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multi-head hyperspectral spectroradiometer dedicated to land and water surface reflectance validation with instrument pointing capabilities and embedded calibration device has been established. The instrument has been deployed at</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24 sites covering a range of water and land types and a range of climatic and</w:t>
            </w:r>
            <w:r>
              <w:rPr>
                <w:rFonts w:hint="default" w:ascii="Arial" w:hAnsi="Arial" w:cs="Arial"/>
                <w:b w:val="0"/>
                <w:bCs w:val="0"/>
                <w:i w:val="0"/>
                <w:iCs w:val="0"/>
                <w:strike w:val="0"/>
                <w:dstrike w:val="0"/>
                <w:color w:val="000000"/>
                <w:sz w:val="20"/>
                <w:szCs w:val="20"/>
                <w:u w:val="none"/>
                <w:lang w:val="en"/>
              </w:rPr>
              <w:t xml:space="preserve"> </w:t>
            </w:r>
            <w:r>
              <w:rPr>
                <w:rFonts w:hint="default" w:ascii="Arial" w:hAnsi="Arial" w:cs="Arial"/>
                <w:b w:val="0"/>
                <w:bCs w:val="0"/>
                <w:i w:val="0"/>
                <w:iCs w:val="0"/>
                <w:strike w:val="0"/>
                <w:dstrike w:val="0"/>
                <w:color w:val="000000"/>
                <w:sz w:val="20"/>
                <w:szCs w:val="20"/>
                <w:u w:val="none"/>
              </w:rPr>
              <w:t>logistic conditions (www.hypernets.eu)."</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conventions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Name of the conventions followed by the dataset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jc w:val="both"/>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“CFv72” and ”NVS2.0”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67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product_name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Product name for data provider.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“HYPSTAR_L_GBNA_L1A_IRR_202002041130_v01.0.nc”</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product_version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Release number of the data file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“01.0”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netcdf_version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Netcdf file format version (if applicable)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“1.6”</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i w:val="0"/>
                <w:iCs w:val="0"/>
                <w:strike w:val="0"/>
                <w:dstrike w:val="0"/>
                <w:outline w:val="0"/>
                <w:shadow w:val="0"/>
                <w:color w:val="000000"/>
                <w:sz w:val="20"/>
                <w:szCs w:val="20"/>
                <w:u w:val="none"/>
              </w:rPr>
              <w:t>history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Provides an audit trail for modifications to the original data. It should contain a</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separate line for each modification, with each line beginning with a timestamp,</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and including modification name and optional modification arguments.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 20280323T11:56:12Z :</w:t>
            </w:r>
          </w:p>
          <w:p>
            <w:pPr>
              <w:pStyle w:val="125"/>
              <w:jc w:val="left"/>
              <w:rPr>
                <w:rFonts w:hint="default" w:ascii="Arial" w:hAnsi="Arial" w:cs="Arial"/>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Recalibrated data”</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processor_name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Name of the processor for the computation of the radiance and irradiance product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“hypernets_processor”</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sz w:val="20"/>
                <w:szCs w:val="20"/>
                <w:lang w:val="en"/>
              </w:rPr>
              <w:t>processor_version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Version number of the processor</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color w:val="auto"/>
                <w:sz w:val="20"/>
                <w:szCs w:val="20"/>
                <w:lang w:val="en"/>
              </w:rPr>
              <w:t>processor_configuration_file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Configuration filename used for the processing of the data</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“https://github.com/HYPERNETS/hypernets_processor/tree/master/examples/config_files/config.txt”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521"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val="0"/>
                <w:iCs w:val="0"/>
                <w:strike w:val="0"/>
                <w:dstrike w:val="0"/>
                <w:outline w:val="0"/>
                <w:shadow w:val="0"/>
                <w:color w:val="000000"/>
                <w:sz w:val="20"/>
                <w:szCs w:val="20"/>
                <w:u w:val="none"/>
              </w:rPr>
            </w:pPr>
            <w:r>
              <w:rPr>
                <w:rFonts w:hint="default" w:ascii="Arial" w:hAnsi="Arial" w:cs="Arial"/>
                <w:b/>
                <w:bCs/>
                <w:color w:val="auto"/>
                <w:sz w:val="20"/>
                <w:szCs w:val="20"/>
                <w:lang w:val="en"/>
              </w:rPr>
              <w:t>processor_atbd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sz w:val="20"/>
                <w:szCs w:val="20"/>
                <w:lang w:val="en"/>
              </w:rPr>
              <w:t>URL to the ATBD/documentation about the processing</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“https://github.com/HYPERNETS/hypernets_processor/atbd/L1”</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date_created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bidi w:val="0"/>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 xml:space="preserve">The date which specifies when the metadata record was created or update (ISO 8601: </w:t>
            </w:r>
            <w:r>
              <w:rPr>
                <w:rFonts w:hint="default" w:ascii="Arial" w:hAnsi="Arial" w:cs="Arial"/>
                <w:sz w:val="20"/>
                <w:szCs w:val="20"/>
              </w:rPr>
              <w:t>yyyy-MM-ddTHH:mm:ssZ</w:t>
            </w:r>
            <w:r>
              <w:rPr>
                <w:rFonts w:hint="default" w:ascii="Arial" w:hAnsi="Arial" w:cs="Arial"/>
                <w:sz w:val="20"/>
                <w:szCs w:val="20"/>
                <w:lang w:val="en"/>
              </w:rPr>
              <w: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references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Web based reference that describe the data or methods used to produce it</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”https://hypernets-processor.readthedocs.io/en/latest/”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source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The method of production of the original data. If it was model-generated, source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should name the model and its version, as specifically as could be useful. If it is</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observational, source should characterize it (e.g., “surface observation” or</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“radiosonde”)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“surface observations”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topic_category</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The topic category is a high-level classification scheme to assist in the grouping and topic-based search of available spatial data resources.</w:t>
            </w:r>
            <w:r>
              <w:rPr>
                <w:rFonts w:hint="default" w:ascii="Arial" w:hAnsi="Arial" w:eastAsia="SimSun" w:cs="Arial"/>
                <w:color w:val="00000A"/>
                <w:kern w:val="0"/>
                <w:sz w:val="20"/>
                <w:szCs w:val="20"/>
                <w:lang w:val="en" w:eastAsia="zh-CN" w:bidi="ar"/>
              </w:rPr>
              <w:t xml:space="preserve"> (in accordance with ISO191152)</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“geoscientific information, environement,oceans,inlandwaters”, "land, environment, geoscientific information"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keyword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 w:eastAsia="zh-CN" w:bidi="ar"/>
              </w:rPr>
              <w:t>INSPIRE requests, if the</w:t>
            </w:r>
            <w:r>
              <w:rPr>
                <w:rFonts w:hint="default" w:ascii="Arial" w:hAnsi="Arial" w:eastAsia="SimSun" w:cs="Arial"/>
                <w:color w:val="00000A"/>
                <w:kern w:val="0"/>
                <w:sz w:val="20"/>
                <w:szCs w:val="20"/>
                <w:lang w:val="en-US" w:eastAsia="zh-CN" w:bidi="ar"/>
              </w:rPr>
              <w:t xml:space="preserve"> resource is a spatial data set or spatial data set series, at least one keyword provided from the general environmental multilingual thesaurus</w:t>
            </w: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 xml:space="preserve"> The keyword value is a commonly used word, formalised word or phrase used to describe the subject. While the topic category is too coarse for detailed queries, keywords help narrowing a full text search and they allow for structured keyword search.The value domain of this metadata element is free text.</w:t>
            </w:r>
          </w:p>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 xml:space="preserve">* GEMET - </w:t>
            </w:r>
            <w:r>
              <w:rPr>
                <w:rFonts w:hint="default" w:ascii="Arial" w:hAnsi="Arial" w:eastAsia="SimSun" w:cs="Arial"/>
                <w:color w:val="00000A"/>
                <w:kern w:val="0"/>
                <w:sz w:val="20"/>
                <w:szCs w:val="20"/>
                <w:lang w:val="en-US" w:eastAsia="zh-CN" w:bidi="ar"/>
              </w:rPr>
              <w:t>version 4.1.4, 13 Feb 2020</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AGROVOC is an RDF/ SKOS-XL concept scheme</w:t>
            </w:r>
            <w:r>
              <w:rPr>
                <w:rFonts w:hint="default" w:ascii="Arial" w:hAnsi="Arial" w:eastAsia="SimSun" w:cs="Arial"/>
                <w:color w:val="00000A"/>
                <w:kern w:val="0"/>
                <w:sz w:val="20"/>
                <w:szCs w:val="20"/>
                <w:lang w:val="en" w:eastAsia="zh-CN" w:bidi="ar"/>
              </w:rPr>
              <w:t>, INSPIRE Spatial Data Theme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bidi w:val="0"/>
              <w:spacing w:line="240" w:lineRule="auto"/>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"https://inspire.ec.europa.eu/Themes/120/2892" </w:instrText>
            </w:r>
            <w:r>
              <w:rPr>
                <w:rFonts w:hint="default" w:ascii="Arial" w:hAnsi="Arial" w:cs="Arial"/>
                <w:sz w:val="20"/>
                <w:szCs w:val="20"/>
                <w:lang w:val="en-US" w:eastAsia="zh-CN"/>
              </w:rPr>
              <w:fldChar w:fldCharType="separate"/>
            </w:r>
            <w:r>
              <w:rPr>
                <w:rStyle w:val="24"/>
                <w:rFonts w:hint="default" w:ascii="Arial" w:hAnsi="Arial" w:eastAsia="SimSun" w:cs="Arial"/>
                <w:sz w:val="20"/>
                <w:szCs w:val="20"/>
              </w:rPr>
              <w:t>Environmental monitoring Facilities</w:t>
            </w:r>
            <w:r>
              <w:rPr>
                <w:rFonts w:hint="default" w:ascii="Arial" w:hAnsi="Arial" w:cs="Arial"/>
                <w:sz w:val="20"/>
                <w:szCs w:val="20"/>
                <w:lang w:val="en-US" w:eastAsia="zh-CN"/>
              </w:rPr>
              <w:fldChar w:fldCharType="end"/>
            </w:r>
            <w:r>
              <w:rPr>
                <w:rFonts w:hint="default" w:ascii="Arial" w:hAnsi="Arial" w:cs="Arial"/>
                <w:sz w:val="20"/>
                <w:szCs w:val="20"/>
                <w:lang w:val="en" w:eastAsia="zh-CN"/>
              </w:rPr>
              <w:t xml:space="preserve"> (</w:t>
            </w:r>
            <w:r>
              <w:rPr>
                <w:rFonts w:hint="default" w:ascii="Arial" w:hAnsi="Arial" w:cs="Arial"/>
                <w:sz w:val="20"/>
                <w:szCs w:val="20"/>
                <w:lang w:val="en"/>
              </w:rPr>
              <w:t>INSPIRE Spatial Data Theme), reflectance (</w:t>
            </w:r>
            <w:r>
              <w:rPr>
                <w:rFonts w:hint="default" w:ascii="Arial" w:hAnsi="Arial" w:cs="Arial"/>
                <w:sz w:val="20"/>
                <w:szCs w:val="20"/>
                <w:lang w:val="en-US" w:eastAsia="zh-CN"/>
              </w:rPr>
              <w:t>http://aims.fao.org/aos/agrovoc/c_28538</w:t>
            </w:r>
            <w:r>
              <w:rPr>
                <w:rFonts w:hint="default" w:ascii="Arial" w:hAnsi="Arial" w:cs="Arial"/>
                <w:sz w:val="20"/>
                <w:szCs w:val="20"/>
                <w:lang w:val="en"/>
              </w:rPr>
              <w:t>), optical properties (</w:t>
            </w:r>
            <w:r>
              <w:rPr>
                <w:rFonts w:hint="default" w:ascii="Arial" w:hAnsi="Arial" w:cs="Arial"/>
                <w:sz w:val="20"/>
                <w:szCs w:val="20"/>
                <w:lang w:val="en-US" w:eastAsia="zh-CN"/>
              </w:rPr>
              <w:t>http://aims.fao.org/aos/agrovoc/c_5371</w:t>
            </w:r>
            <w:r>
              <w:rPr>
                <w:rFonts w:hint="default" w:ascii="Arial" w:hAnsi="Arial" w:cs="Arial"/>
                <w:sz w:val="20"/>
                <w:szCs w:val="20"/>
                <w:lang w:val="en"/>
              </w:rPr>
              <w:t>), vegetation (</w:t>
            </w:r>
            <w:r>
              <w:rPr>
                <w:rFonts w:hint="default" w:ascii="Arial" w:hAnsi="Arial" w:cs="Arial"/>
                <w:sz w:val="20"/>
                <w:szCs w:val="20"/>
              </w:rPr>
              <w:t>http://www.eionet.europa.eu/gemet/concept/8922</w:t>
            </w:r>
            <w:r>
              <w:rPr>
                <w:rFonts w:hint="default" w:ascii="Arial" w:hAnsi="Arial" w:cs="Arial"/>
                <w:sz w:val="20"/>
                <w:szCs w:val="20"/>
                <w:lang w:val="en"/>
              </w:rPr>
              <w:t>),  inland waters (</w:t>
            </w:r>
            <w:r>
              <w:rPr>
                <w:rFonts w:hint="default" w:ascii="Arial" w:hAnsi="Arial" w:cs="Arial"/>
                <w:sz w:val="20"/>
                <w:szCs w:val="20"/>
              </w:rPr>
              <w:t>http://www.eionet.europa.eu/gemet/concept/4333</w:t>
            </w:r>
            <w:r>
              <w:rPr>
                <w:rFonts w:hint="default" w:ascii="Arial" w:hAnsi="Arial" w:cs="Arial"/>
                <w:sz w:val="20"/>
                <w:szCs w:val="20"/>
                <w:lang w:val="en"/>
              </w:rPr>
              <w:t>), sea (</w:t>
            </w:r>
            <w:r>
              <w:rPr>
                <w:rFonts w:hint="default" w:ascii="Arial" w:hAnsi="Arial" w:cs="Arial"/>
                <w:sz w:val="20"/>
                <w:szCs w:val="20"/>
              </w:rPr>
              <w:t>http://www.eionet.europa.eu/gemet/concept/7495</w:t>
            </w:r>
            <w:r>
              <w:rPr>
                <w:rFonts w:hint="default" w:ascii="Arial" w:hAnsi="Arial" w:cs="Arial"/>
                <w:sz w:val="20"/>
                <w:szCs w:val="20"/>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comment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Miscellaneous information about the data or methods used to produce it. Any free-</w:t>
            </w:r>
          </w:p>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format text is appropriate.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“Any free-format text is</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appropriate.”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r>
              <w:rPr>
                <w:rFonts w:hint="default" w:ascii="Arial" w:hAnsi="Arial" w:cs="Arial"/>
                <w:b/>
                <w:bCs/>
                <w:i/>
                <w:iCs/>
                <w:strike w:val="0"/>
                <w:dstrike w:val="0"/>
                <w:outline w:val="0"/>
                <w:shadow w:val="0"/>
                <w:color w:val="000000"/>
                <w:sz w:val="20"/>
                <w:szCs w:val="20"/>
                <w:u w:val="none"/>
                <w:lang w:val="en"/>
              </w:rPr>
              <w:t>locator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L</w:t>
            </w:r>
            <w:r>
              <w:rPr>
                <w:rFonts w:hint="default" w:ascii="Arial" w:hAnsi="Arial" w:eastAsia="SimSun" w:cs="Arial"/>
                <w:color w:val="00000A"/>
                <w:kern w:val="0"/>
                <w:sz w:val="20"/>
                <w:szCs w:val="20"/>
                <w:lang w:val="en-US" w:eastAsia="zh-CN" w:bidi="ar"/>
              </w:rPr>
              <w:t>ink(s) to the resource</w:t>
            </w:r>
            <w:r>
              <w:rPr>
                <w:rFonts w:hint="default" w:ascii="Arial" w:hAnsi="Arial" w:eastAsia="SimSun" w:cs="Arial"/>
                <w:color w:val="00000A"/>
                <w:kern w:val="0"/>
                <w:sz w:val="20"/>
                <w:szCs w:val="20"/>
                <w:lang w:val="en" w:eastAsia="zh-CN" w:bidi="ar"/>
              </w:rPr>
              <w:t>. T</w:t>
            </w:r>
            <w:r>
              <w:rPr>
                <w:rFonts w:hint="default" w:ascii="Arial" w:hAnsi="Arial" w:eastAsia="SimSun" w:cs="Arial"/>
                <w:color w:val="00000A"/>
                <w:kern w:val="0"/>
                <w:sz w:val="20"/>
                <w:szCs w:val="20"/>
                <w:lang w:val="en-US" w:eastAsia="zh-CN" w:bidi="ar"/>
              </w:rPr>
              <w:t>he value domain of this metadata element is a character string, commonly expressed as uniform resource locator (URL).</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 xml:space="preserve">“https://github.com/HYPERNETS/hypernets_processor/" </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r>
              <w:rPr>
                <w:rFonts w:hint="default" w:ascii="Arial" w:hAnsi="Arial" w:cs="Arial"/>
                <w:b w:val="0"/>
                <w:bCs w:val="0"/>
                <w:color w:val="auto"/>
                <w:sz w:val="20"/>
                <w:szCs w:val="20"/>
                <w:lang w:val="en"/>
              </w:rPr>
              <w:t>_vnir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range of the dataset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“400-1000”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resolution_vnir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resolution of the dataset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r>
              <w:rPr>
                <w:rFonts w:hint="default" w:ascii="Arial" w:hAnsi="Arial" w:cs="Arial"/>
                <w:b w:val="0"/>
                <w:bCs w:val="0"/>
                <w:color w:val="auto"/>
                <w:sz w:val="20"/>
                <w:szCs w:val="20"/>
                <w:lang w:val="en"/>
              </w:rPr>
              <w:t>_swir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range of the dataset for land unit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“1000-1700”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bCs/>
                <w:i/>
                <w:iCs/>
                <w:strike w:val="0"/>
                <w:dstrike w:val="0"/>
                <w:outline w:val="0"/>
                <w:shadow w:val="0"/>
                <w:color w:val="000000"/>
                <w:sz w:val="20"/>
                <w:szCs w:val="20"/>
                <w:u w:val="none"/>
                <w:lang w:val="en"/>
              </w:rPr>
            </w:pPr>
            <w:r>
              <w:rPr>
                <w:rFonts w:hint="default" w:ascii="Arial" w:hAnsi="Arial" w:cs="Arial"/>
                <w:b w:val="0"/>
                <w:bCs w:val="0"/>
                <w:color w:val="auto"/>
                <w:sz w:val="20"/>
                <w:szCs w:val="20"/>
              </w:rPr>
              <w:t>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resolution_swir</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eastAsia="SimSun" w:cs="Arial"/>
                <w:color w:val="00000A"/>
                <w:kern w:val="0"/>
                <w:sz w:val="20"/>
                <w:szCs w:val="20"/>
                <w:lang w:val="en" w:eastAsia="zh-CN" w:bidi="ar"/>
              </w:rPr>
            </w:pPr>
            <w:r>
              <w:rPr>
                <w:rFonts w:hint="default" w:ascii="Arial" w:hAnsi="Arial" w:cs="Arial"/>
                <w:sz w:val="20"/>
                <w:szCs w:val="20"/>
                <w:lang w:val="en"/>
              </w:rPr>
              <w:t>Spectral resolution of the dataset for land unit in nm</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bCs/>
                <w:i/>
                <w:iCs/>
                <w:strike w:val="0"/>
                <w:dstrike w:val="0"/>
                <w:outline w:val="0"/>
                <w:shadow w:val="0"/>
                <w:color w:val="000000"/>
                <w:sz w:val="20"/>
                <w:szCs w:val="20"/>
                <w:u w:val="none"/>
                <w:lang w:val="en"/>
              </w:rPr>
            </w:pP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eastAsia="SimSun" w:cs="Arial"/>
                <w:color w:val="00000A"/>
                <w:kern w:val="0"/>
                <w:sz w:val="20"/>
                <w:szCs w:val="20"/>
                <w:lang w:val="en" w:eastAsia="zh-CN" w:bidi="ar"/>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Where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area</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Geographical coverage</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“Global”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“longitude”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northing</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“latitude”</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southermost_latitude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US" w:eastAsia="zh-CN" w:bidi="ar"/>
              </w:rPr>
              <w:t>This is the extent of the resource in the</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geographic space, given as a bounding box.The bounding box shall be expressed with westbound and eastbound longitudes, and southbound and northbound latitudes in decimal degrees, with a precision of at least two decimals.</w:t>
            </w:r>
            <w:r>
              <w:rPr>
                <w:rFonts w:hint="default" w:ascii="Arial" w:hAnsi="Arial" w:eastAsia="SimSun" w:cs="Arial"/>
                <w:color w:val="00000A"/>
                <w:kern w:val="0"/>
                <w:sz w:val="20"/>
                <w:szCs w:val="20"/>
                <w:lang w:val="en" w:eastAsia="zh-CN" w:bidi="ar"/>
              </w:rPr>
              <w:t xml:space="preserve"> 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northernmost_latitude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Value between “-90.00” and “90.00”.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“90.00”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westernmost_longitude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easternmost_longitude</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 w:eastAsia="zh-CN" w:bidi="ar"/>
              </w:rPr>
              <w:t>Value between “-180.00” and “180.00”.</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“180.00”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When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time_coverage_start</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Start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time_coverage_end</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End date of the data (ISO 8601).</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“2020-04-01T00:02:00Z”</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solar_azimuth_angle_min</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Minimum solar azimuth angle during the series (decimal degrees with 3 decimals)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190.000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Minimum solar zenith angles during the series (decimal degrees with 3 decimals, 0°is at nadir and 90° is at horizon)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50.000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solar_azimuth_angle_max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Maximum solar azimuth angle during the series (decimal degrees with 3 decimals)</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190.000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color w:val="auto"/>
                <w:sz w:val="20"/>
                <w:szCs w:val="20"/>
                <w:lang w:val="en"/>
              </w:rPr>
              <w:t>solar_zenith_angle_max</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Maximum solar zenith angles during the series (decimal degrees with 3 decimals, 0°is at nadir and 90° is at horizon)</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sz w:val="20"/>
                <w:szCs w:val="20"/>
                <w:lang w:val="en"/>
              </w:rPr>
              <w:t>50.000</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Who</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name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 Hunt”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creator_email</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Data provider email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“sam.hunt@npl.co.uk”</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responsible_party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Institution in charge of the data distribution (and management) of the data file</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National Physical Laboratory, UK</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acknowledgement</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“HYPERNETS project is funded by Horizon 2020 research and innovation program, Grand Agreement No 775993. Consortium of project  of the Hypernets test sites, .... are greatly acknowledged.”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FFFFFF" w:themeColor="background1"/>
                <w:sz w:val="20"/>
                <w:szCs w:val="20"/>
                <w:u w:val="none"/>
                <w:lang w:val="en"/>
              </w:rPr>
            </w:pPr>
            <w:r>
              <w:rPr>
                <w:rFonts w:hint="default" w:ascii="Arial" w:hAnsi="Arial" w:cs="Arial"/>
                <w:b w:val="0"/>
                <w:bCs w:val="0"/>
                <w:i w:val="0"/>
                <w:iCs w:val="0"/>
                <w:strike w:val="0"/>
                <w:dstrike w:val="0"/>
                <w:outline w:val="0"/>
                <w:shadow w:val="0"/>
                <w:color w:val="FFFFFF" w:themeColor="background1"/>
                <w:sz w:val="20"/>
                <w:szCs w:val="20"/>
                <w:u w:val="none"/>
                <w:lang w:val="en"/>
              </w:rPr>
              <w:t>How</w:t>
            </w:r>
          </w:p>
        </w:tc>
        <w:tc>
          <w:tcPr>
            <w:tcW w:w="481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8DB3E2" w:themeFill="text2" w:themeFillTint="66"/>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project_name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Project name and grand number if any</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“H2020 HYPERNETS GN 775993”</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language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the language in which the metadata elements are expressed.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“English”</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operational_status</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rPr>
              <w:t>Statement like :</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“under development”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“operational” or</w:t>
            </w:r>
            <w:r>
              <w:rPr>
                <w:rFonts w:hint="default" w:ascii="Arial" w:hAnsi="Arial" w:cs="Arial"/>
                <w:b w:val="0"/>
                <w:bCs w:val="0"/>
                <w:i w:val="0"/>
                <w:iCs w:val="0"/>
                <w:strike w:val="0"/>
                <w:dstrike w:val="0"/>
                <w:outline w:val="0"/>
                <w:shadow w:val="0"/>
                <w:color w:val="000000"/>
                <w:sz w:val="20"/>
                <w:szCs w:val="20"/>
                <w:u w:val="none"/>
                <w:lang w:val="en"/>
              </w:rPr>
              <w:t xml:space="preserve"> </w:t>
            </w:r>
            <w:r>
              <w:rPr>
                <w:rFonts w:hint="default" w:ascii="Arial" w:hAnsi="Arial" w:cs="Arial"/>
                <w:b w:val="0"/>
                <w:bCs w:val="0"/>
                <w:i w:val="0"/>
                <w:iCs w:val="0"/>
                <w:strike w:val="0"/>
                <w:dstrike w:val="0"/>
                <w:outline w:val="0"/>
                <w:shadow w:val="0"/>
                <w:color w:val="000000"/>
                <w:sz w:val="20"/>
                <w:szCs w:val="20"/>
                <w:u w:val="none"/>
              </w:rPr>
              <w:t>“experimental”</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“operational”</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limitations</w:t>
            </w:r>
          </w:p>
        </w:tc>
        <w:tc>
          <w:tcPr>
            <w:tcW w:w="481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P</w:t>
            </w:r>
            <w:r>
              <w:rPr>
                <w:rFonts w:hint="default" w:ascii="Arial" w:hAnsi="Arial" w:eastAsia="SimSun" w:cs="Arial"/>
                <w:color w:val="00000A"/>
                <w:kern w:val="0"/>
                <w:sz w:val="20"/>
                <w:szCs w:val="20"/>
                <w:lang w:val="en-US" w:eastAsia="zh-CN" w:bidi="ar"/>
              </w:rPr>
              <w:t>rovide information on the limitations</w:t>
            </w:r>
            <w:r>
              <w:rPr>
                <w:rFonts w:hint="default" w:ascii="Arial" w:hAnsi="Arial" w:eastAsia="SimSun" w:cs="Arial"/>
                <w:color w:val="00000A"/>
                <w:kern w:val="0"/>
                <w:sz w:val="20"/>
                <w:szCs w:val="20"/>
                <w:lang w:val="en" w:eastAsia="zh-CN" w:bidi="ar"/>
              </w:rPr>
              <w:t xml:space="preserve"> to access</w:t>
            </w:r>
            <w:r>
              <w:rPr>
                <w:rFonts w:hint="default" w:ascii="Arial" w:hAnsi="Arial" w:eastAsia="SimSun" w:cs="Arial"/>
                <w:color w:val="00000A"/>
                <w:kern w:val="0"/>
                <w:sz w:val="20"/>
                <w:szCs w:val="20"/>
                <w:lang w:val="en-US" w:eastAsia="zh-CN" w:bidi="ar"/>
              </w:rPr>
              <w:t xml:space="preserve"> and the reasons for them</w:t>
            </w:r>
            <w:r>
              <w:rPr>
                <w:rFonts w:hint="default" w:ascii="Arial" w:hAnsi="Arial" w:eastAsia="SimSun" w:cs="Arial"/>
                <w:color w:val="00000A"/>
                <w:kern w:val="0"/>
                <w:sz w:val="20"/>
                <w:szCs w:val="20"/>
                <w:lang w:val="en" w:eastAsia="zh-CN" w:bidi="ar"/>
              </w:rPr>
              <w:t xml:space="preserve"> or, in case of</w:t>
            </w:r>
            <w:r>
              <w:rPr>
                <w:rFonts w:hint="default" w:ascii="Arial" w:hAnsi="Arial" w:eastAsia="SimSun" w:cs="Arial"/>
                <w:color w:val="00000A"/>
                <w:kern w:val="0"/>
                <w:sz w:val="20"/>
                <w:szCs w:val="20"/>
                <w:lang w:val="en-US" w:eastAsia="zh-CN" w:bidi="ar"/>
              </w:rPr>
              <w:t xml:space="preserve"> no limitations on public access, indicate that fact.</w:t>
            </w:r>
            <w:r>
              <w:rPr>
                <w:rFonts w:hint="default" w:ascii="Arial" w:hAnsi="Arial" w:eastAsia="SimSun" w:cs="Arial"/>
                <w:color w:val="00000A"/>
                <w:kern w:val="0"/>
                <w:sz w:val="20"/>
                <w:szCs w:val="20"/>
                <w:lang w:val="en" w:eastAsia="zh-CN" w:bidi="ar"/>
              </w:rPr>
              <w:t xml:space="preserve"> T</w:t>
            </w:r>
            <w:r>
              <w:rPr>
                <w:rFonts w:hint="default" w:ascii="Arial" w:hAnsi="Arial" w:eastAsia="SimSun" w:cs="Arial"/>
                <w:color w:val="00000A"/>
                <w:kern w:val="0"/>
                <w:sz w:val="20"/>
                <w:szCs w:val="20"/>
                <w:lang w:val="en-US" w:eastAsia="zh-CN" w:bidi="ar"/>
              </w:rPr>
              <w:t>he value domain of this metadata element is free tex</w:t>
            </w:r>
            <w:r>
              <w:rPr>
                <w:rFonts w:hint="default" w:ascii="Arial" w:hAnsi="Arial" w:eastAsia="SimSun" w:cs="Arial"/>
                <w:color w:val="00000A"/>
                <w:kern w:val="0"/>
                <w:sz w:val="20"/>
                <w:szCs w:val="20"/>
                <w:lang w:val="en" w:eastAsia="zh-CN" w:bidi="ar"/>
              </w:rPr>
              <w:t>t, e.g., “no limitations” or “registered users only”.</w:t>
            </w:r>
          </w:p>
        </w:tc>
        <w:tc>
          <w:tcPr>
            <w:tcW w:w="2625" w:type="dxa"/>
            <w:tcBorders>
              <w:top w:val="single" w:color="4F81BD" w:sz="8" w:space="0"/>
              <w:left w:val="single" w:color="4F81BD" w:sz="8" w:space="0"/>
              <w:bottom w:val="single" w:color="4F81BD" w:sz="8" w:space="0"/>
              <w:right w:val="single" w:color="4F81BD" w:sz="8" w:space="0"/>
              <w:insideH w:val="single" w:sz="6" w:space="0"/>
              <w:insideV w:val="single" w:sz="6"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w:t>
            </w:r>
            <w:r>
              <w:rPr>
                <w:rFonts w:hint="default" w:ascii="Arial" w:hAnsi="Arial" w:eastAsia="SimSun" w:cs="Arial"/>
                <w:color w:val="00000A"/>
                <w:kern w:val="0"/>
                <w:sz w:val="20"/>
                <w:szCs w:val="20"/>
                <w:lang w:val="en-US" w:eastAsia="zh-CN" w:bidi="ar"/>
              </w:rPr>
              <w:t>no limitations to public access</w:t>
            </w:r>
            <w:r>
              <w:rPr>
                <w:rFonts w:hint="default" w:ascii="Arial" w:hAnsi="Arial" w:cs="Arial"/>
                <w:b w:val="0"/>
                <w:bCs w:val="0"/>
                <w:i w:val="0"/>
                <w:iCs w:val="0"/>
                <w:strike w:val="0"/>
                <w:dstrike w:val="0"/>
                <w:outline w:val="0"/>
                <w:shadow w:val="0"/>
                <w:color w:val="000000"/>
                <w:sz w:val="20"/>
                <w:szCs w:val="20"/>
                <w:u w:val="none"/>
                <w:lang w:val="en"/>
              </w:rPr>
              <w:t>”</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cs="Arial"/>
                <w:b w:val="0"/>
                <w:bCs w:val="0"/>
                <w:i w:val="0"/>
                <w:iCs w:val="0"/>
                <w:strike w:val="0"/>
                <w:dstrike w:val="0"/>
                <w:outline w:val="0"/>
                <w:shadow w:val="0"/>
                <w:color w:val="000000"/>
                <w:sz w:val="20"/>
                <w:szCs w:val="20"/>
                <w:u w:val="none"/>
                <w:lang w:val="en"/>
              </w:rPr>
              <w:t>licence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Creative Commons licenses</w:t>
            </w:r>
            <w:r>
              <w:rPr>
                <w:rFonts w:hint="default" w:ascii="Arial" w:hAnsi="Arial" w:eastAsia="SimSun" w:cs="Arial"/>
                <w:color w:val="00000A"/>
                <w:kern w:val="0"/>
                <w:sz w:val="20"/>
                <w:szCs w:val="20"/>
                <w:lang w:val="en" w:eastAsia="zh-CN" w:bidi="ar"/>
              </w:rPr>
              <w:t xml:space="preserve"> providing information on the publication and re-use of the data.</w:t>
            </w:r>
          </w:p>
          <w:p>
            <w:pPr>
              <w:pStyle w:val="125"/>
              <w:jc w:val="left"/>
              <w:rPr>
                <w:rFonts w:hint="default" w:ascii="Arial" w:hAnsi="Arial" w:cs="Arial"/>
                <w:b w:val="0"/>
                <w:bCs w:val="0"/>
                <w:i w:val="0"/>
                <w:iCs w:val="0"/>
                <w:strike w:val="0"/>
                <w:dstrike w:val="0"/>
                <w:outline w:val="0"/>
                <w:shadow w:val="0"/>
                <w:color w:val="000000"/>
                <w:sz w:val="20"/>
                <w:szCs w:val="20"/>
                <w:u w:val="none"/>
              </w:rPr>
            </w:pP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bCs/>
                <w:i w:val="0"/>
                <w:iCs w:val="0"/>
                <w:strike w:val="0"/>
                <w:dstrike w:val="0"/>
                <w:outline w:val="0"/>
                <w:shadow w:val="0"/>
                <w:color w:val="000000"/>
                <w:sz w:val="20"/>
                <w:szCs w:val="20"/>
                <w:u w:val="none"/>
                <w:lang w:val="en"/>
              </w:rPr>
            </w:pPr>
            <w:r>
              <w:rPr>
                <w:rFonts w:hint="default" w:ascii="Arial" w:hAnsi="Arial" w:eastAsia="SimSun" w:cs="Arial"/>
                <w:color w:val="00000A"/>
                <w:kern w:val="0"/>
                <w:sz w:val="20"/>
                <w:szCs w:val="20"/>
                <w:lang w:val="en" w:eastAsia="zh-CN" w:bidi="ar"/>
              </w:rPr>
              <w:t>“</w:t>
            </w:r>
            <w:r>
              <w:rPr>
                <w:rFonts w:hint="default" w:ascii="Arial" w:hAnsi="Arial" w:eastAsia="SimSun" w:cs="Arial"/>
                <w:color w:val="00000A"/>
                <w:kern w:val="0"/>
                <w:sz w:val="20"/>
                <w:szCs w:val="20"/>
                <w:lang w:val="en-US" w:eastAsia="zh-CN" w:bidi="ar"/>
              </w:rPr>
              <w:t>Attribution-NonCommercial-NoDerivs CC BY-NC-N</w:t>
            </w:r>
            <w:r>
              <w:rPr>
                <w:rFonts w:hint="default" w:ascii="Arial" w:hAnsi="Arial" w:eastAsia="SimSun" w:cs="Arial"/>
                <w:color w:val="00000A"/>
                <w:kern w:val="0"/>
                <w:sz w:val="20"/>
                <w:szCs w:val="20"/>
                <w:lang w:val="en" w:eastAsia="zh-CN" w:bidi="ar"/>
              </w:rPr>
              <w:t>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7" w:type="dxa"/>
            <w:bottom w:w="0" w:type="dxa"/>
            <w:right w:w="0" w:type="dxa"/>
          </w:tblCellMar>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conformity</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Degree of conformity: Conformant (</w:t>
            </w:r>
            <w:r>
              <w:rPr>
                <w:rFonts w:hint="default" w:ascii="Arial" w:hAnsi="Arial" w:eastAsia="SimSun" w:cs="Arial"/>
                <w:color w:val="00000A"/>
                <w:kern w:val="0"/>
                <w:sz w:val="20"/>
                <w:szCs w:val="20"/>
                <w:lang w:val="en-US" w:eastAsia="zh-CN" w:bidi="ar"/>
              </w:rPr>
              <w:t>conformant</w:t>
            </w:r>
            <w:r>
              <w:rPr>
                <w:rFonts w:hint="default" w:ascii="Arial" w:hAnsi="Arial" w:eastAsia="SimSun" w:cs="Arial"/>
                <w:color w:val="00000A"/>
                <w:kern w:val="0"/>
                <w:sz w:val="20"/>
                <w:szCs w:val="20"/>
                <w:lang w:val="en" w:eastAsia="zh-CN" w:bidi="ar"/>
              </w:rPr>
              <w:t>), not conformant (</w:t>
            </w:r>
            <w:r>
              <w:rPr>
                <w:rFonts w:hint="default" w:ascii="Arial" w:hAnsi="Arial" w:cs="Arial"/>
                <w:b w:val="0"/>
                <w:bCs w:val="0"/>
                <w:i w:val="0"/>
                <w:iCs w:val="0"/>
                <w:strike w:val="0"/>
                <w:dstrike w:val="0"/>
                <w:outline w:val="0"/>
                <w:shadow w:val="0"/>
                <w:color w:val="000000"/>
                <w:sz w:val="20"/>
                <w:szCs w:val="20"/>
                <w:u w:val="none"/>
                <w:lang w:val="en"/>
              </w:rPr>
              <w:t>NotConformant) or not evaluated (notEvaluated)</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“notEvaluated”</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PrEx>
        <w:trPr>
          <w:trHeight w:val="308" w:hRule="atLeast"/>
        </w:trPr>
        <w:tc>
          <w:tcPr>
            <w:tcW w:w="1711"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lineage</w:t>
            </w:r>
          </w:p>
        </w:tc>
        <w:tc>
          <w:tcPr>
            <w:tcW w:w="4815"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widowControl/>
              <w:suppressLineNumbers w:val="0"/>
              <w:jc w:val="left"/>
              <w:rPr>
                <w:rFonts w:hint="default" w:ascii="Arial" w:hAnsi="Arial" w:cs="Arial"/>
                <w:b w:val="0"/>
                <w:bCs w:val="0"/>
                <w:i w:val="0"/>
                <w:iCs w:val="0"/>
                <w:strike w:val="0"/>
                <w:dstrike w:val="0"/>
                <w:outline w:val="0"/>
                <w:shadow w:val="0"/>
                <w:color w:val="000000"/>
                <w:sz w:val="20"/>
                <w:szCs w:val="20"/>
                <w:u w:val="none"/>
              </w:rPr>
            </w:pPr>
            <w:r>
              <w:rPr>
                <w:rFonts w:hint="default" w:ascii="Arial" w:hAnsi="Arial" w:eastAsia="SimSun" w:cs="Arial"/>
                <w:color w:val="00000A"/>
                <w:kern w:val="0"/>
                <w:sz w:val="20"/>
                <w:szCs w:val="20"/>
                <w:lang w:val="en-US" w:eastAsia="zh-CN" w:bidi="ar"/>
              </w:rPr>
              <w:t>This is a statement on process history and/or overall quality of the spatial data set. Where appropriate it may include a statement whether the data set has been validated or quality assured, whether it is the official version (if multiple versions exist)</w:t>
            </w:r>
            <w:r>
              <w:rPr>
                <w:rFonts w:hint="default" w:ascii="Arial" w:hAnsi="Arial" w:eastAsia="SimSun" w:cs="Arial"/>
                <w:color w:val="00000A"/>
                <w:kern w:val="0"/>
                <w:sz w:val="20"/>
                <w:szCs w:val="20"/>
                <w:lang w:val="en" w:eastAsia="zh-CN" w:bidi="ar"/>
              </w:rPr>
              <w:t xml:space="preserve">. </w:t>
            </w:r>
            <w:r>
              <w:rPr>
                <w:rFonts w:hint="default" w:ascii="Arial" w:hAnsi="Arial" w:eastAsia="SimSun" w:cs="Arial"/>
                <w:color w:val="00000A"/>
                <w:kern w:val="0"/>
                <w:sz w:val="20"/>
                <w:szCs w:val="20"/>
                <w:lang w:val="en-US" w:eastAsia="zh-CN" w:bidi="ar"/>
              </w:rPr>
              <w:t>The value domain of this metadata element is free text.</w:t>
            </w:r>
          </w:p>
        </w:tc>
        <w:tc>
          <w:tcPr>
            <w:tcW w:w="262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25"/>
              <w:jc w:val="left"/>
              <w:rPr>
                <w:rFonts w:hint="default" w:ascii="Arial" w:hAnsi="Arial" w:eastAsia="SimSun" w:cs="Arial"/>
                <w:color w:val="00000A"/>
                <w:kern w:val="0"/>
                <w:sz w:val="20"/>
                <w:szCs w:val="20"/>
                <w:lang w:val="en-US" w:eastAsia="zh-CN" w:bidi="ar"/>
              </w:rPr>
            </w:pPr>
            <w:r>
              <w:rPr>
                <w:rFonts w:hint="default" w:ascii="Arial" w:hAnsi="Arial" w:cs="Arial"/>
                <w:b w:val="0"/>
                <w:bCs w:val="0"/>
                <w:i w:val="0"/>
                <w:iCs w:val="0"/>
                <w:strike w:val="0"/>
                <w:dstrike w:val="0"/>
                <w:outline w:val="0"/>
                <w:shadow w:val="0"/>
                <w:color w:val="000000"/>
                <w:sz w:val="20"/>
                <w:szCs w:val="20"/>
                <w:u w:val="none"/>
                <w:lang w:val="en"/>
              </w:rPr>
              <w:t>“Quality assured following [URL data processing/QC]”</w:t>
            </w:r>
          </w:p>
        </w:tc>
      </w:tr>
    </w:tbl>
    <w:p/>
    <w:p>
      <w:pPr>
        <w:pStyle w:val="3"/>
        <w:numPr>
          <w:ilvl w:val="1"/>
          <w:numId w:val="2"/>
        </w:numPr>
        <w:spacing w:before="0" w:after="240"/>
        <w:rPr>
          <w:rFonts w:hint="default"/>
          <w:lang w:val="en"/>
        </w:rPr>
      </w:pPr>
      <w:bookmarkStart w:id="52" w:name="_Toc252487186"/>
      <w:bookmarkStart w:id="53" w:name="_Toc167048904"/>
      <w:r>
        <w:rPr>
          <w:rFonts w:hint="default"/>
          <w:lang w:val="en"/>
        </w:rPr>
        <w:t>Instrument and system</w:t>
      </w:r>
      <w:r>
        <w:t xml:space="preserve"> Metadata</w:t>
      </w:r>
      <w:bookmarkEnd w:id="52"/>
      <w:bookmarkEnd w:id="53"/>
    </w:p>
    <w:p>
      <w:pPr>
        <w:jc w:val="both"/>
        <w:rPr>
          <w:rFonts w:hint="default"/>
          <w:lang w:val="en"/>
        </w:rPr>
      </w:pPr>
      <w:r>
        <w:rPr>
          <w:rFonts w:hint="default"/>
          <w:lang w:val="en"/>
        </w:rPr>
        <w:t xml:space="preserve">Instrument and system </w:t>
      </w:r>
      <w:r>
        <w:t xml:space="preserve">metadata </w:t>
      </w:r>
      <w:r>
        <w:rPr>
          <w:rFonts w:hint="default"/>
          <w:lang w:val="en"/>
        </w:rPr>
        <w:t xml:space="preserve">are described in </w:t>
      </w:r>
      <w:r>
        <w:rPr>
          <w:rFonts w:hint="default"/>
          <w:lang w:val="en"/>
        </w:rPr>
        <w:fldChar w:fldCharType="begin"/>
      </w:r>
      <w:r>
        <w:rPr>
          <w:rFonts w:hint="default"/>
          <w:lang w:val="en"/>
        </w:rPr>
        <w:instrText xml:space="preserve"> REF _Ref1174259927 \h </w:instrText>
      </w:r>
      <w:r>
        <w:rPr>
          <w:rFonts w:hint="default"/>
          <w:lang w:val="en"/>
        </w:rPr>
        <w:fldChar w:fldCharType="separate"/>
      </w:r>
      <w:r>
        <w:t>Table 7</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_Ref1023409216 \h </w:instrText>
      </w:r>
      <w:r>
        <w:rPr>
          <w:rFonts w:hint="default"/>
          <w:lang w:val="en"/>
        </w:rPr>
        <w:fldChar w:fldCharType="separate"/>
      </w:r>
      <w:r>
        <w:t>Table 8</w:t>
      </w:r>
      <w:r>
        <w:rPr>
          <w:rFonts w:hint="default"/>
          <w:lang w:val="en"/>
        </w:rPr>
        <w:t>,</w:t>
      </w:r>
      <w:r>
        <w:rPr>
          <w:rFonts w:hint="default"/>
          <w:lang w:val="en"/>
        </w:rPr>
        <w:fldChar w:fldCharType="end"/>
      </w:r>
      <w:r>
        <w:rPr>
          <w:rFonts w:hint="default"/>
          <w:lang w:val="en"/>
        </w:rPr>
        <w:t xml:space="preserve"> respectively. As described in </w:t>
      </w:r>
      <w:r>
        <w:rPr>
          <w:rFonts w:hint="default"/>
          <w:lang w:val="en"/>
        </w:rPr>
        <w:fldChar w:fldCharType="begin"/>
      </w:r>
      <w:r>
        <w:rPr>
          <w:rFonts w:hint="default"/>
          <w:lang w:val="en"/>
        </w:rPr>
        <w:instrText xml:space="preserve"> REF _Ref710379599 \h </w:instrText>
      </w:r>
      <w:r>
        <w:rPr>
          <w:rFonts w:hint="default"/>
          <w:lang w:val="en"/>
        </w:rPr>
        <w:fldChar w:fldCharType="separate"/>
      </w:r>
      <w:r>
        <w:t>Figure 3</w:t>
      </w:r>
      <w:r>
        <w:rPr>
          <w:rFonts w:hint="default"/>
          <w:lang w:val="en"/>
        </w:rPr>
        <w:fldChar w:fldCharType="end"/>
      </w:r>
      <w:r>
        <w:rPr>
          <w:rFonts w:hint="default"/>
          <w:lang w:val="en"/>
        </w:rPr>
        <w:t>, relations between these tables are ensured by “keys” metatafields. These keys also allows to link these tables with the essential components metadata table (i.e.,</w:t>
      </w:r>
      <w:r>
        <w:rPr>
          <w:rFonts w:hint="default"/>
          <w:lang w:val="en"/>
        </w:rPr>
        <w:fldChar w:fldCharType="begin"/>
      </w:r>
      <w:r>
        <w:rPr>
          <w:rFonts w:hint="default"/>
          <w:lang w:val="en"/>
        </w:rPr>
        <w:instrText xml:space="preserve"> REF _Ref1498981223 \h </w:instrText>
      </w:r>
      <w:r>
        <w:rPr>
          <w:rFonts w:hint="default"/>
          <w:lang w:val="en"/>
        </w:rPr>
        <w:fldChar w:fldCharType="separate"/>
      </w:r>
      <w:r>
        <w:t>Table 9</w:t>
      </w:r>
      <w:r>
        <w:rPr>
          <w:rFonts w:hint="default"/>
          <w:lang w:val="en"/>
        </w:rPr>
        <w:fldChar w:fldCharType="end"/>
      </w:r>
      <w:r>
        <w:rPr>
          <w:rFonts w:hint="default"/>
          <w:lang w:val="en"/>
        </w:rPr>
        <w:t xml:space="preserve">) and auxiliary components (i.e., </w:t>
      </w:r>
      <w:r>
        <w:rPr>
          <w:rFonts w:hint="default"/>
          <w:lang w:val="en"/>
        </w:rPr>
        <w:fldChar w:fldCharType="begin"/>
      </w:r>
      <w:r>
        <w:rPr>
          <w:rFonts w:hint="default"/>
          <w:lang w:val="en"/>
        </w:rPr>
        <w:instrText xml:space="preserve"> REF _Ref121165606 \h </w:instrText>
      </w:r>
      <w:r>
        <w:rPr>
          <w:rFonts w:hint="default"/>
          <w:lang w:val="en"/>
        </w:rPr>
        <w:fldChar w:fldCharType="separate"/>
      </w:r>
      <w:r>
        <w:t>Table 10</w:t>
      </w:r>
      <w:r>
        <w:rPr>
          <w:rFonts w:hint="default"/>
          <w:lang w:val="en"/>
        </w:rPr>
        <w:t>)</w:t>
      </w:r>
      <w:r>
        <w:rPr>
          <w:rFonts w:hint="default"/>
          <w:lang w:val="en"/>
        </w:rPr>
        <w:fldChar w:fldCharType="end"/>
      </w:r>
      <w:r>
        <w:rPr>
          <w:rFonts w:hint="default"/>
          <w:lang w:val="en"/>
        </w:rPr>
        <w:t xml:space="preserve"> and site metadata (i.e., </w:t>
      </w:r>
      <w:r>
        <w:rPr>
          <w:rFonts w:hint="default"/>
          <w:lang w:val="en"/>
        </w:rPr>
        <w:fldChar w:fldCharType="begin"/>
      </w:r>
      <w:r>
        <w:rPr>
          <w:rFonts w:hint="default"/>
          <w:lang w:val="en"/>
        </w:rPr>
        <w:instrText xml:space="preserve"> REF _Ref2129508542 \h </w:instrText>
      </w:r>
      <w:r>
        <w:rPr>
          <w:rFonts w:hint="default"/>
          <w:lang w:val="en"/>
        </w:rPr>
        <w:fldChar w:fldCharType="separate"/>
      </w:r>
      <w:r>
        <w:t>Table 11</w:t>
      </w:r>
      <w:r>
        <w:rPr>
          <w:rFonts w:hint="default"/>
          <w:lang w:val="en"/>
        </w:rPr>
        <w:t>)</w:t>
      </w:r>
      <w:r>
        <w:rPr>
          <w:rFonts w:hint="default"/>
          <w:lang w:val="en"/>
        </w:rPr>
        <w:fldChar w:fldCharType="end"/>
      </w:r>
      <w:r>
        <w:rPr>
          <w:rFonts w:hint="default"/>
          <w:lang w:val="en"/>
        </w:rPr>
        <w:t>. Key metadata fields are given in bold.</w:t>
      </w:r>
    </w:p>
    <w:p>
      <w:pPr>
        <w:jc w:val="both"/>
        <w:rPr>
          <w:rFonts w:hint="default"/>
          <w:lang w:val="en"/>
        </w:rPr>
      </w:pPr>
    </w:p>
    <w:p>
      <w:pPr>
        <w:pStyle w:val="4"/>
        <w:numPr>
          <w:ilvl w:val="2"/>
          <w:numId w:val="2"/>
        </w:numPr>
        <w:bidi w:val="0"/>
        <w:ind w:left="720" w:leftChars="0" w:hanging="720" w:firstLineChars="0"/>
        <w:rPr>
          <w:rFonts w:hint="default"/>
          <w:lang w:val="en"/>
        </w:rPr>
      </w:pPr>
      <w:bookmarkStart w:id="54" w:name="_Toc94546039"/>
      <w:bookmarkStart w:id="55" w:name="_Toc287252052"/>
      <w:r>
        <w:rPr>
          <w:rFonts w:hint="default"/>
          <w:lang w:val="en"/>
        </w:rPr>
        <w:t>Instrument metadata</w:t>
      </w:r>
      <w:bookmarkEnd w:id="54"/>
      <w:bookmarkEnd w:id="55"/>
    </w:p>
    <w:p>
      <w:pPr>
        <w:pStyle w:val="15"/>
        <w:rPr>
          <w:rFonts w:hint="default"/>
          <w:lang w:val="en"/>
        </w:rPr>
      </w:pPr>
      <w:bookmarkStart w:id="56" w:name="_Ref1174259927"/>
      <w:r>
        <w:t xml:space="preserve">Table </w:t>
      </w:r>
      <w:r>
        <w:fldChar w:fldCharType="begin"/>
      </w:r>
      <w:r>
        <w:instrText xml:space="preserve"> SEQ Table \* ARABIC </w:instrText>
      </w:r>
      <w:r>
        <w:fldChar w:fldCharType="separate"/>
      </w:r>
      <w:r>
        <w:t>7</w:t>
      </w:r>
      <w:r>
        <w:fldChar w:fldCharType="end"/>
      </w:r>
      <w:bookmarkStart w:id="57" w:name="_Toc2119031609"/>
      <w:r>
        <w:rPr>
          <w:lang w:val="en"/>
        </w:rPr>
        <w:t xml:space="preserve"> </w:t>
      </w:r>
      <w:r>
        <w:t xml:space="preserve">– </w:t>
      </w:r>
      <w:r>
        <w:rPr>
          <w:lang w:val="en"/>
        </w:rPr>
        <w:t>Instrument metadata</w:t>
      </w:r>
      <w:bookmarkEnd w:id="56"/>
      <w:bookmarkEnd w:id="5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instrument_id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ascii="Arial" w:hAnsi="Arial" w:cs="Arial"/>
                <w:color w:val="auto"/>
                <w:sz w:val="20"/>
                <w:szCs w:val="20"/>
              </w:rPr>
              <w:t>Serial number or identifier for the</w:t>
            </w:r>
            <w:r>
              <w:rPr>
                <w:rFonts w:hint="default" w:ascii="Arial" w:hAnsi="Arial" w:cs="Arial"/>
                <w:color w:val="auto"/>
                <w:sz w:val="20"/>
                <w:szCs w:val="20"/>
                <w:lang w:val="en"/>
              </w:rPr>
              <w:t xml:space="preserve"> </w:t>
            </w:r>
            <w:r>
              <w:rPr>
                <w:rFonts w:ascii="Arial" w:hAnsi="Arial" w:cs="Arial"/>
                <w:color w:val="auto"/>
                <w:sz w:val="20"/>
                <w:szCs w:val="20"/>
              </w:rPr>
              <w:t>instrument package mounted in system_id</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manufacturer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Name of make or model of the instrument in instrument_id (ex/ ‘HYPSTAR’).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Date of manufacture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Design version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Name of the firmware within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“Firmware4HYDER”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ascii="Arial" w:hAnsi="Arial" w:cs="Arial"/>
                <w:b w:val="0"/>
                <w:bCs w:val="0"/>
                <w:sz w:val="20"/>
                <w:szCs w:val="20"/>
              </w:rPr>
            </w:pPr>
            <w:r>
              <w:rPr>
                <w:rFonts w:ascii="Arial" w:hAnsi="Arial" w:cs="Arial"/>
                <w:color w:val="auto"/>
                <w:sz w:val="20"/>
                <w:szCs w:val="20"/>
              </w:rPr>
              <w:t>Firmware version for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“www.hypernets/firmware4hyppstarr/”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instrument_history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Free text about the instrument history and description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“2020-04-01T00:02:00Z :</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Creation\n</w:t>
            </w:r>
          </w:p>
          <w:p>
            <w:pPr>
              <w:pStyle w:val="125"/>
              <w:jc w:val="left"/>
              <w:rPr>
                <w:rFonts w:hint="default" w:ascii="Arial" w:hAnsi="Arial" w:cs="Arial"/>
                <w:b w:val="0"/>
                <w:bCs w:val="0"/>
                <w:i w:val="0"/>
                <w:iCs w:val="0"/>
                <w:strike w:val="0"/>
                <w:dstrike w:val="0"/>
                <w:outline w:val="0"/>
                <w:shadow w:val="0"/>
                <w:color w:val="000000"/>
                <w:sz w:val="20"/>
                <w:szCs w:val="20"/>
                <w:u w:val="none"/>
                <w:lang w:val="en"/>
              </w:rPr>
            </w:pPr>
            <w:r>
              <w:rPr>
                <w:rFonts w:hint="default" w:ascii="Arial" w:hAnsi="Arial" w:cs="Arial"/>
                <w:b w:val="0"/>
                <w:bCs w:val="0"/>
                <w:i w:val="0"/>
                <w:iCs w:val="0"/>
                <w:strike w:val="0"/>
                <w:dstrike w:val="0"/>
                <w:outline w:val="0"/>
                <w:shadow w:val="0"/>
                <w:color w:val="000000"/>
                <w:sz w:val="20"/>
                <w:szCs w:val="20"/>
                <w:u w:val="none"/>
                <w:lang w:val="en"/>
              </w:rPr>
              <w:t>2028-03-23T11:56:12Z :</w:t>
            </w:r>
          </w:p>
          <w:p>
            <w:pPr>
              <w:pStyle w:val="125"/>
              <w:rPr>
                <w:rFonts w:hint="default" w:ascii="Arial" w:hAnsi="Arial" w:cs="Arial"/>
                <w:b w:val="0"/>
                <w:bCs w:val="0"/>
                <w:sz w:val="20"/>
                <w:szCs w:val="20"/>
                <w:lang w:val="en"/>
              </w:rPr>
            </w:pPr>
            <w:r>
              <w:rPr>
                <w:rFonts w:hint="default" w:ascii="Arial" w:hAnsi="Arial" w:cs="Arial"/>
                <w:b w:val="0"/>
                <w:bCs w:val="0"/>
                <w:i w:val="0"/>
                <w:iCs w:val="0"/>
                <w:strike w:val="0"/>
                <w:dstrike w:val="0"/>
                <w:outline w:val="0"/>
                <w:shadow w:val="0"/>
                <w:color w:val="000000"/>
                <w:sz w:val="20"/>
                <w:szCs w:val="20"/>
                <w:u w:val="none"/>
                <w:lang w:val="en"/>
              </w:rPr>
              <w:t>Radiance head replaced”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instrument_deployment_date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instrument (should correspond to date of the first data send by the instrument)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“2020-04-25”</w:t>
            </w:r>
          </w:p>
        </w:tc>
      </w:tr>
    </w:tbl>
    <w:p>
      <w:pPr>
        <w:rPr>
          <w:rFonts w:hint="default"/>
          <w:lang w:val="en"/>
        </w:rPr>
      </w:pPr>
    </w:p>
    <w:p>
      <w:pPr>
        <w:pStyle w:val="4"/>
        <w:numPr>
          <w:ilvl w:val="2"/>
          <w:numId w:val="2"/>
        </w:numPr>
        <w:bidi w:val="0"/>
        <w:ind w:left="720" w:leftChars="0" w:hanging="720" w:firstLineChars="0"/>
        <w:rPr>
          <w:rFonts w:hint="default"/>
          <w:lang w:val="en"/>
        </w:rPr>
      </w:pPr>
      <w:bookmarkStart w:id="58" w:name="_Toc1452722271"/>
      <w:bookmarkStart w:id="59" w:name="_Toc1891334904"/>
      <w:r>
        <w:rPr>
          <w:rFonts w:hint="default"/>
          <w:lang w:val="en"/>
        </w:rPr>
        <w:t>System metadata</w:t>
      </w:r>
      <w:bookmarkEnd w:id="58"/>
      <w:bookmarkEnd w:id="59"/>
    </w:p>
    <w:p>
      <w:pPr>
        <w:rPr>
          <w:rFonts w:hint="default"/>
          <w:lang w:val="en"/>
        </w:rPr>
      </w:pPr>
    </w:p>
    <w:p>
      <w:pPr>
        <w:pStyle w:val="15"/>
        <w:rPr>
          <w:rFonts w:hint="default"/>
          <w:lang w:val="en"/>
        </w:rPr>
      </w:pPr>
      <w:bookmarkStart w:id="60" w:name="_Ref225203663"/>
      <w:bookmarkStart w:id="61" w:name="_Ref1023409216"/>
      <w:r>
        <w:t xml:space="preserve">Table </w:t>
      </w:r>
      <w:r>
        <w:fldChar w:fldCharType="begin"/>
      </w:r>
      <w:r>
        <w:instrText xml:space="preserve"> SEQ Table \* ARABIC </w:instrText>
      </w:r>
      <w:r>
        <w:fldChar w:fldCharType="separate"/>
      </w:r>
      <w:r>
        <w:t>8</w:t>
      </w:r>
      <w:r>
        <w:fldChar w:fldCharType="end"/>
      </w:r>
      <w:bookmarkEnd w:id="60"/>
      <w:bookmarkStart w:id="62" w:name="_Toc1877230651"/>
      <w:r>
        <w:rPr>
          <w:rFonts w:hint="default"/>
          <w:lang w:val="en"/>
        </w:rPr>
        <w:t xml:space="preserve"> </w:t>
      </w:r>
      <w:r>
        <w:t xml:space="preserve">– </w:t>
      </w:r>
      <w:r>
        <w:rPr>
          <w:lang w:val="en"/>
        </w:rPr>
        <w:t>System metadata</w:t>
      </w:r>
      <w:bookmarkEnd w:id="61"/>
      <w:bookmarkEnd w:id="6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system_id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Identifier for the deployed system package (instrument + pan_tilt + sensors)</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e.g. “HYPSTAR00102”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 xml:space="preserve">Name of make or model of the deployed system (ex/ ‘PANTHYR’ or name of </w:t>
            </w:r>
            <w:r>
              <w:rPr>
                <w:rFonts w:hint="default" w:ascii="Arial" w:hAnsi="Arial" w:cs="Arial"/>
                <w:b w:val="0"/>
                <w:bCs w:val="0"/>
                <w:color w:val="auto"/>
                <w:sz w:val="20"/>
                <w:szCs w:val="20"/>
                <w:lang w:val="en"/>
              </w:rPr>
              <w:t xml:space="preserve">HYPERNETS </w:t>
            </w:r>
            <w:r>
              <w:rPr>
                <w:rFonts w:hint="default" w:ascii="Arial" w:hAnsi="Arial" w:cs="Arial"/>
                <w:b w:val="0"/>
                <w:bCs w:val="0"/>
                <w:color w:val="auto"/>
                <w:sz w:val="20"/>
                <w:szCs w:val="20"/>
              </w:rPr>
              <w:t>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“HYPSTAR”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Name of manufacturer for the deployed system package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keepNext w:val="0"/>
              <w:keepLines w:val="0"/>
              <w:widowControl/>
              <w:suppressLineNumbers w:val="0"/>
              <w:jc w:val="left"/>
              <w:rPr>
                <w:rFonts w:hint="default" w:ascii="Arial" w:hAnsi="Arial" w:cs="Arial"/>
                <w:b w:val="0"/>
                <w:bCs w:val="0"/>
                <w:sz w:val="20"/>
                <w:szCs w:val="20"/>
                <w:lang w:val="en"/>
              </w:rPr>
            </w:pPr>
            <w:r>
              <w:rPr>
                <w:rFonts w:hint="default" w:ascii="Arial" w:hAnsi="Arial" w:cs="Arial"/>
                <w:b w:val="0"/>
                <w:bCs w:val="0"/>
                <w:sz w:val="20"/>
                <w:szCs w:val="20"/>
                <w:lang w:val="en"/>
              </w:rPr>
              <w:t>“</w:t>
            </w:r>
            <w:r>
              <w:rPr>
                <w:rStyle w:val="129"/>
                <w:rFonts w:hint="default" w:ascii="Arial" w:hAnsi="Arial" w:cs="Arial"/>
                <w:sz w:val="20"/>
                <w:szCs w:val="20"/>
                <w:lang w:val="en-US" w:eastAsia="zh-CN"/>
              </w:rPr>
              <w:fldChar w:fldCharType="begin"/>
            </w:r>
            <w:r>
              <w:rPr>
                <w:rStyle w:val="129"/>
                <w:rFonts w:hint="default" w:ascii="Arial" w:hAnsi="Arial" w:cs="Arial"/>
                <w:sz w:val="20"/>
                <w:szCs w:val="20"/>
                <w:lang w:val="en-US" w:eastAsia="zh-CN"/>
              </w:rPr>
              <w:instrText xml:space="preserve"> HYPERLINK "http://http://lov.obs-vlfr.fr/" </w:instrText>
            </w:r>
            <w:r>
              <w:rPr>
                <w:rStyle w:val="129"/>
                <w:rFonts w:hint="default" w:ascii="Arial" w:hAnsi="Arial" w:cs="Arial"/>
                <w:sz w:val="20"/>
                <w:szCs w:val="20"/>
                <w:lang w:val="en-US" w:eastAsia="zh-CN"/>
              </w:rPr>
              <w:fldChar w:fldCharType="separate"/>
            </w:r>
            <w:r>
              <w:rPr>
                <w:rStyle w:val="129"/>
                <w:rFonts w:hint="default" w:ascii="Arial" w:hAnsi="Arial" w:cs="Arial"/>
                <w:sz w:val="20"/>
                <w:szCs w:val="20"/>
              </w:rPr>
              <w:t>Laboratoire d'Océanographie de Villefranche</w:t>
            </w:r>
            <w:r>
              <w:rPr>
                <w:rStyle w:val="129"/>
                <w:rFonts w:hint="default" w:ascii="Arial" w:hAnsi="Arial" w:cs="Arial"/>
                <w:sz w:val="20"/>
                <w:szCs w:val="20"/>
                <w:lang w:val="en-US" w:eastAsia="zh-CN"/>
              </w:rPr>
              <w:fldChar w:fldCharType="end"/>
            </w:r>
            <w:r>
              <w:rPr>
                <w:rStyle w:val="129"/>
                <w:rFonts w:hint="default" w:ascii="Arial" w:hAnsi="Arial" w:cs="Arial"/>
                <w:sz w:val="20"/>
                <w:szCs w:val="20"/>
                <w:lang w:val="en-US" w:eastAsia="zh-CN"/>
              </w:rPr>
              <w:br w:type="textWrapping"/>
            </w:r>
            <w:r>
              <w:rPr>
                <w:rStyle w:val="129"/>
                <w:rFonts w:hint="default" w:ascii="Arial" w:hAnsi="Arial" w:cs="Arial"/>
                <w:sz w:val="20"/>
                <w:szCs w:val="20"/>
                <w:lang w:val="en-US" w:eastAsia="zh-CN"/>
              </w:rPr>
              <w:t>UMR 7093 - CNRS / Sorbonne Univ</w:t>
            </w:r>
            <w:r>
              <w:rPr>
                <w:rStyle w:val="129"/>
                <w:rFonts w:hint="default" w:ascii="Arial" w:hAnsi="Arial" w:cs="Arial"/>
                <w:sz w:val="20"/>
                <w:szCs w:val="20"/>
                <w:lang w:val="en" w:eastAsia="zh-C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Date of manufacture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“2028-03-01”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Design version of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system_firmaware_version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Firmware version for the system in system_id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“v02”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system_logfile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logfile of the system including details about maintenance, updates, cleaning, ect.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“www.waterhypernet/HYPSTAR01_GBNA/logfile.txt”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system_documentation_references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Reference to documentation about the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www.hypernets.eu/system_documentation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system_deployment_date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Date of deployment of the system (should correspond to date of the first data send by the system). Data should be later or similar to the instrument_deployment_date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“2028-03-23”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system_deployment_height</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Height of the system in meters just above the surface (used as reference for the radiance and irradiance measurements)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b w:val="0"/>
                <w:bCs w:val="0"/>
                <w:sz w:val="20"/>
                <w:szCs w:val="20"/>
                <w:lang w:val="en"/>
              </w:rPr>
            </w:pPr>
            <w:r>
              <w:rPr>
                <w:rFonts w:hint="default" w:ascii="Arial" w:hAnsi="Arial" w:cs="Arial"/>
                <w:sz w:val="20"/>
                <w:szCs w:val="20"/>
              </w:rPr>
              <w:t>system_calibration_file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System calibration and characterisation file for the entire system used for the data processing</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sz w:val="20"/>
                <w:szCs w:val="20"/>
                <w:lang w:val="en"/>
              </w:rPr>
              <w:t>”</w:t>
            </w:r>
            <w:r>
              <w:rPr>
                <w:rFonts w:hint="default" w:ascii="Arial" w:hAnsi="Arial" w:cs="Arial"/>
                <w:b w:val="0"/>
                <w:bCs w:val="0"/>
                <w:sz w:val="20"/>
                <w:szCs w:val="20"/>
                <w:lang w:val="en"/>
              </w:rPr>
              <w:t>HYPSTAR</w:t>
            </w:r>
            <w:r>
              <w:rPr>
                <w:rFonts w:hint="default" w:ascii="Arial" w:hAnsi="Arial" w:cs="Arial"/>
                <w:sz w:val="20"/>
                <w:szCs w:val="20"/>
              </w:rPr>
              <w:t>_L_CDB_</w:t>
            </w:r>
            <w:r>
              <w:rPr>
                <w:rFonts w:hint="default" w:ascii="Arial" w:hAnsi="Arial" w:cs="Arial"/>
                <w:b w:val="0"/>
                <w:bCs w:val="0"/>
                <w:sz w:val="20"/>
                <w:szCs w:val="20"/>
                <w:lang w:val="en"/>
              </w:rPr>
              <w:t>HYPSTAR00102</w:t>
            </w:r>
            <w:r>
              <w:rPr>
                <w:rFonts w:hint="default" w:cs="Arial"/>
                <w:b w:val="0"/>
                <w:bCs w:val="0"/>
                <w:sz w:val="20"/>
                <w:szCs w:val="20"/>
                <w:lang w:val="en"/>
              </w:rPr>
              <w:t>_20220311</w:t>
            </w:r>
            <w:r>
              <w:rPr>
                <w:rFonts w:hint="default" w:ascii="Arial" w:hAnsi="Arial" w:cs="Arial"/>
                <w:sz w:val="20"/>
                <w:szCs w:val="20"/>
              </w:rPr>
              <w:t>.nc"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b w:val="0"/>
                <w:bCs w:val="0"/>
                <w:sz w:val="20"/>
                <w:szCs w:val="20"/>
                <w:lang w:val="en"/>
              </w:rPr>
            </w:pPr>
            <w:r>
              <w:rPr>
                <w:rFonts w:hint="default" w:ascii="Arial" w:hAnsi="Arial" w:cs="Arial"/>
                <w:b w:val="0"/>
                <w:bCs w:val="0"/>
                <w:sz w:val="20"/>
                <w:szCs w:val="20"/>
                <w:lang w:val="en"/>
              </w:rPr>
              <w:t>If relevant free format text with short description about the system useful for the user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w:t>
            </w:r>
            <w:r>
              <w:rPr>
                <w:rFonts w:hint="default" w:cs="Arial"/>
                <w:sz w:val="20"/>
                <w:szCs w:val="20"/>
                <w:lang w:val="en"/>
              </w:rPr>
              <w:t xml:space="preserve">damn system </w:t>
            </w:r>
            <w:r>
              <w:rPr>
                <w:rFonts w:hint="default" w:ascii="Arial" w:hAnsi="Arial" w:cs="Arial"/>
                <w:sz w:val="20"/>
                <w:szCs w:val="20"/>
                <w:lang w:val="en"/>
              </w:rPr>
              <w:t>right below a bird nest”</w:t>
            </w:r>
          </w:p>
        </w:tc>
      </w:tr>
    </w:tbl>
    <w:p>
      <w:pPr>
        <w:pStyle w:val="4"/>
        <w:numPr>
          <w:ilvl w:val="2"/>
          <w:numId w:val="0"/>
        </w:numPr>
        <w:bidi w:val="0"/>
        <w:ind w:leftChars="0"/>
        <w:rPr>
          <w:rFonts w:hint="default"/>
          <w:lang w:val="en"/>
        </w:rPr>
      </w:pPr>
    </w:p>
    <w:p>
      <w:pPr>
        <w:pStyle w:val="4"/>
        <w:numPr>
          <w:ilvl w:val="2"/>
          <w:numId w:val="2"/>
        </w:numPr>
        <w:bidi w:val="0"/>
        <w:ind w:left="720" w:leftChars="0" w:hanging="720" w:firstLineChars="0"/>
        <w:rPr>
          <w:rFonts w:hint="default"/>
          <w:lang w:val="en"/>
        </w:rPr>
      </w:pPr>
      <w:bookmarkStart w:id="63" w:name="_Toc1384710795"/>
      <w:bookmarkStart w:id="64" w:name="_Toc5688296"/>
      <w:r>
        <w:rPr>
          <w:rFonts w:hint="default"/>
          <w:lang w:val="en"/>
        </w:rPr>
        <w:t>Components metadata</w:t>
      </w:r>
      <w:bookmarkEnd w:id="63"/>
      <w:bookmarkEnd w:id="64"/>
    </w:p>
    <w:p>
      <w:pPr>
        <w:rPr>
          <w:rFonts w:hint="default"/>
          <w:lang w:val="en"/>
        </w:rPr>
      </w:pPr>
    </w:p>
    <w:p>
      <w:pPr>
        <w:rPr>
          <w:rFonts w:hint="default"/>
          <w:lang w:val="en"/>
        </w:rPr>
      </w:pPr>
      <w:r>
        <w:rPr>
          <w:rFonts w:hint="default"/>
          <w:lang w:val="en"/>
        </w:rPr>
        <w:t xml:space="preserve">The following tables describe the metadata required for each component within the system. Essential components are the radiance and irradiance visible-near infrared and shortwave infrared (referred to as vnir and swir, respectively) head, the pointing system and the calibration LED device. Auxiliary components are, for instance, rain sensor, rgb camera, relative humidity sensor, light sensor, ect., and may evolve with time (and subsequently the requested metadata). </w:t>
      </w:r>
    </w:p>
    <w:p>
      <w:pPr>
        <w:rPr>
          <w:rFonts w:hint="default"/>
          <w:highlight w:val="yellow"/>
          <w:lang w:val="en"/>
        </w:rPr>
      </w:pPr>
    </w:p>
    <w:p>
      <w:pPr>
        <w:rPr>
          <w:rFonts w:hint="default"/>
          <w:highlight w:val="yellow"/>
          <w:lang w:val="en"/>
        </w:rPr>
      </w:pPr>
      <w:r>
        <w:rPr>
          <w:rFonts w:hint="default"/>
          <w:highlight w:val="yellow"/>
          <w:lang w:val="en"/>
        </w:rPr>
        <w:t>Tartu and LOV I might need your input here for the instrument related metadata (radiance and irradiance entrance optics, visible-near infrared and swir spectrometers, LED, ...) Feel free to change it all ;)</w:t>
      </w:r>
    </w:p>
    <w:p>
      <w:pPr>
        <w:pStyle w:val="15"/>
        <w:rPr>
          <w:rFonts w:hint="default"/>
          <w:highlight w:val="yellow"/>
          <w:lang w:val="en"/>
        </w:rPr>
      </w:pPr>
      <w:bookmarkStart w:id="65" w:name="_Ref1498981223"/>
      <w:r>
        <w:rPr>
          <w:highlight w:val="yellow"/>
        </w:rPr>
        <w:t xml:space="preserve">Table </w:t>
      </w:r>
      <w:r>
        <w:rPr>
          <w:highlight w:val="yellow"/>
        </w:rPr>
        <w:fldChar w:fldCharType="begin"/>
      </w:r>
      <w:r>
        <w:rPr>
          <w:highlight w:val="yellow"/>
        </w:rPr>
        <w:instrText xml:space="preserve"> SEQ Table \* ARABIC </w:instrText>
      </w:r>
      <w:r>
        <w:rPr>
          <w:highlight w:val="yellow"/>
        </w:rPr>
        <w:fldChar w:fldCharType="separate"/>
      </w:r>
      <w:r>
        <w:rPr>
          <w:highlight w:val="yellow"/>
        </w:rPr>
        <w:t>9</w:t>
      </w:r>
      <w:r>
        <w:rPr>
          <w:highlight w:val="yellow"/>
        </w:rPr>
        <w:fldChar w:fldCharType="end"/>
      </w:r>
      <w:bookmarkStart w:id="66" w:name="_Toc1591962729"/>
      <w:r>
        <w:rPr>
          <w:rFonts w:hint="default"/>
          <w:highlight w:val="yellow"/>
          <w:lang w:val="en"/>
        </w:rPr>
        <w:t xml:space="preserve"> </w:t>
      </w:r>
      <w:r>
        <w:rPr>
          <w:highlight w:val="yellow"/>
        </w:rPr>
        <w:t xml:space="preserve">– </w:t>
      </w:r>
      <w:r>
        <w:rPr>
          <w:rFonts w:hint="default"/>
          <w:highlight w:val="yellow"/>
          <w:lang w:val="en"/>
        </w:rPr>
        <w:t>Metadata of e</w:t>
      </w:r>
      <w:r>
        <w:rPr>
          <w:highlight w:val="yellow"/>
          <w:lang w:val="en"/>
        </w:rPr>
        <w:t xml:space="preserve">ssential components within </w:t>
      </w:r>
      <w:r>
        <w:rPr>
          <w:rFonts w:hint="default"/>
          <w:highlight w:val="yellow"/>
          <w:lang w:val="en"/>
        </w:rPr>
        <w:t xml:space="preserve">a </w:t>
      </w:r>
      <w:r>
        <w:rPr>
          <w:highlight w:val="yellow"/>
          <w:lang w:val="en"/>
        </w:rPr>
        <w:t>HYPSTAR system</w:t>
      </w:r>
      <w:bookmarkEnd w:id="65"/>
      <w:bookmarkEnd w:id="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lang w:val="en"/>
              </w:rPr>
            </w:pPr>
            <w:r>
              <w:rPr>
                <w:rFonts w:hint="default" w:ascii="Arial" w:hAnsi="Arial" w:cs="Arial"/>
                <w:b/>
                <w:bCs/>
                <w:i w:val="0"/>
                <w:iCs w:val="0"/>
                <w:sz w:val="20"/>
                <w:szCs w:val="20"/>
                <w:lang w:val="en"/>
              </w:rPr>
              <w:t>radiance</w:t>
            </w:r>
            <w:r>
              <w:rPr>
                <w:rFonts w:hint="default" w:ascii="Arial" w:hAnsi="Arial" w:cs="Arial"/>
                <w:b/>
                <w:bCs/>
                <w:color w:val="auto"/>
                <w:sz w:val="20"/>
                <w:szCs w:val="20"/>
                <w:lang w:val="en"/>
              </w:rPr>
              <w:t>_[wwww]</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Serial number of the radiance</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r>
              <w:rPr>
                <w:rFonts w:hint="default" w:ascii="Arial" w:hAnsi="Arial" w:cs="Arial"/>
                <w:color w:val="auto"/>
                <w:sz w:val="20"/>
                <w:szCs w:val="20"/>
              </w:rPr>
              <w:t>. For HYPSTAR this sensor is inside of the instrument in instrument_id.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“IBSENUVNIR001”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manufacturer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“Ibsen”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lang w:val="en"/>
              </w:rPr>
              <w:t>radiance_[wwww]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“Freedom FSA-101”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val="0"/>
                <w:sz w:val="20"/>
                <w:szCs w:val="20"/>
                <w:lang w:val="en"/>
              </w:rPr>
              <w:t>]_head_manufacture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Date of manufacture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“20201202”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Design version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_firmware_version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Firmware version for the sensor</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URL to the documentation of the </w:t>
            </w:r>
            <w:r>
              <w:rPr>
                <w:rFonts w:hint="default" w:ascii="Arial" w:hAnsi="Arial" w:cs="Arial"/>
                <w:color w:val="auto"/>
                <w:sz w:val="20"/>
                <w:szCs w:val="20"/>
                <w:lang w:val="en"/>
              </w:rPr>
              <w:t xml:space="preserve">radiance head (e.g., manufacturer documentation, publications) </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“https://hypernets.to.ee/documentation”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If relevant, free-format text about specific description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“custom 25 μm slit width for the VNIR spectral region”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w:t>
            </w:r>
            <w:r>
              <w:rPr>
                <w:rFonts w:hint="default" w:ascii="Arial" w:hAnsi="Arial" w:cs="Arial"/>
                <w:b w:val="0"/>
                <w:bCs w:val="0"/>
                <w:color w:val="auto"/>
                <w:sz w:val="20"/>
                <w:szCs w:val="20"/>
              </w:rPr>
              <w:t>rad</w:t>
            </w:r>
            <w:r>
              <w:rPr>
                <w:rFonts w:hint="default" w:ascii="Arial" w:hAnsi="Arial" w:cs="Arial"/>
                <w:b w:val="0"/>
                <w:bCs w:val="0"/>
                <w:color w:val="auto"/>
                <w:sz w:val="20"/>
                <w:szCs w:val="20"/>
                <w:lang w:val="en"/>
              </w:rPr>
              <w:t>iometric</w:t>
            </w:r>
            <w:r>
              <w:rPr>
                <w:rFonts w:hint="default" w:ascii="Arial" w:hAnsi="Arial" w:cs="Arial"/>
                <w:b w:val="0"/>
                <w:bCs w:val="0"/>
                <w:color w:val="auto"/>
                <w:sz w:val="20"/>
                <w:szCs w:val="20"/>
              </w:rPr>
              <w:t>_res</w:t>
            </w:r>
            <w:r>
              <w:rPr>
                <w:rFonts w:hint="default" w:ascii="Arial" w:hAnsi="Arial" w:cs="Arial"/>
                <w:b w:val="0"/>
                <w:bCs w:val="0"/>
                <w:color w:val="auto"/>
                <w:sz w:val="20"/>
                <w:szCs w:val="20"/>
                <w:lang w:val="en"/>
              </w:rPr>
              <w:t>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Radiometric resolution (bits)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_range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Spectral range of </w:t>
            </w:r>
            <w:r>
              <w:rPr>
                <w:rFonts w:hint="default" w:ascii="Arial" w:hAnsi="Arial" w:cs="Arial"/>
                <w:color w:val="auto"/>
                <w:sz w:val="20"/>
                <w:szCs w:val="20"/>
                <w:lang w:val="en"/>
              </w:rPr>
              <w:t>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“190-1100”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sampling</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Spectral sampling for a single channel/pixel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“1.5”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resolution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Spectral resolution expressed in Full-Width-Half_Maximum (FWHM)</w:t>
            </w:r>
            <w:r>
              <w:rPr>
                <w:rFonts w:hint="default" w:ascii="Arial" w:hAnsi="Arial" w:cs="Arial"/>
                <w:b w:val="0"/>
                <w:bCs w:val="0"/>
                <w:color w:val="auto"/>
                <w:sz w:val="20"/>
                <w:szCs w:val="20"/>
                <w:lang w:val="en"/>
              </w:rPr>
              <w:t xml:space="preserve"> in nm</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rPr>
                <w:rFonts w:hint="default" w:ascii="Arial" w:hAnsi="Arial" w:cs="Arial"/>
                <w:sz w:val="20"/>
                <w:szCs w:val="20"/>
                <w:lang w:val="en"/>
              </w:rPr>
            </w:pPr>
            <w:r>
              <w:rPr>
                <w:rFonts w:hint="default" w:ascii="Arial" w:hAnsi="Arial" w:cs="Arial"/>
                <w:sz w:val="20"/>
                <w:szCs w:val="20"/>
                <w:lang w:val="en"/>
              </w:rPr>
              <w:t>“3”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rPr>
              <w:t xml:space="preserve">Spectral </w:t>
            </w:r>
            <w:r>
              <w:rPr>
                <w:rFonts w:hint="default" w:ascii="Arial" w:hAnsi="Arial" w:cs="Arial"/>
                <w:color w:val="auto"/>
                <w:sz w:val="20"/>
                <w:szCs w:val="20"/>
                <w:lang w:val="en"/>
              </w:rPr>
              <w:t>accuracy in nm</w:t>
            </w:r>
          </w:p>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“0.3”</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_spec</w:t>
            </w:r>
            <w:r>
              <w:rPr>
                <w:rFonts w:hint="default" w:ascii="Arial" w:hAnsi="Arial" w:cs="Arial"/>
                <w:b w:val="0"/>
                <w:bCs w:val="0"/>
                <w:color w:val="auto"/>
                <w:sz w:val="20"/>
                <w:szCs w:val="20"/>
                <w:lang w:val="en"/>
              </w:rPr>
              <w:t>tral</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fov</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Field of view of the radiance sensor</w:t>
            </w:r>
            <w:r>
              <w:rPr>
                <w:rFonts w:hint="default" w:ascii="Arial" w:hAnsi="Arial" w:cs="Arial"/>
                <w:color w:val="auto"/>
                <w:sz w:val="20"/>
                <w:szCs w:val="20"/>
                <w:lang w:val="en"/>
              </w:rPr>
              <w:t xml:space="preserve"> </w:t>
            </w:r>
            <w:r>
              <w:rPr>
                <w:rFonts w:hint="default" w:ascii="Arial" w:hAnsi="Arial" w:cs="Arial"/>
                <w:b w:val="0"/>
                <w:bCs w:val="0"/>
                <w:color w:val="auto"/>
                <w:sz w:val="20"/>
                <w:szCs w:val="20"/>
                <w:lang w:val="en"/>
              </w:rPr>
              <w:t>in decimal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“5”</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cosine_documentation_reference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URL to the files containing the angular response functions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“www.waterhypernet.org/calibration/IBSENUVNIR001/cosine/”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calibration_documentation_reference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calibration coefficients of the radiance 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r>
              <w:rPr>
                <w:rFonts w:hint="default" w:ascii="Arial" w:hAnsi="Arial" w:cs="Arial"/>
                <w:sz w:val="20"/>
                <w:szCs w:val="20"/>
                <w:lang w:val="en"/>
              </w:rPr>
              <w:t>“www.waterhypernet.org/calibration/IBSENUVNIR001/calcoeff/”</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i w:val="0"/>
                <w:iCs/>
                <w:sz w:val="20"/>
                <w:szCs w:val="20"/>
                <w:lang w:val="en"/>
              </w:rPr>
              <w:t>radiance</w:t>
            </w:r>
            <w:r>
              <w:rPr>
                <w:rFonts w:hint="default" w:ascii="Arial" w:hAnsi="Arial" w:cs="Arial"/>
                <w:b w:val="0"/>
                <w:bCs w:val="0"/>
                <w:color w:val="auto"/>
                <w:sz w:val="20"/>
                <w:szCs w:val="20"/>
                <w:lang w:val="en"/>
              </w:rPr>
              <w:t>_[wwww]</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linearity_documentation_reference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URL to the files containing the radiometric linearity data</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“www.waterhypernet.org/calibration/IBSENUVNIR001/lin/”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]_head_spectral_response_documentation_reference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“www.waterhypernet.org/calibration/IBSENUVNIR001/spectralResp”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b/>
                <w:bCs/>
                <w:i/>
                <w:iCs/>
                <w:sz w:val="20"/>
                <w:szCs w:val="20"/>
                <w:lang w:val="en"/>
              </w:rPr>
              <w:t>irradiance_[vnir][swir]_head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i w:val="0"/>
                <w:iCs w:val="0"/>
                <w:sz w:val="20"/>
                <w:szCs w:val="20"/>
                <w:lang w:val="en"/>
              </w:rPr>
              <w:t>irradiance_[</w:t>
            </w:r>
            <w:r>
              <w:rPr>
                <w:rFonts w:hint="default" w:ascii="Arial" w:hAnsi="Arial" w:cs="Arial"/>
                <w:b/>
                <w:bCs/>
                <w:color w:val="auto"/>
                <w:sz w:val="20"/>
                <w:szCs w:val="20"/>
                <w:lang w:val="en"/>
              </w:rPr>
              <w:t>wwww</w:t>
            </w:r>
            <w:r>
              <w:rPr>
                <w:rFonts w:hint="default" w:ascii="Arial" w:hAnsi="Arial" w:cs="Arial"/>
                <w:b/>
                <w:bCs/>
                <w:i w:val="0"/>
                <w:iCs w:val="0"/>
                <w:sz w:val="20"/>
                <w:szCs w:val="20"/>
                <w:lang w:val="en"/>
              </w:rPr>
              <w:t>]</w:t>
            </w:r>
            <w:r>
              <w:rPr>
                <w:rFonts w:hint="default" w:ascii="Arial" w:hAnsi="Arial" w:cs="Arial"/>
                <w:b/>
                <w:bCs/>
                <w:color w:val="auto"/>
                <w:sz w:val="20"/>
                <w:szCs w:val="20"/>
              </w:rPr>
              <w:t>_</w:t>
            </w:r>
            <w:r>
              <w:rPr>
                <w:rFonts w:hint="default" w:ascii="Arial" w:hAnsi="Arial" w:cs="Arial"/>
                <w:b/>
                <w:bCs/>
                <w:color w:val="auto"/>
                <w:sz w:val="20"/>
                <w:szCs w:val="20"/>
                <w:lang w:val="en"/>
              </w:rPr>
              <w:t>head_id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 xml:space="preserve">Serial number of the </w:t>
            </w:r>
            <w:r>
              <w:rPr>
                <w:rFonts w:hint="default" w:ascii="Arial" w:hAnsi="Arial" w:cs="Arial"/>
                <w:color w:val="auto"/>
                <w:sz w:val="20"/>
                <w:szCs w:val="20"/>
                <w:lang w:val="en"/>
              </w:rPr>
              <w:t>irradiance</w:t>
            </w:r>
            <w:r>
              <w:rPr>
                <w:rFonts w:hint="default" w:ascii="Arial" w:hAnsi="Arial" w:cs="Arial"/>
                <w:color w:val="auto"/>
                <w:sz w:val="20"/>
                <w:szCs w:val="20"/>
              </w:rPr>
              <w:t xml:space="preserve"> </w:t>
            </w:r>
            <w:r>
              <w:rPr>
                <w:rFonts w:hint="default" w:ascii="Arial" w:hAnsi="Arial" w:cs="Arial"/>
                <w:color w:val="auto"/>
                <w:sz w:val="20"/>
                <w:szCs w:val="20"/>
                <w:lang w:val="en"/>
              </w:rPr>
              <w:t>head</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_manufacture</w:t>
            </w:r>
            <w:r>
              <w:rPr>
                <w:rFonts w:hint="default" w:ascii="Arial" w:hAnsi="Arial" w:cs="Arial"/>
                <w:b w:val="0"/>
                <w:bCs w:val="0"/>
                <w:color w:val="auto"/>
                <w:sz w:val="20"/>
                <w:szCs w:val="20"/>
                <w:lang w:val="en"/>
              </w:rPr>
              <w:t>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manufacturer</w:t>
            </w:r>
            <w:r>
              <w:rPr>
                <w:rFonts w:hint="default" w:ascii="Arial" w:hAnsi="Arial" w:cs="Arial"/>
                <w:color w:val="auto"/>
                <w:sz w:val="20"/>
                <w:szCs w:val="20"/>
                <w:lang w:val="en"/>
              </w:rPr>
              <w:t xml:space="preserve"> </w:t>
            </w:r>
            <w:r>
              <w:rPr>
                <w:rFonts w:hint="default" w:ascii="Arial" w:hAnsi="Arial" w:cs="Arial"/>
                <w:color w:val="auto"/>
                <w:sz w:val="20"/>
                <w:szCs w:val="20"/>
              </w:rPr>
              <w:t xml:space="preserve">of the sensor </w:t>
            </w:r>
            <w:r>
              <w:rPr>
                <w:rFonts w:hint="default" w:ascii="Arial" w:hAnsi="Arial" w:cs="Arial"/>
                <w:color w:val="auto"/>
                <w:sz w:val="20"/>
                <w:szCs w:val="20"/>
                <w:lang w:val="en"/>
              </w:rPr>
              <w:t xml:space="preserve">head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“CMS Schreder”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Irradiance_head_manufacture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“20190120”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i w:val="0"/>
                <w:color w:val="auto"/>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val="0"/>
                <w:i w:val="0"/>
                <w:color w:val="auto"/>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“J1002-SMA”</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w:t>
            </w:r>
            <w:r>
              <w:rPr>
                <w:rFonts w:hint="default" w:ascii="Arial" w:hAnsi="Arial" w:cs="Arial"/>
                <w:b w:val="0"/>
                <w:bCs w:val="0"/>
                <w:color w:val="auto"/>
                <w:sz w:val="20"/>
                <w:szCs w:val="20"/>
              </w:rPr>
              <w:t>_version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rPr>
              <w:t>_</w:t>
            </w:r>
            <w:r>
              <w:rPr>
                <w:rFonts w:hint="default" w:ascii="Arial" w:hAnsi="Arial" w:cs="Arial"/>
                <w:b w:val="0"/>
                <w:bCs w:val="0"/>
                <w:color w:val="auto"/>
                <w:sz w:val="20"/>
                <w:szCs w:val="20"/>
                <w:lang w:val="en"/>
              </w:rPr>
              <w:t>head_ documentation_reference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URL to</w:t>
            </w:r>
            <w:r>
              <w:rPr>
                <w:rFonts w:hint="default" w:ascii="Arial" w:hAnsi="Arial" w:cs="Arial"/>
                <w:color w:val="auto"/>
                <w:sz w:val="20"/>
                <w:szCs w:val="20"/>
                <w:lang w:val="en"/>
              </w:rPr>
              <w:t xml:space="preserve"> </w:t>
            </w:r>
            <w:r>
              <w:rPr>
                <w:rFonts w:hint="default" w:ascii="Arial" w:hAnsi="Arial" w:cs="Arial"/>
                <w:color w:val="auto"/>
                <w:sz w:val="20"/>
                <w:szCs w:val="20"/>
              </w:rPr>
              <w:t>documentation of the</w:t>
            </w:r>
            <w:r>
              <w:rPr>
                <w:rFonts w:hint="default" w:ascii="Arial" w:hAnsi="Arial" w:cs="Arial"/>
                <w:color w:val="auto"/>
                <w:sz w:val="20"/>
                <w:szCs w:val="20"/>
                <w:lang w:val="en"/>
              </w:rPr>
              <w:t xml:space="preserve"> irradiance head including</w:t>
            </w:r>
            <w:r>
              <w:rPr>
                <w:rFonts w:hint="default" w:ascii="Arial" w:hAnsi="Arial" w:cs="Arial"/>
                <w:color w:val="auto"/>
                <w:sz w:val="20"/>
                <w:szCs w:val="20"/>
              </w:rPr>
              <w:t xml:space="preserve"> characterisation/calibration files</w:t>
            </w:r>
          </w:p>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“www.waterhypernet.org/calibration/SJ1002SMA001234/”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i w:val="0"/>
                <w:iCs/>
                <w:sz w:val="20"/>
                <w:szCs w:val="20"/>
                <w:lang w:val="en"/>
              </w:rPr>
              <w:t>irradiance_[</w:t>
            </w:r>
            <w:r>
              <w:rPr>
                <w:rFonts w:hint="default" w:ascii="Arial" w:hAnsi="Arial" w:cs="Arial"/>
                <w:b w:val="0"/>
                <w:bCs w:val="0"/>
                <w:color w:val="auto"/>
                <w:sz w:val="20"/>
                <w:szCs w:val="20"/>
                <w:lang w:val="en"/>
              </w:rPr>
              <w:t>wwww</w:t>
            </w:r>
            <w:r>
              <w:rPr>
                <w:rFonts w:hint="default" w:ascii="Arial" w:hAnsi="Arial" w:cs="Arial"/>
                <w:b w:val="0"/>
                <w:bCs/>
                <w:i w:val="0"/>
                <w:iCs/>
                <w:sz w:val="20"/>
                <w:szCs w:val="20"/>
                <w:lang w:val="en"/>
              </w:rPr>
              <w:t>]</w:t>
            </w:r>
            <w:r>
              <w:rPr>
                <w:rFonts w:hint="default" w:ascii="Arial" w:hAnsi="Arial" w:cs="Arial"/>
                <w:b w:val="0"/>
                <w:bCs w:val="0"/>
                <w:color w:val="auto"/>
                <w:sz w:val="20"/>
                <w:szCs w:val="20"/>
                <w:lang w:val="en"/>
              </w:rPr>
              <w:t>_head_description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r>
              <w:rPr>
                <w:rFonts w:hint="default" w:ascii="Arial" w:hAnsi="Arial" w:cs="Arial"/>
                <w:sz w:val="20"/>
                <w:szCs w:val="20"/>
                <w:lang w:val="en"/>
              </w:rPr>
              <w:t>“or will we have an in-house designed irradiance entrance optics”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lang w:val="en"/>
              </w:rPr>
            </w:pPr>
            <w:r>
              <w:rPr>
                <w:rFonts w:hint="default" w:ascii="Arial" w:hAnsi="Arial" w:cs="Arial"/>
                <w:b/>
                <w:bCs/>
                <w:i/>
                <w:iCs/>
                <w:sz w:val="20"/>
                <w:szCs w:val="20"/>
                <w:lang w:val="en"/>
              </w:rPr>
              <w:t>[Pointing system]</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i w:val="0"/>
                <w:iCs/>
                <w:sz w:val="20"/>
                <w:szCs w:val="20"/>
                <w:lang w:val="en"/>
              </w:rPr>
            </w:pPr>
            <w:r>
              <w:rPr>
                <w:rFonts w:hint="default" w:ascii="Arial" w:hAnsi="Arial" w:cs="Arial"/>
                <w:b/>
                <w:bCs/>
                <w:sz w:val="20"/>
                <w:szCs w:val="20"/>
                <w:lang w:val="en"/>
              </w:rPr>
              <w:t>pointing_system_id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Name of the manufacturer 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“Will Burt”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i w:val="0"/>
                <w:iCs/>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color w:val="auto"/>
                <w:sz w:val="20"/>
                <w:szCs w:val="20"/>
              </w:rPr>
              <w:t>Date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“Bowler-RX”</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Name of make or model</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“20180101”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w:t>
            </w:r>
            <w:r>
              <w:rPr>
                <w:rFonts w:hint="default" w:ascii="Arial" w:hAnsi="Arial" w:cs="Arial"/>
                <w:b w:val="0"/>
                <w:bCs w:val="0"/>
                <w:color w:val="auto"/>
                <w:sz w:val="20"/>
                <w:szCs w:val="20"/>
                <w:lang w:val="en"/>
              </w:rPr>
              <w:t>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lang w:val="en"/>
              </w:rPr>
              <w:t>Design version</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“RX001”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pointing_accuracy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Accuracy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pointing_range_azimuth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Azimuth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“0-359”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pointing_range_zenith</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lang w:val="en"/>
              </w:rPr>
            </w:pPr>
            <w:r>
              <w:rPr>
                <w:rFonts w:hint="default" w:ascii="Arial" w:hAnsi="Arial" w:cs="Arial"/>
                <w:color w:val="auto"/>
                <w:sz w:val="20"/>
                <w:szCs w:val="20"/>
                <w:lang w:val="en"/>
              </w:rPr>
              <w:t>Zenith range of the pointing device in degrees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“2-180”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pointing_system_documentation_directory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pointing system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“https://www.willburt.com/mad/pan-and-tilt-heads/light-duty”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pointing_system_description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“custom azimuth to 359°”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9322" w:type="dxa"/>
            <w:gridSpan w:val="3"/>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C7DAF1" w:themeFill="text2" w:themeFillTint="32"/>
          </w:tcPr>
          <w:p>
            <w:pPr>
              <w:pStyle w:val="125"/>
              <w:rPr>
                <w:rFonts w:hint="default" w:ascii="Arial" w:hAnsi="Arial" w:cs="Arial"/>
                <w:sz w:val="20"/>
                <w:szCs w:val="20"/>
              </w:rPr>
            </w:pPr>
            <w:r>
              <w:rPr>
                <w:rFonts w:hint="default" w:ascii="Arial" w:hAnsi="Arial" w:cs="Arial"/>
                <w:b/>
                <w:bCs/>
                <w:i/>
                <w:iCs/>
                <w:sz w:val="20"/>
                <w:szCs w:val="20"/>
                <w:lang w:val="en"/>
              </w:rPr>
              <w:t>[Calibration device]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sz w:val="20"/>
                <w:szCs w:val="20"/>
              </w:rPr>
            </w:pPr>
            <w:r>
              <w:rPr>
                <w:rFonts w:hint="default" w:ascii="Arial" w:hAnsi="Arial" w:cs="Arial"/>
                <w:b/>
                <w:bCs/>
                <w:color w:val="auto"/>
                <w:sz w:val="20"/>
                <w:szCs w:val="20"/>
              </w:rPr>
              <w:t>calibration_dev</w:t>
            </w:r>
            <w:r>
              <w:rPr>
                <w:rFonts w:hint="default" w:ascii="Arial" w:hAnsi="Arial" w:cs="Arial"/>
                <w:b/>
                <w:bCs/>
                <w:color w:val="auto"/>
                <w:sz w:val="20"/>
                <w:szCs w:val="20"/>
                <w:lang w:val="en"/>
              </w:rPr>
              <w:t>ice</w:t>
            </w:r>
            <w:r>
              <w:rPr>
                <w:rFonts w:hint="default" w:ascii="Arial" w:hAnsi="Arial" w:cs="Arial"/>
                <w:b/>
                <w:bCs/>
                <w:color w:val="auto"/>
                <w:sz w:val="20"/>
                <w:szCs w:val="20"/>
              </w:rPr>
              <w:t>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b w:val="0"/>
                <w:bCs w:val="0"/>
                <w:color w:val="auto"/>
                <w:sz w:val="20"/>
                <w:szCs w:val="20"/>
              </w:rPr>
              <w:t>Identifier for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“CALspars01234”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 xml:space="preserve">Name of manufacturer for the the calibration device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“Tartu University”</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Name of make or model of the deployed</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the</w:t>
            </w:r>
            <w:r>
              <w:rPr>
                <w:rFonts w:hint="default" w:ascii="Arial" w:hAnsi="Arial" w:cs="Arial"/>
                <w:b w:val="0"/>
                <w:bCs w:val="0"/>
                <w:color w:val="auto"/>
                <w:sz w:val="20"/>
                <w:szCs w:val="20"/>
                <w:lang w:val="en"/>
              </w:rPr>
              <w:t xml:space="preserve"> </w:t>
            </w:r>
            <w:r>
              <w:rPr>
                <w:rFonts w:hint="default" w:ascii="Arial" w:hAnsi="Arial" w:cs="Arial"/>
                <w:b w:val="0"/>
                <w:bCs w:val="0"/>
                <w:color w:val="auto"/>
                <w:sz w:val="20"/>
                <w:szCs w:val="20"/>
              </w:rPr>
              <w:t>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e.g. : “Calspars01”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r>
              <w:rPr>
                <w:rFonts w:hint="default" w:ascii="Arial" w:hAnsi="Arial" w:cs="Arial"/>
                <w:b w:val="0"/>
                <w:bCs w:val="0"/>
                <w:color w:val="auto"/>
                <w:sz w:val="20"/>
                <w:szCs w:val="20"/>
              </w:rPr>
              <w:t>calibration_dev</w:t>
            </w:r>
            <w:r>
              <w:rPr>
                <w:rFonts w:hint="default" w:ascii="Arial" w:hAnsi="Arial" w:cs="Arial"/>
                <w:b w:val="0"/>
                <w:bCs w:val="0"/>
                <w:color w:val="auto"/>
                <w:sz w:val="20"/>
                <w:szCs w:val="20"/>
                <w:lang w:val="en"/>
              </w:rPr>
              <w:t>ice</w:t>
            </w:r>
            <w:r>
              <w:rPr>
                <w:rFonts w:hint="default" w:ascii="Arial" w:hAnsi="Arial" w:cs="Arial"/>
                <w:b w:val="0"/>
                <w:bCs w:val="0"/>
                <w:color w:val="auto"/>
                <w:sz w:val="20"/>
                <w:szCs w:val="20"/>
              </w:rPr>
              <w:t>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Date of manufacture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e.g. “20200101”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rPr>
              <w:t>calibration_</w:t>
            </w:r>
            <w:r>
              <w:rPr>
                <w:rFonts w:hint="default" w:ascii="Arial" w:hAnsi="Arial" w:cs="Arial"/>
                <w:b w:val="0"/>
                <w:bCs w:val="0"/>
                <w:color w:val="auto"/>
                <w:sz w:val="20"/>
                <w:szCs w:val="20"/>
                <w:lang w:val="en"/>
              </w:rPr>
              <w:t>device_</w:t>
            </w:r>
            <w:r>
              <w:rPr>
                <w:rFonts w:hint="default" w:ascii="Arial" w:hAnsi="Arial" w:cs="Arial"/>
                <w:b w:val="0"/>
                <w:bCs w:val="0"/>
                <w:color w:val="auto"/>
                <w:sz w:val="20"/>
                <w:szCs w:val="20"/>
              </w:rPr>
              <w:t>version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Design version of the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“v01”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Calibration_device_LED_ID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rPr>
              <w:t>Identifier for the</w:t>
            </w:r>
            <w:r>
              <w:rPr>
                <w:rFonts w:hint="default" w:ascii="Arial" w:hAnsi="Arial" w:cs="Arial"/>
                <w:b w:val="0"/>
                <w:bCs w:val="0"/>
                <w:color w:val="auto"/>
                <w:sz w:val="20"/>
                <w:szCs w:val="20"/>
                <w:lang w:val="en"/>
              </w:rPr>
              <w:t xml:space="preserve"> LED source within the</w:t>
            </w:r>
            <w:r>
              <w:rPr>
                <w:rFonts w:hint="default" w:ascii="Arial" w:hAnsi="Arial" w:cs="Arial"/>
                <w:b w:val="0"/>
                <w:bCs w:val="0"/>
                <w:color w:val="auto"/>
                <w:sz w:val="20"/>
                <w:szCs w:val="20"/>
              </w:rPr>
              <w:t xml:space="preserv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“LOLTW01234”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Calibration_device_LED_model</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Description of LED source used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“LTW-2S3D7”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color w:val="auto"/>
                <w:sz w:val="20"/>
                <w:szCs w:val="20"/>
                <w:lang w:val="en"/>
              </w:rPr>
              <w:t>Calibration_device_LED_manufacturer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b w:val="0"/>
                <w:bCs w:val="0"/>
                <w:color w:val="auto"/>
                <w:sz w:val="20"/>
                <w:szCs w:val="20"/>
                <w:lang w:val="en"/>
              </w:rPr>
              <w:t>Manufacturer of the LED source within the calibration device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“Lite-On”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rPr>
            </w:pPr>
            <w:r>
              <w:rPr>
                <w:rFonts w:hint="default" w:ascii="Arial" w:hAnsi="Arial" w:cs="Arial"/>
                <w:b w:val="0"/>
                <w:bCs w:val="0"/>
                <w:sz w:val="20"/>
                <w:szCs w:val="20"/>
                <w:lang w:val="en"/>
              </w:rPr>
              <w:t>calibration_device_documentation_directory</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color w:val="auto"/>
                <w:sz w:val="20"/>
                <w:szCs w:val="20"/>
              </w:rPr>
              <w:t xml:space="preserve">URL to the documentation </w:t>
            </w:r>
            <w:r>
              <w:rPr>
                <w:rFonts w:hint="default" w:ascii="Arial" w:hAnsi="Arial" w:cs="Arial"/>
                <w:color w:val="auto"/>
                <w:sz w:val="20"/>
                <w:szCs w:val="20"/>
                <w:lang w:val="en"/>
              </w:rPr>
              <w:t>of the calibration device including files or reference to the calibration files of the LED source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“https://www.hypernets/eu/calspars_calibration_dev”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calibration_device_description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color w:val="auto"/>
                <w:sz w:val="20"/>
                <w:szCs w:val="20"/>
              </w:rPr>
            </w:pPr>
            <w:r>
              <w:rPr>
                <w:rFonts w:hint="default" w:ascii="Arial" w:hAnsi="Arial" w:cs="Arial"/>
                <w:sz w:val="20"/>
                <w:szCs w:val="20"/>
              </w:rPr>
              <w:t xml:space="preserve">Any free-format text </w:t>
            </w:r>
            <w:r>
              <w:rPr>
                <w:rFonts w:hint="default" w:ascii="Arial" w:hAnsi="Arial" w:cs="Arial"/>
                <w:sz w:val="20"/>
                <w:szCs w:val="20"/>
                <w:lang w:val="en"/>
              </w:rPr>
              <w:t>if required with additional information/specifications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“I found the CALspars a nice name for the LED device but HyLight maybe better”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15"/>
        <w:rPr>
          <w:rFonts w:hint="default"/>
          <w:lang w:val="en"/>
        </w:rPr>
      </w:pPr>
      <w:bookmarkStart w:id="67" w:name="_Ref121165606"/>
      <w:r>
        <w:t xml:space="preserve">Table </w:t>
      </w:r>
      <w:r>
        <w:fldChar w:fldCharType="begin"/>
      </w:r>
      <w:r>
        <w:instrText xml:space="preserve"> SEQ Table \* ARABIC </w:instrText>
      </w:r>
      <w:r>
        <w:fldChar w:fldCharType="separate"/>
      </w:r>
      <w:r>
        <w:t>10</w:t>
      </w:r>
      <w:r>
        <w:fldChar w:fldCharType="end"/>
      </w:r>
      <w:bookmarkStart w:id="68" w:name="_Toc1420179228"/>
      <w:r>
        <w:rPr>
          <w:rFonts w:hint="default"/>
          <w:lang w:val="en"/>
        </w:rPr>
        <w:t xml:space="preserve"> </w:t>
      </w:r>
      <w:r>
        <w:t xml:space="preserve">– </w:t>
      </w:r>
      <w:r>
        <w:rPr>
          <w:rFonts w:hint="default"/>
          <w:lang w:val="en"/>
        </w:rPr>
        <w:t>Auxiliary c</w:t>
      </w:r>
      <w:r>
        <w:rPr>
          <w:lang w:val="en"/>
        </w:rPr>
        <w:t>omponents metadata</w:t>
      </w:r>
      <w:bookmarkEnd w:id="67"/>
      <w:bookmarkEnd w:id="6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9322" w:type="dxa"/>
            <w:gridSpan w:val="3"/>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b/>
                <w:bCs/>
                <w:i/>
                <w:iCs/>
                <w:sz w:val="20"/>
                <w:szCs w:val="20"/>
                <w:lang w:val="en"/>
              </w:rPr>
              <w:t>[rgb_camera][rain_sensor][light_sensor]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[name]_id</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Unique identification for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“cameraID01234”, “rainsensorID01234”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[name]_manufacturer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Manufacturer of the component</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“ABUS”, “KemoElectronic”</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[name]_date_manufacture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Data of manufacture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“20191102”</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p>
        </w:tc>
      </w:tr>
    </w:tbl>
    <w:p>
      <w:pPr>
        <w:rPr>
          <w:rFonts w:hint="default"/>
          <w:lang w:val="en"/>
        </w:rPr>
      </w:pPr>
    </w:p>
    <w:p>
      <w:pPr>
        <w:pStyle w:val="3"/>
        <w:numPr>
          <w:ilvl w:val="1"/>
          <w:numId w:val="2"/>
        </w:numPr>
        <w:bidi w:val="0"/>
        <w:ind w:left="576" w:leftChars="0" w:hanging="576" w:firstLineChars="0"/>
        <w:rPr>
          <w:rFonts w:hint="default"/>
          <w:lang w:val="en"/>
        </w:rPr>
      </w:pPr>
      <w:bookmarkStart w:id="69" w:name="_Toc61014796"/>
      <w:bookmarkStart w:id="70" w:name="_Toc2121788611"/>
      <w:r>
        <w:rPr>
          <w:rFonts w:hint="default"/>
          <w:lang w:val="en"/>
        </w:rPr>
        <w:t>Site Metadata</w:t>
      </w:r>
      <w:bookmarkEnd w:id="69"/>
      <w:bookmarkEnd w:id="70"/>
    </w:p>
    <w:p>
      <w:pPr>
        <w:pStyle w:val="15"/>
        <w:rPr>
          <w:rFonts w:hint="default"/>
          <w:lang w:val="en"/>
        </w:rPr>
      </w:pPr>
      <w:bookmarkStart w:id="71" w:name="_Ref2129508542"/>
      <w:r>
        <w:t xml:space="preserve">Table </w:t>
      </w:r>
      <w:r>
        <w:fldChar w:fldCharType="begin"/>
      </w:r>
      <w:r>
        <w:instrText xml:space="preserve"> SEQ Table \* ARABIC </w:instrText>
      </w:r>
      <w:r>
        <w:fldChar w:fldCharType="separate"/>
      </w:r>
      <w:r>
        <w:t>11</w:t>
      </w:r>
      <w:r>
        <w:fldChar w:fldCharType="end"/>
      </w:r>
      <w:bookmarkStart w:id="72" w:name="_Toc795342790"/>
      <w:r>
        <w:rPr>
          <w:rFonts w:hint="default"/>
          <w:lang w:val="en"/>
        </w:rPr>
        <w:t xml:space="preserve"> </w:t>
      </w:r>
      <w:r>
        <w:t xml:space="preserve">– </w:t>
      </w:r>
      <w:r>
        <w:rPr>
          <w:lang w:val="en"/>
        </w:rPr>
        <w:t>Site metadata</w:t>
      </w:r>
      <w:bookmarkEnd w:id="71"/>
      <w:bookmarkEnd w:id="7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bCs/>
                <w:sz w:val="20"/>
                <w:szCs w:val="20"/>
                <w:lang w:val="en"/>
              </w:rPr>
            </w:pPr>
            <w:r>
              <w:rPr>
                <w:rFonts w:hint="default" w:ascii="Arial" w:hAnsi="Arial" w:cs="Arial"/>
                <w:b/>
                <w:bCs/>
                <w:sz w:val="20"/>
                <w:szCs w:val="20"/>
                <w:lang w:val="en"/>
              </w:rPr>
              <w:t>site_id</w:t>
            </w:r>
          </w:p>
        </w:tc>
        <w:tc>
          <w:tcPr>
            <w:tcW w:w="5387"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Unique site identification </w:t>
            </w:r>
          </w:p>
        </w:tc>
        <w:tc>
          <w:tcPr>
            <w:tcW w:w="2126"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“BSBE”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site_description</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Short site description with some details about the target surface/water type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Blankaart, Belgium Viewing direction, southern side of the reservoir”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site_latitude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Latitude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"50.836404”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site_longitude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ascii="Arial" w:hAnsi="Arial" w:cs="Arial"/>
                <w:sz w:val="20"/>
                <w:szCs w:val="20"/>
              </w:rPr>
            </w:pPr>
            <w:r>
              <w:rPr>
                <w:rFonts w:hint="default" w:ascii="Arial" w:hAnsi="Arial" w:cs="Arial"/>
                <w:sz w:val="20"/>
                <w:szCs w:val="20"/>
                <w:lang w:val="en"/>
              </w:rPr>
              <w:t>Longitude in decimal degrees with 6 decimals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“4.375634”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site_owner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Owner of the site (public or private institute)</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site_operator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Operator at the site (e.g., during the project this should be a member of the consortium)</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“RBINS”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site_manager</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Site manager (not necessarily a member of the consortium)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“De Watergroep”</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site_contact_details</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At least name and email of the contact person at the site </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 xml:space="preserve">“Clémence Goyens, </w:t>
            </w:r>
            <w:r>
              <w:rPr>
                <w:rFonts w:hint="default" w:ascii="Arial" w:hAnsi="Arial" w:cs="Arial"/>
                <w:sz w:val="20"/>
                <w:szCs w:val="20"/>
                <w:lang w:val="en"/>
              </w:rPr>
              <w:fldChar w:fldCharType="begin"/>
            </w:r>
            <w:r>
              <w:rPr>
                <w:rFonts w:hint="default" w:ascii="Arial" w:hAnsi="Arial" w:cs="Arial"/>
                <w:sz w:val="20"/>
                <w:szCs w:val="20"/>
                <w:lang w:val="en"/>
              </w:rPr>
              <w:instrText xml:space="preserve"> HYPERLINK "mailto:cgoyens@naturalsciences.be" </w:instrText>
            </w:r>
            <w:r>
              <w:rPr>
                <w:rFonts w:hint="default" w:ascii="Arial" w:hAnsi="Arial" w:cs="Arial"/>
                <w:sz w:val="20"/>
                <w:szCs w:val="20"/>
                <w:lang w:val="en"/>
              </w:rPr>
              <w:fldChar w:fldCharType="separate"/>
            </w:r>
            <w:r>
              <w:rPr>
                <w:rStyle w:val="24"/>
                <w:rFonts w:hint="default" w:ascii="Arial" w:hAnsi="Arial" w:cs="Arial"/>
                <w:sz w:val="20"/>
                <w:szCs w:val="20"/>
                <w:lang w:val="en"/>
              </w:rPr>
              <w:t>cgoyens@naturalsciences.be</w:t>
            </w:r>
            <w:r>
              <w:rPr>
                <w:rFonts w:hint="default" w:ascii="Arial" w:hAnsi="Arial" w:cs="Arial"/>
                <w:sz w:val="20"/>
                <w:szCs w:val="20"/>
                <w:lang w:val="en"/>
              </w:rPr>
              <w:fldChar w:fldCharType="end"/>
            </w:r>
            <w:r>
              <w:rPr>
                <w:rFonts w:hint="default" w:ascii="Arial" w:hAnsi="Arial" w:cs="Arial"/>
                <w:sz w:val="20"/>
                <w:szCs w:val="20"/>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sz w:val="20"/>
                <w:szCs w:val="20"/>
                <w:lang w:val="en"/>
              </w:rPr>
            </w:pPr>
            <w:r>
              <w:rPr>
                <w:rFonts w:hint="default" w:ascii="Arial" w:hAnsi="Arial" w:cs="Arial"/>
                <w:b w:val="0"/>
                <w:bCs w:val="0"/>
                <w:sz w:val="20"/>
                <w:szCs w:val="20"/>
                <w:lang w:val="en"/>
              </w:rPr>
              <w:t>Site_documentation reference</w:t>
            </w:r>
          </w:p>
        </w:tc>
        <w:tc>
          <w:tcPr>
            <w:tcW w:w="5387"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ascii="Arial" w:hAnsi="Arial" w:cs="Arial"/>
                <w:color w:val="auto"/>
                <w:sz w:val="20"/>
                <w:szCs w:val="20"/>
              </w:rPr>
              <w:t xml:space="preserve">URL to the documentation </w:t>
            </w:r>
            <w:r>
              <w:rPr>
                <w:rFonts w:hint="default" w:ascii="Arial" w:hAnsi="Arial" w:cs="Arial"/>
                <w:color w:val="auto"/>
                <w:sz w:val="20"/>
                <w:szCs w:val="20"/>
                <w:lang w:val="en"/>
              </w:rPr>
              <w:t>of the site (including documentation about spatial and temporal variability, guidelines in terms of measurement and validation protocols and other possible publications)</w:t>
            </w:r>
          </w:p>
        </w:tc>
        <w:tc>
          <w:tcPr>
            <w:tcW w:w="2126"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“www.waterhypernet.org/sites/deBlankaart/South/”</w:t>
            </w:r>
          </w:p>
        </w:tc>
      </w:tr>
    </w:tbl>
    <w:p/>
    <w:p>
      <w:pPr>
        <w:pStyle w:val="3"/>
        <w:numPr>
          <w:ilvl w:val="1"/>
          <w:numId w:val="2"/>
        </w:numPr>
        <w:bidi w:val="0"/>
        <w:ind w:left="576" w:leftChars="0" w:hanging="576" w:firstLineChars="0"/>
        <w:rPr>
          <w:rFonts w:hint="default"/>
          <w:lang w:val="en"/>
        </w:rPr>
      </w:pPr>
      <w:bookmarkStart w:id="73" w:name="_Toc221839926"/>
      <w:bookmarkStart w:id="74" w:name="_Toc59478617"/>
      <w:r>
        <w:rPr>
          <w:rFonts w:hint="default"/>
          <w:lang w:val="en"/>
        </w:rPr>
        <w:t>Product Metadata</w:t>
      </w:r>
      <w:bookmarkEnd w:id="73"/>
      <w:bookmarkEnd w:id="74"/>
    </w:p>
    <w:p/>
    <w:p>
      <w:pPr>
        <w:pStyle w:val="4"/>
        <w:numPr>
          <w:ilvl w:val="2"/>
          <w:numId w:val="2"/>
        </w:numPr>
        <w:bidi w:val="0"/>
        <w:ind w:left="720" w:leftChars="0" w:hanging="720" w:firstLineChars="0"/>
      </w:pPr>
      <w:bookmarkStart w:id="75" w:name="_Toc1050658125"/>
      <w:bookmarkStart w:id="76" w:name="_Toc27994393"/>
      <w:r>
        <w:rPr>
          <w:rFonts w:hint="default"/>
          <w:lang w:val="en"/>
        </w:rPr>
        <w:t>Level 1a Product Metadata</w:t>
      </w:r>
      <w:bookmarkEnd w:id="75"/>
      <w:bookmarkEnd w:id="76"/>
      <w:r>
        <w:rPr>
          <w:rFonts w:hint="default"/>
          <w:lang w:val="en"/>
        </w:rPr>
        <w:t xml:space="preserve"> </w:t>
      </w:r>
    </w:p>
    <w:p>
      <w:pPr>
        <w:pStyle w:val="5"/>
        <w:numPr>
          <w:ilvl w:val="3"/>
          <w:numId w:val="2"/>
        </w:numPr>
        <w:bidi w:val="0"/>
        <w:ind w:left="864" w:leftChars="0" w:hanging="864" w:firstLineChars="0"/>
      </w:pPr>
      <w:bookmarkStart w:id="77" w:name="_Toc1221148604"/>
      <w:r>
        <w:t>Radiance/Irradiance Product Metadata</w:t>
      </w:r>
      <w:bookmarkEnd w:id="77"/>
    </w:p>
    <w:p/>
    <w:p>
      <w:pPr>
        <w:spacing w:line="240" w:lineRule="auto"/>
        <w:rPr>
          <w:rFonts w:hint="default"/>
          <w:lang w:val="en"/>
        </w:rPr>
      </w:pPr>
      <w:r>
        <w:fldChar w:fldCharType="begin"/>
      </w:r>
      <w:r>
        <w:instrText xml:space="preserve"> REF _Ref1148896748 \h </w:instrText>
      </w:r>
      <w:r>
        <w:fldChar w:fldCharType="separate"/>
      </w:r>
      <w:r>
        <w:t>Table 12</w:t>
      </w:r>
      <w:r>
        <w:fldChar w:fldCharType="end"/>
      </w:r>
      <w:r>
        <w:t xml:space="preserve"> provides additional radiance/irradiance product metadata</w:t>
      </w:r>
      <w:r>
        <w:rPr>
          <w:rFonts w:hint="default"/>
          <w:lang w:val="en"/>
        </w:rPr>
        <w:t xml:space="preserve"> for the L1a data (both for radiance and irradiance data and for the Land and Water Network.</w:t>
      </w:r>
    </w:p>
    <w:p>
      <w:pPr>
        <w:pStyle w:val="15"/>
        <w:keepNext/>
        <w:jc w:val="center"/>
      </w:pPr>
      <w:bookmarkStart w:id="78" w:name="_Ref1148896748"/>
      <w:r>
        <w:t xml:space="preserve">Table </w:t>
      </w:r>
      <w:r>
        <w:fldChar w:fldCharType="begin"/>
      </w:r>
      <w:r>
        <w:instrText xml:space="preserve">SEQ Table \* ARABIC</w:instrText>
      </w:r>
      <w:r>
        <w:fldChar w:fldCharType="separate"/>
      </w:r>
      <w:r>
        <w:t>12</w:t>
      </w:r>
      <w:r>
        <w:fldChar w:fldCharType="end"/>
      </w:r>
      <w:bookmarkEnd w:id="78"/>
      <w:bookmarkStart w:id="79" w:name="_Toc1449241702"/>
      <w:r>
        <w:t xml:space="preserve"> – Radiance/irradiance product metadata</w:t>
      </w:r>
      <w:bookmarkEnd w:id="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4972"/>
        <w:gridCol w:w="2541"/>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4972"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541"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identifier of the sequence including references to site, date and time (see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“SEQ20200312T135926”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color w:val="auto"/>
                <w:sz w:val="20"/>
                <w:szCs w:val="20"/>
                <w:lang w:val="en"/>
              </w:rPr>
              <w:t>system_id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 xml:space="preserve">Unique identifier of the system used for the measurements (key metadata, see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_Ref225203663 \h </w:instrText>
            </w:r>
            <w:r>
              <w:rPr>
                <w:rFonts w:hint="default" w:ascii="Arial" w:hAnsi="Arial" w:cs="Arial"/>
                <w:sz w:val="20"/>
                <w:szCs w:val="20"/>
                <w:lang w:val="en"/>
              </w:rPr>
              <w:fldChar w:fldCharType="separate"/>
            </w:r>
            <w:r>
              <w:rPr>
                <w:rFonts w:hint="default" w:ascii="Arial" w:hAnsi="Arial" w:cs="Arial"/>
                <w:sz w:val="20"/>
                <w:szCs w:val="20"/>
              </w:rPr>
              <w:t>Table 8</w:t>
            </w:r>
            <w:r>
              <w:rPr>
                <w:rFonts w:hint="default" w:ascii="Arial" w:hAnsi="Arial" w:cs="Arial"/>
                <w:sz w:val="20"/>
                <w:szCs w:val="20"/>
                <w:lang w:val="en"/>
              </w:rPr>
              <w:fldChar w:fldCharType="end"/>
            </w:r>
            <w:r>
              <w:rPr>
                <w:rFonts w:hint="default" w:ascii="Arial" w:hAnsi="Arial" w:cs="Arial"/>
                <w:sz w:val="20"/>
                <w:szCs w:val="20"/>
                <w:lang w:val="en"/>
              </w:rPr>
              <w:t>)</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“HYPSTAR001234”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instrument_configuration_file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instrument configuration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“https://github.com/HYPERNETS/hypernets_processor/blob/metareader/hypernets_processor/data_io/tests/reader/SEQ20200312T135926/config.txt”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“https://github.com/HYPERNETS/hypernets_processor/blob/metareader/hypernets_processor/data_io/tests/reader/SEQ20200312T135926/test_STD.csv”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inputfile_directory</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Directory of the raw data file (input file should correspond to raw data file with the same “series” dimension)</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“https://github.com/HYPERNETS/hypernets_processor/blob/metareader/hypernets_processor/data_io/tests/reader/SEQ20200312T135926/RADIOMETER”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Average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relative_azimuth_angle_average</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tcPr>
          <w:p>
            <w:pPr>
              <w:pStyle w:val="125"/>
              <w:rPr>
                <w:rFonts w:hint="default" w:ascii="Arial" w:hAnsi="Arial" w:cs="Arial"/>
                <w:sz w:val="20"/>
                <w:szCs w:val="20"/>
                <w:lang w:val="en"/>
              </w:rPr>
            </w:pPr>
            <w:r>
              <w:rPr>
                <w:rFonts w:hint="default" w:ascii="Arial" w:hAnsi="Arial" w:cs="Arial"/>
                <w:sz w:val="20"/>
                <w:szCs w:val="20"/>
                <w:lang w:val="en"/>
              </w:rPr>
              <w:t>Average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relative_azimuth_angle_min</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Minimum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viewing_zenith_angle_max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viewing zenith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viewing_azimuth_angle_max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viewing azimuth angle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157.000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relative_azimuth_angle_max</w:t>
            </w: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Maximum relative azimuth angle from sun to sensor during the series (decimal degrees with 3 decimals)</w:t>
            </w: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326.000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Pr>
        <w:pStyle w:val="4"/>
        <w:numPr>
          <w:ilvl w:val="2"/>
          <w:numId w:val="0"/>
        </w:numPr>
        <w:bidi w:val="0"/>
        <w:ind w:leftChars="0"/>
      </w:pPr>
    </w:p>
    <w:p>
      <w:pPr>
        <w:pStyle w:val="15"/>
        <w:keepNext/>
        <w:jc w:val="center"/>
      </w:pPr>
      <w:r>
        <w:t xml:space="preserve">Table </w:t>
      </w:r>
      <w:r>
        <w:fldChar w:fldCharType="begin"/>
      </w:r>
      <w:r>
        <w:instrText xml:space="preserve">SEQ Table \* ARABIC</w:instrText>
      </w:r>
      <w:r>
        <w:fldChar w:fldCharType="separate"/>
      </w:r>
      <w:r>
        <w:t>13</w:t>
      </w:r>
      <w:r>
        <w:fldChar w:fldCharType="end"/>
      </w:r>
      <w:r>
        <w:t xml:space="preserve"> – </w:t>
      </w:r>
      <w:r>
        <w:rPr>
          <w:rFonts w:hint="default"/>
          <w:lang w:val="en"/>
        </w:rPr>
        <w:t>I</w:t>
      </w:r>
      <w:r>
        <w:t>rradiance product metadata</w:t>
      </w:r>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4972"/>
        <w:gridCol w:w="2541"/>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4972"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541" w:type="dxa"/>
            <w:tcBorders>
              <w:top w:val="single" w:color="4F81BD" w:sz="8" w:space="0"/>
              <w:left w:val="single" w:color="4F81BD" w:sz="8" w:space="0"/>
              <w:bottom w:val="single" w:color="FFFFFF"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Unique identifier of the sequence including references to site, date and time (see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“SEQ20200312T135926”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bCs/>
                <w:color w:val="auto"/>
                <w:sz w:val="20"/>
                <w:szCs w:val="20"/>
                <w:lang w:val="en"/>
              </w:rPr>
            </w:pPr>
            <w:r>
              <w:rPr>
                <w:rFonts w:hint="default" w:ascii="Arial" w:hAnsi="Arial" w:cs="Arial"/>
                <w:b/>
                <w:bCs/>
                <w:color w:val="auto"/>
                <w:sz w:val="20"/>
                <w:szCs w:val="20"/>
                <w:lang w:val="en"/>
              </w:rPr>
              <w:t>system_id</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 xml:space="preserve">Unique identifier of the system used for the measurements (key metadata, see </w:t>
            </w:r>
            <w:r>
              <w:rPr>
                <w:rFonts w:hint="default" w:ascii="Arial" w:hAnsi="Arial" w:cs="Arial"/>
                <w:sz w:val="20"/>
                <w:szCs w:val="20"/>
                <w:lang w:val="en"/>
              </w:rPr>
              <w:fldChar w:fldCharType="begin"/>
            </w:r>
            <w:r>
              <w:rPr>
                <w:rFonts w:hint="default" w:ascii="Arial" w:hAnsi="Arial" w:cs="Arial"/>
                <w:sz w:val="20"/>
                <w:szCs w:val="20"/>
                <w:lang w:val="en"/>
              </w:rPr>
              <w:instrText xml:space="preserve"> REF _Ref225203663 \h </w:instrText>
            </w:r>
            <w:r>
              <w:rPr>
                <w:rFonts w:hint="default" w:ascii="Arial" w:hAnsi="Arial" w:cs="Arial"/>
                <w:sz w:val="20"/>
                <w:szCs w:val="20"/>
                <w:lang w:val="en"/>
              </w:rPr>
              <w:fldChar w:fldCharType="separate"/>
            </w:r>
            <w:r>
              <w:rPr>
                <w:rFonts w:hint="default" w:ascii="Arial" w:hAnsi="Arial" w:cs="Arial"/>
                <w:sz w:val="20"/>
                <w:szCs w:val="20"/>
              </w:rPr>
              <w:t>Table 8</w:t>
            </w:r>
            <w:r>
              <w:rPr>
                <w:rFonts w:hint="default" w:ascii="Arial" w:hAnsi="Arial" w:cs="Arial"/>
                <w:sz w:val="20"/>
                <w:szCs w:val="20"/>
                <w:lang w:val="en"/>
              </w:rPr>
              <w:fldChar w:fldCharType="end"/>
            </w:r>
            <w:r>
              <w:rPr>
                <w:rFonts w:hint="default" w:ascii="Arial" w:hAnsi="Arial" w:cs="Arial"/>
                <w:sz w:val="20"/>
                <w:szCs w:val="20"/>
                <w:lang w:val="en"/>
              </w:rPr>
              <w:t>)</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“HYPSTAR001234”</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instrument_configuration_file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instrument configuration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“https://github.com/HYPERNETS/hypernets_processor/blob/metareader/hypernets_processor/data_io/tests/reader/SEQ20200312T135926/config.txt”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sequence_file</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sequence scheduler</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“https://github.com/HYPERNETS/hypernets_processor/blob/metareader/hypernets_processor/data_io/tests/reader/SEQ20200312T135926/test_STD.csv”</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inputfile_directory</w:t>
            </w:r>
          </w:p>
        </w:tc>
        <w:tc>
          <w:tcPr>
            <w:tcW w:w="4972"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Filename of the raw data file</w:t>
            </w:r>
          </w:p>
        </w:tc>
        <w:tc>
          <w:tcPr>
            <w:tcW w:w="2541" w:type="dxa"/>
            <w:tcBorders>
              <w:top w:val="single" w:color="FFFFFF" w:sz="4"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“https://github.com/HYPERNETS/hypernets_processor/blob/metareader/hypernets_processor/data_io/tests/reader/SEQ20200312T135926/RADIOMETER”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rPr>
            </w:pPr>
          </w:p>
        </w:tc>
        <w:tc>
          <w:tcPr>
            <w:tcW w:w="4972"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541" w:type="dxa"/>
            <w:tcBorders>
              <w:top w:val="single" w:color="4F81BD" w:sz="8" w:space="0"/>
              <w:left w:val="single" w:color="4F81BD" w:sz="8" w:space="0"/>
              <w:bottom w:val="single" w:color="4F81BD" w:sz="8" w:space="0"/>
              <w:right w:val="single" w:color="4F81BD" w:sz="8"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4"/>
        <w:numPr>
          <w:ilvl w:val="2"/>
          <w:numId w:val="2"/>
        </w:numPr>
        <w:bidi w:val="0"/>
        <w:ind w:left="720" w:leftChars="0" w:hanging="720" w:firstLineChars="0"/>
        <w:rPr>
          <w:highlight w:val="none"/>
        </w:rPr>
      </w:pPr>
      <w:bookmarkStart w:id="80" w:name="_Toc1299931463"/>
      <w:bookmarkStart w:id="81" w:name="_Toc1303809251"/>
      <w:r>
        <w:rPr>
          <w:rFonts w:hint="default"/>
          <w:highlight w:val="none"/>
          <w:lang w:val="en"/>
        </w:rPr>
        <w:t xml:space="preserve">Level 1b </w:t>
      </w:r>
      <w:r>
        <w:rPr>
          <w:highlight w:val="none"/>
        </w:rPr>
        <w:t>Product Metadat</w:t>
      </w:r>
      <w:r>
        <w:rPr>
          <w:rFonts w:hint="default"/>
          <w:highlight w:val="none"/>
          <w:lang w:val="en"/>
        </w:rPr>
        <w:t>a</w:t>
      </w:r>
      <w:bookmarkEnd w:id="80"/>
      <w:bookmarkEnd w:id="81"/>
    </w:p>
    <w:p>
      <w:pPr>
        <w:pStyle w:val="5"/>
        <w:numPr>
          <w:ilvl w:val="3"/>
          <w:numId w:val="2"/>
        </w:numPr>
        <w:bidi w:val="0"/>
        <w:ind w:left="864" w:leftChars="0" w:hanging="864" w:firstLineChars="0"/>
        <w:rPr>
          <w:highlight w:val="yellow"/>
        </w:rPr>
      </w:pPr>
      <w:bookmarkStart w:id="82" w:name="_Toc2036191531"/>
      <w:r>
        <w:rPr>
          <w:rFonts w:hint="default"/>
          <w:highlight w:val="yellow"/>
          <w:lang w:val="en"/>
        </w:rPr>
        <w:t>Land radiance and irradiance L1b product metadata</w:t>
      </w:r>
      <w:bookmarkEnd w:id="82"/>
    </w:p>
    <w:p/>
    <w:p>
      <w:pPr>
        <w:pStyle w:val="15"/>
        <w:rPr>
          <w:rFonts w:hint="default"/>
          <w:lang w:val="en"/>
        </w:rPr>
      </w:pPr>
      <w:r>
        <w:t xml:space="preserve">Table </w:t>
      </w:r>
      <w:r>
        <w:fldChar w:fldCharType="begin"/>
      </w:r>
      <w:r>
        <w:instrText xml:space="preserve"> SEQ Table \* ARABIC </w:instrText>
      </w:r>
      <w:r>
        <w:fldChar w:fldCharType="separate"/>
      </w:r>
      <w:r>
        <w:t>14</w:t>
      </w:r>
      <w:r>
        <w:fldChar w:fldCharType="end"/>
      </w:r>
      <w:bookmarkStart w:id="83" w:name="_Toc238991903"/>
      <w:r>
        <w:rPr>
          <w:lang w:val="en"/>
        </w:rPr>
        <w:t xml:space="preserve"> - </w:t>
      </w:r>
      <w:r>
        <w:rPr>
          <w:rFonts w:hint="default"/>
          <w:lang w:val="en"/>
        </w:rPr>
        <w:t>Land: R</w:t>
      </w:r>
      <w:r>
        <w:rPr>
          <w:lang w:val="en"/>
        </w:rPr>
        <w:t>adiance</w:t>
      </w:r>
      <w:r>
        <w:rPr>
          <w:rFonts w:hint="default"/>
          <w:lang w:val="en"/>
        </w:rPr>
        <w:t xml:space="preserve"> and Irradiance </w:t>
      </w:r>
      <w:r>
        <w:rPr>
          <w:lang w:val="en"/>
        </w:rPr>
        <w:t>product metadata</w:t>
      </w:r>
      <w:bookmarkEnd w:id="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5"/>
        <w:numPr>
          <w:ilvl w:val="3"/>
          <w:numId w:val="2"/>
        </w:numPr>
        <w:bidi w:val="0"/>
        <w:ind w:left="864" w:leftChars="0" w:hanging="864" w:firstLineChars="0"/>
      </w:pPr>
      <w:bookmarkStart w:id="84" w:name="_Toc743824226"/>
      <w:r>
        <w:rPr>
          <w:rFonts w:hint="default"/>
          <w:lang w:val="en"/>
        </w:rPr>
        <w:t xml:space="preserve">Water </w:t>
      </w:r>
      <w:r>
        <w:t>Radiance</w:t>
      </w:r>
      <w:r>
        <w:rPr>
          <w:rFonts w:hint="default"/>
          <w:lang w:val="en"/>
        </w:rPr>
        <w:t xml:space="preserve">, </w:t>
      </w:r>
      <w:r>
        <w:t>Irradiance</w:t>
      </w:r>
      <w:r>
        <w:rPr>
          <w:rFonts w:hint="default"/>
          <w:lang w:val="en"/>
        </w:rPr>
        <w:t xml:space="preserve"> and Water-leaving radiance</w:t>
      </w:r>
      <w:r>
        <w:t xml:space="preserve"> </w:t>
      </w:r>
      <w:r>
        <w:rPr>
          <w:rFonts w:hint="default"/>
          <w:lang w:val="en"/>
        </w:rPr>
        <w:t xml:space="preserve">L1b </w:t>
      </w:r>
      <w:r>
        <w:t>Product Metadata</w:t>
      </w:r>
      <w:bookmarkEnd w:id="84"/>
    </w:p>
    <w:p>
      <w:pPr>
        <w:bidi w:val="0"/>
        <w:rPr>
          <w:rFonts w:hint="default"/>
          <w:lang w:val="en"/>
        </w:rPr>
      </w:pPr>
    </w:p>
    <w:p>
      <w:pPr>
        <w:bidi w:val="0"/>
        <w:rPr>
          <w:rFonts w:hint="default"/>
          <w:lang w:val="en"/>
        </w:rPr>
      </w:pP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15</w:t>
      </w:r>
      <w:r>
        <w:rPr>
          <w:rFonts w:hint="default"/>
          <w:lang w:val="en"/>
        </w:rPr>
        <w:fldChar w:fldCharType="end"/>
      </w:r>
      <w:r>
        <w:rPr>
          <w:rFonts w:hint="default"/>
          <w:lang w:val="en"/>
        </w:rPr>
        <w:t xml:space="preserve"> provides additional (in addition to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products metadata required for the Level 1b data.</w:t>
      </w:r>
    </w:p>
    <w:p>
      <w:pPr>
        <w:pStyle w:val="15"/>
        <w:rPr>
          <w:rFonts w:hint="default"/>
          <w:lang w:val="en"/>
        </w:rPr>
      </w:pPr>
      <w:bookmarkStart w:id="85" w:name="_Ref2098509017"/>
      <w:r>
        <w:t xml:space="preserve">Table </w:t>
      </w:r>
      <w:r>
        <w:fldChar w:fldCharType="begin"/>
      </w:r>
      <w:r>
        <w:instrText xml:space="preserve"> SEQ Table \* ARABIC </w:instrText>
      </w:r>
      <w:r>
        <w:fldChar w:fldCharType="separate"/>
      </w:r>
      <w:r>
        <w:t>15</w:t>
      </w:r>
      <w:r>
        <w:fldChar w:fldCharType="end"/>
      </w:r>
      <w:bookmarkEnd w:id="85"/>
      <w:bookmarkStart w:id="86" w:name="_Toc1090965525"/>
      <w:r>
        <w:rPr>
          <w:rFonts w:hint="default"/>
          <w:lang w:val="en"/>
        </w:rPr>
        <w:t xml:space="preserve"> </w:t>
      </w:r>
      <w:r>
        <w:t xml:space="preserve">– </w:t>
      </w:r>
      <w:r>
        <w:rPr>
          <w:rFonts w:hint="default"/>
          <w:lang w:val="en"/>
        </w:rPr>
        <w:t xml:space="preserve">Water: </w:t>
      </w:r>
      <w:r>
        <w:rPr>
          <w:lang w:val="en"/>
        </w:rPr>
        <w:t>Downwelling and upwelling radiance, downwelling irradiance</w:t>
      </w:r>
      <w:r>
        <w:rPr>
          <w:rFonts w:hint="default"/>
          <w:lang w:val="en"/>
        </w:rPr>
        <w:t>, surface reflected upwelling radiance</w:t>
      </w:r>
      <w:r>
        <w:rPr>
          <w:lang w:val="en"/>
        </w:rPr>
        <w:t xml:space="preserve"> and water-leaving radiance product metadata</w:t>
      </w:r>
      <w:bookmarkEnd w:id="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Fresnel_type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Reference to the fresnel correction applied to the data for the computation of the water leaving radiance (e.g., “Mobley1999” and “Mobley2015” for Mobley’s (1999) and (2015) look up tables, respectively)</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r>
              <w:rPr>
                <w:rFonts w:hint="default" w:ascii="Arial" w:hAnsi="Arial" w:cs="Arial"/>
                <w:sz w:val="20"/>
                <w:szCs w:val="20"/>
                <w:lang w:val="en"/>
              </w:rPr>
              <w:t>“Mobley1999”</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4"/>
        <w:numPr>
          <w:ilvl w:val="2"/>
          <w:numId w:val="2"/>
        </w:numPr>
        <w:bidi w:val="0"/>
        <w:ind w:left="720" w:leftChars="0" w:hanging="720" w:firstLineChars="0"/>
        <w:rPr>
          <w:highlight w:val="none"/>
        </w:rPr>
      </w:pPr>
      <w:bookmarkStart w:id="87" w:name="_Toc269832076"/>
      <w:bookmarkStart w:id="88" w:name="_Toc1076819395"/>
      <w:r>
        <w:rPr>
          <w:rFonts w:hint="default"/>
          <w:highlight w:val="none"/>
          <w:lang w:val="en"/>
        </w:rPr>
        <w:t>Level 2a Product Metadata</w:t>
      </w:r>
      <w:bookmarkEnd w:id="87"/>
      <w:bookmarkEnd w:id="88"/>
    </w:p>
    <w:p>
      <w:pPr>
        <w:pStyle w:val="5"/>
        <w:numPr>
          <w:ilvl w:val="3"/>
          <w:numId w:val="2"/>
        </w:numPr>
        <w:bidi w:val="0"/>
        <w:ind w:left="864" w:leftChars="0" w:hanging="864" w:firstLineChars="0"/>
        <w:rPr>
          <w:highlight w:val="yellow"/>
        </w:rPr>
      </w:pPr>
      <w:bookmarkStart w:id="89" w:name="_Toc1625798122"/>
      <w:r>
        <w:rPr>
          <w:rFonts w:hint="default"/>
          <w:highlight w:val="yellow"/>
          <w:lang w:val="en"/>
        </w:rPr>
        <w:t>Land Reflectance L2a Product Metadata</w:t>
      </w:r>
      <w:bookmarkEnd w:id="89"/>
    </w:p>
    <w:p/>
    <w:p>
      <w:pPr>
        <w:pStyle w:val="15"/>
        <w:rPr>
          <w:rFonts w:hint="default"/>
          <w:lang w:val="en"/>
        </w:rPr>
      </w:pPr>
      <w:r>
        <w:t xml:space="preserve">Table </w:t>
      </w:r>
      <w:r>
        <w:fldChar w:fldCharType="begin"/>
      </w:r>
      <w:r>
        <w:instrText xml:space="preserve"> SEQ Table \* ARABIC </w:instrText>
      </w:r>
      <w:r>
        <w:fldChar w:fldCharType="separate"/>
      </w:r>
      <w:r>
        <w:t>16</w:t>
      </w:r>
      <w:r>
        <w:fldChar w:fldCharType="end"/>
      </w:r>
      <w:bookmarkStart w:id="90" w:name="_Toc477359562"/>
      <w:r>
        <w:rPr>
          <w:lang w:val="en"/>
        </w:rPr>
        <w:t xml:space="preserve"> - Land: Reflectance product metadata</w:t>
      </w:r>
      <w:bookmarkEnd w:id="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0"/>
                <w:szCs w:val="20"/>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0"/>
                <w:szCs w:val="20"/>
                <w:lang w:val="en"/>
              </w:rPr>
            </w:pPr>
          </w:p>
        </w:tc>
      </w:tr>
    </w:tbl>
    <w:p/>
    <w:p>
      <w:pPr>
        <w:pStyle w:val="5"/>
        <w:numPr>
          <w:ilvl w:val="3"/>
          <w:numId w:val="2"/>
        </w:numPr>
        <w:bidi w:val="0"/>
        <w:ind w:left="864" w:leftChars="0" w:hanging="864" w:firstLineChars="0"/>
      </w:pPr>
      <w:bookmarkStart w:id="91" w:name="_Toc1583311145"/>
      <w:r>
        <w:rPr>
          <w:rFonts w:hint="default"/>
          <w:lang w:val="en"/>
        </w:rPr>
        <w:t xml:space="preserve">Water </w:t>
      </w:r>
      <w:r>
        <w:t>Reflectance</w:t>
      </w:r>
      <w:r>
        <w:rPr>
          <w:rFonts w:hint="default"/>
          <w:lang w:val="en"/>
        </w:rPr>
        <w:t xml:space="preserve"> and Normalized Water-leaving Radiance L2a</w:t>
      </w:r>
      <w:r>
        <w:t xml:space="preserve"> Product Metadata</w:t>
      </w:r>
      <w:bookmarkEnd w:id="91"/>
    </w:p>
    <w:p>
      <w:pPr>
        <w:pStyle w:val="15"/>
        <w:keepNext/>
        <w:jc w:val="both"/>
      </w:pPr>
      <w:bookmarkStart w:id="92" w:name="_Ref14813703"/>
    </w:p>
    <w:p>
      <w:pPr>
        <w:jc w:val="both"/>
        <w:rPr>
          <w:rFonts w:hint="default"/>
          <w:lang w:val="en"/>
        </w:rPr>
      </w:pPr>
      <w:r>
        <w:rPr>
          <w:rFonts w:hint="default"/>
          <w:lang w:val="en"/>
        </w:rPr>
        <w:t xml:space="preserve">For the Water Network, the product metadata for the Level 2a products should include, in addition to the metadata provided in </w:t>
      </w:r>
      <w:r>
        <w:rPr>
          <w:rFonts w:hint="default"/>
          <w:lang w:val="en"/>
        </w:rPr>
        <w:fldChar w:fldCharType="begin"/>
      </w:r>
      <w:r>
        <w:rPr>
          <w:rFonts w:hint="default"/>
          <w:lang w:val="en"/>
        </w:rPr>
        <w:instrText xml:space="preserve"> REF _Ref1148896748 \h </w:instrText>
      </w:r>
      <w:r>
        <w:rPr>
          <w:rFonts w:hint="default"/>
          <w:lang w:val="en"/>
        </w:rPr>
        <w:fldChar w:fldCharType="separate"/>
      </w:r>
      <w:r>
        <w:t>Table 12</w:t>
      </w:r>
      <w:r>
        <w:rPr>
          <w:rFonts w:hint="default"/>
          <w:lang w:val="en"/>
        </w:rPr>
        <w:fldChar w:fldCharType="end"/>
      </w:r>
      <w:r>
        <w:rPr>
          <w:rFonts w:hint="default"/>
          <w:lang w:val="en"/>
        </w:rPr>
        <w:t xml:space="preserve"> and </w:t>
      </w:r>
      <w:r>
        <w:rPr>
          <w:rFonts w:hint="default"/>
          <w:lang w:val="en"/>
        </w:rPr>
        <w:fldChar w:fldCharType="begin"/>
      </w:r>
      <w:r>
        <w:rPr>
          <w:rFonts w:hint="default"/>
          <w:lang w:val="en"/>
        </w:rPr>
        <w:instrText xml:space="preserve"> REF _Ref2098509017 \h </w:instrText>
      </w:r>
      <w:r>
        <w:rPr>
          <w:rFonts w:hint="default"/>
          <w:lang w:val="en"/>
        </w:rPr>
        <w:fldChar w:fldCharType="separate"/>
      </w:r>
      <w:r>
        <w:t>Table 15</w:t>
      </w:r>
      <w:r>
        <w:rPr>
          <w:rFonts w:hint="default"/>
          <w:lang w:val="en"/>
        </w:rPr>
        <w:fldChar w:fldCharType="end"/>
      </w:r>
      <w:r>
        <w:rPr>
          <w:rFonts w:hint="default"/>
          <w:lang w:val="en"/>
        </w:rPr>
        <w:t xml:space="preserve">, also the metadata fields described in </w:t>
      </w:r>
      <w:r>
        <w:rPr>
          <w:rFonts w:hint="default"/>
          <w:lang w:val="en"/>
        </w:rPr>
        <w:fldChar w:fldCharType="begin"/>
      </w:r>
      <w:r>
        <w:rPr>
          <w:rFonts w:hint="default"/>
          <w:lang w:val="en"/>
        </w:rPr>
        <w:instrText xml:space="preserve"> REF _Ref1016751982 \h </w:instrText>
      </w:r>
      <w:r>
        <w:rPr>
          <w:rFonts w:hint="default"/>
          <w:lang w:val="en"/>
        </w:rPr>
        <w:fldChar w:fldCharType="separate"/>
      </w:r>
      <w:r>
        <w:t>Table 17</w:t>
      </w:r>
      <w:r>
        <w:rPr>
          <w:rFonts w:hint="default"/>
          <w:lang w:val="en"/>
        </w:rPr>
        <w:fldChar w:fldCharType="end"/>
      </w:r>
      <w:r>
        <w:rPr>
          <w:rFonts w:hint="default"/>
          <w:lang w:val="en"/>
        </w:rPr>
        <w:t xml:space="preserve">. </w:t>
      </w:r>
    </w:p>
    <w:p>
      <w:pPr>
        <w:pStyle w:val="15"/>
        <w:rPr>
          <w:rFonts w:hint="default"/>
          <w:lang w:val="en"/>
        </w:rPr>
      </w:pPr>
      <w:bookmarkStart w:id="93" w:name="_Ref1016751982"/>
      <w:r>
        <w:t xml:space="preserve">Table </w:t>
      </w:r>
      <w:r>
        <w:fldChar w:fldCharType="begin"/>
      </w:r>
      <w:r>
        <w:instrText xml:space="preserve"> SEQ Table \* ARABIC </w:instrText>
      </w:r>
      <w:r>
        <w:fldChar w:fldCharType="separate"/>
      </w:r>
      <w:r>
        <w:t>17</w:t>
      </w:r>
      <w:r>
        <w:fldChar w:fldCharType="end"/>
      </w:r>
      <w:bookmarkEnd w:id="93"/>
      <w:bookmarkStart w:id="94" w:name="_Toc828790506"/>
      <w:r>
        <w:rPr>
          <w:rFonts w:hint="default"/>
          <w:lang w:val="en"/>
        </w:rPr>
        <w:t xml:space="preserve"> </w:t>
      </w:r>
      <w:r>
        <w:t xml:space="preserve">– </w:t>
      </w:r>
      <w:r>
        <w:rPr>
          <w:lang w:val="en"/>
        </w:rPr>
        <w:t>L2a metadata for the Water Network</w:t>
      </w:r>
      <w:bookmarkEnd w:id="9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809"/>
        <w:gridCol w:w="5387"/>
        <w:gridCol w:w="212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1809"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Name</w:t>
            </w:r>
          </w:p>
        </w:tc>
        <w:tc>
          <w:tcPr>
            <w:tcW w:w="5387"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Description</w:t>
            </w:r>
          </w:p>
        </w:tc>
        <w:tc>
          <w:tcPr>
            <w:tcW w:w="2126" w:type="dxa"/>
            <w:tcBorders>
              <w:top w:val="single" w:color="4F81BD" w:sz="8" w:space="0"/>
              <w:left w:val="single" w:color="4F81BD" w:sz="8" w:space="0"/>
              <w:bottom w:val="single" w:color="4F81BD" w:themeColor="accent1" w:sz="4" w:space="0"/>
              <w:right w:val="single" w:color="4F81BD" w:sz="8" w:space="0"/>
              <w:insideH w:val="single" w:sz="4" w:space="0"/>
              <w:insideV w:val="single" w:sz="4" w:space="0"/>
            </w:tcBorders>
            <w:shd w:val="clear" w:color="auto" w:fill="4F81BD"/>
          </w:tcPr>
          <w:p>
            <w:pPr>
              <w:pStyle w:val="125"/>
              <w:rPr>
                <w:rFonts w:hint="default" w:ascii="Arial" w:hAnsi="Arial" w:cs="Arial"/>
                <w:b/>
                <w:bCs/>
                <w:color w:val="FFFFFF"/>
                <w:sz w:val="22"/>
                <w:lang w:val="en"/>
              </w:rPr>
            </w:pPr>
            <w:r>
              <w:rPr>
                <w:rFonts w:hint="default" w:ascii="Arial" w:hAnsi="Arial" w:cs="Arial"/>
                <w:b/>
                <w:bCs/>
                <w:color w:val="FFFFFF"/>
                <w:sz w:val="22"/>
                <w:lang w:val="en"/>
              </w:rPr>
              <w:t>Value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Wavelen1</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First wavelength used for the NIR-similarity spectrum correction in nm used for the computation of the water reflectance “REF” (see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“720”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Wavelen2</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Second wavelength used for the NIR-similarity spectrum correction in nm used for the computation of the water reflectance “REF”</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“780”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epsave</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Average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bidi w:val="0"/>
              <w:rPr>
                <w:rFonts w:hint="default"/>
                <w:lang w:val="en"/>
              </w:rPr>
            </w:pPr>
            <w:r>
              <w:rPr>
                <w:rFonts w:hint="default"/>
                <w:lang w:val="en"/>
              </w:rPr>
              <w:t>“0.</w:t>
            </w:r>
            <w:r>
              <w:rPr>
                <w:rFonts w:hint="default"/>
              </w:rPr>
              <w:t>662967</w:t>
            </w:r>
            <w:r>
              <w:rPr>
                <w:rFonts w:hint="default"/>
                <w:lang w:val="en"/>
              </w:rPr>
              <w: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epmin</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Min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“0.603160”</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epmax</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Max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“0.762356”</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r>
              <w:rPr>
                <w:rFonts w:hint="default" w:ascii="Arial" w:hAnsi="Arial" w:cs="Arial"/>
                <w:b w:val="0"/>
                <w:bCs/>
                <w:sz w:val="22"/>
                <w:lang w:val="en"/>
              </w:rPr>
              <w:t>epstd</w:t>
            </w: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Standard deviation reflectance ratio at wavelen1 and wavelen2 for the NIR similarity correction (Ruddick et al., 2006)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r>
              <w:rPr>
                <w:rFonts w:hint="default" w:ascii="Arial" w:hAnsi="Arial" w:cs="Arial"/>
                <w:sz w:val="22"/>
                <w:lang w:val="en"/>
              </w:rPr>
              <w:t>“0.057877”</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1809"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b w:val="0"/>
                <w:bCs w:val="0"/>
                <w:color w:val="auto"/>
                <w:sz w:val="22"/>
                <w:szCs w:val="22"/>
                <w:lang w:val="en"/>
              </w:rPr>
            </w:pPr>
          </w:p>
        </w:tc>
        <w:tc>
          <w:tcPr>
            <w:tcW w:w="5387"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insideH w:val="single" w:sz="4" w:space="0"/>
              <w:insideV w:val="single" w:sz="4" w:space="0"/>
            </w:tcBorders>
            <w:shd w:val="clear" w:color="auto" w:fill="FFFFFF"/>
            <w:vAlign w:val="top"/>
          </w:tcPr>
          <w:p>
            <w:pPr>
              <w:pStyle w:val="125"/>
              <w:rPr>
                <w:rFonts w:hint="default" w:ascii="Arial" w:hAnsi="Arial" w:cs="Arial"/>
                <w:sz w:val="22"/>
                <w:lang w:val="en"/>
              </w:rPr>
            </w:pPr>
          </w:p>
        </w:tc>
      </w:tr>
    </w:tbl>
    <w:p>
      <w:pPr>
        <w:pStyle w:val="4"/>
        <w:numPr>
          <w:ilvl w:val="2"/>
          <w:numId w:val="2"/>
        </w:numPr>
        <w:bidi w:val="0"/>
        <w:ind w:left="720" w:leftChars="0" w:hanging="720" w:firstLineChars="0"/>
        <w:rPr>
          <w:highlight w:val="yellow"/>
        </w:rPr>
      </w:pPr>
      <w:bookmarkStart w:id="95" w:name="_Toc716127083"/>
      <w:bookmarkStart w:id="96" w:name="_Toc1392958780"/>
      <w:r>
        <w:rPr>
          <w:rFonts w:hint="default"/>
          <w:highlight w:val="yellow"/>
          <w:lang w:val="en"/>
        </w:rPr>
        <w:t>Level 2b Product Metadata</w:t>
      </w:r>
      <w:bookmarkEnd w:id="95"/>
      <w:bookmarkEnd w:id="96"/>
    </w:p>
    <w:p>
      <w:pPr>
        <w:pStyle w:val="5"/>
        <w:numPr>
          <w:ilvl w:val="3"/>
          <w:numId w:val="2"/>
        </w:numPr>
        <w:bidi w:val="0"/>
        <w:ind w:left="864" w:leftChars="0" w:hanging="864" w:firstLineChars="0"/>
        <w:rPr>
          <w:highlight w:val="yellow"/>
        </w:rPr>
      </w:pPr>
      <w:bookmarkStart w:id="97" w:name="_Toc1708296943"/>
      <w:r>
        <w:rPr>
          <w:rFonts w:hint="default"/>
          <w:highlight w:val="yellow"/>
          <w:lang w:val="en"/>
        </w:rPr>
        <w:t>Land temporally interpolated surface r</w:t>
      </w:r>
      <w:r>
        <w:rPr>
          <w:highlight w:val="yellow"/>
        </w:rPr>
        <w:t xml:space="preserve">eflectance </w:t>
      </w:r>
      <w:r>
        <w:rPr>
          <w:rFonts w:hint="default"/>
          <w:highlight w:val="yellow"/>
          <w:lang w:val="en"/>
        </w:rPr>
        <w:t xml:space="preserve">L2b </w:t>
      </w:r>
      <w:r>
        <w:rPr>
          <w:highlight w:val="yellow"/>
        </w:rPr>
        <w:t>Product Metadata</w:t>
      </w:r>
      <w:bookmarkEnd w:id="97"/>
    </w:p>
    <w:p>
      <w:pPr>
        <w:rPr>
          <w:rFonts w:hint="default"/>
          <w:lang w:val="en"/>
        </w:rPr>
      </w:pPr>
    </w:p>
    <w:bookmarkEnd w:id="92"/>
    <w:p>
      <w:pPr>
        <w:pStyle w:val="2"/>
        <w:numPr>
          <w:ilvl w:val="0"/>
          <w:numId w:val="2"/>
        </w:numPr>
        <w:spacing w:before="0" w:after="240"/>
      </w:pPr>
      <w:bookmarkStart w:id="98" w:name="_Toc1027686930"/>
      <w:bookmarkStart w:id="99" w:name="_Toc1268557013"/>
      <w:bookmarkStart w:id="100" w:name="_Ref2040220925"/>
      <w:r>
        <w:t>Variables</w:t>
      </w:r>
      <w:bookmarkEnd w:id="98"/>
      <w:bookmarkEnd w:id="99"/>
      <w:r>
        <w:t xml:space="preserve"> </w:t>
      </w:r>
      <w:bookmarkEnd w:id="100"/>
    </w:p>
    <w:p>
      <w:pPr>
        <w:rPr>
          <w:rFonts w:hint="default" w:ascii="Arial" w:hAnsi="Arial" w:cs="Arial"/>
          <w:sz w:val="22"/>
          <w:szCs w:val="22"/>
        </w:rPr>
      </w:pPr>
      <w:r>
        <w:t xml:space="preserve">This section provides a description of the data product variables. The first subsection describes variables common to all product types (as defined in </w:t>
      </w:r>
      <w:r>
        <w:rPr>
          <w:rFonts w:cs="Arial"/>
        </w:rPr>
        <w:fldChar w:fldCharType="begin"/>
      </w:r>
      <w:r>
        <w:rPr>
          <w:rFonts w:cs="Arial"/>
        </w:rPr>
        <w:instrText xml:space="preserve">REF _Ref31812037 \h</w:instrText>
      </w:r>
      <w:r>
        <w:rPr>
          <w:rFonts w:cs="Arial"/>
        </w:rPr>
        <w:fldChar w:fldCharType="separate"/>
      </w:r>
      <w:r>
        <w:rPr>
          <w:rFonts w:cs="Arial"/>
        </w:rPr>
        <w:t>Table 2</w:t>
      </w:r>
      <w:r>
        <w:rPr>
          <w:rFonts w:cs="Arial"/>
        </w:rPr>
        <w:fldChar w:fldCharType="end"/>
      </w:r>
      <w:r>
        <w:t>). The following subsections then define per data type variables</w:t>
      </w:r>
      <w:commentRangeStart w:id="5"/>
      <w:r>
        <w:t>.</w:t>
      </w:r>
      <w:commentRangeEnd w:id="5"/>
      <w:r>
        <w:commentReference w:id="5"/>
      </w:r>
    </w:p>
    <w:p>
      <w:pPr>
        <w:pStyle w:val="3"/>
        <w:numPr>
          <w:ilvl w:val="1"/>
          <w:numId w:val="2"/>
        </w:numPr>
        <w:rPr>
          <w:rFonts w:hint="default" w:ascii="Arial" w:hAnsi="Arial" w:cs="Arial"/>
          <w:sz w:val="22"/>
          <w:szCs w:val="22"/>
        </w:rPr>
      </w:pPr>
      <w:bookmarkStart w:id="101" w:name="_Toc607680169"/>
      <w:bookmarkStart w:id="102" w:name="_Toc205347377"/>
      <w:r>
        <w:rPr>
          <w:rFonts w:hint="default" w:ascii="Arial" w:hAnsi="Arial" w:cs="Arial"/>
          <w:sz w:val="22"/>
          <w:szCs w:val="22"/>
        </w:rPr>
        <w:t>Common Variables</w:t>
      </w:r>
      <w:bookmarkEnd w:id="101"/>
      <w:bookmarkEnd w:id="102"/>
    </w:p>
    <w:p>
      <w:pPr>
        <w:spacing w:before="240" w:after="200"/>
        <w:jc w:val="both"/>
        <w:rPr>
          <w:rFonts w:hint="default" w:ascii="Arial" w:hAnsi="Arial" w:cs="Arial"/>
          <w:sz w:val="22"/>
          <w:szCs w:val="22"/>
          <w:lang w:val="en"/>
        </w:rPr>
      </w:pPr>
      <w:r>
        <w:rPr>
          <w:rFonts w:hint="default" w:ascii="Arial" w:hAnsi="Arial" w:cs="Arial"/>
          <w:sz w:val="22"/>
          <w:szCs w:val="22"/>
        </w:rPr>
        <w:t xml:space="preserve">The common data variables are defined in </w:t>
      </w:r>
      <w:r>
        <w:rPr>
          <w:rFonts w:hint="default" w:ascii="Arial" w:hAnsi="Arial" w:cs="Arial"/>
          <w:sz w:val="22"/>
          <w:szCs w:val="22"/>
        </w:rPr>
        <w:fldChar w:fldCharType="begin"/>
      </w:r>
      <w:r>
        <w:rPr>
          <w:rFonts w:hint="default" w:ascii="Arial" w:hAnsi="Arial" w:cs="Arial"/>
          <w:sz w:val="22"/>
          <w:szCs w:val="22"/>
        </w:rPr>
        <w:instrText xml:space="preserve">REF _Ref14813908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_Ref14813908 \h </w:instrText>
      </w:r>
      <w:r>
        <w:rPr>
          <w:rFonts w:hint="default" w:ascii="Arial" w:hAnsi="Arial" w:cs="Arial"/>
          <w:sz w:val="22"/>
          <w:szCs w:val="22"/>
        </w:rPr>
        <w:fldChar w:fldCharType="separate"/>
      </w:r>
      <w:r>
        <w:rPr>
          <w:rFonts w:hint="default" w:ascii="Arial" w:hAnsi="Arial" w:cs="Arial"/>
          <w:sz w:val="22"/>
          <w:szCs w:val="22"/>
        </w:rPr>
        <w:t>Table 15</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common data variables.</w:t>
      </w:r>
      <w:r>
        <w:rPr>
          <w:rFonts w:hint="default" w:cs="Arial"/>
          <w:sz w:val="22"/>
          <w:szCs w:val="22"/>
          <w:lang w:val="en"/>
        </w:rPr>
        <w:t xml:space="preserve"> Standard names and long names follow, when possible, the CF standard names V72 (http://cfconventions.org/Data/cf-standard-names/72/build/cf-standard-name-table.html). When relevant the “Uniform Resource Identifier (URI)” following</w:t>
      </w:r>
      <w:r>
        <w:rPr>
          <w:rFonts w:hint="default" w:ascii="Arial" w:hAnsi="Arial" w:cs="Arial"/>
          <w:sz w:val="22"/>
          <w:szCs w:val="22"/>
          <w:lang w:val="en"/>
        </w:rPr>
        <w:t xml:space="preserve"> the NERC Vocabulary Server</w:t>
      </w:r>
      <w:r>
        <w:rPr>
          <w:rFonts w:hint="default" w:cs="Arial"/>
          <w:sz w:val="22"/>
          <w:szCs w:val="22"/>
          <w:lang w:val="en"/>
        </w:rPr>
        <w:t xml:space="preserve"> is provided together with the variable “Identifier”, “Prefered label” and “Alternative label”</w:t>
      </w:r>
      <w:r>
        <w:rPr>
          <w:rFonts w:hint="default" w:ascii="Arial" w:hAnsi="Arial" w:cs="Arial"/>
          <w:sz w:val="22"/>
          <w:szCs w:val="22"/>
          <w:lang w:val="en"/>
        </w:rPr>
        <w:t xml:space="preserve">. </w:t>
      </w:r>
    </w:p>
    <w:p>
      <w:pPr>
        <w:pStyle w:val="15"/>
        <w:bidi w:val="0"/>
        <w:rPr>
          <w:rFonts w:hint="default"/>
        </w:rPr>
      </w:pPr>
      <w:bookmarkStart w:id="103" w:name="_Ref14813908"/>
      <w:bookmarkStart w:id="104" w:name="_Ref145645979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20</w:t>
      </w:r>
      <w:r>
        <w:rPr>
          <w:rFonts w:hint="default"/>
        </w:rPr>
        <w:fldChar w:fldCharType="end"/>
      </w:r>
      <w:bookmarkEnd w:id="103"/>
      <w:bookmarkStart w:id="105" w:name="_Toc1681229087"/>
      <w:r>
        <w:rPr>
          <w:rFonts w:hint="default"/>
        </w:rPr>
        <w:t xml:space="preserve"> </w:t>
      </w:r>
      <w:r>
        <w:t xml:space="preserve">– </w:t>
      </w:r>
      <w:r>
        <w:rPr>
          <w:rFonts w:hint="default"/>
        </w:rPr>
        <w:t>Common product data variables</w:t>
      </w:r>
      <w:bookmarkEnd w:id="104"/>
      <w:bookmarkEnd w:id="10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0"/>
                <w:szCs w:val="20"/>
              </w:rPr>
            </w:pPr>
            <w:commentRangeStart w:id="6"/>
            <w:commentRangeStart w:id="7"/>
            <w:r>
              <w:rPr>
                <w:rFonts w:hint="default" w:ascii="Arial" w:hAnsi="Arial" w:cs="Arial"/>
                <w:b/>
                <w:bCs/>
                <w:color w:val="FFFFFF"/>
                <w:sz w:val="20"/>
                <w:szCs w:val="20"/>
              </w:rPr>
              <w:t>Variable Name</w:t>
            </w:r>
            <w:commentRangeEnd w:id="6"/>
            <w:r>
              <w:rPr>
                <w:rFonts w:hint="default" w:ascii="Arial" w:hAnsi="Arial" w:cs="Arial"/>
                <w:sz w:val="20"/>
                <w:szCs w:val="20"/>
              </w:rPr>
              <w:commentReference w:id="6"/>
            </w:r>
            <w:commentRangeEnd w:id="7"/>
            <w:r>
              <w:rPr>
                <w:rFonts w:hint="default" w:ascii="Arial" w:hAnsi="Arial" w:cs="Arial"/>
                <w:sz w:val="20"/>
                <w:szCs w:val="20"/>
              </w:rPr>
              <w:commentReference w:id="7"/>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8"/>
            <w:r>
              <w:rPr>
                <w:rFonts w:hint="default" w:ascii="Arial" w:hAnsi="Arial" w:cs="Arial"/>
                <w:b w:val="0"/>
                <w:bCs/>
                <w:sz w:val="20"/>
                <w:szCs w:val="20"/>
              </w:rPr>
              <w:t>wavelength</w:t>
            </w:r>
            <w:commentRangeEnd w:id="8"/>
            <w:r>
              <w:rPr>
                <w:rFonts w:hint="default" w:ascii="Arial" w:hAnsi="Arial" w:cs="Arial"/>
                <w:sz w:val="20"/>
                <w:szCs w:val="20"/>
              </w:rPr>
              <w:commentReference w:id="8"/>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commentRangeStart w:id="9"/>
            <w:r>
              <w:rPr>
                <w:rFonts w:hint="default" w:ascii="Arial" w:hAnsi="Arial" w:cs="Arial"/>
                <w:sz w:val="20"/>
                <w:szCs w:val="20"/>
              </w:rPr>
              <w:t>int32</w:t>
            </w:r>
            <w:commentRangeEnd w:id="9"/>
            <w:r>
              <w:rPr>
                <w:rFonts w:hint="default" w:ascii="Arial" w:hAnsi="Arial" w:cs="Arial"/>
                <w:sz w:val="20"/>
                <w:szCs w:val="20"/>
              </w:rPr>
              <w:commentReference w:id="9"/>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commentRangeStart w:id="10"/>
            <w:r>
              <w:rPr>
                <w:rFonts w:hint="default" w:ascii="Arial" w:hAnsi="Arial" w:cs="Arial"/>
                <w:b w:val="0"/>
                <w:bCs/>
                <w:sz w:val="20"/>
                <w:szCs w:val="20"/>
              </w:rPr>
              <w:t>viewing_azimuth_angle</w:t>
            </w:r>
            <w:commentRangeEnd w:id="10"/>
            <w:r>
              <w:rPr>
                <w:rFonts w:hint="default" w:ascii="Arial" w:hAnsi="Arial" w:cs="Arial"/>
                <w:sz w:val="20"/>
                <w:szCs w:val="20"/>
              </w:rPr>
              <w:commentReference w:id="10"/>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viewing_zenith_angle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sensor</w:t>
            </w:r>
            <w:r>
              <w:rPr>
                <w:rFonts w:hint="default" w:ascii="Arial" w:hAnsi="Arial" w:cs="Arial"/>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9"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_azimuth_angle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sz w:val="20"/>
                <w:szCs w:val="20"/>
              </w:rPr>
              <w:t>_azimuth_angle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 w:val="0"/>
                <w:bCs/>
                <w:sz w:val="20"/>
                <w:szCs w:val="20"/>
              </w:rPr>
              <w:t>_zenith_angle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s</w:t>
            </w:r>
            <w:r>
              <w:rPr>
                <w:rFonts w:hint="default" w:ascii="Arial" w:hAnsi="Arial" w:cs="Arial"/>
                <w:b w:val="0"/>
                <w:bCs/>
                <w:sz w:val="20"/>
                <w:szCs w:val="20"/>
                <w:lang w:val="en"/>
              </w:rPr>
              <w:t>olar</w:t>
            </w:r>
            <w:r>
              <w:rPr>
                <w:rFonts w:hint="default" w:ascii="Arial" w:hAnsi="Arial" w:cs="Arial"/>
                <w:bCs/>
                <w:sz w:val="20"/>
                <w:szCs w:val="20"/>
              </w:rPr>
              <w:t>_zenith_angle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commentRangeStart w:id="11"/>
            <w:r>
              <w:rPr>
                <w:rFonts w:hint="default" w:ascii="Arial" w:hAnsi="Arial" w:cs="Arial"/>
                <w:b w:val="0"/>
                <w:bCs/>
                <w:sz w:val="20"/>
                <w:szCs w:val="20"/>
              </w:rPr>
              <w:t>acquisition_time</w:t>
            </w:r>
            <w:commentRangeEnd w:id="11"/>
            <w:r>
              <w:rPr>
                <w:rFonts w:hint="default" w:ascii="Arial" w:hAnsi="Arial" w:cs="Arial"/>
                <w:sz w:val="20"/>
                <w:szCs w:val="20"/>
              </w:rPr>
              <w:commentReference w:id="11"/>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21</w:t>
      </w:r>
      <w:r>
        <w:rPr>
          <w:rFonts w:hint="default"/>
        </w:rPr>
        <w:fldChar w:fldCharType="end"/>
      </w:r>
      <w:bookmarkStart w:id="106" w:name="_Toc547899743"/>
      <w:r>
        <w:rPr>
          <w:rFonts w:hint="default"/>
        </w:rPr>
        <w:t xml:space="preserve"> </w:t>
      </w:r>
      <w:r>
        <w:rPr>
          <w:rFonts w:hint="default"/>
          <w:lang w:val="en"/>
        </w:rPr>
        <w:t xml:space="preserve">– </w:t>
      </w:r>
      <w:r>
        <w:rPr>
          <w:rFonts w:hint="default"/>
        </w:rPr>
        <w:t>wavelength variable definition</w:t>
      </w:r>
      <w:bookmarkEnd w:id="10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wavelength</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nm</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wv</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22</w:t>
      </w:r>
      <w:r>
        <w:rPr>
          <w:rFonts w:hint="default"/>
        </w:rPr>
        <w:fldChar w:fldCharType="end"/>
      </w:r>
      <w:bookmarkStart w:id="107" w:name="_Toc800714075"/>
      <w:r>
        <w:rPr>
          <w:rFonts w:hint="default"/>
        </w:rPr>
        <w:t xml:space="preserve"> </w:t>
      </w:r>
      <w:r>
        <w:rPr>
          <w:rFonts w:hint="default"/>
          <w:lang w:val="en"/>
        </w:rPr>
        <w:t xml:space="preserve">– </w:t>
      </w:r>
      <w:r>
        <w:rPr>
          <w:rFonts w:hint="default"/>
        </w:rPr>
        <w:t>viewing_azimuth_angle variable definition</w:t>
      </w:r>
      <w:bookmarkEnd w:id="10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3085"/>
        <w:gridCol w:w="1309"/>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3085"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30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sensor_azimuth_angle</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sensor_azimuth_angle is the horizontal angle between the line of sight from the observation point to the sensor and a reference direction at the observation point, which is often due north. The angle is measured clockwise positive, starting from the reference direction. A comment attribute should be added to a data variable with this standard name to specify the reference direction. </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True North</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3085"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vaa</w:t>
            </w:r>
          </w:p>
        </w:tc>
        <w:tc>
          <w:tcPr>
            <w:tcW w:w="130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23</w:t>
      </w:r>
      <w:r>
        <w:rPr>
          <w:rFonts w:hint="default"/>
        </w:rPr>
        <w:fldChar w:fldCharType="end"/>
      </w:r>
      <w:bookmarkStart w:id="108" w:name="_Toc803357331"/>
      <w:r>
        <w:rPr>
          <w:rFonts w:hint="default"/>
        </w:rPr>
        <w:t xml:space="preserve"> </w:t>
      </w:r>
      <w:r>
        <w:rPr>
          <w:rFonts w:hint="default"/>
          <w:lang w:val="en"/>
        </w:rPr>
        <w:t xml:space="preserve">– </w:t>
      </w:r>
      <w:r>
        <w:rPr>
          <w:rFonts w:hint="default"/>
        </w:rPr>
        <w:t>viewing_zenith_angle variable definition</w:t>
      </w:r>
      <w:bookmarkEnd w:id="10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viewing_zenith_angle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sensor_zenith_angle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sensor_zenith_angle is the angle between the line of sight to the sensor and the local zenith at the observation target. This angle is measured starting from directly overhead and its range is from zero (directly overhead the observation target) to 180 degrees (directly below the observation target). Local zenith is a line perpendicular to the Earth's surface at a given location. "Observation target" means a location on the Earth defined by the sensor performing the observations.</w:t>
            </w:r>
          </w:p>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vza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24</w:t>
      </w:r>
      <w:r>
        <w:rPr>
          <w:rFonts w:hint="default"/>
        </w:rPr>
        <w:fldChar w:fldCharType="end"/>
      </w:r>
      <w:bookmarkStart w:id="109" w:name="_Toc1513001133"/>
      <w:r>
        <w:rPr>
          <w:rFonts w:hint="default"/>
        </w:rPr>
        <w:t xml:space="preserve"> </w:t>
      </w:r>
      <w:r>
        <w:rPr>
          <w:rFonts w:hint="default"/>
          <w:lang w:val="en"/>
        </w:rPr>
        <w:t xml:space="preserve">– </w:t>
      </w:r>
      <w:r>
        <w:rPr>
          <w:rFonts w:hint="default"/>
        </w:rPr>
        <w:t>sun_azimuth_angle variable definition</w:t>
      </w:r>
      <w:bookmarkEnd w:id="10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Solar_azimuth_angle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solar_azimuth_angle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azimuth angle is the horizontal angle between the line of sight to the sun and a reference direction which is often due north. The angle is measured clockwise.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True North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25</w:t>
      </w:r>
      <w:r>
        <w:rPr>
          <w:rFonts w:hint="default"/>
        </w:rPr>
        <w:fldChar w:fldCharType="end"/>
      </w:r>
      <w:bookmarkStart w:id="110" w:name="_Toc1692166413"/>
      <w:r>
        <w:rPr>
          <w:rFonts w:hint="default"/>
        </w:rPr>
        <w:t xml:space="preserve"> </w:t>
      </w:r>
      <w:r>
        <w:rPr>
          <w:rFonts w:hint="default"/>
          <w:lang w:val="en"/>
        </w:rPr>
        <w:t xml:space="preserve">– </w:t>
      </w:r>
      <w:r>
        <w:rPr>
          <w:rFonts w:hint="default"/>
        </w:rPr>
        <w:t>sun_zenith_angle variable definition</w:t>
      </w:r>
      <w:bookmarkEnd w:id="11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Solar_zenith_angle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highlight w:val="yellow"/>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solar_zenith_angle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Solar zenith angle is the the angle between the line of sight to the sun and the local vertical.</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525"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preferred_symbol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26</w:t>
      </w:r>
      <w:r>
        <w:rPr>
          <w:rFonts w:hint="default"/>
        </w:rPr>
        <w:fldChar w:fldCharType="end"/>
      </w:r>
      <w:bookmarkStart w:id="111" w:name="_Toc848060940"/>
      <w:r>
        <w:rPr>
          <w:rFonts w:hint="default"/>
        </w:rPr>
        <w:t xml:space="preserve"> </w:t>
      </w:r>
      <w:r>
        <w:rPr>
          <w:rFonts w:hint="default"/>
          <w:lang w:val="en"/>
        </w:rPr>
        <w:t xml:space="preserve">– </w:t>
      </w:r>
      <w:r>
        <w:rPr>
          <w:rFonts w:hint="default"/>
        </w:rPr>
        <w:t>acquisition_time variable definition</w:t>
      </w:r>
      <w:bookmarkEnd w:id="11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acquisition_time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time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Acquisition time in seconds since 1970-01-01 00:00:00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rPr>
      </w:pPr>
    </w:p>
    <w:p>
      <w:pPr>
        <w:pStyle w:val="3"/>
        <w:numPr>
          <w:ilvl w:val="1"/>
          <w:numId w:val="2"/>
        </w:numPr>
        <w:rPr>
          <w:rFonts w:hint="default" w:ascii="Arial" w:hAnsi="Arial" w:cs="Arial"/>
          <w:sz w:val="22"/>
          <w:szCs w:val="22"/>
        </w:rPr>
      </w:pPr>
      <w:bookmarkStart w:id="112" w:name="_Toc724250895"/>
      <w:bookmarkStart w:id="113" w:name="_Toc2015123319"/>
      <w:bookmarkStart w:id="114" w:name="_Ref505013083"/>
      <w:r>
        <w:rPr>
          <w:rFonts w:hint="default" w:cs="Arial"/>
          <w:sz w:val="22"/>
          <w:szCs w:val="22"/>
          <w:lang w:val="en"/>
        </w:rPr>
        <w:t>Level 1a Variables</w:t>
      </w:r>
      <w:bookmarkEnd w:id="112"/>
      <w:bookmarkEnd w:id="113"/>
      <w:bookmarkEnd w:id="114"/>
    </w:p>
    <w:p>
      <w:pPr>
        <w:pStyle w:val="5"/>
        <w:numPr>
          <w:ilvl w:val="3"/>
          <w:numId w:val="2"/>
        </w:numPr>
        <w:bidi w:val="0"/>
        <w:ind w:left="864" w:leftChars="0" w:hanging="864" w:firstLineChars="0"/>
        <w:rPr>
          <w:rFonts w:hint="default" w:ascii="Arial" w:hAnsi="Arial" w:cs="Arial"/>
          <w:sz w:val="22"/>
          <w:szCs w:val="22"/>
        </w:rPr>
      </w:pPr>
      <w:bookmarkStart w:id="115" w:name="_Toc757521211"/>
      <w:r>
        <w:rPr>
          <w:rFonts w:hint="default" w:cs="Arial"/>
          <w:sz w:val="22"/>
          <w:szCs w:val="22"/>
          <w:lang w:val="en"/>
        </w:rPr>
        <w:t xml:space="preserve">Land and Water L1a </w:t>
      </w:r>
      <w:r>
        <w:rPr>
          <w:rFonts w:hint="default" w:ascii="Arial" w:hAnsi="Arial" w:cs="Arial"/>
          <w:sz w:val="22"/>
          <w:szCs w:val="22"/>
        </w:rPr>
        <w:t>Radiance Variables</w:t>
      </w:r>
      <w:bookmarkEnd w:id="115"/>
    </w:p>
    <w:p>
      <w:pPr>
        <w:spacing w:before="240" w:after="200"/>
        <w:rPr>
          <w:rFonts w:hint="default" w:ascii="Arial" w:hAnsi="Arial" w:cs="Arial"/>
          <w:sz w:val="22"/>
          <w:szCs w:val="22"/>
        </w:rPr>
      </w:pPr>
      <w:r>
        <w:rPr>
          <w:rFonts w:hint="default" w:ascii="Arial" w:hAnsi="Arial" w:cs="Arial"/>
          <w:sz w:val="22"/>
          <w:szCs w:val="22"/>
        </w:rPr>
        <w:t xml:space="preserve">Data variables specific to radiance products are defined in </w:t>
      </w:r>
      <w:r>
        <w:rPr>
          <w:rFonts w:hint="default" w:ascii="Arial" w:hAnsi="Arial" w:cs="Arial"/>
          <w:sz w:val="22"/>
          <w:szCs w:val="22"/>
        </w:rPr>
        <w:fldChar w:fldCharType="begin"/>
      </w:r>
      <w:r>
        <w:rPr>
          <w:rFonts w:hint="default" w:ascii="Arial" w:hAnsi="Arial" w:cs="Arial"/>
          <w:sz w:val="22"/>
          <w:szCs w:val="22"/>
        </w:rPr>
        <w:instrText xml:space="preserve">REF _Ref14814590 \h</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REF _Ref14814590 \h </w:instrText>
      </w:r>
      <w:r>
        <w:rPr>
          <w:rFonts w:hint="default" w:ascii="Arial" w:hAnsi="Arial" w:cs="Arial"/>
          <w:sz w:val="22"/>
          <w:szCs w:val="22"/>
        </w:rPr>
        <w:fldChar w:fldCharType="separate"/>
      </w:r>
      <w:r>
        <w:rPr>
          <w:rFonts w:hint="default" w:ascii="Arial" w:hAnsi="Arial" w:cs="Arial"/>
          <w:sz w:val="22"/>
          <w:szCs w:val="22"/>
        </w:rPr>
        <w:t>Table 22</w:t>
      </w:r>
      <w:r>
        <w:rPr>
          <w:rFonts w:hint="default" w:ascii="Arial" w:hAnsi="Arial" w:cs="Arial"/>
          <w:sz w:val="22"/>
          <w:szCs w:val="22"/>
        </w:rPr>
        <w:fldChar w:fldCharType="end"/>
      </w:r>
      <w:r>
        <w:rPr>
          <w:rFonts w:hint="default" w:ascii="Arial" w:hAnsi="Arial" w:cs="Arial"/>
          <w:sz w:val="22"/>
          <w:szCs w:val="22"/>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16" w:name="_Ref14814590"/>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27</w:t>
      </w:r>
      <w:r>
        <w:rPr>
          <w:rFonts w:hint="default"/>
        </w:rPr>
        <w:fldChar w:fldCharType="end"/>
      </w:r>
      <w:bookmarkEnd w:id="116"/>
      <w:bookmarkStart w:id="117" w:name="_Toc14284251"/>
      <w:r>
        <w:rPr>
          <w:rFonts w:hint="default"/>
        </w:rPr>
        <w:t xml:space="preserve"> </w:t>
      </w:r>
      <w:r>
        <w:rPr>
          <w:rFonts w:hint="default"/>
          <w:lang w:val="en"/>
        </w:rPr>
        <w:t xml:space="preserve">– </w:t>
      </w:r>
      <w:r>
        <w:rPr>
          <w:rFonts w:hint="default"/>
        </w:rPr>
        <w:t>Radiance product variables</w:t>
      </w:r>
      <w:bookmarkEnd w:id="11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Cs/>
                <w:sz w:val="20"/>
                <w:szCs w:val="20"/>
              </w:rPr>
            </w:pPr>
            <w:r>
              <w:rPr>
                <w:rFonts w:hint="default" w:ascii="Arial" w:hAnsi="Arial" w:cs="Arial"/>
                <w:b w:val="0"/>
                <w:bCs/>
                <w:sz w:val="20"/>
                <w:szCs w:val="20"/>
              </w:rPr>
              <w:t>u_systematic_</w:t>
            </w:r>
            <w:commentRangeStart w:id="12"/>
            <w:r>
              <w:rPr>
                <w:rFonts w:hint="default" w:ascii="Arial" w:hAnsi="Arial" w:cs="Arial"/>
                <w:b w:val="0"/>
                <w:bCs/>
                <w:sz w:val="20"/>
                <w:szCs w:val="20"/>
              </w:rPr>
              <w:t>radiance</w:t>
            </w:r>
            <w:commentRangeEnd w:id="12"/>
            <w:r>
              <w:rPr>
                <w:rFonts w:hint="default" w:ascii="Arial" w:hAnsi="Arial" w:cs="Arial"/>
                <w:sz w:val="20"/>
                <w:szCs w:val="20"/>
              </w:rPr>
              <w:commentReference w:id="12"/>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0"/>
                <w:szCs w:val="20"/>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28</w:t>
      </w:r>
      <w:r>
        <w:rPr>
          <w:rFonts w:hint="default"/>
        </w:rPr>
        <w:fldChar w:fldCharType="end"/>
      </w:r>
      <w:bookmarkStart w:id="118" w:name="_Toc1267182842"/>
      <w:r>
        <w:rPr>
          <w:rFonts w:hint="default"/>
        </w:rPr>
        <w:t xml:space="preserve"> </w:t>
      </w:r>
      <w:r>
        <w:rPr>
          <w:rFonts w:hint="default"/>
          <w:lang w:val="en"/>
        </w:rPr>
        <w:t xml:space="preserve">– </w:t>
      </w:r>
      <w:r>
        <w:rPr>
          <w:rFonts w:hint="default"/>
        </w:rPr>
        <w:t>radiance variable definition</w:t>
      </w:r>
      <w:bookmarkEnd w:id="11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vza, sza, saa, 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29</w:t>
      </w:r>
      <w:r>
        <w:rPr>
          <w:rFonts w:hint="default"/>
        </w:rPr>
        <w:fldChar w:fldCharType="end"/>
      </w:r>
      <w:bookmarkStart w:id="119" w:name="_Toc256865555"/>
      <w:r>
        <w:rPr>
          <w:rFonts w:hint="default"/>
        </w:rPr>
        <w:t xml:space="preserve"> </w:t>
      </w:r>
      <w:r>
        <w:rPr>
          <w:rFonts w:hint="default"/>
          <w:lang w:val="en"/>
        </w:rPr>
        <w:t xml:space="preserve">– </w:t>
      </w:r>
      <w:r>
        <w:rPr>
          <w:rFonts w:hint="default"/>
        </w:rPr>
        <w:t>u_random_radiance variable definition</w:t>
      </w:r>
      <w:bookmarkEnd w:id="11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30</w:t>
      </w:r>
      <w:r>
        <w:rPr>
          <w:rFonts w:hint="default"/>
        </w:rPr>
        <w:fldChar w:fldCharType="end"/>
      </w:r>
      <w:bookmarkStart w:id="120" w:name="_Toc918717107"/>
      <w:r>
        <w:rPr>
          <w:rFonts w:hint="default"/>
        </w:rPr>
        <w:t xml:space="preserve"> </w:t>
      </w:r>
      <w:r>
        <w:rPr>
          <w:rFonts w:hint="default"/>
          <w:lang w:val="en"/>
        </w:rPr>
        <w:t xml:space="preserve">– </w:t>
      </w:r>
      <w:r>
        <w:rPr>
          <w:rFonts w:hint="default"/>
        </w:rPr>
        <w:t>u_systematic_radiance variable definition</w:t>
      </w:r>
      <w:bookmarkEnd w:id="12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p>
    <w:p>
      <w:pPr>
        <w:rPr>
          <w:rFonts w:hint="default"/>
          <w:highlight w:val="yellow"/>
          <w:lang w:val="en"/>
        </w:rPr>
      </w:pPr>
      <w:r>
        <w:rPr>
          <w:rFonts w:hint="default"/>
          <w:highlight w:val="yellow"/>
          <w:lang w:val="en"/>
        </w:rPr>
        <w:t>Partners, please provide feedback about possible flags you would like to consider</w:t>
      </w: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31</w:t>
      </w:r>
      <w:r>
        <w:rPr>
          <w:rFonts w:hint="default"/>
          <w:highlight w:val="yellow"/>
        </w:rPr>
        <w:fldChar w:fldCharType="end"/>
      </w:r>
      <w:bookmarkStart w:id="121" w:name="_Toc760839905"/>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21"/>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4"/>
        <w:bidi w:val="0"/>
        <w:rPr>
          <w:rFonts w:hint="default"/>
          <w:highlight w:val="yellow"/>
          <w:lang w:val="en"/>
        </w:rPr>
      </w:pPr>
      <w:r>
        <w:rPr>
          <w:rFonts w:hint="default"/>
          <w:highlight w:val="yellow"/>
          <w:lang w:val="en"/>
        </w:rPr>
        <w:t>TARTU could you provide some input here about the what kind of information is given currently by the instrument?</w:t>
      </w:r>
    </w:p>
    <w:p>
      <w:pPr>
        <w:pStyle w:val="15"/>
        <w:bidi w:val="0"/>
        <w:rPr>
          <w:rFonts w:hint="default"/>
          <w:highlight w:val="yellow"/>
          <w:lang w:val="en"/>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32</w:t>
      </w:r>
      <w:r>
        <w:rPr>
          <w:rFonts w:hint="default"/>
          <w:highlight w:val="yellow"/>
        </w:rPr>
        <w:fldChar w:fldCharType="end"/>
      </w:r>
      <w:bookmarkStart w:id="122" w:name="_Toc574695292"/>
      <w:r>
        <w:rPr>
          <w:rFonts w:hint="default"/>
          <w:highlight w:val="yellow"/>
          <w:lang w:val="en"/>
        </w:rPr>
        <w:t xml:space="preserve"> </w:t>
      </w:r>
      <w:r>
        <w:rPr>
          <w:highlight w:val="yellow"/>
        </w:rPr>
        <w:t xml:space="preserve">– </w:t>
      </w:r>
      <w:r>
        <w:rPr>
          <w:rFonts w:hint="default"/>
          <w:highlight w:val="yellow"/>
          <w:lang w:val="en"/>
        </w:rPr>
        <w:t>Inclination variable</w:t>
      </w:r>
      <w:bookmarkEnd w:id="12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cs="Arial"/>
                <w:sz w:val="20"/>
                <w:szCs w:val="20"/>
                <w:lang w:val="en"/>
              </w:rPr>
            </w:pPr>
            <w:r>
              <w:rPr>
                <w:rFonts w:hint="default" w:ascii="Arial" w:hAnsi="Arial" w:cs="Arial"/>
                <w:sz w:val="20"/>
                <w:szCs w:val="20"/>
                <w:lang w:val="en"/>
              </w:rPr>
              <w:t>In the CF standards</w:t>
            </w:r>
            <w:r>
              <w:rPr>
                <w:rFonts w:hint="default" w:cs="Arial"/>
                <w:sz w:val="20"/>
                <w:szCs w:val="20"/>
                <w:lang w:val="en"/>
              </w:rPr>
              <w:t>:</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roll</w:t>
            </w:r>
          </w:p>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33</w:t>
      </w:r>
      <w:r>
        <w:rPr>
          <w:rFonts w:hint="default"/>
        </w:rPr>
        <w:fldChar w:fldCharType="end"/>
      </w:r>
      <w:bookmarkStart w:id="123" w:name="_Toc252711636"/>
      <w:r>
        <w:rPr>
          <w:rFonts w:hint="default"/>
          <w:lang w:val="en"/>
        </w:rPr>
        <w:t xml:space="preserve"> – Total number of scans variable</w:t>
      </w:r>
      <w:bookmarkEnd w:id="12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34</w:t>
      </w:r>
      <w:r>
        <w:rPr>
          <w:rFonts w:hint="default"/>
        </w:rPr>
        <w:fldChar w:fldCharType="end"/>
      </w:r>
      <w:bookmarkStart w:id="124" w:name="_Toc121088513"/>
      <w:r>
        <w:rPr>
          <w:rFonts w:hint="default"/>
          <w:lang w:val="en"/>
        </w:rPr>
        <w:t xml:space="preserve"> – Quality checked scans</w:t>
      </w:r>
      <w:bookmarkEnd w:id="12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rPr>
          <w:rFonts w:hint="default" w:ascii="Arial" w:hAnsi="Arial" w:cs="Arial"/>
          <w:sz w:val="22"/>
          <w:szCs w:val="22"/>
        </w:rPr>
      </w:pPr>
    </w:p>
    <w:p>
      <w:pPr>
        <w:pStyle w:val="5"/>
        <w:numPr>
          <w:ilvl w:val="3"/>
          <w:numId w:val="2"/>
        </w:numPr>
        <w:bidi w:val="0"/>
        <w:ind w:left="864" w:leftChars="0" w:hanging="864" w:firstLineChars="0"/>
      </w:pPr>
      <w:bookmarkStart w:id="125" w:name="_Toc775122728"/>
      <w:r>
        <w:rPr>
          <w:rFonts w:hint="default"/>
          <w:lang w:val="en"/>
        </w:rPr>
        <w:t xml:space="preserve">Land and Water </w:t>
      </w:r>
      <w:r>
        <w:t xml:space="preserve">Irradiance </w:t>
      </w:r>
      <w:r>
        <w:rPr>
          <w:rFonts w:hint="default"/>
          <w:lang w:val="en"/>
        </w:rPr>
        <w:t xml:space="preserve">L1a </w:t>
      </w:r>
      <w:r>
        <w:t>Variables</w:t>
      </w:r>
      <w:bookmarkEnd w:id="125"/>
    </w:p>
    <w:p>
      <w:pPr>
        <w:spacing w:before="240" w:after="200"/>
        <w:rPr>
          <w:rFonts w:hint="default" w:ascii="Arial" w:hAnsi="Arial" w:cs="Arial"/>
          <w:sz w:val="22"/>
          <w:szCs w:val="22"/>
        </w:rPr>
      </w:pPr>
      <w:r>
        <w:rPr>
          <w:rFonts w:hint="default" w:ascii="Arial" w:hAnsi="Arial" w:cs="Arial"/>
          <w:sz w:val="22"/>
          <w:szCs w:val="22"/>
        </w:rPr>
        <w:t xml:space="preserve">Data variables specific to irradiance products are defined in </w:t>
      </w:r>
      <w:r>
        <w:rPr>
          <w:rFonts w:hint="default" w:ascii="Arial" w:hAnsi="Arial" w:cs="Arial"/>
          <w:sz w:val="22"/>
          <w:szCs w:val="22"/>
          <w:lang w:val="en-GB"/>
        </w:rPr>
        <w:fldChar w:fldCharType="begin"/>
      </w:r>
      <w:r>
        <w:rPr>
          <w:rFonts w:hint="default" w:ascii="Arial" w:hAnsi="Arial" w:cs="Arial"/>
          <w:sz w:val="22"/>
          <w:szCs w:val="22"/>
          <w:lang w:val="en-GB"/>
        </w:rPr>
        <w:instrText xml:space="preserve"> REF _Ref31817762 \h </w:instrText>
      </w:r>
      <w:r>
        <w:rPr>
          <w:rFonts w:hint="default" w:ascii="Arial" w:hAnsi="Arial" w:cs="Arial"/>
          <w:sz w:val="22"/>
          <w:szCs w:val="22"/>
          <w:lang w:val="en-GB"/>
        </w:rPr>
        <w:fldChar w:fldCharType="separate"/>
      </w:r>
      <w:r>
        <w:rPr>
          <w:rFonts w:hint="default" w:ascii="Arial" w:hAnsi="Arial" w:cs="Arial"/>
          <w:sz w:val="22"/>
          <w:szCs w:val="22"/>
        </w:rPr>
        <w:t>Table 30</w:t>
      </w:r>
      <w:r>
        <w:rPr>
          <w:rFonts w:hint="default" w:ascii="Arial" w:hAnsi="Arial" w:cs="Arial"/>
          <w:sz w:val="22"/>
          <w:szCs w:val="22"/>
          <w:lang w:val="en-GB"/>
        </w:rPr>
        <w:fldChar w:fldCharType="end"/>
      </w:r>
      <w:r>
        <w:rPr>
          <w:rFonts w:hint="default" w:ascii="Arial" w:hAnsi="Arial" w:cs="Arial"/>
          <w:sz w:val="22"/>
          <w:szCs w:val="22"/>
        </w:rPr>
        <w:t>. The remaining tables in this subsection define each of the listed data variables.</w:t>
      </w:r>
    </w:p>
    <w:p>
      <w:pPr>
        <w:pStyle w:val="15"/>
        <w:bidi w:val="0"/>
        <w:rPr>
          <w:rFonts w:hint="default"/>
        </w:rPr>
      </w:pPr>
      <w:bookmarkStart w:id="126" w:name="_Ref31817762"/>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35</w:t>
      </w:r>
      <w:r>
        <w:rPr>
          <w:rFonts w:hint="default"/>
        </w:rPr>
        <w:fldChar w:fldCharType="end"/>
      </w:r>
      <w:bookmarkEnd w:id="126"/>
      <w:bookmarkStart w:id="127" w:name="_Toc1303491164"/>
      <w:r>
        <w:rPr>
          <w:rFonts w:hint="default"/>
        </w:rPr>
        <w:t xml:space="preserve"> </w:t>
      </w:r>
      <w:r>
        <w:rPr>
          <w:rFonts w:hint="default"/>
          <w:lang w:val="en"/>
        </w:rPr>
        <w:t xml:space="preserve">– </w:t>
      </w:r>
      <w:r>
        <w:rPr>
          <w:rFonts w:hint="default"/>
        </w:rPr>
        <w:t>Irradiance product variables</w:t>
      </w:r>
      <w:bookmarkEnd w:id="12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u_random_irradiance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rPr>
            </w:pPr>
            <w:r>
              <w:rPr>
                <w:rFonts w:hint="default" w:ascii="Arial" w:hAnsi="Arial" w:cs="Arial"/>
                <w:b w:val="0"/>
                <w:bCs/>
                <w:sz w:val="20"/>
                <w:szCs w:val="20"/>
              </w:rPr>
              <w:t>u_systematic_irradiance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u_systematic_irradiance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rPr>
            </w:pPr>
            <w:r>
              <w:rPr>
                <w:rFonts w:hint="default" w:ascii="Arial" w:hAnsi="Arial" w:cs="Arial"/>
                <w:b w:val="0"/>
                <w:bCs/>
                <w:sz w:val="20"/>
                <w:szCs w:val="20"/>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inclination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sensor_inclination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scans_total</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total_number_scans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rPr>
            </w:pPr>
            <w:r>
              <w:rPr>
                <w:rFonts w:hint="default" w:ascii="Arial" w:hAnsi="Arial" w:cs="Arial"/>
                <w:b w:val="0"/>
                <w:bCs w:val="0"/>
                <w:color w:val="auto"/>
                <w:sz w:val="20"/>
                <w:szCs w:val="20"/>
                <w:lang w:val="en"/>
              </w:rPr>
              <w:t>scans_qc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total_qualitychecked_scans</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series</w:t>
            </w:r>
          </w:p>
        </w:tc>
      </w:tr>
    </w:tbl>
    <w:p>
      <w:pPr>
        <w:pStyle w:val="15"/>
        <w:bidi w:val="0"/>
        <w:rPr>
          <w:rFonts w:hint="default"/>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36</w:t>
      </w:r>
      <w:r>
        <w:rPr>
          <w:rFonts w:hint="default"/>
        </w:rPr>
        <w:fldChar w:fldCharType="end"/>
      </w:r>
      <w:bookmarkStart w:id="128" w:name="_Toc1643675895"/>
      <w:r>
        <w:rPr>
          <w:rFonts w:hint="default"/>
        </w:rPr>
        <w:t xml:space="preserve"> </w:t>
      </w:r>
      <w:r>
        <w:rPr>
          <w:rFonts w:hint="default"/>
          <w:lang w:val="en"/>
        </w:rPr>
        <w:t xml:space="preserve">– </w:t>
      </w:r>
      <w:r>
        <w:rPr>
          <w:rFonts w:hint="default"/>
        </w:rPr>
        <w:t>irradiance variable definition</w:t>
      </w:r>
      <w:bookmarkEnd w:id="12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Spherical_</w:t>
            </w:r>
            <w:r>
              <w:rPr>
                <w:rFonts w:hint="default" w:ascii="Arial" w:hAnsi="Arial" w:cs="Arial"/>
                <w:sz w:val="20"/>
                <w:szCs w:val="20"/>
              </w:rPr>
              <w:t>irradiance</w:t>
            </w:r>
            <w:r>
              <w:rPr>
                <w:rFonts w:hint="default" w:ascii="Arial" w:hAnsi="Arial" w:cs="Arial"/>
                <w:sz w:val="20"/>
                <w:szCs w:val="20"/>
                <w:lang w:val="en"/>
              </w:rPr>
              <w:t>_per_unit_wavelength_in_air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Spherical irradiance is the radiation incident on unit area of a hemispherical (or "2-pi") collector.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lang w:val="en"/>
              </w:rPr>
              <w:t>CF standards suggest Wm^-2m^-1sr^-1 however “nm” and “mW” is preferred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 inclination, scans_total, scans_qc, saa, sza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bidi w:val="0"/>
        <w:rPr>
          <w:rFonts w:hint="default"/>
        </w:rPr>
      </w:pPr>
      <w:bookmarkStart w:id="129" w:name="_Ref1937187043"/>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37</w:t>
      </w:r>
      <w:r>
        <w:rPr>
          <w:rFonts w:hint="default"/>
        </w:rPr>
        <w:fldChar w:fldCharType="end"/>
      </w:r>
      <w:bookmarkEnd w:id="129"/>
      <w:bookmarkStart w:id="130" w:name="_Toc1574861762"/>
      <w:r>
        <w:rPr>
          <w:rFonts w:hint="default"/>
        </w:rPr>
        <w:t xml:space="preserve"> </w:t>
      </w:r>
      <w:r>
        <w:rPr>
          <w:rFonts w:hint="default"/>
          <w:lang w:val="en"/>
        </w:rPr>
        <w:t xml:space="preserve">– </w:t>
      </w:r>
      <w:r>
        <w:rPr>
          <w:rFonts w:hint="default"/>
        </w:rPr>
        <w:t>u_random_irradiance variable definition</w:t>
      </w:r>
      <w:bookmarkEnd w:id="13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u_random_irradiance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u_random_irradiance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Random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rPr>
      </w:pPr>
      <w:bookmarkStart w:id="131" w:name="_Ref1790782917"/>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38</w:t>
      </w:r>
      <w:r>
        <w:rPr>
          <w:rFonts w:hint="default"/>
        </w:rPr>
        <w:fldChar w:fldCharType="end"/>
      </w:r>
      <w:bookmarkEnd w:id="131"/>
      <w:bookmarkStart w:id="132" w:name="_Toc1834645396"/>
      <w:r>
        <w:rPr>
          <w:rFonts w:hint="default"/>
        </w:rPr>
        <w:t xml:space="preserve"> </w:t>
      </w:r>
      <w:r>
        <w:rPr>
          <w:rFonts w:hint="default"/>
          <w:lang w:val="en"/>
        </w:rPr>
        <w:t xml:space="preserve">– </w:t>
      </w:r>
      <w:r>
        <w:rPr>
          <w:rFonts w:hint="default"/>
        </w:rPr>
        <w:t>u_systematic_irradiance variable definition</w:t>
      </w:r>
      <w:bookmarkEnd w:id="13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u_systematic_irradiance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u_systematic_irradiance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Systematic irradiance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15"/>
        <w:bidi w:val="0"/>
        <w:rPr>
          <w:rFonts w:hint="default"/>
          <w:highlight w:val="yellow"/>
        </w:rPr>
      </w:pPr>
      <w:bookmarkStart w:id="133" w:name="_Ref1479817787"/>
      <w:r>
        <w:rPr>
          <w:rFonts w:hint="default"/>
          <w:highlight w:val="yellow"/>
        </w:rPr>
        <w:t xml:space="preserve">Table </w:t>
      </w:r>
      <w:r>
        <w:rPr>
          <w:rFonts w:hint="default"/>
          <w:highlight w:val="yellow"/>
        </w:rPr>
        <w:fldChar w:fldCharType="begin"/>
      </w:r>
      <w:r>
        <w:rPr>
          <w:rFonts w:hint="default"/>
          <w:highlight w:val="yellow"/>
        </w:rPr>
        <w:instrText xml:space="preserve">SEQ Table \* ARABIC</w:instrText>
      </w:r>
      <w:r>
        <w:rPr>
          <w:rFonts w:hint="default"/>
          <w:highlight w:val="yellow"/>
        </w:rPr>
        <w:fldChar w:fldCharType="separate"/>
      </w:r>
      <w:r>
        <w:rPr>
          <w:rFonts w:hint="default"/>
          <w:highlight w:val="yellow"/>
        </w:rPr>
        <w:t>39</w:t>
      </w:r>
      <w:r>
        <w:rPr>
          <w:rFonts w:hint="default"/>
          <w:highlight w:val="yellow"/>
        </w:rPr>
        <w:fldChar w:fldCharType="end"/>
      </w:r>
      <w:bookmarkEnd w:id="133"/>
      <w:bookmarkStart w:id="134" w:name="_Toc1350986528"/>
      <w:r>
        <w:rPr>
          <w:rFonts w:hint="default"/>
          <w:highlight w:val="yellow"/>
        </w:rPr>
        <w:t xml:space="preserve"> </w:t>
      </w:r>
      <w:r>
        <w:rPr>
          <w:rFonts w:hint="default"/>
          <w:highlight w:val="yellow"/>
          <w:lang w:val="en"/>
        </w:rPr>
        <w:t xml:space="preserve">– </w:t>
      </w:r>
      <w:r>
        <w:rPr>
          <w:rFonts w:hint="default"/>
          <w:highlight w:val="yellow"/>
        </w:rPr>
        <w:t>quality_flag variable definition</w:t>
      </w:r>
      <w:bookmarkEnd w:id="13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eastAsia="SimSun" w:cs="Arial"/>
                <w:color w:val="00000A"/>
                <w:kern w:val="0"/>
                <w:sz w:val="20"/>
                <w:szCs w:val="20"/>
                <w:lang w:val="en-US" w:eastAsia="zh-CN" w:bidi="ar"/>
              </w:rPr>
              <w:t>A variable with the standard name of quality_flag contains an indication of assessed quality information of another data variable. The linkage between the data variable and the variable or variables with the standard_name of quality_flag is achieved using the ancillary_variables attribute.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p>
            <w:pPr>
              <w:pStyle w:val="125"/>
              <w:rPr>
                <w:rFonts w:hint="default" w:ascii="Arial" w:hAnsi="Arial" w:cs="Arial"/>
                <w:sz w:val="20"/>
                <w:szCs w:val="20"/>
                <w:highlight w:val="yellow"/>
              </w:rPr>
            </w:pPr>
            <w:r>
              <w:rPr>
                <w:rFonts w:hint="default"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highlight w:val="yellow"/>
        </w:rPr>
      </w:pPr>
      <w:r>
        <w:rPr>
          <w:rFonts w:hint="default"/>
          <w:highlight w:val="yellow"/>
        </w:rPr>
        <w:t xml:space="preserve">Table </w:t>
      </w:r>
      <w:r>
        <w:rPr>
          <w:rFonts w:hint="default"/>
          <w:highlight w:val="yellow"/>
        </w:rPr>
        <w:fldChar w:fldCharType="begin"/>
      </w:r>
      <w:r>
        <w:rPr>
          <w:rFonts w:hint="default"/>
          <w:highlight w:val="yellow"/>
        </w:rPr>
        <w:instrText xml:space="preserve"> SEQ Table \* ARABIC </w:instrText>
      </w:r>
      <w:r>
        <w:rPr>
          <w:rFonts w:hint="default"/>
          <w:highlight w:val="yellow"/>
        </w:rPr>
        <w:fldChar w:fldCharType="separate"/>
      </w:r>
      <w:r>
        <w:rPr>
          <w:rFonts w:hint="default"/>
          <w:highlight w:val="yellow"/>
        </w:rPr>
        <w:t>40</w:t>
      </w:r>
      <w:r>
        <w:rPr>
          <w:rFonts w:hint="default"/>
          <w:highlight w:val="yellow"/>
        </w:rPr>
        <w:fldChar w:fldCharType="end"/>
      </w:r>
      <w:bookmarkStart w:id="135" w:name="_Toc1044684197"/>
      <w:r>
        <w:rPr>
          <w:rFonts w:hint="default"/>
          <w:highlight w:val="yellow"/>
          <w:lang w:val="en"/>
        </w:rPr>
        <w:t xml:space="preserve"> – Inclination variable</w:t>
      </w:r>
      <w:bookmarkEnd w:id="13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inclination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cs="Arial"/>
                <w:sz w:val="20"/>
                <w:szCs w:val="20"/>
                <w:lang w:val="en"/>
              </w:rPr>
              <w:t xml:space="preserve">In the CF standards I found </w:t>
            </w:r>
            <w:r>
              <w:rPr>
                <w:rFonts w:hint="default" w:ascii="Arial" w:hAnsi="Arial" w:eastAsia="SimSun" w:cs="Arial"/>
                <w:color w:val="00000A"/>
                <w:kern w:val="0"/>
                <w:sz w:val="20"/>
                <w:szCs w:val="20"/>
                <w:lang w:val="en-US" w:eastAsia="zh-CN" w:bidi="ar"/>
              </w:rPr>
              <w:t>platform_pitch</w:t>
            </w:r>
          </w:p>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US" w:eastAsia="zh-CN" w:bidi="ar"/>
              </w:rPr>
              <w:t>platform_</w:t>
            </w:r>
            <w:r>
              <w:rPr>
                <w:rFonts w:hint="default" w:ascii="Arial" w:hAnsi="Arial" w:eastAsia="SimSun" w:cs="Arial"/>
                <w:color w:val="00000A"/>
                <w:kern w:val="0"/>
                <w:sz w:val="20"/>
                <w:szCs w:val="20"/>
                <w:lang w:val="en" w:eastAsia="zh-CN" w:bidi="ar"/>
              </w:rPr>
              <w:t>roll</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Sensor_inclination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degrees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6" w:name="_Ref276747672"/>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41</w:t>
      </w:r>
      <w:r>
        <w:rPr>
          <w:rFonts w:hint="default"/>
        </w:rPr>
        <w:fldChar w:fldCharType="end"/>
      </w:r>
      <w:bookmarkEnd w:id="136"/>
      <w:bookmarkStart w:id="137" w:name="_Toc537228328"/>
      <w:r>
        <w:rPr>
          <w:rFonts w:hint="default"/>
          <w:lang w:val="en"/>
        </w:rPr>
        <w:t xml:space="preserve"> – Total number of scans variable</w:t>
      </w:r>
      <w:bookmarkEnd w:id="13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scans_total</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Total_number_scans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Total number of scans within a series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ascii="Arial" w:hAnsi="Arial" w:cs="Arial"/>
          <w:sz w:val="22"/>
          <w:szCs w:val="22"/>
        </w:rPr>
      </w:pPr>
    </w:p>
    <w:p>
      <w:pPr>
        <w:pStyle w:val="15"/>
        <w:bidi w:val="0"/>
        <w:rPr>
          <w:rFonts w:hint="default"/>
          <w:lang w:val="en"/>
        </w:rPr>
      </w:pPr>
      <w:bookmarkStart w:id="138" w:name="_Ref732689271"/>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42</w:t>
      </w:r>
      <w:r>
        <w:rPr>
          <w:rFonts w:hint="default"/>
        </w:rPr>
        <w:fldChar w:fldCharType="end"/>
      </w:r>
      <w:bookmarkEnd w:id="138"/>
      <w:bookmarkStart w:id="139" w:name="_Toc170099062"/>
      <w:r>
        <w:rPr>
          <w:rFonts w:hint="default"/>
          <w:lang w:val="en"/>
        </w:rPr>
        <w:t xml:space="preserve"> – Quality checked scans</w:t>
      </w:r>
      <w:bookmarkEnd w:id="13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scans_qc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Total_qualitychecked_scans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Total number of scans that passed the quality check within a single series (need to be &gt; than Nx, see Water Network Design)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bl>
    <w:p>
      <w:pPr>
        <w:pStyle w:val="3"/>
        <w:numPr>
          <w:ilvl w:val="1"/>
          <w:numId w:val="0"/>
        </w:numPr>
        <w:ind w:leftChars="0"/>
      </w:pPr>
    </w:p>
    <w:p>
      <w:pPr>
        <w:pStyle w:val="3"/>
        <w:numPr>
          <w:ilvl w:val="1"/>
          <w:numId w:val="2"/>
        </w:numPr>
        <w:rPr>
          <w:highlight w:val="none"/>
        </w:rPr>
      </w:pPr>
      <w:bookmarkStart w:id="140" w:name="_Toc774292303"/>
      <w:bookmarkStart w:id="141" w:name="_Toc1702219659"/>
      <w:bookmarkStart w:id="142" w:name="_Ref341306470"/>
      <w:r>
        <w:rPr>
          <w:rFonts w:hint="default"/>
          <w:highlight w:val="none"/>
          <w:lang w:val="en"/>
        </w:rPr>
        <w:t>Level 1b Radiance and Irradiance Variables</w:t>
      </w:r>
      <w:bookmarkEnd w:id="140"/>
      <w:bookmarkEnd w:id="141"/>
    </w:p>
    <w:p>
      <w:pPr>
        <w:pStyle w:val="4"/>
        <w:numPr>
          <w:ilvl w:val="2"/>
          <w:numId w:val="2"/>
        </w:numPr>
        <w:bidi w:val="0"/>
        <w:ind w:left="720" w:leftChars="0" w:hanging="720" w:firstLineChars="0"/>
      </w:pPr>
      <w:bookmarkStart w:id="143" w:name="_Toc645081672"/>
      <w:bookmarkStart w:id="144" w:name="_Toc497511505"/>
      <w:r>
        <w:rPr>
          <w:rFonts w:hint="default"/>
          <w:highlight w:val="yellow"/>
          <w:lang w:val="en"/>
        </w:rPr>
        <w:t>Land Radiance and Irradiance L1b Variables</w:t>
      </w:r>
      <w:bookmarkEnd w:id="142"/>
      <w:bookmarkEnd w:id="143"/>
      <w:bookmarkEnd w:id="144"/>
    </w:p>
    <w:p>
      <w:pPr>
        <w:pStyle w:val="4"/>
        <w:numPr>
          <w:ilvl w:val="2"/>
          <w:numId w:val="2"/>
        </w:numPr>
        <w:bidi w:val="0"/>
        <w:ind w:left="720" w:leftChars="0" w:hanging="720" w:firstLineChars="0"/>
      </w:pPr>
      <w:bookmarkStart w:id="145" w:name="_Toc866152059"/>
      <w:bookmarkStart w:id="146" w:name="_Toc133864227"/>
      <w:r>
        <w:rPr>
          <w:rFonts w:hint="default"/>
          <w:lang w:val="en"/>
        </w:rPr>
        <w:t>Water Radiance and Irradiance L1b Variables</w:t>
      </w:r>
      <w:bookmarkEnd w:id="145"/>
      <w:bookmarkEnd w:id="146"/>
    </w:p>
    <w:p>
      <w:pPr>
        <w:spacing w:before="240" w:after="200"/>
        <w:rPr>
          <w:rFonts w:hint="default" w:ascii="Arial" w:hAnsi="Arial" w:cs="Arial"/>
          <w:sz w:val="22"/>
          <w:szCs w:val="22"/>
        </w:rPr>
      </w:pPr>
      <w:r>
        <w:rPr>
          <w:rFonts w:hint="default"/>
          <w:lang w:val="en"/>
        </w:rPr>
        <w:t>Pr</w:t>
      </w:r>
      <w:r>
        <w:rPr>
          <w:rFonts w:hint="default" w:ascii="Arial" w:hAnsi="Arial" w:cs="Arial"/>
          <w:sz w:val="22"/>
          <w:szCs w:val="22"/>
          <w:lang w:val="en"/>
        </w:rPr>
        <w:t>ocessed and quality checked irradiance and radiance variables provided in the Level 1b product data</w:t>
      </w:r>
      <w:r>
        <w:rPr>
          <w:rFonts w:hint="default" w:ascii="Arial" w:hAnsi="Arial" w:cs="Arial"/>
          <w:sz w:val="22"/>
          <w:szCs w:val="22"/>
        </w:rPr>
        <w:t xml:space="preserve"> </w:t>
      </w:r>
      <w:r>
        <w:rPr>
          <w:rFonts w:hint="default" w:ascii="Arial" w:hAnsi="Arial" w:cs="Arial"/>
          <w:sz w:val="22"/>
          <w:szCs w:val="22"/>
          <w:lang w:val="en"/>
        </w:rPr>
        <w:t xml:space="preserve">(required for the retrieval of the water reflectance and normalized water leaving radiance data, Level 2a) </w:t>
      </w:r>
      <w:r>
        <w:rPr>
          <w:rFonts w:hint="default" w:ascii="Arial" w:hAnsi="Arial" w:cs="Arial"/>
          <w:sz w:val="22"/>
          <w:szCs w:val="22"/>
        </w:rPr>
        <w:t>are defined</w:t>
      </w:r>
      <w:r>
        <w:rPr>
          <w:rFonts w:hint="default" w:cs="Arial"/>
          <w:sz w:val="22"/>
          <w:szCs w:val="22"/>
          <w:lang w:val="en"/>
        </w:rPr>
        <w:t xml:space="preserve"> and</w:t>
      </w:r>
      <w:r>
        <w:rPr>
          <w:rFonts w:hint="default" w:ascii="Arial" w:hAnsi="Arial" w:cs="Arial"/>
          <w:sz w:val="22"/>
          <w:szCs w:val="22"/>
        </w:rPr>
        <w:t xml:space="preserve"> each of the listed data variables.</w:t>
      </w:r>
    </w:p>
    <w:p>
      <w:pPr>
        <w:pStyle w:val="5"/>
        <w:numPr>
          <w:ilvl w:val="3"/>
          <w:numId w:val="2"/>
        </w:numPr>
        <w:bidi w:val="0"/>
        <w:ind w:left="864" w:leftChars="0" w:hanging="864" w:firstLineChars="0"/>
        <w:rPr>
          <w:rFonts w:hint="default"/>
          <w:lang w:val="en"/>
        </w:rPr>
      </w:pPr>
      <w:r>
        <w:rPr>
          <w:rFonts w:hint="default"/>
          <w:lang w:val="en"/>
        </w:rPr>
        <w:t xml:space="preserve"> </w:t>
      </w:r>
      <w:bookmarkStart w:id="147" w:name="_Toc1792830643"/>
      <w:r>
        <w:rPr>
          <w:rFonts w:hint="default"/>
          <w:lang w:val="en"/>
        </w:rPr>
        <w:t>Upwelling radiance</w:t>
      </w:r>
      <w:bookmarkEnd w:id="147"/>
    </w:p>
    <w:p>
      <w:pPr>
        <w:rPr>
          <w:rFonts w:hint="default"/>
          <w:lang w:val="en"/>
        </w:rPr>
      </w:pPr>
    </w:p>
    <w:p>
      <w:pPr>
        <w:pStyle w:val="15"/>
        <w:bidi w:val="0"/>
        <w:rPr>
          <w:rFonts w:hint="default"/>
          <w:lang w:val="en"/>
        </w:rPr>
      </w:pPr>
      <w:bookmarkStart w:id="148" w:name="_Ref232068210"/>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43</w:t>
      </w:r>
      <w:r>
        <w:rPr>
          <w:rFonts w:hint="default"/>
        </w:rPr>
        <w:fldChar w:fldCharType="end"/>
      </w:r>
      <w:bookmarkEnd w:id="148"/>
      <w:bookmarkStart w:id="149" w:name="_Toc37801510"/>
      <w:r>
        <w:rPr>
          <w:rFonts w:hint="default"/>
          <w:lang w:val="en"/>
        </w:rPr>
        <w:t xml:space="preserve"> – L1b upwelling radiance product variables water applications</w:t>
      </w:r>
      <w:bookmarkEnd w:id="14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eastAsia="SimSun" w:cs="Arial"/>
                <w:color w:val="auto"/>
                <w:sz w:val="20"/>
                <w:szCs w:val="20"/>
                <w:u w:val="none"/>
                <w:lang w:val="en"/>
              </w:rPr>
              <w:t>upwelling</w:t>
            </w:r>
            <w:r>
              <w:rPr>
                <w:rFonts w:hint="default" w:ascii="Arial" w:hAnsi="Arial" w:eastAsia="SimSun" w:cs="Arial"/>
                <w:color w:val="auto"/>
                <w:sz w:val="20"/>
                <w:szCs w:val="20"/>
                <w:u w:val="none"/>
              </w:rPr>
              <w:t>_radiance_per_unit_wavelength_in_air</w:t>
            </w:r>
          </w:p>
          <w:p>
            <w:pPr>
              <w:bidi w:val="0"/>
              <w:rPr>
                <w:rFonts w:hint="default"/>
                <w:sz w:val="20"/>
                <w:szCs w:val="20"/>
                <w:lang w:val="en"/>
              </w:rPr>
            </w:pPr>
            <w:r>
              <w:rPr>
                <w:rFonts w:hint="default"/>
                <w:sz w:val="20"/>
                <w:szCs w:val="20"/>
                <w:lang w:val="en-US" w:eastAsia="zh-CN"/>
              </w:rPr>
              <w:t>alias: </w:t>
            </w:r>
            <w:r>
              <w:rPr>
                <w:rFonts w:hint="default"/>
                <w:sz w:val="20"/>
                <w:szCs w:val="20"/>
                <w:lang w:val="en" w:eastAsia="zh-CN"/>
              </w:rPr>
              <w:t>upwelling</w:t>
            </w:r>
            <w:r>
              <w:rPr>
                <w:rFonts w:hint="default"/>
                <w:sz w:val="20"/>
                <w:szCs w:val="20"/>
                <w:lang w:val="en-US" w:eastAsia="zh-CN"/>
              </w:rPr>
              <w:t>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upwelling_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upwelling_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_lu*</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_lu</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scans_qc_lu*</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_lu</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44</w:t>
      </w:r>
      <w:r>
        <w:rPr>
          <w:rFonts w:hint="default"/>
        </w:rPr>
        <w:fldChar w:fldCharType="end"/>
      </w:r>
      <w:bookmarkStart w:id="150" w:name="_Toc1985976058"/>
      <w:r>
        <w:rPr>
          <w:rFonts w:hint="default"/>
          <w:lang w:val="en"/>
        </w:rPr>
        <w:t xml:space="preserve"> – L1b upwelling radiance variable definition</w:t>
      </w:r>
      <w:bookmarkEnd w:id="15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 xml:space="preserve">lu </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upwelling_radiance_per_unit_wavelength_in_air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upwelling_spectral_radiance_in_air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 xml:space="preserve">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system_height_deployment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eastAsia="SimSun" w:cs="Arial"/>
                <w:color w:val="00000A"/>
                <w:kern w:val="0"/>
                <w:sz w:val="20"/>
                <w:szCs w:val="20"/>
                <w:lang w:val="en-US" w:eastAsia="zh-CN" w:bidi="ar"/>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 m-2 m-1 sr-1</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_lu,scans_total_lu, scans_qc_lu,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http://vocab.nerc.ac.uk/collection/P01/current/TTWTIR01/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SDN:P01::TTWTIR01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Total water radiance of electromagnetic radiation (unspecified single wavelength) from the water body by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Lsfc_lambda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"http://vocab.nerc.ac.uk/collection/P01/current/TTWTIR01/"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1" w:name="_Toc278703774"/>
      <w:r>
        <w:rPr>
          <w:rFonts w:hint="default"/>
          <w:lang w:val="en"/>
        </w:rPr>
        <w:t>Downwelling radiance</w:t>
      </w:r>
      <w:bookmarkEnd w:id="151"/>
    </w:p>
    <w:p>
      <w:pPr>
        <w:rPr>
          <w:rFonts w:hint="default"/>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 SEQ Table \* ARABIC </w:instrText>
      </w:r>
      <w:r>
        <w:rPr>
          <w:rFonts w:hint="default"/>
        </w:rPr>
        <w:fldChar w:fldCharType="separate"/>
      </w:r>
      <w:r>
        <w:rPr>
          <w:rFonts w:hint="default"/>
        </w:rPr>
        <w:t>45</w:t>
      </w:r>
      <w:r>
        <w:rPr>
          <w:rFonts w:hint="default"/>
        </w:rPr>
        <w:fldChar w:fldCharType="end"/>
      </w:r>
      <w:bookmarkStart w:id="152" w:name="_Toc1352323890"/>
      <w:r>
        <w:rPr>
          <w:rFonts w:hint="default"/>
          <w:lang w:val="en"/>
        </w:rPr>
        <w:t xml:space="preserve"> – L1b downwelling radiance product variables for water applications</w:t>
      </w:r>
      <w:bookmarkEnd w:id="15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sz w:val="20"/>
                <w:szCs w:val="20"/>
              </w:rPr>
              <w:t>downwelling_radiance_per_unit_wavelength_in_air</w:t>
            </w:r>
          </w:p>
          <w:p>
            <w:pPr>
              <w:bidi w:val="0"/>
              <w:rPr>
                <w:rFonts w:hint="default" w:ascii="Arial" w:hAnsi="Arial" w:cs="Arial"/>
                <w:sz w:val="20"/>
                <w:szCs w:val="20"/>
                <w:lang w:val="en"/>
              </w:rPr>
            </w:pPr>
            <w:r>
              <w:rPr>
                <w:rFonts w:hint="default"/>
                <w:sz w:val="20"/>
                <w:szCs w:val="20"/>
                <w:lang w:val="en-US" w:eastAsia="zh-CN"/>
              </w:rPr>
              <w:t>alias: downwelling_spectral_radiance_in_air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u_random_</w:t>
            </w:r>
            <w:r>
              <w:rPr>
                <w:rFonts w:hint="default" w:ascii="Arial" w:hAnsi="Arial" w:cs="Arial"/>
                <w:sz w:val="20"/>
                <w:szCs w:val="20"/>
                <w:lang w:val="en"/>
              </w:rPr>
              <w:t>downwelling_</w:t>
            </w:r>
            <w:r>
              <w:rPr>
                <w:rFonts w:hint="default"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u_systematic_</w:t>
            </w:r>
            <w:r>
              <w:rPr>
                <w:rFonts w:hint="default" w:ascii="Arial" w:hAnsi="Arial" w:cs="Arial"/>
                <w:sz w:val="20"/>
                <w:szCs w:val="20"/>
                <w:lang w:val="en"/>
              </w:rPr>
              <w:t>downwelling_</w:t>
            </w:r>
            <w:r>
              <w:rPr>
                <w:rFonts w:hint="default" w:ascii="Arial" w:hAnsi="Arial" w:cs="Arial"/>
                <w:sz w:val="20"/>
                <w:szCs w:val="20"/>
              </w:rPr>
              <w:t>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_ld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_ld*</w:t>
            </w:r>
          </w:p>
        </w:tc>
        <w:tc>
          <w:tcPr>
            <w:tcW w:w="2693" w:type="dxa"/>
            <w:vAlign w:val="top"/>
          </w:tcPr>
          <w:p>
            <w:pPr>
              <w:pStyle w:val="125"/>
              <w:rPr>
                <w:rFonts w:hint="default"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_ld</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ascii="Arial" w:hAnsi="Arial" w:cs="Arial"/>
          <w:i/>
          <w:iCs/>
          <w:sz w:val="16"/>
          <w:szCs w:val="16"/>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46</w:t>
      </w:r>
      <w:r>
        <w:rPr>
          <w:rFonts w:hint="default"/>
        </w:rPr>
        <w:fldChar w:fldCharType="end"/>
      </w:r>
      <w:bookmarkStart w:id="153" w:name="_Toc2000774322"/>
      <w:r>
        <w:rPr>
          <w:rFonts w:hint="default"/>
        </w:rPr>
        <w:t xml:space="preserve"> </w:t>
      </w:r>
      <w:r>
        <w:rPr>
          <w:rFonts w:hint="default"/>
          <w:lang w:val="en"/>
        </w:rPr>
        <w:t xml:space="preserve">– L1b downwelling radiance </w:t>
      </w:r>
      <w:r>
        <w:rPr>
          <w:rFonts w:hint="default"/>
        </w:rPr>
        <w:t>variable definition</w:t>
      </w:r>
      <w:bookmarkEnd w:id="15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downwelling_radiance_per_unit_wavelength_in_air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radiation is radiation from above. It does not mean "net downward". The sign convention is that "upwelling" is positive upwards and "downwelling" is positive downwards. A coordinate variable for radiation wavelength should be given the standard name radiation_wavelength. Radiance is the radiative flux in a particular direction, per unit of solid angle. The direction from which it is coming must be specified, for instance with a coordinate of zenith_angle.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r>
              <w:rPr>
                <w:rFonts w:hint="default" w:ascii="Arial" w:hAnsi="Arial" w:cs="Arial"/>
                <w:sz w:val="20"/>
                <w:szCs w:val="20"/>
                <w:lang w:val="en"/>
              </w:rPr>
              <w:t xml:space="preserve"> sr^-1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CF suggest: </w:t>
            </w:r>
            <w:r>
              <w:rPr>
                <w:rFonts w:hint="default" w:ascii="Arial" w:hAnsi="Arial" w:eastAsia="SimSun" w:cs="Arial"/>
                <w:color w:val="00000A"/>
                <w:kern w:val="0"/>
                <w:sz w:val="20"/>
                <w:szCs w:val="20"/>
                <w:lang w:val="en-US" w:eastAsia="zh-CN" w:bidi="ar"/>
              </w:rPr>
              <w:t>W m-2 m-1 sr-1</w:t>
            </w:r>
          </w:p>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_ld,scans_total_ld, scans_qc_ld, sza, saa, vza, vaa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http://vocab.nerc.ac.uk/collection/P01/current/SKYIRR01/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SDN:P01::SKYIRR01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Sky 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Lsky_lambda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"http://vocab.nerc.ac.uk/collection/P01/current/SKYIRR01/"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pStyle w:val="15"/>
        <w:keepNext/>
        <w:spacing w:before="240" w:after="200"/>
        <w:jc w:val="center"/>
        <w:rPr>
          <w:rFonts w:hint="default" w:ascii="Arial" w:hAnsi="Arial" w:cs="Arial"/>
          <w:sz w:val="22"/>
          <w:szCs w:val="22"/>
        </w:rPr>
      </w:pPr>
    </w:p>
    <w:p>
      <w:pPr>
        <w:pStyle w:val="5"/>
        <w:numPr>
          <w:ilvl w:val="3"/>
          <w:numId w:val="2"/>
        </w:numPr>
        <w:bidi w:val="0"/>
        <w:ind w:left="864" w:leftChars="0" w:hanging="864" w:firstLineChars="0"/>
      </w:pPr>
      <w:bookmarkStart w:id="154" w:name="_Toc1646996176"/>
      <w:r>
        <w:rPr>
          <w:rFonts w:hint="default"/>
          <w:lang w:val="en"/>
        </w:rPr>
        <w:t>Downwelling irradiance</w:t>
      </w:r>
      <w:bookmarkEnd w:id="154"/>
    </w:p>
    <w:p/>
    <w:p>
      <w:pPr>
        <w:pStyle w:val="15"/>
        <w:bidi w:val="0"/>
      </w:pPr>
      <w:r>
        <w:t xml:space="preserve">Table </w:t>
      </w:r>
      <w:r>
        <w:fldChar w:fldCharType="begin"/>
      </w:r>
      <w:r>
        <w:instrText xml:space="preserve"> SEQ Table \* ARABIC </w:instrText>
      </w:r>
      <w:r>
        <w:fldChar w:fldCharType="separate"/>
      </w:r>
      <w:r>
        <w:t>47</w:t>
      </w:r>
      <w:r>
        <w:fldChar w:fldCharType="end"/>
      </w:r>
      <w:bookmarkStart w:id="155" w:name="_Toc1914918527"/>
      <w:r>
        <w:rPr>
          <w:lang w:val="en"/>
        </w:rPr>
        <w:t xml:space="preserve"> – L1b downwelling irradiance product variables for water applications</w:t>
      </w:r>
      <w:bookmarkEnd w:id="15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rPr>
                <w:rFonts w:hint="default"/>
                <w:sz w:val="20"/>
                <w:szCs w:val="20"/>
                <w:lang w:val="en"/>
              </w:rPr>
            </w:pPr>
            <w:r>
              <w:rPr>
                <w:rFonts w:hint="default"/>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sz w:val="20"/>
                <w:szCs w:val="20"/>
              </w:rPr>
            </w:pPr>
            <w:r>
              <w:rPr>
                <w:rFonts w:hint="default" w:ascii="Arial" w:hAnsi="Arial" w:eastAsia="SimSun" w:cs="Arial"/>
                <w:color w:val="auto"/>
                <w:sz w:val="20"/>
                <w:szCs w:val="20"/>
                <w:u w:val="none"/>
              </w:rPr>
              <w:t>downwelling_</w:t>
            </w:r>
            <w:r>
              <w:rPr>
                <w:rFonts w:hint="default"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bidi w:val="0"/>
              <w:rPr>
                <w:rFonts w:hint="default"/>
                <w:sz w:val="20"/>
                <w:szCs w:val="20"/>
                <w:lang w:val="en"/>
              </w:rPr>
            </w:pPr>
            <w:r>
              <w:rPr>
                <w:rFonts w:hint="default"/>
                <w:sz w:val="20"/>
                <w:szCs w:val="20"/>
                <w:lang w:val="en-US" w:eastAsia="zh-CN"/>
              </w:rPr>
              <w:t>alias: downwelling_spectral_</w:t>
            </w:r>
            <w:r>
              <w:rPr>
                <w:rFonts w:hint="default"/>
                <w:sz w:val="20"/>
                <w:szCs w:val="20"/>
                <w:lang w:val="en" w:eastAsia="zh-CN"/>
              </w:rPr>
              <w:t>ir</w:t>
            </w:r>
            <w:r>
              <w:rPr>
                <w:rFonts w:hint="default"/>
                <w:sz w:val="20"/>
                <w:szCs w:val="20"/>
                <w:lang w:val="en-US" w:eastAsia="zh-CN"/>
              </w:rPr>
              <w:t>radiance_in_air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downwelling_irradiance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_ed*</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_ed</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_ed*</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_ed</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48</w:t>
      </w:r>
      <w:r>
        <w:rPr>
          <w:rFonts w:hint="default"/>
        </w:rPr>
        <w:fldChar w:fldCharType="end"/>
      </w:r>
      <w:bookmarkStart w:id="156" w:name="_Toc1817485577"/>
      <w:r>
        <w:rPr>
          <w:rFonts w:hint="default"/>
        </w:rPr>
        <w:t xml:space="preserve"> </w:t>
      </w:r>
      <w:r>
        <w:rPr>
          <w:rFonts w:hint="default"/>
          <w:lang w:val="en"/>
        </w:rPr>
        <w:t xml:space="preserve">– L1b downwelling irradiance </w:t>
      </w:r>
      <w:r>
        <w:rPr>
          <w:rFonts w:hint="default"/>
        </w:rPr>
        <w:t>variable definition</w:t>
      </w:r>
      <w:bookmarkEnd w:id="15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ed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ascii="Arial" w:hAnsi="Arial" w:cs="Arial"/>
                <w:sz w:val="20"/>
                <w:szCs w:val="20"/>
              </w:rPr>
            </w:pPr>
            <w:r>
              <w:rPr>
                <w:rFonts w:hint="default" w:ascii="Arial" w:hAnsi="Arial" w:eastAsia="SimSun" w:cs="Arial"/>
                <w:color w:val="auto"/>
                <w:sz w:val="20"/>
                <w:szCs w:val="20"/>
                <w:u w:val="none"/>
              </w:rPr>
              <w:t>downwelling_</w:t>
            </w:r>
            <w:r>
              <w:rPr>
                <w:rFonts w:hint="default" w:ascii="Arial" w:hAnsi="Arial" w:eastAsia="SimSun" w:cs="Arial"/>
                <w:color w:val="auto"/>
                <w:sz w:val="20"/>
                <w:szCs w:val="20"/>
                <w:u w:val="none"/>
                <w:lang w:val="en"/>
              </w:rPr>
              <w:t>ir</w:t>
            </w:r>
            <w:r>
              <w:rPr>
                <w:rFonts w:hint="default" w:ascii="Arial" w:hAnsi="Arial" w:eastAsia="SimSun" w:cs="Arial"/>
                <w:color w:val="auto"/>
                <w:sz w:val="20"/>
                <w:szCs w:val="20"/>
                <w:u w:val="none"/>
              </w:rPr>
              <w:t>radiance_per_unit_wavelength_in_air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downwelling_spectral_</w:t>
            </w:r>
            <w:r>
              <w:rPr>
                <w:rFonts w:hint="default" w:ascii="Arial" w:hAnsi="Arial" w:eastAsia="SimSun" w:cs="Arial"/>
                <w:color w:val="00000A"/>
                <w:kern w:val="0"/>
                <w:sz w:val="20"/>
                <w:szCs w:val="20"/>
                <w:lang w:val="en" w:eastAsia="zh-CN" w:bidi="ar"/>
              </w:rPr>
              <w:t>ir</w:t>
            </w:r>
            <w:r>
              <w:rPr>
                <w:rFonts w:hint="default" w:ascii="Arial" w:hAnsi="Arial" w:eastAsia="SimSun" w:cs="Arial"/>
                <w:color w:val="00000A"/>
                <w:kern w:val="0"/>
                <w:sz w:val="20"/>
                <w:szCs w:val="20"/>
                <w:lang w:val="en-US" w:eastAsia="zh-CN" w:bidi="ar"/>
              </w:rPr>
              <w:t>radiance_in_air</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lang w:val="en"/>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This variable is missing in the CF metadata table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See system_deployment_height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_ed,scans_total_ed, scans_qc_ed, sza, saa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http://vocab.nerc.ac.uk/collection/P01/current/CSLRCCR1/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SDN:P01::CSLRCCR1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Downwelling vector irradiance as energy of electromagnetic radiation (unspecified single wavelength) in the atmosphere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Es_lambda</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"http://vocab.nerc.ac.uk/collection/P01/current/CSLRCCR1/"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lang w:val="en"/>
              </w:rPr>
            </w:pP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bl>
    <w:p>
      <w:pPr>
        <w:rPr>
          <w:rFonts w:hint="default" w:cs="Arial"/>
          <w:i/>
          <w:iCs/>
          <w:sz w:val="16"/>
          <w:szCs w:val="16"/>
          <w:lang w:val="en"/>
        </w:rPr>
      </w:pPr>
    </w:p>
    <w:p>
      <w:pPr>
        <w:rPr>
          <w:rFonts w:hint="default" w:cs="Arial"/>
          <w:i/>
          <w:iCs/>
          <w:sz w:val="16"/>
          <w:szCs w:val="16"/>
          <w:lang w:val="en"/>
        </w:rPr>
      </w:pPr>
    </w:p>
    <w:p>
      <w:pPr>
        <w:pStyle w:val="5"/>
        <w:numPr>
          <w:ilvl w:val="3"/>
          <w:numId w:val="2"/>
        </w:numPr>
        <w:bidi w:val="0"/>
        <w:ind w:left="864" w:leftChars="0" w:hanging="864" w:firstLineChars="0"/>
        <w:rPr>
          <w:rFonts w:hint="default"/>
          <w:lang w:val="en"/>
        </w:rPr>
      </w:pPr>
      <w:bookmarkStart w:id="157" w:name="_Toc1428003164"/>
      <w:r>
        <w:rPr>
          <w:rFonts w:hint="default"/>
          <w:lang w:val="en"/>
        </w:rPr>
        <w:t>Surface reflected radiance</w:t>
      </w:r>
      <w:bookmarkEnd w:id="157"/>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49</w:t>
      </w:r>
      <w:r>
        <w:fldChar w:fldCharType="end"/>
      </w:r>
      <w:bookmarkStart w:id="158" w:name="_Toc1480040820"/>
      <w:r>
        <w:rPr>
          <w:lang w:val="en"/>
        </w:rPr>
        <w:t xml:space="preserve"> –  </w:t>
      </w:r>
      <w:r>
        <w:rPr>
          <w:rFonts w:hint="default"/>
          <w:lang w:val="en"/>
        </w:rPr>
        <w:t>L1b surface reflected upwelling</w:t>
      </w:r>
      <w:r>
        <w:rPr>
          <w:lang w:val="en"/>
        </w:rPr>
        <w:t xml:space="preserve">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5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rPr>
              <w:t>surface_upwelling_radiance_per_unit_wavelength_in_air_reflected_by_water</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u_random_surface_upwelling_radiance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u_systematic_surface_upwelling_radiance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hint="default" w:ascii="Arial" w:hAnsi="Arial" w:cs="Arial"/>
                <w:b w:val="0"/>
                <w:bCs/>
                <w:sz w:val="20"/>
                <w:szCs w:val="20"/>
              </w:rPr>
              <w:t>quality_flag</w:t>
            </w:r>
            <w:r>
              <w:rPr>
                <w:rFonts w:hint="default" w:ascii="Arial" w:hAnsi="Arial" w:cs="Arial"/>
                <w:b w:val="0"/>
                <w:bCs/>
                <w:sz w:val="20"/>
                <w:szCs w:val="20"/>
                <w:lang w:val="en"/>
              </w:rPr>
              <w:t>_ls*</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ascii="Arial" w:hAnsi="Arial" w:cs="Arial"/>
                <w:sz w:val="20"/>
                <w:szCs w:val="20"/>
              </w:rPr>
            </w:pPr>
            <w:r>
              <w:rPr>
                <w:rFonts w:hint="default"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rPr>
              <w:t>surface_upwelling_radiance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shd w:val="clear" w:color="auto" w:fill="C7DAF1" w:themeFill="text2" w:themeFillTint="32"/>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lang w:val="en"/>
              </w:rPr>
              <w:t>rhof</w:t>
            </w:r>
          </w:p>
        </w:tc>
        <w:tc>
          <w:tcPr>
            <w:tcW w:w="2693"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lang w:val="en"/>
              </w:rPr>
              <w:t>fresnel_reflectance</w:t>
            </w:r>
          </w:p>
        </w:tc>
        <w:tc>
          <w:tcPr>
            <w:tcW w:w="1276" w:type="dxa"/>
            <w:shd w:val="clear" w:color="auto" w:fill="C7DAF1" w:themeFill="text2" w:themeFillTint="32"/>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shd w:val="clear" w:color="auto" w:fill="C7DAF1" w:themeFill="text2" w:themeFillTint="32"/>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u_random_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u_random_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u_systematic_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u_systematic_</w:t>
            </w:r>
            <w:r>
              <w:rPr>
                <w:rFonts w:hint="default" w:ascii="Arial" w:hAnsi="Arial" w:cs="Arial"/>
                <w:sz w:val="20"/>
                <w:szCs w:val="20"/>
                <w:lang w:val="en"/>
              </w:rPr>
              <w:t>fresnel_reflectance</w:t>
            </w:r>
          </w:p>
        </w:tc>
        <w:tc>
          <w:tcPr>
            <w:tcW w:w="1276" w:type="dxa"/>
            <w:vAlign w:val="top"/>
          </w:tcPr>
          <w:p>
            <w:pPr>
              <w:pStyle w:val="125"/>
              <w:rPr>
                <w:rFonts w:hint="default" w:ascii="Arial" w:hAnsi="Arial" w:cs="Arial"/>
                <w:sz w:val="20"/>
                <w:szCs w:val="20"/>
              </w:rPr>
            </w:pPr>
            <w:r>
              <w:rPr>
                <w:rFonts w:hint="default"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sz w:val="20"/>
                <w:szCs w:val="20"/>
              </w:rPr>
              <w:t>quality_flag_</w:t>
            </w:r>
            <w:r>
              <w:rPr>
                <w:rFonts w:hint="default" w:ascii="Arial" w:hAnsi="Arial" w:cs="Arial"/>
                <w:b w:val="0"/>
                <w:bCs/>
                <w:sz w:val="20"/>
                <w:szCs w:val="20"/>
                <w:lang w:val="en"/>
              </w:rPr>
              <w:t>rhof*</w:t>
            </w:r>
          </w:p>
        </w:tc>
        <w:tc>
          <w:tcPr>
            <w:tcW w:w="2693" w:type="dxa"/>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b w:val="0"/>
                <w:bCs/>
                <w:sz w:val="20"/>
                <w:szCs w:val="20"/>
              </w:rPr>
              <w:t>_</w:t>
            </w:r>
            <w:r>
              <w:rPr>
                <w:rFonts w:hint="default" w:ascii="Arial" w:hAnsi="Arial" w:cs="Arial"/>
                <w:b w:val="0"/>
                <w:bCs/>
                <w:sz w:val="20"/>
                <w:szCs w:val="20"/>
                <w:lang w:val="en"/>
              </w:rPr>
              <w:t>rhof</w:t>
            </w:r>
          </w:p>
        </w:tc>
        <w:tc>
          <w:tcPr>
            <w:tcW w:w="1276" w:type="dxa"/>
            <w:vAlign w:val="top"/>
          </w:tcPr>
          <w:p>
            <w:pPr>
              <w:pStyle w:val="125"/>
              <w:rPr>
                <w:rFonts w:hint="default" w:ascii="Arial" w:hAnsi="Arial" w:cs="Arial"/>
                <w:sz w:val="20"/>
                <w:szCs w:val="20"/>
              </w:rPr>
            </w:pPr>
            <w:r>
              <w:rPr>
                <w:rFonts w:hint="default" w:ascii="Arial" w:hAnsi="Arial" w:cs="Arial"/>
                <w:sz w:val="20"/>
                <w:szCs w:val="20"/>
              </w:rPr>
              <w:t>int32</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fresnel_wind</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fresnel_wind</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fresnel_sza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fresnel_sza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fresnel_vza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fresnel_vza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val="0"/>
                <w:color w:val="auto"/>
                <w:sz w:val="20"/>
                <w:szCs w:val="20"/>
                <w:lang w:val="en"/>
              </w:rPr>
            </w:pPr>
            <w:r>
              <w:rPr>
                <w:rFonts w:hint="default" w:ascii="Arial" w:hAnsi="Arial" w:cs="Arial"/>
                <w:b w:val="0"/>
                <w:bCs w:val="0"/>
                <w:color w:val="auto"/>
                <w:sz w:val="20"/>
                <w:szCs w:val="20"/>
                <w:lang w:val="en"/>
              </w:rPr>
              <w:t>fresnel_raa</w:t>
            </w:r>
          </w:p>
        </w:tc>
        <w:tc>
          <w:tcPr>
            <w:tcW w:w="2693" w:type="dxa"/>
            <w:vAlign w:val="top"/>
          </w:tcPr>
          <w:p>
            <w:pPr>
              <w:pStyle w:val="125"/>
              <w:rPr>
                <w:rFonts w:hint="default" w:ascii="Arial" w:hAnsi="Arial" w:cs="Arial"/>
                <w:sz w:val="20"/>
                <w:szCs w:val="20"/>
                <w:lang w:val="en"/>
              </w:rPr>
            </w:pPr>
            <w:r>
              <w:rPr>
                <w:rFonts w:hint="default" w:ascii="Arial" w:hAnsi="Arial" w:cs="Arial"/>
                <w:b w:val="0"/>
                <w:bCs w:val="0"/>
                <w:color w:val="auto"/>
                <w:sz w:val="20"/>
                <w:szCs w:val="20"/>
                <w:lang w:val="en"/>
              </w:rPr>
              <w:t>fresnel_raa</w:t>
            </w:r>
          </w:p>
        </w:tc>
        <w:tc>
          <w:tcPr>
            <w:tcW w:w="1276" w:type="dxa"/>
            <w:vAlign w:val="top"/>
          </w:tcPr>
          <w:p>
            <w:pPr>
              <w:rPr>
                <w:rFonts w:hint="default" w:ascii="Arial" w:hAnsi="Arial" w:cs="Arial"/>
                <w:sz w:val="20"/>
                <w:szCs w:val="20"/>
              </w:rPr>
            </w:pPr>
            <w:r>
              <w:rPr>
                <w:rFonts w:hint="default" w:ascii="Arial" w:hAnsi="Arial" w:cs="Arial"/>
                <w:sz w:val="20"/>
                <w:szCs w:val="20"/>
                <w:lang w:val="en"/>
              </w:rPr>
              <w:t>u</w:t>
            </w:r>
            <w:r>
              <w:rPr>
                <w:rFonts w:hint="default" w:ascii="Arial" w:hAnsi="Arial" w:cs="Arial"/>
                <w:sz w:val="20"/>
                <w:szCs w:val="20"/>
              </w:rPr>
              <w:t>int</w:t>
            </w:r>
            <w:r>
              <w:rPr>
                <w:rFonts w:hint="default" w:ascii="Arial" w:hAnsi="Arial" w:cs="Arial"/>
                <w:sz w:val="20"/>
                <w:szCs w:val="20"/>
                <w:lang w:val="en"/>
              </w:rPr>
              <w: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50</w:t>
      </w:r>
      <w:r>
        <w:rPr>
          <w:rFonts w:hint="default"/>
        </w:rPr>
        <w:fldChar w:fldCharType="end"/>
      </w:r>
      <w:bookmarkStart w:id="159" w:name="_Toc1101648657"/>
      <w:r>
        <w:rPr>
          <w:rFonts w:hint="default"/>
        </w:rPr>
        <w:t xml:space="preserve"> </w:t>
      </w:r>
      <w:r>
        <w:rPr>
          <w:rFonts w:hint="default"/>
          <w:lang w:val="en"/>
        </w:rPr>
        <w:t xml:space="preserve">– L1b surface reflected upwelling radiance </w:t>
      </w:r>
      <w:r>
        <w:rPr>
          <w:rFonts w:hint="default"/>
        </w:rPr>
        <w:t>variable definition</w:t>
      </w:r>
      <w:bookmarkEnd w:id="159"/>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ls</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sz w:val="20"/>
                <w:szCs w:val="20"/>
              </w:rPr>
            </w:pPr>
            <w:r>
              <w:rPr>
                <w:sz w:val="20"/>
                <w:szCs w:val="20"/>
              </w:rPr>
              <w:t>surface_upwelling_radiance_per_unit_wavelength_in_air_reflected_by_</w:t>
            </w:r>
            <w:r>
              <w:rPr>
                <w:rFonts w:hint="default"/>
                <w:sz w:val="20"/>
                <w:szCs w:val="20"/>
                <w:lang w:val="en"/>
              </w:rPr>
              <w:t>(</w:t>
            </w:r>
            <w:r>
              <w:rPr>
                <w:sz w:val="20"/>
                <w:szCs w:val="20"/>
              </w:rPr>
              <w:t>sea_</w:t>
            </w:r>
            <w:r>
              <w:rPr>
                <w:rFonts w:hint="default"/>
                <w:sz w:val="20"/>
                <w:szCs w:val="20"/>
                <w:lang w:val="en"/>
              </w:rPr>
              <w:t>)</w:t>
            </w:r>
            <w:r>
              <w:rPr>
                <w:sz w:val="20"/>
                <w:szCs w:val="20"/>
              </w:rPr>
              <w:t>water</w:t>
            </w:r>
          </w:p>
          <w:p>
            <w:pPr>
              <w:bidi w:val="0"/>
              <w:jc w:val="left"/>
              <w:rPr>
                <w:rFonts w:hint="default"/>
                <w:sz w:val="20"/>
                <w:szCs w:val="20"/>
                <w:lang w:val="en"/>
              </w:rPr>
            </w:pPr>
            <w:r>
              <w:rPr>
                <w:sz w:val="20"/>
                <w:szCs w:val="20"/>
                <w:lang w:val="en-US" w:eastAsia="zh-CN"/>
              </w:rPr>
              <w:t>alias: surface_upwelling_spectral_radiance_in_air_reflected_by_</w:t>
            </w:r>
            <w:r>
              <w:rPr>
                <w:rFonts w:hint="default"/>
                <w:sz w:val="20"/>
                <w:szCs w:val="20"/>
                <w:lang w:val="en" w:eastAsia="zh-CN"/>
              </w:rPr>
              <w:t>(</w:t>
            </w:r>
            <w:r>
              <w:rPr>
                <w:sz w:val="20"/>
                <w:szCs w:val="20"/>
                <w:lang w:val="en-US" w:eastAsia="zh-CN"/>
              </w:rPr>
              <w:t>sea_</w:t>
            </w:r>
            <w:r>
              <w:rPr>
                <w:rFonts w:hint="default"/>
                <w:sz w:val="20"/>
                <w:szCs w:val="20"/>
                <w:lang w:val="en" w:eastAsia="zh-CN"/>
              </w:rPr>
              <w:t>)</w:t>
            </w:r>
            <w:r>
              <w:rPr>
                <w:sz w:val="20"/>
                <w:szCs w:val="20"/>
                <w:lang w:val="en-US" w:eastAsia="zh-CN"/>
              </w:rPr>
              <w:t>water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lang w:val="en"/>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sz w:val="20"/>
                <w:szCs w:val="20"/>
                <w:lang w:val="en-US" w:eastAsia="zh-CN"/>
              </w:rPr>
              <w:t xml:space="preserve">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We should remove the “sea” to account for all water bodies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w:t>
            </w:r>
            <w:r>
              <w:rPr>
                <w:rFonts w:hint="default" w:cs="Arial"/>
                <w:sz w:val="20"/>
                <w:szCs w:val="20"/>
                <w:lang w:val="en"/>
              </w:rPr>
              <w:t>ls</w:t>
            </w:r>
            <w:r>
              <w:rPr>
                <w:rFonts w:hint="default" w:ascii="Arial" w:hAnsi="Arial" w:cs="Arial"/>
                <w:sz w:val="20"/>
                <w:szCs w:val="20"/>
                <w:lang w:val="en"/>
              </w:rPr>
              <w:t>, u_random_l</w:t>
            </w:r>
            <w:r>
              <w:rPr>
                <w:rFonts w:hint="default" w:cs="Arial"/>
                <w:sz w:val="20"/>
                <w:szCs w:val="20"/>
                <w:lang w:val="en"/>
              </w:rPr>
              <w:t>s</w:t>
            </w:r>
            <w:r>
              <w:rPr>
                <w:rFonts w:hint="default" w:ascii="Arial" w:hAnsi="Arial" w:cs="Arial"/>
                <w:sz w:val="20"/>
                <w:szCs w:val="20"/>
                <w:lang w:val="en"/>
              </w:rPr>
              <w:t>, u_systematic_l</w:t>
            </w:r>
            <w:r>
              <w:rPr>
                <w:rFonts w:hint="default" w:cs="Arial"/>
                <w:sz w:val="20"/>
                <w:szCs w:val="20"/>
                <w:lang w:val="en"/>
              </w:rPr>
              <w:t>s</w:t>
            </w:r>
            <w:r>
              <w:rPr>
                <w:rFonts w:hint="default" w:ascii="Arial" w:hAnsi="Arial" w:cs="Arial"/>
                <w:sz w:val="20"/>
                <w:szCs w:val="20"/>
                <w:lang w:val="en"/>
              </w:rPr>
              <w:t>, quality_flags_l</w:t>
            </w:r>
            <w:r>
              <w:rPr>
                <w:rFonts w:hint="default" w:cs="Arial"/>
                <w:sz w:val="20"/>
                <w:szCs w:val="20"/>
                <w:lang w:val="en"/>
              </w:rPr>
              <w:t>s</w:t>
            </w:r>
            <w:r>
              <w:rPr>
                <w:rFonts w:hint="default" w:ascii="Arial" w:hAnsi="Arial" w:cs="Arial"/>
                <w:sz w:val="20"/>
                <w:szCs w:val="20"/>
                <w:lang w:val="en"/>
              </w:rPr>
              <w:t>,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Pr>
        <w:rPr>
          <w:rFonts w:hint="default" w:cs="Arial"/>
          <w:i/>
          <w:iCs/>
          <w:sz w:val="16"/>
          <w:szCs w:val="16"/>
          <w:lang w:val="en"/>
        </w:rPr>
      </w:pPr>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51</w:t>
      </w:r>
      <w:r>
        <w:rPr>
          <w:rFonts w:hint="default"/>
        </w:rPr>
        <w:fldChar w:fldCharType="end"/>
      </w:r>
      <w:bookmarkStart w:id="160" w:name="_Toc1593408042"/>
      <w:r>
        <w:rPr>
          <w:rFonts w:hint="default"/>
        </w:rPr>
        <w:t xml:space="preserve"> </w:t>
      </w:r>
      <w:r>
        <w:rPr>
          <w:rFonts w:hint="default"/>
          <w:lang w:val="en"/>
        </w:rPr>
        <w:t xml:space="preserve">– L1b fresnel reflectance </w:t>
      </w:r>
      <w:r>
        <w:rPr>
          <w:rFonts w:hint="default"/>
        </w:rPr>
        <w:t>variable definition</w:t>
      </w:r>
      <w:bookmarkEnd w:id="160"/>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rhof</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fresnel_reflectance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sz w:val="20"/>
                <w:szCs w:val="20"/>
              </w:rPr>
            </w:pPr>
          </w:p>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52</w:t>
      </w:r>
      <w:r>
        <w:rPr>
          <w:rFonts w:hint="default"/>
        </w:rPr>
        <w:fldChar w:fldCharType="end"/>
      </w:r>
      <w:bookmarkStart w:id="161" w:name="_Toc339955596"/>
      <w:r>
        <w:rPr>
          <w:rFonts w:hint="default"/>
        </w:rPr>
        <w:t xml:space="preserve"> </w:t>
      </w:r>
      <w:r>
        <w:rPr>
          <w:rFonts w:hint="default"/>
          <w:lang w:val="en"/>
        </w:rPr>
        <w:t xml:space="preserve">– L1b fresnel wind </w:t>
      </w:r>
      <w:r>
        <w:rPr>
          <w:rFonts w:hint="default"/>
        </w:rPr>
        <w:t>variable definition</w:t>
      </w:r>
      <w:bookmarkEnd w:id="161"/>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fresnel_wind</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fresnel_wind</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jc w:val="left"/>
              <w:rPr>
                <w:rFonts w:hint="default"/>
                <w:sz w:val="20"/>
                <w:szCs w:val="20"/>
                <w:lang w:val="en"/>
              </w:rPr>
            </w:pPr>
            <w:r>
              <w:rPr>
                <w:rFonts w:hint="default"/>
                <w:sz w:val="20"/>
                <w:szCs w:val="20"/>
                <w:lang w:val="en"/>
              </w:rPr>
              <w:t>Surface wind speed used for the retrieval of 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jc w:val="left"/>
              <w:rPr>
                <w:rFonts w:hint="default"/>
                <w:sz w:val="20"/>
                <w:szCs w:val="20"/>
              </w:rPr>
            </w:pPr>
            <w:r>
              <w:rPr>
                <w:rFonts w:hint="default"/>
                <w:sz w:val="20"/>
                <w:szCs w:val="20"/>
                <w:lang w:val="en"/>
              </w:rPr>
              <w:t>Estimated or measured</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r>
              <w:rPr>
                <w:rFonts w:hint="default"/>
                <w:sz w:val="20"/>
                <w:szCs w:val="20"/>
                <w:lang w:val="en"/>
              </w:rPr>
              <w:t>ms^-1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rPr>
            </w:pPr>
            <w:r>
              <w:rPr>
                <w:rFonts w:hint="default"/>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bidi w:val="0"/>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53</w:t>
      </w:r>
      <w:r>
        <w:rPr>
          <w:rFonts w:hint="default"/>
        </w:rPr>
        <w:fldChar w:fldCharType="end"/>
      </w:r>
      <w:bookmarkStart w:id="162" w:name="_Toc894747227"/>
      <w:r>
        <w:rPr>
          <w:rFonts w:hint="default"/>
        </w:rPr>
        <w:t xml:space="preserve"> </w:t>
      </w:r>
      <w:r>
        <w:rPr>
          <w:rFonts w:hint="default"/>
          <w:lang w:val="en"/>
        </w:rPr>
        <w:t xml:space="preserve">– L1b fresnel sza </w:t>
      </w:r>
      <w:r>
        <w:rPr>
          <w:rFonts w:hint="default"/>
        </w:rPr>
        <w:t>variable definition</w:t>
      </w:r>
      <w:bookmarkEnd w:id="162"/>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fresnel_sza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fresnel_solar_zenith_angle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ascii="Arial" w:hAnsi="Arial" w:eastAsia="SimSun" w:cs="Arial"/>
                <w:color w:val="00000A"/>
                <w:kern w:val="0"/>
                <w:sz w:val="20"/>
                <w:szCs w:val="20"/>
                <w:lang w:val="en-US" w:eastAsia="zh-CN" w:bidi="ar"/>
              </w:rPr>
              <w:t xml:space="preserve">Solar 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54</w:t>
      </w:r>
      <w:r>
        <w:rPr>
          <w:rFonts w:hint="default"/>
        </w:rPr>
        <w:fldChar w:fldCharType="end"/>
      </w:r>
      <w:bookmarkStart w:id="163" w:name="_Toc1251521602"/>
      <w:r>
        <w:rPr>
          <w:rFonts w:hint="default"/>
        </w:rPr>
        <w:t xml:space="preserve"> </w:t>
      </w:r>
      <w:r>
        <w:rPr>
          <w:rFonts w:hint="default"/>
          <w:lang w:val="en"/>
        </w:rPr>
        <w:t xml:space="preserve">– L1b fresnel sza </w:t>
      </w:r>
      <w:r>
        <w:rPr>
          <w:rFonts w:hint="default"/>
        </w:rPr>
        <w:t>variable definition</w:t>
      </w:r>
      <w:bookmarkEnd w:id="163"/>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fresnel_vza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fresnel_sensor_zenith_angle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 xml:space="preserve">Sensor </w:t>
            </w:r>
            <w:r>
              <w:rPr>
                <w:rFonts w:hint="default" w:ascii="Arial" w:hAnsi="Arial" w:eastAsia="SimSun" w:cs="Arial"/>
                <w:color w:val="00000A"/>
                <w:kern w:val="0"/>
                <w:sz w:val="20"/>
                <w:szCs w:val="20"/>
                <w:lang w:val="en-US" w:eastAsia="zh-CN" w:bidi="ar"/>
              </w:rPr>
              <w:t xml:space="preserve">zenith angle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15"/>
        <w:bidi w:val="0"/>
        <w:rPr>
          <w:rFonts w:hint="default"/>
          <w:lang w:val="en"/>
        </w:rPr>
      </w:pPr>
      <w:r>
        <w:rPr>
          <w:rFonts w:hint="default"/>
        </w:rPr>
        <w:t xml:space="preserve">Table </w:t>
      </w:r>
      <w:r>
        <w:rPr>
          <w:rFonts w:hint="default"/>
        </w:rPr>
        <w:fldChar w:fldCharType="begin"/>
      </w:r>
      <w:r>
        <w:rPr>
          <w:rFonts w:hint="default"/>
        </w:rPr>
        <w:instrText xml:space="preserve">SEQ Table \* ARABIC</w:instrText>
      </w:r>
      <w:r>
        <w:rPr>
          <w:rFonts w:hint="default"/>
        </w:rPr>
        <w:fldChar w:fldCharType="separate"/>
      </w:r>
      <w:r>
        <w:rPr>
          <w:rFonts w:hint="default"/>
        </w:rPr>
        <w:t>55</w:t>
      </w:r>
      <w:r>
        <w:rPr>
          <w:rFonts w:hint="default"/>
        </w:rPr>
        <w:fldChar w:fldCharType="end"/>
      </w:r>
      <w:bookmarkStart w:id="164" w:name="_Toc1227280226"/>
      <w:r>
        <w:rPr>
          <w:rFonts w:hint="default"/>
        </w:rPr>
        <w:t xml:space="preserve"> </w:t>
      </w:r>
      <w:r>
        <w:rPr>
          <w:rFonts w:hint="default"/>
          <w:lang w:val="en"/>
        </w:rPr>
        <w:t xml:space="preserve">– L1b fresnel raa </w:t>
      </w:r>
      <w:r>
        <w:rPr>
          <w:rFonts w:hint="default"/>
        </w:rPr>
        <w:t>variable definition</w:t>
      </w:r>
      <w:bookmarkEnd w:id="16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lang w:val="en"/>
              </w:rPr>
            </w:pPr>
            <w:r>
              <w:rPr>
                <w:rFonts w:hint="default"/>
                <w:sz w:val="20"/>
                <w:szCs w:val="20"/>
                <w:lang w:val="en"/>
              </w:rPr>
              <w:t>fresnel_raa</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r>
              <w:rPr>
                <w:rFonts w:hint="default"/>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lang w:val="en"/>
              </w:rPr>
              <w:t>fresnel_relative_azimuth_angle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sz w:val="20"/>
                <w:szCs w:val="20"/>
                <w:lang w:val="en"/>
              </w:rPr>
            </w:pPr>
            <w:r>
              <w:rPr>
                <w:rFonts w:hint="default" w:eastAsia="SimSun" w:cs="Arial"/>
                <w:color w:val="00000A"/>
                <w:kern w:val="0"/>
                <w:sz w:val="20"/>
                <w:szCs w:val="20"/>
                <w:lang w:val="en" w:eastAsia="zh-CN" w:bidi="ar"/>
              </w:rPr>
              <w:t>Relative azimuth angle from sun to sensor (0° when sun and sensor are aligned 180° when the sensor is looking into the sunglint)</w:t>
            </w:r>
            <w:r>
              <w:rPr>
                <w:rFonts w:hint="default" w:ascii="Arial" w:hAnsi="Arial" w:eastAsia="SimSun" w:cs="Arial"/>
                <w:color w:val="00000A"/>
                <w:kern w:val="0"/>
                <w:sz w:val="20"/>
                <w:szCs w:val="20"/>
                <w:lang w:val="en-US" w:eastAsia="zh-CN" w:bidi="ar"/>
              </w:rPr>
              <w:t xml:space="preserve"> </w:t>
            </w:r>
            <w:r>
              <w:rPr>
                <w:rFonts w:hint="default" w:eastAsia="SimSun" w:cs="Arial"/>
                <w:color w:val="00000A"/>
                <w:kern w:val="0"/>
                <w:sz w:val="20"/>
                <w:szCs w:val="20"/>
                <w:lang w:val="en" w:eastAsia="zh-CN" w:bidi="ar"/>
              </w:rPr>
              <w:t xml:space="preserve">used for the retrieval of </w:t>
            </w:r>
            <w:r>
              <w:rPr>
                <w:rFonts w:hint="default"/>
                <w:sz w:val="20"/>
                <w:szCs w:val="20"/>
                <w:lang w:val="en"/>
              </w:rPr>
              <w:t>the fraction of downwelling sky radiance reflected at the air-water interface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lang w:val="en"/>
              </w:rPr>
            </w:pPr>
            <w:r>
              <w:rPr>
                <w:rFonts w:hint="default" w:ascii="Arial" w:hAnsi="Arial" w:cs="Arial"/>
                <w:sz w:val="20"/>
                <w:szCs w:val="20"/>
              </w:rPr>
              <w:t>degrees</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0.01</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r>
              <w:rPr>
                <w:rFonts w:hint="default" w:ascii="Arial" w:hAnsi="Arial" w:cs="Arial"/>
                <w:sz w:val="20"/>
                <w:szCs w:val="20"/>
              </w:rPr>
              <w:t>0.0</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sz w:val="20"/>
                <w:szCs w:val="20"/>
              </w:rPr>
            </w:pPr>
          </w:p>
        </w:tc>
      </w:tr>
    </w:tbl>
    <w:p/>
    <w:p>
      <w:pPr>
        <w:pStyle w:val="5"/>
        <w:numPr>
          <w:ilvl w:val="3"/>
          <w:numId w:val="2"/>
        </w:numPr>
        <w:bidi w:val="0"/>
        <w:ind w:left="864" w:leftChars="0" w:hanging="864" w:firstLineChars="0"/>
        <w:rPr>
          <w:rFonts w:hint="default"/>
          <w:lang w:val="en"/>
        </w:rPr>
      </w:pPr>
      <w:bookmarkStart w:id="165" w:name="_Toc399049950"/>
      <w:commentRangeStart w:id="13"/>
      <w:r>
        <w:rPr>
          <w:rFonts w:hint="default"/>
          <w:lang w:val="en"/>
        </w:rPr>
        <w:t>Water leaving radiance</w:t>
      </w:r>
      <w:commentRangeEnd w:id="13"/>
      <w:r>
        <w:commentReference w:id="13"/>
      </w:r>
      <w:bookmarkEnd w:id="165"/>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56</w:t>
      </w:r>
      <w:r>
        <w:fldChar w:fldCharType="end"/>
      </w:r>
      <w:bookmarkStart w:id="166" w:name="_Toc993919401"/>
      <w:r>
        <w:rPr>
          <w:lang w:val="en"/>
        </w:rPr>
        <w:t xml:space="preserve"> –  </w:t>
      </w:r>
      <w:r>
        <w:rPr>
          <w:rFonts w:hint="default"/>
          <w:lang w:val="en"/>
        </w:rPr>
        <w:t>L1b w</w:t>
      </w:r>
      <w:r>
        <w:rPr>
          <w:lang w:val="en"/>
        </w:rPr>
        <w:t xml:space="preserve">ater leaving radiance </w:t>
      </w:r>
      <w:r>
        <w:rPr>
          <w:rFonts w:hint="default"/>
          <w:lang w:val="en"/>
        </w:rPr>
        <w:t xml:space="preserve">product </w:t>
      </w:r>
      <w:r>
        <w:rPr>
          <w:lang w:val="en"/>
        </w:rPr>
        <w:t>variable</w:t>
      </w:r>
      <w:r>
        <w:rPr>
          <w:rFonts w:hint="default"/>
          <w:lang w:val="en"/>
        </w:rPr>
        <w:t>s</w:t>
      </w:r>
      <w:r>
        <w:rPr>
          <w:lang w:val="en"/>
        </w:rPr>
        <w:t xml:space="preserve"> for water applications</w:t>
      </w:r>
      <w:bookmarkEnd w:id="16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water_leaving_</w:t>
            </w:r>
            <w:r>
              <w:rPr>
                <w:rFonts w:ascii="Arial" w:hAnsi="Arial" w:cs="Arial"/>
                <w:sz w:val="20"/>
                <w:szCs w:val="20"/>
              </w:rPr>
              <w:t>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_lw</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scans_total</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total_number_scans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vAlign w:val="top"/>
          </w:tcPr>
          <w:p>
            <w:pPr>
              <w:pStyle w:val="125"/>
              <w:rPr>
                <w:rFonts w:hint="default" w:ascii="Arial" w:hAnsi="Arial" w:cs="Arial"/>
                <w:b w:val="0"/>
                <w:bCs/>
                <w:sz w:val="20"/>
                <w:szCs w:val="20"/>
                <w:lang w:val="en"/>
              </w:rPr>
            </w:pPr>
            <w:r>
              <w:rPr>
                <w:rFonts w:hint="default" w:ascii="Arial" w:hAnsi="Arial" w:cs="Arial"/>
                <w:b w:val="0"/>
                <w:bCs w:val="0"/>
                <w:color w:val="auto"/>
                <w:sz w:val="20"/>
                <w:szCs w:val="20"/>
                <w:lang w:val="en"/>
              </w:rPr>
              <w:t>scans_qc</w:t>
            </w:r>
            <w:r>
              <w:rPr>
                <w:rFonts w:hint="default" w:ascii="Arial" w:hAnsi="Arial" w:cs="Arial"/>
                <w:b w:val="0"/>
                <w:bCs/>
                <w:sz w:val="20"/>
                <w:szCs w:val="20"/>
                <w:lang w:val="en"/>
              </w:rPr>
              <w:t>_lw*</w:t>
            </w:r>
          </w:p>
        </w:tc>
        <w:tc>
          <w:tcPr>
            <w:tcW w:w="2693" w:type="dxa"/>
            <w:vAlign w:val="top"/>
          </w:tcPr>
          <w:p>
            <w:pPr>
              <w:pStyle w:val="125"/>
              <w:rPr>
                <w:rFonts w:ascii="Arial" w:hAnsi="Arial" w:cs="Arial"/>
                <w:sz w:val="20"/>
                <w:szCs w:val="20"/>
              </w:rPr>
            </w:pPr>
            <w:r>
              <w:rPr>
                <w:rFonts w:hint="default" w:ascii="Arial" w:hAnsi="Arial" w:cs="Arial"/>
                <w:sz w:val="20"/>
                <w:szCs w:val="20"/>
                <w:lang w:val="en"/>
              </w:rPr>
              <w:t>total_qualitychecked_scans</w:t>
            </w:r>
            <w:r>
              <w:rPr>
                <w:rFonts w:hint="default" w:ascii="Arial" w:hAnsi="Arial" w:cs="Arial"/>
                <w:b w:val="0"/>
                <w:bCs/>
                <w:sz w:val="20"/>
                <w:szCs w:val="20"/>
                <w:lang w:val="en"/>
              </w:rPr>
              <w:t>_lw</w:t>
            </w:r>
          </w:p>
        </w:tc>
        <w:tc>
          <w:tcPr>
            <w:tcW w:w="1276" w:type="dxa"/>
            <w:vAlign w:val="top"/>
          </w:tcPr>
          <w:p>
            <w:pPr>
              <w:pStyle w:val="125"/>
              <w:rPr>
                <w:rFonts w:ascii="Arial" w:hAnsi="Arial" w:cs="Arial"/>
                <w:sz w:val="20"/>
                <w:szCs w:val="20"/>
              </w:rPr>
            </w:pPr>
            <w:r>
              <w:rPr>
                <w:rFonts w:ascii="Arial" w:hAnsi="Arial" w:cs="Arial"/>
                <w:sz w:val="20"/>
                <w:szCs w:val="20"/>
              </w:rPr>
              <w:t>int16</w:t>
            </w:r>
          </w:p>
        </w:tc>
        <w:tc>
          <w:tcPr>
            <w:tcW w:w="2694" w:type="dxa"/>
            <w:vAlign w:val="top"/>
          </w:tcPr>
          <w:p>
            <w:pPr>
              <w:pStyle w:val="125"/>
              <w:rPr>
                <w:rFonts w:hint="default" w:ascii="Arial" w:hAnsi="Arial" w:cs="Arial"/>
                <w:sz w:val="20"/>
                <w:szCs w:val="20"/>
                <w:lang w:val="en"/>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rPr>
          <w:rFonts w:hint="default" w:cs="Arial"/>
          <w:i/>
          <w:iCs/>
          <w:sz w:val="16"/>
          <w:szCs w:val="16"/>
          <w:lang w:val="en"/>
        </w:rPr>
      </w:pPr>
    </w:p>
    <w:p>
      <w:pPr>
        <w:pStyle w:val="15"/>
        <w:bidi w:val="0"/>
        <w:rPr>
          <w:rFonts w:hint="default"/>
          <w:lang w:val="en"/>
        </w:rPr>
      </w:pPr>
      <w:r>
        <w:t xml:space="preserve">Table </w:t>
      </w:r>
      <w:r>
        <w:fldChar w:fldCharType="begin"/>
      </w:r>
      <w:r>
        <w:instrText xml:space="preserve"> SEQ Table \* ARABIC </w:instrText>
      </w:r>
      <w:r>
        <w:fldChar w:fldCharType="separate"/>
      </w:r>
      <w:r>
        <w:t>57</w:t>
      </w:r>
      <w:r>
        <w:fldChar w:fldCharType="end"/>
      </w:r>
      <w:bookmarkStart w:id="167" w:name="_Toc2041467288"/>
      <w:r>
        <w:rPr>
          <w:lang w:val="en"/>
        </w:rPr>
        <w:t xml:space="preserve"> – L1b water leavening radiance</w:t>
      </w:r>
      <w:r>
        <w:rPr>
          <w:rFonts w:hint="default"/>
          <w:lang w:val="en"/>
        </w:rPr>
        <w:t xml:space="preserve"> variable definition</w:t>
      </w:r>
      <w:bookmarkEnd w:id="16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keepNext w:val="0"/>
              <w:keepLines w:val="0"/>
              <w:widowControl/>
              <w:suppressLineNumbers w:val="0"/>
              <w:jc w:val="left"/>
              <w:rPr>
                <w:rFonts w:hint="default" w:ascii="Arial" w:hAnsi="Arial" w:cs="Arial"/>
                <w:sz w:val="20"/>
                <w:szCs w:val="20"/>
              </w:rPr>
            </w:pPr>
            <w:r>
              <w:rPr>
                <w:rStyle w:val="22"/>
                <w:rFonts w:hint="default" w:ascii="Arial" w:hAnsi="Arial" w:eastAsia="SimSun" w:cs="Arial"/>
                <w:color w:val="00000A"/>
                <w:kern w:val="0"/>
                <w:sz w:val="20"/>
                <w:szCs w:val="20"/>
                <w:lang w:val="en" w:eastAsia="zh-CN" w:bidi="ar"/>
              </w:rPr>
              <w:t xml:space="preserve">CF standards suggest: </w:t>
            </w:r>
            <w:r>
              <w:rPr>
                <w:rFonts w:hint="default" w:ascii="Arial" w:hAnsi="Arial" w:eastAsia="SimSun" w:cs="Arial"/>
                <w:color w:val="00000A"/>
                <w:sz w:val="20"/>
                <w:szCs w:val="20"/>
                <w:u w:val="none"/>
              </w:rPr>
              <w:t>surface_upwelling_radiance_per_unit_wavelength_in_air_emerging_from_sea_water</w:t>
            </w:r>
          </w:p>
          <w:p>
            <w:pPr>
              <w:keepNext w:val="0"/>
              <w:keepLines w:val="0"/>
              <w:widowControl/>
              <w:suppressLineNumbers w:val="0"/>
              <w:pBdr>
                <w:left w:val="none" w:color="auto" w:sz="0" w:space="0"/>
              </w:pBdr>
              <w:jc w:val="left"/>
              <w:rPr>
                <w:rFonts w:hint="default" w:ascii="Arial" w:hAnsi="Arial" w:cs="Arial"/>
                <w:sz w:val="20"/>
                <w:szCs w:val="20"/>
              </w:rPr>
            </w:pPr>
            <w:r>
              <w:rPr>
                <w:rFonts w:hint="default" w:ascii="Arial" w:hAnsi="Arial" w:eastAsia="SimSun" w:cs="Arial"/>
                <w:i/>
                <w:color w:val="00000A"/>
                <w:kern w:val="0"/>
                <w:sz w:val="20"/>
                <w:szCs w:val="20"/>
                <w:lang w:val="en-US" w:eastAsia="zh-CN" w:bidi="ar"/>
              </w:rPr>
              <w:t>alias:</w:t>
            </w:r>
            <w:r>
              <w:rPr>
                <w:rFonts w:hint="default" w:ascii="Arial" w:hAnsi="Arial" w:eastAsia="SimSun" w:cs="Arial"/>
                <w:color w:val="00000A"/>
                <w:kern w:val="0"/>
                <w:sz w:val="20"/>
                <w:szCs w:val="20"/>
                <w:lang w:val="en-US" w:eastAsia="zh-CN" w:bidi="ar"/>
              </w:rPr>
              <w:t> surface_upwelling_spectral_radiance_in_air_emerging_from_sea_water</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surface called "surface" means the lower boundary of the atmosphere. Upwelling radiation is radiation from below. It does not mean "net upward". The sign convention is that "upwelling" is positive upwards and "downwelling" is positive downwards. Radiance is the radiative flux in a particular direction, per unit of solid angle. The direction towards which it is going must be specified, for instance with a coordinate of zenith_angle. If the radiation does not depend on direction, a standard name of isotropic radiance should be chosen instead. A coordinate variable for radiation wavelength should be given the standard name radiation_wavelength.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mW m^-2 sr^-1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rPr>
              <w:t>quality_flag</w:t>
            </w:r>
            <w:r>
              <w:rPr>
                <w:rFonts w:hint="default" w:ascii="Arial" w:hAnsi="Arial" w:cs="Arial"/>
                <w:sz w:val="20"/>
                <w:szCs w:val="20"/>
                <w:lang w:val="en"/>
              </w:rPr>
              <w:t>_lw, u_random_lw, u_systematic_lw, quality_flags_lw, rhof, fresnel_wind, fresnel_sza, fresnel_vza, fresnel_raa</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Style w:val="24"/>
                <w:rFonts w:hint="default" w:ascii="Arial" w:hAnsi="Arial" w:eastAsia="SimSun" w:cs="Arial"/>
                <w:sz w:val="20"/>
                <w:szCs w:val="20"/>
              </w:rPr>
              <w:t>http://vocab.nerc.ac.uk/collection/P01/current/RWLRCCR1/</w:t>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SDN:P01::RWLRCCR1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"http://vocab.nerc.ac.uk/collection/P01/current/RWLRCCR1/"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center"/>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Definition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US" w:eastAsia="zh-CN" w:bidi="ar"/>
              </w:rPr>
              <w:t>The radiance leaving the water as determined once the total water radiance, the sky radiance and the downwelling irradiance are known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jc w:val="center"/>
              <w:rPr>
                <w:rFonts w:hint="default" w:ascii="Arial" w:hAnsi="Arial" w:cs="Arial"/>
                <w:sz w:val="20"/>
                <w:szCs w:val="20"/>
              </w:rPr>
            </w:pPr>
          </w:p>
        </w:tc>
      </w:tr>
    </w:tbl>
    <w:p/>
    <w:p>
      <w:pPr>
        <w:pStyle w:val="3"/>
        <w:numPr>
          <w:ilvl w:val="1"/>
          <w:numId w:val="2"/>
        </w:numPr>
        <w:bidi w:val="0"/>
        <w:ind w:left="576" w:leftChars="0" w:hanging="576" w:firstLineChars="0"/>
        <w:rPr>
          <w:rFonts w:hint="default"/>
          <w:lang w:val="en"/>
        </w:rPr>
      </w:pPr>
      <w:bookmarkStart w:id="168" w:name="_Toc418335448"/>
      <w:bookmarkStart w:id="169" w:name="_Toc1332266857"/>
      <w:r>
        <w:rPr>
          <w:rFonts w:hint="default"/>
          <w:lang w:val="en"/>
        </w:rPr>
        <w:t>Level 2 data</w:t>
      </w:r>
      <w:bookmarkEnd w:id="168"/>
      <w:bookmarkEnd w:id="169"/>
    </w:p>
    <w:p>
      <w:pPr>
        <w:pStyle w:val="4"/>
        <w:numPr>
          <w:ilvl w:val="2"/>
          <w:numId w:val="2"/>
        </w:numPr>
        <w:bidi w:val="0"/>
        <w:ind w:left="720" w:leftChars="0" w:hanging="720" w:firstLineChars="0"/>
        <w:rPr>
          <w:rFonts w:hint="default"/>
          <w:highlight w:val="yellow"/>
          <w:lang w:val="en"/>
        </w:rPr>
      </w:pPr>
      <w:bookmarkStart w:id="170" w:name="_Toc218009127"/>
      <w:bookmarkStart w:id="171" w:name="_Toc1273655036"/>
      <w:r>
        <w:rPr>
          <w:rFonts w:hint="default"/>
          <w:highlight w:val="yellow"/>
          <w:lang w:val="en"/>
        </w:rPr>
        <w:t>Land L2a and L2b reflectance variables</w:t>
      </w:r>
      <w:bookmarkEnd w:id="170"/>
      <w:bookmarkEnd w:id="171"/>
    </w:p>
    <w:p>
      <w:pPr>
        <w:rPr>
          <w:rFonts w:hint="default"/>
          <w:lang w:val="en"/>
        </w:rPr>
      </w:pPr>
    </w:p>
    <w:p>
      <w:pPr>
        <w:pStyle w:val="14"/>
        <w:bidi w:val="0"/>
      </w:pPr>
      <w:r>
        <w:t xml:space="preserve">Data variables specific to Level 2a and Level 2b reflectance products are defined in </w:t>
      </w:r>
      <w:r>
        <w:fldChar w:fldCharType="begin"/>
      </w:r>
      <w:r>
        <w:instrText xml:space="preserve">REF _Ref31817544 \h</w:instrText>
      </w:r>
      <w:r>
        <w:fldChar w:fldCharType="separate"/>
      </w:r>
      <w:r>
        <w:t>Table 55</w:t>
      </w:r>
      <w:r>
        <w:fldChar w:fldCharType="end"/>
      </w:r>
      <w:r>
        <w:t xml:space="preserve"> and </w:t>
      </w:r>
      <w:r>
        <w:fldChar w:fldCharType="begin"/>
      </w:r>
      <w:r>
        <w:instrText xml:space="preserve">REF _Ref31817628 \h</w:instrText>
      </w:r>
      <w:r>
        <w:fldChar w:fldCharType="separate"/>
      </w:r>
      <w:r>
        <w:t>Table 56</w:t>
      </w:r>
      <w:r>
        <w:fldChar w:fldCharType="end"/>
      </w:r>
      <w:r>
        <w:t xml:space="preserve"> respectively. These variables only differ by dimensions and so the remaining tables in this subsection define each of the listed data variables for both products together.</w:t>
      </w:r>
    </w:p>
    <w:p>
      <w:pPr>
        <w:pStyle w:val="15"/>
        <w:keepNext/>
        <w:jc w:val="center"/>
      </w:pPr>
      <w:bookmarkStart w:id="172" w:name="_Ref31817544"/>
      <w:r>
        <w:t xml:space="preserve">Table </w:t>
      </w:r>
      <w:r>
        <w:fldChar w:fldCharType="begin"/>
      </w:r>
      <w:r>
        <w:instrText xml:space="preserve">SEQ Table \* ARABIC</w:instrText>
      </w:r>
      <w:r>
        <w:fldChar w:fldCharType="separate"/>
      </w:r>
      <w:r>
        <w:t>58</w:t>
      </w:r>
      <w:r>
        <w:fldChar w:fldCharType="end"/>
      </w:r>
      <w:bookmarkEnd w:id="172"/>
      <w:bookmarkStart w:id="173" w:name="_Toc168537485"/>
      <w:r>
        <w:t xml:space="preserve"> – L2a reflectance product variables</w:t>
      </w:r>
      <w:bookmarkEnd w:id="17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series</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series</w:t>
            </w:r>
          </w:p>
        </w:tc>
      </w:tr>
    </w:tbl>
    <w:p>
      <w:pPr>
        <w:pStyle w:val="15"/>
        <w:keepNext/>
        <w:spacing w:before="240" w:after="200"/>
        <w:jc w:val="both"/>
      </w:pPr>
      <w:bookmarkStart w:id="174" w:name="_Ref31817628"/>
    </w:p>
    <w:p>
      <w:pPr>
        <w:pStyle w:val="15"/>
        <w:keepNext/>
        <w:spacing w:before="240" w:after="200"/>
        <w:jc w:val="center"/>
      </w:pPr>
      <w:r>
        <w:t xml:space="preserve">Table </w:t>
      </w:r>
      <w:r>
        <w:fldChar w:fldCharType="begin"/>
      </w:r>
      <w:r>
        <w:instrText xml:space="preserve">SEQ Table \* ARABIC</w:instrText>
      </w:r>
      <w:r>
        <w:fldChar w:fldCharType="separate"/>
      </w:r>
      <w:r>
        <w:t>59</w:t>
      </w:r>
      <w:r>
        <w:fldChar w:fldCharType="end"/>
      </w:r>
      <w:bookmarkEnd w:id="174"/>
      <w:bookmarkStart w:id="175" w:name="_Toc453816721"/>
      <w:r>
        <w:t xml:space="preserve"> – L2b reflectance product variables</w:t>
      </w:r>
      <w:bookmarkEnd w:id="17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wavelength, time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time</w:t>
            </w:r>
          </w:p>
        </w:tc>
      </w:tr>
    </w:tbl>
    <w:p>
      <w:pPr>
        <w:pStyle w:val="15"/>
        <w:keepNext/>
        <w:spacing w:before="240" w:after="200"/>
        <w:jc w:val="center"/>
      </w:pPr>
      <w:r>
        <w:t xml:space="preserve">Table </w:t>
      </w:r>
      <w:r>
        <w:fldChar w:fldCharType="begin"/>
      </w:r>
      <w:r>
        <w:instrText xml:space="preserve">SEQ Table \* ARABIC</w:instrText>
      </w:r>
      <w:r>
        <w:fldChar w:fldCharType="separate"/>
      </w:r>
      <w:r>
        <w:t>60</w:t>
      </w:r>
      <w:r>
        <w:fldChar w:fldCharType="end"/>
      </w:r>
      <w:bookmarkStart w:id="176" w:name="_Toc226452216"/>
      <w:r>
        <w:t xml:space="preserve"> </w:t>
      </w:r>
      <w:r>
        <w:rPr>
          <w:lang w:val="en"/>
        </w:rPr>
        <w:t xml:space="preserve">– </w:t>
      </w:r>
      <w:r>
        <w:rPr>
          <w:rFonts w:hint="default"/>
          <w:lang w:val="en"/>
        </w:rPr>
        <w:t xml:space="preserve">Reflectance </w:t>
      </w:r>
      <w:r>
        <w:t>variable definition</w:t>
      </w:r>
      <w:bookmarkEnd w:id="17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lang w:val="en-US" w:eastAsia="zh-CN"/>
              </w:rPr>
            </w:pPr>
            <w:r>
              <w:rPr>
                <w:rFonts w:hint="default"/>
                <w:lang w:val="en" w:eastAsia="zh-CN"/>
              </w:rPr>
              <w:t xml:space="preserve">CF Standards suggest: </w:t>
            </w:r>
            <w:r>
              <w:t>surface_bidirectional_reflectance</w:t>
            </w:r>
          </w:p>
          <w:p>
            <w:pPr>
              <w:bidi w:val="0"/>
            </w:pPr>
            <w:r>
              <w:rPr>
                <w:rFonts w:hint="default"/>
                <w:lang w:val="en" w:eastAsia="zh-CN"/>
              </w:rPr>
              <w:t>Or should we use surface_hemispherical_conical_reflectance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pPr>
            <w:r>
              <w:rPr>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2"/>
                <w:lang w:val="en"/>
              </w:rPr>
            </w:pPr>
            <w:r>
              <w:rPr>
                <w:rFonts w:hint="default" w:ascii="Arial" w:hAnsi="Arial" w:cs="Arial"/>
                <w:sz w:val="22"/>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61</w:t>
      </w:r>
      <w:r>
        <w:fldChar w:fldCharType="end"/>
      </w:r>
      <w:bookmarkStart w:id="177" w:name="_Toc764239412"/>
      <w:r>
        <w:t xml:space="preserve"> </w:t>
      </w:r>
      <w:r>
        <w:rPr>
          <w:lang w:val="en"/>
        </w:rPr>
        <w:t xml:space="preserve">– </w:t>
      </w:r>
      <w:r>
        <w:t>u_random_irradiance variable definition</w:t>
      </w:r>
      <w:bookmarkEnd w:id="17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62</w:t>
      </w:r>
      <w:r>
        <w:fldChar w:fldCharType="end"/>
      </w:r>
      <w:bookmarkStart w:id="178" w:name="_Toc1771820758"/>
      <w:r>
        <w:t xml:space="preserve"> </w:t>
      </w:r>
      <w:r>
        <w:rPr>
          <w:lang w:val="en"/>
        </w:rPr>
        <w:t xml:space="preserve">– </w:t>
      </w:r>
      <w:r>
        <w:t>u_systematic_irradiance variable definition</w:t>
      </w:r>
      <w:bookmarkEnd w:id="17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63</w:t>
      </w:r>
      <w:r>
        <w:fldChar w:fldCharType="end"/>
      </w:r>
      <w:bookmarkStart w:id="179" w:name="_Toc507728857"/>
      <w:r>
        <w:t xml:space="preserve"> </w:t>
      </w:r>
      <w:r>
        <w:rPr>
          <w:lang w:val="en"/>
        </w:rPr>
        <w:t xml:space="preserve">– </w:t>
      </w:r>
      <w:r>
        <w:t>quality_flag variable definition</w:t>
      </w:r>
      <w:bookmarkEnd w:id="17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p>
            <w:pPr>
              <w:pStyle w:val="125"/>
              <w:rPr>
                <w:rFonts w:ascii="Arial" w:hAnsi="Arial" w:cs="Arial"/>
                <w:sz w:val="22"/>
                <w:highlight w:val="yellow"/>
              </w:rPr>
            </w:pPr>
            <w:r>
              <w:rPr>
                <w:rFonts w:ascii="Arial" w:hAnsi="Arial" w:cs="Arial"/>
                <w:sz w:val="22"/>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p>
        </w:tc>
      </w:tr>
    </w:tbl>
    <w:p/>
    <w:p>
      <w:pPr>
        <w:pStyle w:val="4"/>
        <w:numPr>
          <w:ilvl w:val="2"/>
          <w:numId w:val="2"/>
        </w:numPr>
        <w:bidi w:val="0"/>
        <w:ind w:left="720" w:leftChars="0" w:hanging="720" w:firstLineChars="0"/>
      </w:pPr>
      <w:bookmarkStart w:id="180" w:name="_Toc1404369620"/>
      <w:bookmarkStart w:id="181" w:name="_Toc651537137"/>
      <w:r>
        <w:rPr>
          <w:rFonts w:hint="default"/>
          <w:lang w:val="en"/>
        </w:rPr>
        <w:t>Water reflectance and normalized water leaving radiance L2a Variable</w:t>
      </w:r>
      <w:bookmarkEnd w:id="180"/>
      <w:bookmarkEnd w:id="181"/>
    </w:p>
    <w:p/>
    <w:p>
      <w:pPr>
        <w:bidi w:val="0"/>
      </w:pPr>
      <w:r>
        <w:t xml:space="preserve">Data variables specific </w:t>
      </w:r>
      <w:r>
        <w:rPr>
          <w:rFonts w:hint="default"/>
          <w:lang w:val="en"/>
        </w:rPr>
        <w:t>for the L2a water network data are the reflectance (same as for land network also referred to as the remote sensing reflectance, REF= pi*</w:t>
      </w:r>
      <w:r>
        <w:rPr>
          <w:rFonts w:hint="default"/>
        </w:rPr>
        <w:t>(</w:t>
      </w:r>
      <w:r>
        <w:rPr>
          <w:rFonts w:hint="default"/>
          <w:lang w:val="en"/>
        </w:rPr>
        <w:t>Lu</w:t>
      </w:r>
      <w:r>
        <w:rPr>
          <w:rFonts w:hint="default"/>
        </w:rPr>
        <w:t xml:space="preserve"> </w:t>
      </w:r>
      <w:r>
        <w:rPr>
          <w:rFonts w:hint="default"/>
          <w:lang w:val="en"/>
        </w:rPr>
        <w:t>– rhof</w:t>
      </w:r>
      <w:r>
        <w:rPr>
          <w:rFonts w:hint="default"/>
        </w:rPr>
        <w:t>* L</w:t>
      </w:r>
      <w:r>
        <w:rPr>
          <w:rFonts w:hint="default"/>
          <w:lang w:val="en"/>
        </w:rPr>
        <w:t>d</w:t>
      </w:r>
      <w:r>
        <w:rPr>
          <w:rFonts w:hint="default"/>
        </w:rPr>
        <w:t xml:space="preserve">) / </w:t>
      </w:r>
      <w:r>
        <w:rPr>
          <w:rFonts w:hint="default"/>
          <w:lang w:val="en"/>
        </w:rPr>
        <w:t>Ed), the reflectance without NIR-similarity spectrum correction (REF_NOSC, see Ruddick et al., 2006), and, the normalized water leaving radiance (</w:t>
      </w:r>
      <w:r>
        <w:rPr>
          <w:rFonts w:hint="default"/>
        </w:rPr>
        <w:t>calculated as R</w:t>
      </w:r>
      <w:r>
        <w:rPr>
          <w:rFonts w:hint="default"/>
          <w:lang w:val="en"/>
        </w:rPr>
        <w:t>EF</w:t>
      </w:r>
      <w:r>
        <w:rPr>
          <w:rFonts w:hint="default"/>
        </w:rPr>
        <w:t>*F0</w:t>
      </w:r>
      <w:r>
        <w:rPr>
          <w:rFonts w:hint="default"/>
          <w:lang w:val="en"/>
        </w:rPr>
        <w:t>/pi</w:t>
      </w:r>
      <w:r>
        <w:rPr>
          <w:rFonts w:hint="default"/>
        </w:rPr>
        <w:t>, where F0 is the top of</w:t>
      </w:r>
      <w:r>
        <w:rPr>
          <w:rFonts w:hint="default"/>
          <w:lang w:val="en"/>
        </w:rPr>
        <w:t xml:space="preserve"> </w:t>
      </w:r>
      <w:r>
        <w:rPr>
          <w:rFonts w:hint="default"/>
        </w:rPr>
        <w:t>atmosphere incident radiation adjusted for the Earth-Sun distance on the day sampled</w:t>
      </w:r>
      <w:r>
        <w:rPr>
          <w:rFonts w:hint="default"/>
          <w:lang w:val="en"/>
        </w:rPr>
        <w:t>). Variables</w:t>
      </w:r>
      <w:r>
        <w:t xml:space="preserve"> </w:t>
      </w:r>
      <w:r>
        <w:rPr>
          <w:rFonts w:hint="default"/>
          <w:lang w:val="en"/>
        </w:rPr>
        <w:t xml:space="preserve">REF and REF_NOSC </w:t>
      </w:r>
      <w:r>
        <w:t>are defined in</w:t>
      </w:r>
      <w:r>
        <w:rPr>
          <w:rFonts w:hint="default"/>
          <w:lang w:val="en"/>
        </w:rPr>
        <w:t xml:space="preserve"> </w:t>
      </w:r>
      <w:r>
        <w:t xml:space="preserve"> and respectively.</w:t>
      </w:r>
    </w:p>
    <w:p>
      <w:pPr>
        <w:pStyle w:val="15"/>
        <w:keepNext/>
        <w:jc w:val="center"/>
      </w:pPr>
      <w:r>
        <w:t xml:space="preserve">Table </w:t>
      </w:r>
      <w:r>
        <w:fldChar w:fldCharType="begin"/>
      </w:r>
      <w:r>
        <w:instrText xml:space="preserve">SEQ Table \* ARABIC</w:instrText>
      </w:r>
      <w:r>
        <w:fldChar w:fldCharType="separate"/>
      </w:r>
      <w:r>
        <w:t>64</w:t>
      </w:r>
      <w:r>
        <w:fldChar w:fldCharType="end"/>
      </w:r>
      <w:bookmarkStart w:id="182" w:name="_Toc551820806"/>
      <w:r>
        <w:t xml:space="preserve"> – L2a </w:t>
      </w:r>
      <w:r>
        <w:rPr>
          <w:rFonts w:hint="default"/>
          <w:lang w:val="en"/>
        </w:rPr>
        <w:t xml:space="preserve">water </w:t>
      </w:r>
      <w:r>
        <w:t>reflectance product variables</w:t>
      </w:r>
      <w:bookmarkEnd w:id="182"/>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591"/>
        <w:gridCol w:w="2761"/>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26" w:hRule="atLeast"/>
        </w:trPr>
        <w:tc>
          <w:tcPr>
            <w:tcW w:w="259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76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u_random_reflectance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b w:val="0"/>
                <w:bCs/>
                <w:sz w:val="22"/>
              </w:rPr>
            </w:pPr>
            <w:r>
              <w:rPr>
                <w:rFonts w:ascii="Arial" w:hAnsi="Arial" w:cs="Arial"/>
                <w:b w:val="0"/>
                <w:bCs/>
                <w:sz w:val="22"/>
              </w:rPr>
              <w:t>u_systematic_reflectance</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59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b w:val="0"/>
                <w:bCs/>
                <w:sz w:val="22"/>
              </w:rPr>
            </w:pPr>
            <w:r>
              <w:rPr>
                <w:rFonts w:ascii="Arial" w:hAnsi="Arial" w:cs="Arial"/>
                <w:b w:val="0"/>
                <w:bCs/>
                <w:sz w:val="22"/>
              </w:rPr>
              <w:t>quality_flag</w:t>
            </w:r>
          </w:p>
        </w:tc>
        <w:tc>
          <w:tcPr>
            <w:tcW w:w="276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
      <w:pPr>
        <w:pStyle w:val="15"/>
        <w:bidi w:val="0"/>
        <w:rPr>
          <w:rFonts w:hint="default"/>
          <w:lang w:val="en"/>
        </w:rPr>
      </w:pPr>
      <w:r>
        <w:t xml:space="preserve">Table </w:t>
      </w:r>
      <w:r>
        <w:fldChar w:fldCharType="begin"/>
      </w:r>
      <w:r>
        <w:instrText xml:space="preserve">SEQ Table \* ARABIC</w:instrText>
      </w:r>
      <w:r>
        <w:fldChar w:fldCharType="separate"/>
      </w:r>
      <w:r>
        <w:t>65</w:t>
      </w:r>
      <w:r>
        <w:fldChar w:fldCharType="end"/>
      </w:r>
      <w:bookmarkStart w:id="183" w:name="_Toc1232913130"/>
      <w:r>
        <w:t xml:space="preserve"> – L2</w:t>
      </w:r>
      <w:r>
        <w:rPr>
          <w:rFonts w:hint="default"/>
          <w:lang w:val="en"/>
        </w:rPr>
        <w:t>a</w:t>
      </w:r>
      <w:r>
        <w:t xml:space="preserve"> </w:t>
      </w:r>
      <w:r>
        <w:rPr>
          <w:rFonts w:hint="default"/>
          <w:lang w:val="en"/>
        </w:rPr>
        <w:t xml:space="preserve">water </w:t>
      </w:r>
      <w:r>
        <w:t>reflectance product variables</w:t>
      </w:r>
      <w:r>
        <w:rPr>
          <w:rFonts w:hint="default"/>
          <w:lang w:val="en"/>
        </w:rPr>
        <w:t xml:space="preserve"> without correction for NIR Similarity spectrum correction</w:t>
      </w:r>
      <w:bookmarkEnd w:id="18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2"/>
              </w:rPr>
            </w:pPr>
            <w:r>
              <w:rPr>
                <w:rFonts w:ascii="Arial" w:hAnsi="Arial" w:cs="Arial"/>
                <w:b/>
                <w:bCs/>
                <w:color w:val="FFFFFF"/>
                <w:sz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2"/>
                <w:lang w:val="en"/>
              </w:rPr>
            </w:pPr>
            <w:r>
              <w:rPr>
                <w:rFonts w:ascii="Arial" w:hAnsi="Arial" w:cs="Arial"/>
                <w:sz w:val="22"/>
              </w:rPr>
              <w:t>Reflectance</w:t>
            </w:r>
            <w:r>
              <w:rPr>
                <w:rFonts w:hint="default" w:ascii="Arial" w:hAnsi="Arial" w:cs="Arial"/>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u_random_reflectance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u_random_reflectance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2"/>
                <w:lang w:val="en"/>
              </w:rPr>
            </w:pPr>
            <w:r>
              <w:rPr>
                <w:rFonts w:ascii="Arial" w:hAnsi="Arial" w:cs="Arial"/>
                <w:b w:val="0"/>
                <w:bCs/>
                <w:sz w:val="22"/>
              </w:rPr>
              <w:t>u_systematic_reflectance</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u_systematic_reflectance</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2"/>
              </w:rPr>
            </w:pPr>
            <w:r>
              <w:rPr>
                <w:rFonts w:ascii="Arial" w:hAnsi="Arial" w:cs="Arial"/>
                <w:sz w:val="22"/>
              </w:rPr>
              <w:t xml:space="preserve">wavelength, </w:t>
            </w: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2"/>
                <w:lang w:val="en"/>
              </w:rPr>
            </w:pPr>
            <w:r>
              <w:rPr>
                <w:rFonts w:ascii="Arial" w:hAnsi="Arial" w:cs="Arial"/>
                <w:b w:val="0"/>
                <w:bCs/>
                <w:sz w:val="22"/>
              </w:rPr>
              <w:t>quality_flag</w:t>
            </w:r>
            <w:r>
              <w:rPr>
                <w:rFonts w:hint="default" w:ascii="Arial" w:hAnsi="Arial" w:cs="Arial"/>
                <w:b w:val="0"/>
                <w:bCs/>
                <w:sz w:val="22"/>
                <w:lang w:val="en"/>
              </w:rPr>
              <w:t>_nosc*</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quality_flag</w:t>
            </w:r>
            <w:r>
              <w:rPr>
                <w:rFonts w:hint="default" w:ascii="Arial" w:hAnsi="Arial" w:cs="Arial"/>
                <w:b w:val="0"/>
                <w:bCs/>
                <w:sz w:val="22"/>
                <w:lang w:val="en"/>
              </w:rPr>
              <w:t>_nosc</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ascii="Arial" w:hAnsi="Arial" w:cs="Arial"/>
                <w:sz w:val="22"/>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2"/>
              </w:rPr>
            </w:pPr>
            <w:r>
              <w:rPr>
                <w:rFonts w:hint="default" w:ascii="Arial" w:hAnsi="Arial" w:cs="Arial"/>
                <w:sz w:val="22"/>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bidi w:val="0"/>
        <w:rPr>
          <w:rFonts w:hint="default"/>
          <w:lang w:val="en"/>
        </w:rPr>
      </w:pPr>
      <w:r>
        <w:t xml:space="preserve">Table </w:t>
      </w:r>
      <w:r>
        <w:fldChar w:fldCharType="begin"/>
      </w:r>
      <w:r>
        <w:instrText xml:space="preserve">SEQ Table \* ARABIC</w:instrText>
      </w:r>
      <w:r>
        <w:fldChar w:fldCharType="separate"/>
      </w:r>
      <w:r>
        <w:t>66</w:t>
      </w:r>
      <w:r>
        <w:fldChar w:fldCharType="end"/>
      </w:r>
      <w:bookmarkStart w:id="184" w:name="_Toc476334366"/>
      <w:r>
        <w:t xml:space="preserve"> – L2</w:t>
      </w:r>
      <w:r>
        <w:rPr>
          <w:rFonts w:hint="default"/>
          <w:lang w:val="en"/>
        </w:rPr>
        <w:t>a</w:t>
      </w:r>
      <w:r>
        <w:t xml:space="preserve"> </w:t>
      </w:r>
      <w:r>
        <w:rPr>
          <w:rFonts w:hint="default"/>
          <w:lang w:val="en"/>
        </w:rPr>
        <w:t xml:space="preserve">normalized water leaving reflectance </w:t>
      </w:r>
      <w:r>
        <w:t>product variables</w:t>
      </w:r>
      <w:bookmarkEnd w:id="184"/>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u_random_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b w:val="0"/>
                <w:bCs/>
                <w:sz w:val="20"/>
                <w:szCs w:val="20"/>
                <w:lang w:val="en"/>
              </w:rPr>
            </w:pPr>
            <w:r>
              <w:rPr>
                <w:rFonts w:ascii="Arial" w:hAnsi="Arial" w:cs="Arial"/>
                <w:b w:val="0"/>
                <w:bCs/>
                <w:sz w:val="20"/>
                <w:szCs w:val="20"/>
              </w:rPr>
              <w:t>u_systematic_</w:t>
            </w:r>
            <w:r>
              <w:rPr>
                <w:rFonts w:hint="default" w:ascii="Arial" w:hAnsi="Arial" w:cs="Arial"/>
                <w:b w:val="0"/>
                <w:bCs/>
                <w:sz w:val="20"/>
                <w:szCs w:val="20"/>
                <w:lang w:val="en"/>
              </w:rPr>
              <w:t>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u_systematic_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int16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 xml:space="preserve">wavelength, </w:t>
            </w:r>
            <w:r>
              <w:rPr>
                <w:rFonts w:hint="default" w:ascii="Arial" w:hAnsi="Arial" w:cs="Arial"/>
                <w:sz w:val="20"/>
                <w:szCs w:val="20"/>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b w:val="0"/>
                <w:bCs/>
                <w:sz w:val="20"/>
                <w:szCs w:val="20"/>
                <w:lang w:val="en"/>
              </w:rPr>
            </w:pPr>
            <w:r>
              <w:rPr>
                <w:rFonts w:ascii="Arial" w:hAnsi="Arial" w:cs="Arial"/>
                <w:b w:val="0"/>
                <w:bCs/>
                <w:sz w:val="20"/>
                <w:szCs w:val="20"/>
              </w:rPr>
              <w:t>quality_flag</w:t>
            </w:r>
            <w:r>
              <w:rPr>
                <w:rFonts w:hint="default" w:ascii="Arial" w:hAnsi="Arial" w:cs="Arial"/>
                <w:b w:val="0"/>
                <w:bCs/>
                <w:sz w:val="20"/>
                <w:szCs w:val="20"/>
                <w:lang w:val="en"/>
              </w:rPr>
              <w:t>_nlw*</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quality_flag</w:t>
            </w:r>
            <w:r>
              <w:rPr>
                <w:rFonts w:hint="default" w:ascii="Arial" w:hAnsi="Arial" w:cs="Arial"/>
                <w:b w:val="0"/>
                <w:bCs/>
                <w:sz w:val="20"/>
                <w:szCs w:val="20"/>
                <w:lang w:val="en"/>
              </w:rPr>
              <w:t>_</w:t>
            </w:r>
            <w:r>
              <w:rPr>
                <w:rFonts w:hint="default" w:ascii="Arial" w:hAnsi="Arial" w:cs="Arial"/>
                <w:sz w:val="20"/>
                <w:szCs w:val="20"/>
                <w:lang w:val="en"/>
              </w:rPr>
              <w:t>normalized_water_leaving_radiance</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int32</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hint="default" w:ascii="Arial" w:hAnsi="Arial" w:cs="Arial"/>
                <w:sz w:val="20"/>
                <w:szCs w:val="20"/>
                <w:lang w:val="en"/>
              </w:rPr>
              <w:t>sequence</w:t>
            </w:r>
          </w:p>
        </w:tc>
      </w:tr>
    </w:tbl>
    <w:p>
      <w:pPr>
        <w:rPr>
          <w:rFonts w:hint="default" w:cs="Arial"/>
          <w:i/>
          <w:iCs/>
          <w:sz w:val="16"/>
          <w:szCs w:val="16"/>
          <w:lang w:val="en"/>
        </w:rPr>
      </w:pPr>
      <w:r>
        <w:rPr>
          <w:rFonts w:hint="default" w:cs="Arial"/>
          <w:i/>
          <w:iCs/>
          <w:sz w:val="16"/>
          <w:szCs w:val="16"/>
          <w:lang w:val="en"/>
        </w:rPr>
        <w:t xml:space="preserve">*These variables are not further defined below. They are similar to the variables described in Section </w:t>
      </w:r>
      <w:r>
        <w:rPr>
          <w:rFonts w:hint="default" w:cs="Arial"/>
          <w:i/>
          <w:iCs/>
          <w:sz w:val="16"/>
          <w:szCs w:val="16"/>
          <w:lang w:val="en"/>
        </w:rPr>
        <w:fldChar w:fldCharType="begin"/>
      </w:r>
      <w:r>
        <w:rPr>
          <w:rFonts w:hint="default" w:cs="Arial"/>
          <w:i/>
          <w:iCs/>
          <w:sz w:val="16"/>
          <w:szCs w:val="16"/>
          <w:lang w:val="en"/>
        </w:rPr>
        <w:instrText xml:space="preserve"> REF _Ref505013083 \r \h </w:instrText>
      </w:r>
      <w:r>
        <w:rPr>
          <w:rFonts w:hint="default" w:cs="Arial"/>
          <w:i/>
          <w:iCs/>
          <w:sz w:val="16"/>
          <w:szCs w:val="16"/>
          <w:lang w:val="en"/>
        </w:rPr>
        <w:fldChar w:fldCharType="separate"/>
      </w:r>
      <w:r>
        <w:rPr>
          <w:rFonts w:hint="default" w:cs="Arial"/>
          <w:i/>
          <w:iCs/>
          <w:sz w:val="16"/>
          <w:szCs w:val="16"/>
          <w:lang w:val="en"/>
        </w:rPr>
        <w:t>5.2</w:t>
      </w:r>
      <w:r>
        <w:rPr>
          <w:rFonts w:hint="default" w:cs="Arial"/>
          <w:i/>
          <w:iCs/>
          <w:sz w:val="16"/>
          <w:szCs w:val="16"/>
          <w:lang w:val="en"/>
        </w:rPr>
        <w:fldChar w:fldCharType="end"/>
      </w:r>
      <w:r>
        <w:rPr>
          <w:rFonts w:hint="default" w:cs="Arial"/>
          <w:i/>
          <w:iCs/>
          <w:sz w:val="16"/>
          <w:szCs w:val="16"/>
          <w:lang w:val="en"/>
        </w:rPr>
        <w:t xml:space="preserve"> except that they refer to the variable referred in their name.</w:t>
      </w:r>
    </w:p>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67</w:t>
      </w:r>
      <w:r>
        <w:fldChar w:fldCharType="end"/>
      </w:r>
      <w:bookmarkStart w:id="185" w:name="_Toc103826720"/>
      <w:r>
        <w:t xml:space="preserve"> </w:t>
      </w:r>
      <w:r>
        <w:rPr>
          <w:lang w:val="en"/>
        </w:rPr>
        <w:t xml:space="preserve">– </w:t>
      </w:r>
      <w:r>
        <w:rPr>
          <w:rFonts w:hint="default"/>
          <w:lang w:val="en"/>
        </w:rPr>
        <w:t xml:space="preserve">Reflectance </w:t>
      </w:r>
      <w:r>
        <w:t>variable definition</w:t>
      </w:r>
      <w:bookmarkEnd w:id="185"/>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1660"/>
        <w:gridCol w:w="273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1660"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273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reflectance</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bidi w:val="0"/>
              <w:rPr>
                <w:sz w:val="20"/>
                <w:szCs w:val="20"/>
                <w:lang w:val="en-US" w:eastAsia="zh-CN"/>
              </w:rPr>
            </w:pPr>
            <w:r>
              <w:rPr>
                <w:rFonts w:hint="default"/>
                <w:sz w:val="20"/>
                <w:szCs w:val="20"/>
                <w:lang w:val="en" w:eastAsia="zh-CN"/>
              </w:rPr>
              <w:t xml:space="preserve">CF Standards suggest: </w:t>
            </w:r>
            <w:r>
              <w:rPr>
                <w:sz w:val="20"/>
                <w:szCs w:val="20"/>
              </w:rPr>
              <w:t>surface_bidirectional_reflectance</w:t>
            </w:r>
          </w:p>
          <w:p>
            <w:pPr>
              <w:bidi w:val="0"/>
              <w:rPr>
                <w:sz w:val="20"/>
                <w:szCs w:val="20"/>
              </w:rPr>
            </w:pPr>
            <w:r>
              <w:rPr>
                <w:rFonts w:hint="default"/>
                <w:sz w:val="20"/>
                <w:szCs w:val="20"/>
                <w:lang w:val="en" w:eastAsia="zh-CN"/>
              </w:rPr>
              <w:t>Or should we use surface_hemispherical_directional_reflectance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 xml:space="preserve"> of the water column at the surface corrected for the NIR Similarity spectrum (Ruddick et al., 2006)</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bidi w:val="0"/>
              <w:jc w:val="left"/>
              <w:rPr>
                <w:sz w:val="20"/>
                <w:szCs w:val="20"/>
              </w:rPr>
            </w:pPr>
            <w:r>
              <w:rPr>
                <w:sz w:val="20"/>
                <w:szCs w:val="20"/>
                <w:lang w:val="en-US" w:eastAsia="zh-CN"/>
              </w:rPr>
              <w:t>The surface called "surface" means the lower boundary of the atmosphere. "Bidirectional_reflectance" depends on the angles of incident and measured radiation. Reflectance is the ratio of the energy of the reflected to the incident radiation. A coordinate variable of radiation_wavelength or radiation_frequency can be used to specify the wavelength or frequency, respectively, of the radiation.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ascii="Arial" w:hAnsi="Arial" w:cs="Arial"/>
                <w:sz w:val="20"/>
                <w:szCs w:val="20"/>
              </w:rPr>
              <w:t>quality_flag</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1660"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rho_w</w:t>
            </w:r>
          </w:p>
        </w:tc>
        <w:tc>
          <w:tcPr>
            <w:tcW w:w="273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
      <w:pPr>
        <w:pStyle w:val="15"/>
        <w:keepNext/>
        <w:spacing w:before="240" w:after="200"/>
        <w:jc w:val="center"/>
      </w:pPr>
      <w:r>
        <w:t xml:space="preserve">Table </w:t>
      </w:r>
      <w:r>
        <w:fldChar w:fldCharType="begin"/>
      </w:r>
      <w:r>
        <w:instrText xml:space="preserve">SEQ Table \* ARABIC</w:instrText>
      </w:r>
      <w:r>
        <w:fldChar w:fldCharType="separate"/>
      </w:r>
      <w:r>
        <w:t>68</w:t>
      </w:r>
      <w:r>
        <w:fldChar w:fldCharType="end"/>
      </w:r>
      <w:bookmarkStart w:id="186" w:name="_Toc1699623681"/>
      <w:r>
        <w:t xml:space="preserve"> </w:t>
      </w:r>
      <w:r>
        <w:rPr>
          <w:lang w:val="en"/>
        </w:rPr>
        <w:t xml:space="preserve">– </w:t>
      </w:r>
      <w:r>
        <w:t>u_random_irradiance variable definition</w:t>
      </w:r>
      <w:bookmarkEnd w:id="186"/>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u_random_reflectance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u_random_reflectance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Random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tabs>
                <w:tab w:val="right" w:pos="2335"/>
              </w:tabs>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pPr>
      <w:r>
        <w:t xml:space="preserve">Table </w:t>
      </w:r>
      <w:r>
        <w:fldChar w:fldCharType="begin"/>
      </w:r>
      <w:r>
        <w:instrText xml:space="preserve">SEQ Table \* ARABIC</w:instrText>
      </w:r>
      <w:r>
        <w:fldChar w:fldCharType="separate"/>
      </w:r>
      <w:r>
        <w:t>69</w:t>
      </w:r>
      <w:r>
        <w:fldChar w:fldCharType="end"/>
      </w:r>
      <w:bookmarkStart w:id="187" w:name="_Toc843407308"/>
      <w:r>
        <w:t xml:space="preserve"> </w:t>
      </w:r>
      <w:r>
        <w:rPr>
          <w:lang w:val="en"/>
        </w:rPr>
        <w:t xml:space="preserve">– </w:t>
      </w:r>
      <w:r>
        <w:t>u_systematic_irradiance variable definition</w:t>
      </w:r>
      <w:bookmarkEnd w:id="187"/>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u_systematic_reflectance</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u_systematic_reflectance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Systematic reflectance uncertainty</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0.01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both"/>
      </w:pPr>
    </w:p>
    <w:p>
      <w:pPr>
        <w:pStyle w:val="15"/>
        <w:bidi w:val="0"/>
      </w:pPr>
      <w:r>
        <w:t xml:space="preserve">Table </w:t>
      </w:r>
      <w:r>
        <w:fldChar w:fldCharType="begin"/>
      </w:r>
      <w:r>
        <w:instrText xml:space="preserve">SEQ Table \* ARABIC</w:instrText>
      </w:r>
      <w:r>
        <w:fldChar w:fldCharType="separate"/>
      </w:r>
      <w:r>
        <w:t>70</w:t>
      </w:r>
      <w:r>
        <w:fldChar w:fldCharType="end"/>
      </w:r>
      <w:bookmarkStart w:id="188" w:name="_Toc1096824055"/>
      <w:r>
        <w:t xml:space="preserve"> </w:t>
      </w:r>
      <w:r>
        <w:rPr>
          <w:lang w:val="en"/>
        </w:rPr>
        <w:t xml:space="preserve">– </w:t>
      </w:r>
      <w:r>
        <w:t>quality_flag variable definition</w:t>
      </w:r>
      <w:bookmarkEnd w:id="188"/>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quality_flag</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quality_flags</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Quality indicator per acquisition</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flag_masks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1,2,4,8,16,32,64,128</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flag_meanings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p>
            <w:pPr>
              <w:pStyle w:val="125"/>
              <w:rPr>
                <w:rFonts w:ascii="Arial" w:hAnsi="Arial" w:cs="Arial"/>
                <w:sz w:val="20"/>
                <w:szCs w:val="20"/>
                <w:highlight w:val="yellow"/>
              </w:rPr>
            </w:pPr>
            <w:r>
              <w:rPr>
                <w:rFonts w:ascii="Arial" w:hAnsi="Arial" w:cs="Arial"/>
                <w:sz w:val="20"/>
                <w:szCs w:val="20"/>
                <w:highlight w:val="yellow"/>
              </w:rPr>
              <w:t>Blah</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bl>
    <w:p/>
    <w:p>
      <w:pPr>
        <w:pStyle w:val="15"/>
        <w:bidi w:val="0"/>
        <w:rPr>
          <w:rFonts w:hint="default"/>
          <w:lang w:val="en"/>
        </w:rPr>
      </w:pPr>
      <w:r>
        <w:t xml:space="preserve">Table </w:t>
      </w:r>
      <w:r>
        <w:fldChar w:fldCharType="begin"/>
      </w:r>
      <w:r>
        <w:instrText xml:space="preserve"> SEQ Table \* ARABIC </w:instrText>
      </w:r>
      <w:r>
        <w:fldChar w:fldCharType="separate"/>
      </w:r>
      <w:r>
        <w:t>71</w:t>
      </w:r>
      <w:r>
        <w:fldChar w:fldCharType="end"/>
      </w:r>
      <w:bookmarkStart w:id="189" w:name="_Toc952383786"/>
      <w:r>
        <w:rPr>
          <w:lang w:val="en"/>
        </w:rPr>
        <w:t xml:space="preserve"> - reflectance</w:t>
      </w:r>
      <w:r>
        <w:rPr>
          <w:rFonts w:hint="default"/>
          <w:lang w:val="en"/>
        </w:rPr>
        <w:t>_nosc</w:t>
      </w:r>
      <w:r>
        <w:rPr>
          <w:lang w:val="en"/>
        </w:rPr>
        <w:t xml:space="preserve"> variable definition</w:t>
      </w:r>
      <w:bookmarkEnd w:id="189"/>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r</w:t>
            </w:r>
            <w:r>
              <w:rPr>
                <w:rFonts w:ascii="Arial" w:hAnsi="Arial" w:cs="Arial"/>
                <w:b/>
                <w:bCs/>
                <w:color w:val="FFFFFF"/>
                <w:sz w:val="20"/>
                <w:szCs w:val="20"/>
              </w:rPr>
              <w:t>eflectance</w:t>
            </w:r>
            <w:r>
              <w:rPr>
                <w:rFonts w:hint="default" w:ascii="Arial" w:hAnsi="Arial" w:cs="Arial"/>
                <w:b/>
                <w:bCs/>
                <w:color w:val="FFFFFF"/>
                <w:sz w:val="20"/>
                <w:szCs w:val="20"/>
                <w:lang w:val="en"/>
              </w:rPr>
              <w:t>_nosc</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ascii="Arial" w:hAnsi="Arial" w:cs="Arial"/>
                <w:b/>
                <w:bCs/>
                <w:color w:val="FFFFFF"/>
                <w:sz w:val="20"/>
                <w:szCs w:val="20"/>
              </w:rPr>
            </w:pPr>
            <w:r>
              <w:rPr>
                <w:rFonts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ascii="Arial" w:hAnsi="Arial" w:cs="Arial"/>
                <w:sz w:val="20"/>
                <w:szCs w:val="20"/>
              </w:rPr>
              <w:t>Reflectance</w:t>
            </w:r>
            <w:r>
              <w:rPr>
                <w:rFonts w:hint="default" w:ascii="Arial" w:hAnsi="Arial" w:cs="Arial"/>
                <w:sz w:val="20"/>
                <w:szCs w:val="20"/>
                <w:lang w:val="en"/>
              </w:rPr>
              <w:t>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Water reflectance without correction for the NIR similarity spectrum (see Ruddick et al., 2006)</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lang w:val="en"/>
              </w:rPr>
            </w:pPr>
            <w:r>
              <w:rPr>
                <w:rFonts w:hint="default" w:ascii="Arial" w:hAnsi="Arial" w:cs="Arial"/>
                <w:sz w:val="20"/>
                <w:szCs w:val="20"/>
                <w:lang w:val="en"/>
              </w:rPr>
              <w:t>-</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r>
              <w:rPr>
                <w:rFonts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r>
              <w:rPr>
                <w:rFonts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lang w:val="en"/>
              </w:rPr>
            </w:pPr>
            <w:r>
              <w:rPr>
                <w:rFonts w:hint="default" w:ascii="Arial" w:hAnsi="Arial" w:cs="Arial"/>
                <w:sz w:val="20"/>
                <w:szCs w:val="20"/>
                <w:lang w:val="en"/>
              </w:rPr>
              <w:t>rhow_nosc</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ascii="Arial" w:hAnsi="Arial" w:cs="Arial"/>
                <w:sz w:val="20"/>
                <w:szCs w:val="20"/>
              </w:rPr>
            </w:pPr>
          </w:p>
        </w:tc>
      </w:tr>
    </w:tbl>
    <w:p>
      <w:pPr>
        <w:pStyle w:val="15"/>
        <w:keepNext/>
        <w:spacing w:before="240" w:after="200"/>
        <w:jc w:val="center"/>
        <w:rPr>
          <w:rFonts w:hint="default"/>
          <w:lang w:val="en"/>
        </w:rPr>
      </w:pPr>
      <w:r>
        <w:t xml:space="preserve">Table </w:t>
      </w:r>
      <w:r>
        <w:fldChar w:fldCharType="begin"/>
      </w:r>
      <w:r>
        <w:instrText xml:space="preserve">SEQ Table \* ARABIC</w:instrText>
      </w:r>
      <w:r>
        <w:fldChar w:fldCharType="separate"/>
      </w:r>
      <w:r>
        <w:t>72</w:t>
      </w:r>
      <w:r>
        <w:fldChar w:fldCharType="end"/>
      </w:r>
      <w:bookmarkStart w:id="190" w:name="_Toc1687712441"/>
      <w:r>
        <w:t xml:space="preserve"> </w:t>
      </w:r>
      <w:r>
        <w:rPr>
          <w:lang w:val="en"/>
        </w:rPr>
        <w:t xml:space="preserve">– </w:t>
      </w:r>
      <w:r>
        <w:rPr>
          <w:rFonts w:hint="default"/>
          <w:lang w:val="en"/>
        </w:rPr>
        <w:t>Normalized water leaving radiance</w:t>
      </w:r>
      <w:bookmarkEnd w:id="190"/>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551"/>
        <w:gridCol w:w="1843"/>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lang w:val="en"/>
              </w:rPr>
            </w:pPr>
            <w:r>
              <w:rPr>
                <w:rFonts w:hint="default" w:ascii="Arial" w:hAnsi="Arial" w:cs="Arial"/>
                <w:b/>
                <w:bCs/>
                <w:color w:val="FFFFFF"/>
                <w:sz w:val="20"/>
                <w:szCs w:val="20"/>
                <w:lang w:val="en"/>
              </w:rPr>
              <w:t>lwn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Attribute</w:t>
            </w:r>
          </w:p>
        </w:tc>
        <w:tc>
          <w:tcPr>
            <w:tcW w:w="2551"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Value</w:t>
            </w:r>
          </w:p>
        </w:tc>
        <w:tc>
          <w:tcPr>
            <w:tcW w:w="184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0"/>
                <w:szCs w:val="20"/>
              </w:rPr>
            </w:pPr>
            <w:r>
              <w:rPr>
                <w:rFonts w:hint="default" w:ascii="Arial" w:hAnsi="Arial" w:cs="Arial"/>
                <w:b/>
                <w:bCs/>
                <w:color w:val="FFFFFF"/>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_FillValue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-999999</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standard_name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long_name</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normalized_water_leaving_radiance</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units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mW m^-2 nm^-1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scale_factor</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add_offset</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r>
              <w:rPr>
                <w:rFonts w:hint="default" w:ascii="Arial" w:hAnsi="Arial" w:cs="Arial"/>
                <w:sz w:val="20"/>
                <w:szCs w:val="20"/>
              </w:rPr>
              <w:t>0.0</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ancillary_variables</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r>
              <w:rPr>
                <w:rFonts w:hint="default" w:ascii="Arial" w:hAnsi="Arial" w:cs="Arial"/>
                <w:sz w:val="20"/>
                <w:szCs w:val="20"/>
              </w:rPr>
              <w:t>quality_flag</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lang w:val="en"/>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URI</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sz w:val="20"/>
                <w:szCs w:val="20"/>
                <w:u w:val="none"/>
              </w:rPr>
              <w:t>http://vocab.nerc.ac.uk/collection/P01/current/NRWLRCR1/</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Identifier ()</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SDN:P01::NRWLRCR1</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Preferred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Normalised water-leaving radiance of electromagnetic radiation (unspecified single wavelength) from the water body by cosine-collector radiometer</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A"/>
                <w:kern w:val="0"/>
                <w:sz w:val="20"/>
                <w:szCs w:val="20"/>
                <w:lang w:val="en" w:eastAsia="zh-CN" w:bidi="ar"/>
              </w:rPr>
              <w:t xml:space="preserve">NERC </w:t>
            </w:r>
            <w:r>
              <w:rPr>
                <w:rFonts w:hint="default" w:ascii="Arial" w:hAnsi="Arial" w:eastAsia="SimSun" w:cs="Arial"/>
                <w:color w:val="00000A"/>
                <w:kern w:val="0"/>
                <w:sz w:val="20"/>
                <w:szCs w:val="20"/>
                <w:lang w:val="en-US" w:eastAsia="zh-CN" w:bidi="ar"/>
              </w:rPr>
              <w:t>Alternative label (en)</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US" w:eastAsia="zh-CN" w:bidi="ar"/>
              </w:rPr>
            </w:pPr>
            <w:r>
              <w:rPr>
                <w:rFonts w:hint="default" w:ascii="Arial" w:hAnsi="Arial" w:eastAsia="SimSun" w:cs="Arial"/>
                <w:color w:val="00000A"/>
                <w:kern w:val="0"/>
                <w:sz w:val="20"/>
                <w:szCs w:val="20"/>
                <w:lang w:val="en-US" w:eastAsia="zh-CN" w:bidi="ar"/>
              </w:rPr>
              <w:t>Nlw_2D</w:t>
            </w:r>
            <w:r>
              <w:rPr>
                <w:rFonts w:hint="default" w:ascii="Arial" w:hAnsi="Arial" w:eastAsia="SimSun" w:cs="Arial"/>
                <w:color w:val="00000A"/>
                <w:kern w:val="0"/>
                <w:sz w:val="20"/>
                <w:szCs w:val="20"/>
                <w:lang w:val="en-US" w:eastAsia="zh-CN" w:bidi="ar"/>
              </w:rPr>
              <w:fldChar w:fldCharType="begin"/>
            </w:r>
            <w:r>
              <w:rPr>
                <w:rFonts w:hint="default" w:ascii="Arial" w:hAnsi="Arial" w:eastAsia="SimSun" w:cs="Arial"/>
                <w:color w:val="00000A"/>
                <w:kern w:val="0"/>
                <w:sz w:val="20"/>
                <w:szCs w:val="20"/>
                <w:lang w:val="en-US" w:eastAsia="zh-CN" w:bidi="ar"/>
              </w:rPr>
              <w:instrText xml:space="preserve"> HYPERLINK "http://vocab.nerc.ac.uk/collection/P01/current/NRWLRCR1/" \t "/home/cgoyens/Documents\\x/_blank" </w:instrText>
            </w:r>
            <w:r>
              <w:rPr>
                <w:rFonts w:hint="default" w:ascii="Arial" w:hAnsi="Arial" w:eastAsia="SimSun" w:cs="Arial"/>
                <w:color w:val="00000A"/>
                <w:kern w:val="0"/>
                <w:sz w:val="20"/>
                <w:szCs w:val="20"/>
                <w:lang w:val="en-US" w:eastAsia="zh-CN" w:bidi="ar"/>
              </w:rPr>
              <w:fldChar w:fldCharType="separate"/>
            </w:r>
            <w:r>
              <w:rPr>
                <w:rFonts w:hint="default" w:ascii="Arial" w:hAnsi="Arial" w:eastAsia="SimSun" w:cs="Arial"/>
                <w:color w:val="00000A"/>
                <w:kern w:val="0"/>
                <w:sz w:val="20"/>
                <w:szCs w:val="20"/>
                <w:lang w:val="en-US" w:eastAsia="zh-CN" w:bidi="ar"/>
              </w:rPr>
              <w:fldChar w:fldCharType="end"/>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widowControl/>
              <w:bidi w:val="0"/>
              <w:spacing w:before="0" w:after="200" w:line="276" w:lineRule="auto"/>
              <w:jc w:val="left"/>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eastAsia="SimSun" w:cs="Arial"/>
                <w:color w:val="00000A"/>
                <w:kern w:val="0"/>
                <w:sz w:val="20"/>
                <w:szCs w:val="20"/>
                <w:lang w:val="en" w:eastAsia="zh-CN" w:bidi="ar"/>
              </w:rPr>
              <w:t>Alternative symbol</w:t>
            </w:r>
          </w:p>
        </w:tc>
        <w:tc>
          <w:tcPr>
            <w:tcW w:w="2551"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keepNext w:val="0"/>
              <w:keepLines w:val="0"/>
              <w:widowControl/>
              <w:suppressLineNumbers w:val="0"/>
              <w:jc w:val="left"/>
              <w:rPr>
                <w:rFonts w:hint="default" w:ascii="Arial" w:hAnsi="Arial" w:eastAsia="SimSun" w:cs="Arial"/>
                <w:color w:val="00000A"/>
                <w:kern w:val="0"/>
                <w:sz w:val="20"/>
                <w:szCs w:val="20"/>
                <w:lang w:val="en" w:eastAsia="zh-CN" w:bidi="ar"/>
              </w:rPr>
            </w:pPr>
            <w:r>
              <w:rPr>
                <w:rFonts w:hint="default" w:ascii="Arial" w:hAnsi="Arial" w:eastAsia="SimSun" w:cs="Arial"/>
                <w:color w:val="00000A"/>
                <w:kern w:val="0"/>
                <w:sz w:val="20"/>
                <w:szCs w:val="20"/>
                <w:lang w:val="en" w:eastAsia="zh-CN" w:bidi="ar"/>
              </w:rPr>
              <w:t>nlw</w:t>
            </w:r>
          </w:p>
        </w:tc>
        <w:tc>
          <w:tcPr>
            <w:tcW w:w="184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tcPr>
          <w:p>
            <w:pPr>
              <w:pStyle w:val="125"/>
              <w:rPr>
                <w:rFonts w:hint="default" w:ascii="Arial" w:hAnsi="Arial" w:cs="Arial"/>
                <w:sz w:val="20"/>
                <w:szCs w:val="20"/>
              </w:rPr>
            </w:pPr>
          </w:p>
        </w:tc>
      </w:tr>
    </w:tbl>
    <w:p>
      <w:pPr>
        <w:pStyle w:val="3"/>
        <w:numPr>
          <w:ilvl w:val="1"/>
          <w:numId w:val="0"/>
        </w:numPr>
        <w:ind w:leftChars="0"/>
        <w:rPr>
          <w:rFonts w:hint="default" w:ascii="Arial" w:hAnsi="Arial" w:cs="Arial"/>
          <w:sz w:val="22"/>
          <w:szCs w:val="22"/>
        </w:rPr>
      </w:pPr>
    </w:p>
    <w:p>
      <w:pPr>
        <w:pStyle w:val="3"/>
        <w:numPr>
          <w:ilvl w:val="1"/>
          <w:numId w:val="2"/>
        </w:numPr>
        <w:rPr>
          <w:rFonts w:hint="default" w:ascii="Arial" w:hAnsi="Arial" w:cs="Arial"/>
          <w:sz w:val="22"/>
          <w:szCs w:val="22"/>
        </w:rPr>
      </w:pPr>
      <w:bookmarkStart w:id="191" w:name="_Toc1619518910"/>
      <w:bookmarkStart w:id="192" w:name="_Toc84137402"/>
      <w:r>
        <w:rPr>
          <w:rFonts w:hint="default" w:cs="Arial"/>
          <w:sz w:val="22"/>
          <w:szCs w:val="22"/>
          <w:lang w:val="en"/>
        </w:rPr>
        <w:t>Auxiliary data variables</w:t>
      </w:r>
      <w:bookmarkEnd w:id="191"/>
      <w:bookmarkEnd w:id="192"/>
    </w:p>
    <w:p>
      <w:pPr>
        <w:rPr>
          <w:rFonts w:hint="default"/>
        </w:rPr>
      </w:pPr>
    </w:p>
    <w:p>
      <w:pPr>
        <w:pStyle w:val="15"/>
        <w:keepNext/>
        <w:jc w:val="center"/>
        <w:rPr>
          <w:rFonts w:hint="default" w:ascii="Arial" w:hAnsi="Arial" w:cs="Arial"/>
          <w:sz w:val="22"/>
          <w:szCs w:val="22"/>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73</w:t>
      </w:r>
      <w:r>
        <w:rPr>
          <w:rFonts w:hint="default" w:ascii="Arial" w:hAnsi="Arial" w:cs="Arial"/>
          <w:sz w:val="22"/>
          <w:szCs w:val="22"/>
        </w:rPr>
        <w:fldChar w:fldCharType="end"/>
      </w:r>
      <w:bookmarkStart w:id="193" w:name="_Toc1107278272"/>
      <w:r>
        <w:rPr>
          <w:rFonts w:hint="default" w:ascii="Arial" w:hAnsi="Arial" w:cs="Arial"/>
          <w:sz w:val="22"/>
          <w:szCs w:val="22"/>
        </w:rPr>
        <w:t xml:space="preserve"> </w:t>
      </w:r>
      <w:r>
        <w:t xml:space="preserve">– </w:t>
      </w:r>
      <w:r>
        <w:rPr>
          <w:rFonts w:hint="default" w:cs="Arial"/>
          <w:sz w:val="22"/>
          <w:szCs w:val="22"/>
          <w:lang w:val="en"/>
        </w:rPr>
        <w:t xml:space="preserve">Auxiliary </w:t>
      </w:r>
      <w:r>
        <w:rPr>
          <w:rFonts w:hint="default" w:ascii="Arial" w:hAnsi="Arial" w:cs="Arial"/>
          <w:sz w:val="22"/>
          <w:szCs w:val="22"/>
        </w:rPr>
        <w:t>product data variables</w:t>
      </w:r>
      <w:bookmarkEnd w:id="193"/>
    </w:p>
    <w:tbl>
      <w:tblPr>
        <w:tblStyle w:val="12"/>
        <w:tblW w:w="9322" w:type="dxa"/>
        <w:tblInd w:w="-113"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659"/>
        <w:gridCol w:w="2693"/>
        <w:gridCol w:w="1276"/>
        <w:gridCol w:w="2694"/>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659"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sz w:val="22"/>
                <w:szCs w:val="22"/>
              </w:rPr>
            </w:pPr>
            <w:r>
              <w:rPr>
                <w:rFonts w:hint="default" w:ascii="Arial" w:hAnsi="Arial" w:cs="Arial"/>
                <w:b/>
                <w:bCs/>
                <w:color w:val="FFFFFF"/>
                <w:sz w:val="22"/>
                <w:szCs w:val="22"/>
              </w:rPr>
              <w:t>Variable Name</w:t>
            </w:r>
          </w:p>
        </w:tc>
        <w:tc>
          <w:tcPr>
            <w:tcW w:w="2693"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Standard Name</w:t>
            </w:r>
          </w:p>
        </w:tc>
        <w:tc>
          <w:tcPr>
            <w:tcW w:w="127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Data Type</w:t>
            </w:r>
          </w:p>
        </w:tc>
        <w:tc>
          <w:tcPr>
            <w:tcW w:w="2694"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pStyle w:val="125"/>
              <w:rPr>
                <w:rFonts w:hint="default" w:ascii="Arial" w:hAnsi="Arial" w:cs="Arial"/>
                <w:b/>
                <w:bCs/>
                <w:color w:val="FFFFFF"/>
                <w:sz w:val="22"/>
                <w:szCs w:val="22"/>
              </w:rPr>
            </w:pPr>
            <w:r>
              <w:rPr>
                <w:rFonts w:hint="default" w:ascii="Arial" w:hAnsi="Arial" w:cs="Arial"/>
                <w:b/>
                <w:bCs/>
                <w:color w:val="FFFFFF"/>
                <w:sz w:val="22"/>
                <w:szCs w:val="22"/>
              </w:rPr>
              <w:t>Dimension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90"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val="0"/>
                <w:color w:val="auto"/>
                <w:sz w:val="22"/>
                <w:szCs w:val="22"/>
                <w:lang w:val="en"/>
              </w:rPr>
            </w:pPr>
            <w:r>
              <w:rPr>
                <w:rFonts w:hint="default" w:ascii="Arial" w:hAnsi="Arial" w:cs="Arial"/>
                <w:b w:val="0"/>
                <w:bCs w:val="0"/>
                <w:color w:val="auto"/>
                <w:sz w:val="22"/>
                <w:szCs w:val="22"/>
                <w:lang w:val="en"/>
              </w:rPr>
              <w:t>cloud_area_fraction</w:t>
            </w: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cs="Arial"/>
                <w:sz w:val="22"/>
                <w:lang w:val="en"/>
              </w:rPr>
            </w:pPr>
            <w:r>
              <w:rPr>
                <w:rFonts w:hint="default" w:cs="Arial"/>
                <w:sz w:val="22"/>
                <w:lang w:val="en"/>
              </w:rPr>
              <w:t>u</w:t>
            </w:r>
            <w:r>
              <w:rPr>
                <w:rFonts w:ascii="Arial" w:hAnsi="Arial" w:cs="Arial"/>
                <w:sz w:val="22"/>
              </w:rPr>
              <w:t>int</w:t>
            </w:r>
            <w:r>
              <w:rPr>
                <w:rFonts w:hint="default" w:cs="Arial"/>
                <w:sz w:val="22"/>
                <w:lang w:val="en"/>
              </w:rPr>
              <w:t>16</w:t>
            </w: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lang w:val="en"/>
              </w:rPr>
            </w:pPr>
            <w:r>
              <w:rPr>
                <w:rFonts w:hint="default" w:ascii="Arial" w:hAnsi="Arial" w:cs="Arial"/>
                <w:sz w:val="22"/>
                <w:lang w:val="en"/>
              </w:rPr>
              <w:t>sequence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659"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b w:val="0"/>
                <w:bCs/>
                <w:sz w:val="22"/>
                <w:szCs w:val="22"/>
                <w:lang w:val="en"/>
              </w:rPr>
            </w:pPr>
          </w:p>
        </w:tc>
        <w:tc>
          <w:tcPr>
            <w:tcW w:w="2693"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c>
          <w:tcPr>
            <w:tcW w:w="127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rPr>
                <w:rFonts w:hint="default" w:ascii="Arial" w:hAnsi="Arial" w:cs="Arial"/>
                <w:sz w:val="22"/>
                <w:szCs w:val="22"/>
              </w:rPr>
            </w:pPr>
          </w:p>
        </w:tc>
        <w:tc>
          <w:tcPr>
            <w:tcW w:w="2694"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2"/>
                <w:szCs w:val="22"/>
              </w:rPr>
            </w:pPr>
          </w:p>
        </w:tc>
      </w:tr>
    </w:tbl>
    <w:p>
      <w:pPr>
        <w:pStyle w:val="3"/>
        <w:numPr>
          <w:ilvl w:val="0"/>
          <w:numId w:val="0"/>
        </w:numPr>
        <w:ind w:left="576" w:right="0" w:hanging="576"/>
      </w:pPr>
    </w:p>
    <w:p>
      <w:pPr>
        <w:pStyle w:val="15"/>
        <w:keepNext/>
        <w:spacing w:before="240" w:after="200"/>
        <w:jc w:val="center"/>
        <w:rPr>
          <w:rFonts w:hint="default" w:cs="Arial"/>
          <w:i/>
          <w:iCs/>
          <w:sz w:val="16"/>
          <w:szCs w:val="16"/>
          <w:lang w:val="en"/>
        </w:rPr>
      </w:pPr>
      <w:r>
        <w:rPr>
          <w:rFonts w:hint="default" w:ascii="Arial" w:hAnsi="Arial" w:cs="Arial"/>
          <w:sz w:val="22"/>
          <w:szCs w:val="22"/>
        </w:rPr>
        <w:t xml:space="preserve">Table </w:t>
      </w:r>
      <w:r>
        <w:rPr>
          <w:rFonts w:hint="default" w:ascii="Arial" w:hAnsi="Arial" w:cs="Arial"/>
          <w:sz w:val="22"/>
          <w:szCs w:val="22"/>
        </w:rPr>
        <w:fldChar w:fldCharType="begin"/>
      </w:r>
      <w:r>
        <w:rPr>
          <w:rFonts w:hint="default" w:ascii="Arial" w:hAnsi="Arial" w:cs="Arial"/>
          <w:sz w:val="22"/>
          <w:szCs w:val="22"/>
        </w:rPr>
        <w:instrText xml:space="preserve">SEQ Table \* ARABIC</w:instrText>
      </w:r>
      <w:r>
        <w:rPr>
          <w:rFonts w:hint="default" w:ascii="Arial" w:hAnsi="Arial" w:cs="Arial"/>
          <w:sz w:val="22"/>
          <w:szCs w:val="22"/>
        </w:rPr>
        <w:fldChar w:fldCharType="separate"/>
      </w:r>
      <w:r>
        <w:rPr>
          <w:rFonts w:hint="default" w:ascii="Arial" w:hAnsi="Arial" w:cs="Arial"/>
          <w:sz w:val="22"/>
          <w:szCs w:val="22"/>
        </w:rPr>
        <w:t>74</w:t>
      </w:r>
      <w:r>
        <w:rPr>
          <w:rFonts w:hint="default" w:ascii="Arial" w:hAnsi="Arial" w:cs="Arial"/>
          <w:sz w:val="22"/>
          <w:szCs w:val="22"/>
        </w:rPr>
        <w:fldChar w:fldCharType="end"/>
      </w:r>
      <w:bookmarkStart w:id="194" w:name="_Toc778152576"/>
      <w:r>
        <w:rPr>
          <w:rFonts w:hint="default" w:ascii="Arial" w:hAnsi="Arial" w:cs="Arial"/>
          <w:sz w:val="22"/>
          <w:szCs w:val="22"/>
        </w:rPr>
        <w:t xml:space="preserve"> </w:t>
      </w:r>
      <w:r>
        <w:rPr>
          <w:rFonts w:hint="default" w:cs="Arial"/>
          <w:sz w:val="22"/>
          <w:szCs w:val="22"/>
          <w:lang w:val="en"/>
        </w:rPr>
        <w:t xml:space="preserve">– </w:t>
      </w:r>
      <w:r>
        <w:rPr>
          <w:rFonts w:hint="default" w:ascii="Arial" w:hAnsi="Arial" w:cs="Arial"/>
          <w:sz w:val="22"/>
          <w:szCs w:val="22"/>
          <w:lang w:val="en"/>
        </w:rPr>
        <w:t xml:space="preserve">L1b </w:t>
      </w:r>
      <w:r>
        <w:rPr>
          <w:rFonts w:hint="default" w:cs="Arial"/>
          <w:sz w:val="22"/>
          <w:szCs w:val="22"/>
          <w:lang w:val="en"/>
        </w:rPr>
        <w:t xml:space="preserve">cloud cover </w:t>
      </w:r>
      <w:r>
        <w:rPr>
          <w:rFonts w:hint="default" w:ascii="Arial" w:hAnsi="Arial" w:cs="Arial"/>
          <w:sz w:val="22"/>
          <w:szCs w:val="22"/>
        </w:rPr>
        <w:t>variable definition</w:t>
      </w:r>
      <w:bookmarkEnd w:id="194"/>
    </w:p>
    <w:tbl>
      <w:tblPr>
        <w:tblStyle w:val="12"/>
        <w:tblW w:w="9322"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2802"/>
        <w:gridCol w:w="2126"/>
        <w:gridCol w:w="2367"/>
        <w:gridCol w:w="2027"/>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26" w:hRule="atLeast"/>
        </w:trPr>
        <w:tc>
          <w:tcPr>
            <w:tcW w:w="2802" w:type="dxa"/>
            <w:vMerge w:val="restart"/>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lang w:val="en"/>
              </w:rPr>
            </w:pPr>
            <w:r>
              <w:rPr>
                <w:rFonts w:hint="default" w:ascii="Arial" w:hAnsi="Arial" w:cs="Arial"/>
                <w:sz w:val="20"/>
                <w:szCs w:val="20"/>
                <w:lang w:val="en"/>
              </w:rPr>
              <w:t>Cloud_area_fraction</w:t>
            </w:r>
          </w:p>
        </w:tc>
        <w:tc>
          <w:tcPr>
            <w:tcW w:w="2126"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Attribute</w:t>
            </w:r>
          </w:p>
        </w:tc>
        <w:tc>
          <w:tcPr>
            <w:tcW w:w="236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Value</w:t>
            </w:r>
          </w:p>
        </w:tc>
        <w:tc>
          <w:tcPr>
            <w:tcW w:w="2027"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r>
              <w:rPr>
                <w:rFonts w:hint="default" w:ascii="Arial" w:hAnsi="Arial" w:cs="Arial"/>
                <w:sz w:val="20"/>
                <w:szCs w:val="20"/>
              </w:rPr>
              <w:t>Comment</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_FillValue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-999999</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standard_name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cloud_area_fraction</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long_name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jc w:val="left"/>
              <w:rPr>
                <w:rFonts w:hint="default" w:ascii="Arial" w:hAnsi="Arial" w:cs="Arial"/>
                <w:sz w:val="20"/>
                <w:szCs w:val="20"/>
                <w:lang w:val="en"/>
              </w:rPr>
            </w:pPr>
            <w:r>
              <w:rPr>
                <w:rFonts w:hint="default" w:ascii="Arial" w:hAnsi="Arial" w:cs="Arial"/>
                <w:sz w:val="20"/>
                <w:szCs w:val="20"/>
                <w:lang w:val="en-US" w:eastAsia="zh-CN"/>
              </w:rPr>
              <w:t>"Area fraction" is the fraction of a grid cell's horizontal area that has some characteristic of interest. It is evaluated as the area of interest divided by the grid cell area. It may be expressed as a fraction, a percentage, or any other dimensionless representation of a fraction. The cloud area fraction is for the whole atmosphere column, as seen from the surface or the top of the atmosphere. Cloud area fraction is also called "cloud amount" and "cloud cover".</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keepNext w:val="0"/>
              <w:keepLines w:val="0"/>
              <w:widowControl/>
              <w:suppressLineNumbers w:val="0"/>
              <w:pBdr>
                <w:top w:val="dashed" w:color="CCCCCC" w:sz="6" w:space="0"/>
                <w:left w:val="none" w:color="auto" w:sz="0" w:space="0"/>
              </w:pBdr>
              <w:spacing w:before="60" w:beforeAutospacing="0"/>
              <w:jc w:val="left"/>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units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r>
              <w:rPr>
                <w:rFonts w:hint="default" w:ascii="Arial" w:hAnsi="Arial" w:cs="Arial"/>
                <w:sz w:val="20"/>
                <w:szCs w:val="20"/>
                <w:lang w:val="en"/>
              </w:rPr>
              <w:t>-</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lang w:val="en"/>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Reference</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r>
              <w:rPr>
                <w:rFonts w:hint="default" w:ascii="Arial" w:hAnsi="Arial" w:cs="Arial"/>
                <w:sz w:val="20"/>
                <w:szCs w:val="20"/>
                <w:lang w:val="en"/>
              </w:rPr>
              <w:t>Directory with images for each sequence</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scale_factor</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r>
              <w:rPr>
                <w:rFonts w:hint="default" w:ascii="Arial" w:hAnsi="Arial" w:cs="Arial"/>
                <w:sz w:val="20"/>
                <w:szCs w:val="20"/>
              </w:rPr>
              <w:t>add_offset</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auto"/>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vMerge w:val="continue"/>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r>
              <w:rPr>
                <w:rFonts w:hint="default" w:ascii="Arial" w:hAnsi="Arial" w:cs="Arial"/>
                <w:sz w:val="20"/>
                <w:szCs w:val="20"/>
              </w:rPr>
              <w:t>ancillary_variables</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lang w:val="en"/>
              </w:rPr>
            </w:pP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pStyle w:val="125"/>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URI</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rPr>
              <w:t>http://vocab.nerc.ac.uk/collection/P01/current/WMOCCCAC/</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Identifier ()</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SDN:P01::WMOCCCAC</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Preferred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Cloud cover (all clouds) in the atmosphere by visual estimation and conversion to WMO code</w:t>
            </w:r>
            <w:r>
              <w:rPr>
                <w:rFonts w:hint="default" w:ascii="Arial" w:hAnsi="Arial" w:cs="Arial"/>
                <w:sz w:val="20"/>
                <w:szCs w:val="20"/>
                <w:lang w:val="en-US" w:eastAsia="zh-CN"/>
              </w:rPr>
              <w:fldChar w:fldCharType="begin"/>
            </w:r>
            <w:r>
              <w:rPr>
                <w:rFonts w:hint="default" w:ascii="Arial" w:hAnsi="Arial" w:cs="Arial"/>
                <w:sz w:val="20"/>
                <w:szCs w:val="20"/>
                <w:lang w:val="en-US" w:eastAsia="zh-CN"/>
              </w:rPr>
              <w:instrText xml:space="preserve"> HYPERLINK "http://vocab.nerc.ac.uk/collection/P01/current/WMOCCCAC/" \t "/home/cgoyens/Documents\\x/_blank" </w:instrText>
            </w:r>
            <w:r>
              <w:rPr>
                <w:rFonts w:hint="default" w:ascii="Arial" w:hAnsi="Arial" w:cs="Arial"/>
                <w:sz w:val="20"/>
                <w:szCs w:val="20"/>
                <w:lang w:val="en-US" w:eastAsia="zh-CN"/>
              </w:rPr>
              <w:fldChar w:fldCharType="separate"/>
            </w:r>
            <w:r>
              <w:rPr>
                <w:rFonts w:hint="default" w:ascii="Arial" w:hAnsi="Arial" w:cs="Arial"/>
                <w:sz w:val="20"/>
                <w:szCs w:val="20"/>
                <w:lang w:val="en-US" w:eastAsia="zh-CN"/>
              </w:rPr>
              <w:fldChar w:fldCharType="end"/>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08" w:hRule="atLeast"/>
        </w:trPr>
        <w:tc>
          <w:tcPr>
            <w:tcW w:w="2802" w:type="dxa"/>
            <w:tcBorders>
              <w:top w:val="single" w:color="4F81BD" w:sz="4" w:space="0"/>
              <w:left w:val="single" w:color="4F81BD" w:sz="4" w:space="0"/>
              <w:bottom w:val="single" w:color="4F81BD" w:sz="4" w:space="0"/>
              <w:right w:val="single" w:color="4F81BD" w:sz="4" w:space="0"/>
              <w:insideH w:val="single" w:sz="4" w:space="0"/>
              <w:insideV w:val="single" w:sz="4" w:space="0"/>
            </w:tcBorders>
            <w:shd w:val="clear" w:color="auto" w:fill="4F81BD"/>
          </w:tcPr>
          <w:p>
            <w:pPr>
              <w:bidi w:val="0"/>
              <w:rPr>
                <w:rFonts w:hint="default" w:ascii="Arial" w:hAnsi="Arial" w:cs="Arial"/>
                <w:sz w:val="20"/>
                <w:szCs w:val="20"/>
              </w:rPr>
            </w:pPr>
          </w:p>
        </w:tc>
        <w:tc>
          <w:tcPr>
            <w:tcW w:w="2126"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rPr>
            </w:pPr>
            <w:r>
              <w:rPr>
                <w:rFonts w:hint="default" w:ascii="Arial" w:hAnsi="Arial" w:cs="Arial"/>
                <w:sz w:val="20"/>
                <w:szCs w:val="20"/>
                <w:lang w:val="en" w:eastAsia="zh-CN"/>
              </w:rPr>
              <w:t xml:space="preserve">NERC </w:t>
            </w:r>
            <w:r>
              <w:rPr>
                <w:rFonts w:hint="default" w:ascii="Arial" w:hAnsi="Arial" w:cs="Arial"/>
                <w:sz w:val="20"/>
                <w:szCs w:val="20"/>
                <w:lang w:val="en-US" w:eastAsia="zh-CN"/>
              </w:rPr>
              <w:t>Alternative label (en)</w:t>
            </w:r>
          </w:p>
        </w:tc>
        <w:tc>
          <w:tcPr>
            <w:tcW w:w="236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center"/>
          </w:tcPr>
          <w:p>
            <w:pPr>
              <w:bidi w:val="0"/>
              <w:rPr>
                <w:rFonts w:hint="default" w:ascii="Arial" w:hAnsi="Arial" w:cs="Arial"/>
                <w:sz w:val="20"/>
                <w:szCs w:val="20"/>
                <w:lang w:val="en"/>
              </w:rPr>
            </w:pPr>
            <w:r>
              <w:rPr>
                <w:rFonts w:hint="default" w:ascii="Arial" w:hAnsi="Arial" w:cs="Arial"/>
                <w:sz w:val="20"/>
                <w:szCs w:val="20"/>
                <w:lang w:val="en-US" w:eastAsia="zh-CN"/>
              </w:rPr>
              <w:t>WMOCloudCovAll</w:t>
            </w:r>
          </w:p>
        </w:tc>
        <w:tc>
          <w:tcPr>
            <w:tcW w:w="2027" w:type="dxa"/>
            <w:tcBorders>
              <w:top w:val="single" w:color="95B3D7" w:sz="4" w:space="0"/>
              <w:left w:val="single" w:color="95B3D7" w:sz="4" w:space="0"/>
              <w:bottom w:val="single" w:color="95B3D7" w:sz="4" w:space="0"/>
              <w:right w:val="single" w:color="95B3D7" w:sz="4" w:space="0"/>
              <w:insideH w:val="single" w:sz="4" w:space="0"/>
              <w:insideV w:val="single" w:sz="4" w:space="0"/>
            </w:tcBorders>
            <w:shd w:val="clear" w:color="auto" w:fill="DBE5F1"/>
            <w:vAlign w:val="top"/>
          </w:tcPr>
          <w:p>
            <w:pPr>
              <w:bidi w:val="0"/>
              <w:rPr>
                <w:rFonts w:hint="default" w:ascii="Arial" w:hAnsi="Arial" w:cs="Arial"/>
                <w:sz w:val="20"/>
                <w:szCs w:val="20"/>
              </w:rPr>
            </w:pPr>
          </w:p>
        </w:tc>
      </w:tr>
    </w:tbl>
    <w:p>
      <w:pPr>
        <w:rPr>
          <w:rFonts w:hint="default"/>
          <w:lang w:val="en"/>
        </w:rPr>
      </w:pPr>
    </w:p>
    <w:p>
      <w:pPr>
        <w:pStyle w:val="2"/>
        <w:numPr>
          <w:ilvl w:val="0"/>
          <w:numId w:val="2"/>
        </w:numPr>
        <w:spacing w:line="360" w:lineRule="auto"/>
        <w:rPr>
          <w:rFonts w:hint="default"/>
          <w:lang w:val="en-US"/>
        </w:rPr>
      </w:pPr>
      <w:bookmarkStart w:id="195" w:name="_Toc1017506292"/>
      <w:r>
        <w:rPr>
          <w:rFonts w:hint="default"/>
          <w:lang w:val="en"/>
        </w:rPr>
        <w:t>Conclusion</w:t>
      </w:r>
      <w:bookmarkEnd w:id="195"/>
    </w:p>
    <w:p>
      <w:pPr>
        <w:jc w:val="both"/>
        <w:rPr>
          <w:rFonts w:hint="default"/>
          <w:lang w:val="en"/>
        </w:rPr>
      </w:pPr>
      <w:r>
        <w:rPr>
          <w:rFonts w:hint="default"/>
          <w:lang w:val="en"/>
        </w:rPr>
        <w:t>T</w:t>
      </w:r>
      <w:r>
        <w:t>he scope of this document to define the products generated by the land and water network processors</w:t>
      </w:r>
      <w:r>
        <w:rPr>
          <w:rFonts w:hint="default"/>
          <w:lang w:val="en"/>
        </w:rPr>
        <w:t xml:space="preserve"> from raw instrument counts to surface reflectance product including all the intermediate data products. When possible, land and water network products are kept similar. However, at some levels products for both networks are processed differently and subsequently result in distinct data format and metadata fields. </w:t>
      </w:r>
    </w:p>
    <w:p>
      <w:pPr>
        <w:jc w:val="both"/>
        <w:rPr>
          <w:rFonts w:hint="default"/>
          <w:lang w:val="en"/>
        </w:rPr>
      </w:pPr>
      <w:r>
        <w:rPr>
          <w:rFonts w:hint="default"/>
          <w:lang w:val="en"/>
        </w:rPr>
        <w:t>This document is expected to evolve with the Hypernets processor development and based on the feedback of the data users.</w:t>
      </w:r>
    </w:p>
    <w:p/>
    <w:sectPr>
      <w:headerReference r:id="rId7" w:type="default"/>
      <w:footerReference r:id="rId8" w:type="default"/>
      <w:pgSz w:w="11906" w:h="16838"/>
      <w:pgMar w:top="493" w:right="1440" w:bottom="851" w:left="1440" w:header="436" w:footer="314" w:gutter="0"/>
      <w:pgBorders>
        <w:top w:val="none" w:sz="0" w:space="0"/>
        <w:left w:val="none" w:sz="0" w:space="0"/>
        <w:bottom w:val="none" w:sz="0" w:space="0"/>
        <w:right w:val="none" w:sz="0" w:space="0"/>
      </w:pgBorders>
      <w:pgNumType w:fmt="decimal"/>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 Hunt" w:date="2020-02-05T17:42:00Z" w:initials="SH">
    <w:p w14:paraId="4DDFB454">
      <w:r>
        <w:rPr>
          <w:rFonts w:ascii="Liberation Serif" w:hAnsi="Liberation Serif" w:eastAsia="DejaVu Sans"/>
          <w:color w:val="auto"/>
          <w:sz w:val="24"/>
          <w:szCs w:val="24"/>
          <w:lang w:val="en-US" w:eastAsia="en-US" w:bidi="en-US"/>
        </w:rPr>
        <w:t>To do</w:t>
      </w:r>
    </w:p>
  </w:comment>
  <w:comment w:id="1" w:author="Sam Hunt" w:date="2020-02-05T17:37:00Z" w:initials="SH">
    <w:p w14:paraId="CEF2F4AA">
      <w:r>
        <w:rPr>
          <w:rFonts w:ascii="Liberation Serif" w:hAnsi="Liberation Serif" w:eastAsia="DejaVu Sans"/>
          <w:color w:val="auto"/>
          <w:sz w:val="24"/>
          <w:szCs w:val="24"/>
          <w:lang w:val="en-US" w:eastAsia="en-US" w:bidi="en-US"/>
        </w:rPr>
        <w:t>Might change this…</w:t>
      </w:r>
    </w:p>
  </w:comment>
  <w:comment w:id="2" w:author="cgoyens" w:date="2020-04-10T15:15:58Z" w:initials="c">
    <w:p w14:paraId="F95FF7FC">
      <w:pPr>
        <w:pStyle w:val="3"/>
        <w:keepNext w:val="0"/>
        <w:keepLines w:val="0"/>
        <w:widowControl/>
        <w:suppressLineNumbers w:val="0"/>
      </w:pPr>
      <w:r>
        <w:rPr>
          <w:rFonts w:hint="default"/>
          <w:lang w:val="en"/>
        </w:rPr>
        <w:t xml:space="preserve">Is it not 1.8 now? </w:t>
      </w:r>
      <w:r>
        <w:t>CF Conformance Requirements and Recommendations 1.8</w:t>
      </w:r>
    </w:p>
    <w:p w14:paraId="ECEF26BE">
      <w:pPr>
        <w:pStyle w:val="17"/>
        <w:rPr>
          <w:rFonts w:hint="default"/>
          <w:lang w:val="en"/>
        </w:rPr>
      </w:pPr>
      <w:r>
        <w:rPr>
          <w:rFonts w:hint="default"/>
          <w:lang w:val="en"/>
        </w:rPr>
        <w:t>http://cfconventions.org/Data/cf-documents/requirements-recommendations/conformance-1.8.html</w:t>
      </w:r>
    </w:p>
  </w:comment>
  <w:comment w:id="3" w:author="Sam Hunt" w:date="2019-07-23T17:35:00Z" w:initials="SH">
    <w:p w14:paraId="EE9FECE8">
      <w:r>
        <w:rPr>
          <w:rFonts w:ascii="Liberation Serif" w:hAnsi="Liberation Serif" w:eastAsia="DejaVu Sans"/>
          <w:color w:val="auto"/>
          <w:sz w:val="24"/>
          <w:szCs w:val="24"/>
          <w:lang w:val="en-US" w:eastAsia="en-US" w:bidi="en-US"/>
        </w:rPr>
        <w:t>I just made something up here following the convention we have in RadCalNet, which is</w:t>
      </w:r>
    </w:p>
    <w:p w14:paraId="FD5A9DF4"/>
    <w:p w14:paraId="6FF7A931">
      <w:r>
        <w:rPr>
          <w:rFonts w:ascii="Liberation Serif" w:hAnsi="Liberation Serif" w:eastAsia="DejaVu Sans"/>
          <w:color w:val="auto"/>
          <w:sz w:val="24"/>
          <w:szCs w:val="24"/>
          <w:lang w:val="en-US" w:eastAsia="en-US" w:bidi="en-US"/>
        </w:rPr>
        <w:t>LLCC</w:t>
      </w:r>
    </w:p>
    <w:p w14:paraId="B7E74CB7"/>
    <w:p w14:paraId="77BBFDD6">
      <w:r>
        <w:rPr>
          <w:rFonts w:ascii="Liberation Serif" w:hAnsi="Liberation Serif" w:eastAsia="DejaVu Sans"/>
          <w:color w:val="auto"/>
          <w:sz w:val="24"/>
          <w:szCs w:val="24"/>
          <w:lang w:val="en-US" w:eastAsia="en-US" w:bidi="en-US"/>
        </w:rPr>
        <w:t>LL – location abbreviation</w:t>
      </w:r>
    </w:p>
    <w:p w14:paraId="EFE576E7">
      <w:r>
        <w:rPr>
          <w:rFonts w:ascii="Liberation Serif" w:hAnsi="Liberation Serif" w:eastAsia="DejaVu Sans"/>
          <w:color w:val="auto"/>
          <w:sz w:val="24"/>
          <w:szCs w:val="24"/>
          <w:lang w:val="en-US" w:eastAsia="en-US" w:bidi="en-US"/>
        </w:rPr>
        <w:t>CC – country abbreviation</w:t>
      </w:r>
    </w:p>
    <w:p w14:paraId="7A569A7A"/>
    <w:p w14:paraId="15D6B1E6">
      <w:r>
        <w:rPr>
          <w:rFonts w:ascii="Liberation Serif" w:hAnsi="Liberation Serif" w:eastAsia="DejaVu Sans"/>
          <w:color w:val="auto"/>
          <w:sz w:val="24"/>
          <w:szCs w:val="24"/>
          <w:lang w:val="en-US" w:eastAsia="en-US" w:bidi="en-US"/>
        </w:rPr>
        <w:t>Happy to go along with another convention you have though!</w:t>
      </w:r>
    </w:p>
  </w:comment>
  <w:comment w:id="4" w:author="Sam Hunt" w:date="2020-02-05T17:39:00Z" w:initials="SH">
    <w:p w14:paraId="1BBFEB0F">
      <w:r>
        <w:rPr>
          <w:rFonts w:ascii="Liberation Serif" w:hAnsi="Liberation Serif" w:eastAsia="DejaVu Sans"/>
          <w:color w:val="auto"/>
          <w:sz w:val="24"/>
          <w:szCs w:val="24"/>
          <w:lang w:val="en-US" w:eastAsia="en-US" w:bidi="en-US"/>
        </w:rPr>
        <w:t>Clemence, could you help me fill in this section? So it aligns what you did on the data management plan</w:t>
      </w:r>
    </w:p>
  </w:comment>
  <w:comment w:id="5" w:author="Sam Hunt" w:date="2019-07-23T22:29:00Z" w:initials="SH">
    <w:p w14:paraId="12AB114D">
      <w:r>
        <w:rPr>
          <w:rFonts w:ascii="Liberation Serif" w:hAnsi="Liberation Serif" w:eastAsia="DejaVu Sans"/>
          <w:color w:val="auto"/>
          <w:sz w:val="24"/>
          <w:szCs w:val="24"/>
          <w:lang w:val="en-US" w:eastAsia="en-US" w:bidi="en-US"/>
        </w:rPr>
        <w:t>Again should describe conformity to standards</w:t>
      </w:r>
    </w:p>
  </w:comment>
  <w:comment w:id="6" w:author="Sam Hunt" w:date="2020-02-05T17:40:00Z" w:initials="SH">
    <w:p w14:paraId="9FEB6899">
      <w:pPr>
        <w:rPr>
          <w:rFonts w:hint="default"/>
          <w:lang w:val="en"/>
        </w:rPr>
      </w:pPr>
      <w:r>
        <w:rPr>
          <w:rFonts w:ascii="Liberation Serif" w:hAnsi="Liberation Serif" w:eastAsia="DejaVu Sans"/>
          <w:color w:val="auto"/>
          <w:sz w:val="24"/>
          <w:szCs w:val="24"/>
          <w:lang w:val="en-US" w:eastAsia="en-US" w:bidi="en-US"/>
        </w:rPr>
        <w:t>Clemence - all these names should be the standard compliant ones that you wrote about before – could you help me with this too?</w:t>
      </w:r>
    </w:p>
  </w:comment>
  <w:comment w:id="7" w:author="cgoyens" w:date="2020-04-10T17:51:02Z" w:initials="c">
    <w:p w14:paraId="1DFF22F5">
      <w:pPr>
        <w:pStyle w:val="17"/>
        <w:rPr>
          <w:rFonts w:hint="default"/>
          <w:lang w:val="en"/>
        </w:rPr>
      </w:pPr>
    </w:p>
  </w:comment>
  <w:comment w:id="8" w:author="Sam Hunt" w:date="2020-02-05T17:09:00Z" w:initials="SH">
    <w:p w14:paraId="3FDFDD00">
      <w:r>
        <w:rPr>
          <w:rFonts w:ascii="Liberation Serif" w:hAnsi="Liberation Serif" w:eastAsia="DejaVu Sans"/>
          <w:color w:val="auto"/>
          <w:sz w:val="24"/>
          <w:szCs w:val="24"/>
          <w:lang w:val="en-US" w:eastAsia="en-US" w:bidi="en-US"/>
        </w:rPr>
        <w:t>Plus wavelength uncertainty?</w:t>
      </w:r>
    </w:p>
  </w:comment>
  <w:comment w:id="9" w:author="Sam Hunt" w:date="2020-02-05T17:20:00Z" w:initials="SH">
    <w:p w14:paraId="D5FDE3A0">
      <w:r>
        <w:rPr>
          <w:rFonts w:ascii="Liberation Serif" w:hAnsi="Liberation Serif" w:eastAsia="DejaVu Sans"/>
          <w:color w:val="auto"/>
          <w:sz w:val="24"/>
          <w:szCs w:val="24"/>
          <w:lang w:val="en-US" w:eastAsia="en-US" w:bidi="en-US"/>
        </w:rPr>
        <w:t>Need to think a bit to work out the best options for these</w:t>
      </w:r>
    </w:p>
  </w:comment>
  <w:comment w:id="10" w:author="cgoyens" w:date="2020-04-21T17:25:08Z" w:initials="c">
    <w:p w14:paraId="1BDE0FF6">
      <w:pPr>
        <w:pStyle w:val="17"/>
        <w:rPr>
          <w:rFonts w:hint="default"/>
          <w:lang w:val="en"/>
        </w:rPr>
      </w:pPr>
      <w:r>
        <w:rPr>
          <w:rFonts w:hint="default"/>
          <w:lang w:val="en"/>
        </w:rPr>
        <w:t>In water applications we care more about the relative azimuth between sun and sensor... but I understand the need for absolute azimuth too. Should we add this?</w:t>
      </w:r>
    </w:p>
  </w:comment>
  <w:comment w:id="11" w:author="Sam Hunt" w:date="2020-02-05T17:09:00Z" w:initials="SH">
    <w:p w14:paraId="FCFF796C">
      <w:r>
        <w:rPr>
          <w:rFonts w:ascii="Liberation Serif" w:hAnsi="Liberation Serif" w:eastAsia="DejaVu Sans"/>
          <w:color w:val="auto"/>
          <w:sz w:val="24"/>
          <w:szCs w:val="24"/>
          <w:lang w:val="en-US" w:eastAsia="en-US" w:bidi="en-US"/>
        </w:rPr>
        <w:t>Plus uncertainties of times and angles?</w:t>
      </w:r>
    </w:p>
  </w:comment>
  <w:comment w:id="12" w:author="Sam Hunt" w:date="2020-02-05T17:19:00Z" w:initials="SH">
    <w:p w14:paraId="77FFD863">
      <w:r>
        <w:rPr>
          <w:rFonts w:ascii="Liberation Serif" w:hAnsi="Liberation Serif" w:eastAsia="DejaVu Sans"/>
          <w:color w:val="auto"/>
          <w:sz w:val="24"/>
          <w:szCs w:val="24"/>
          <w:lang w:val="en-US" w:eastAsia="en-US" w:bidi="en-US"/>
        </w:rPr>
        <w:t>Plus wavelength error correlation matrix?</w:t>
      </w:r>
    </w:p>
  </w:comment>
  <w:comment w:id="13" w:author="cgoyens" w:date="2020-04-23T14:33:18Z" w:initials="c">
    <w:p w14:paraId="BFDFF92E">
      <w:pPr>
        <w:pStyle w:val="17"/>
        <w:rPr>
          <w:rFonts w:hint="default"/>
          <w:lang w:val="en"/>
        </w:rPr>
      </w:pPr>
      <w:r>
        <w:rPr>
          <w:rFonts w:hint="default"/>
          <w:lang w:val="en"/>
        </w:rPr>
        <w:t>What about the f/q correction? Some does consider it (open ocean waters) others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DFB454" w15:done="0"/>
  <w15:commentEx w15:paraId="CEF2F4AA" w15:done="0"/>
  <w15:commentEx w15:paraId="ECEF26BE" w15:done="0"/>
  <w15:commentEx w15:paraId="15D6B1E6" w15:done="0"/>
  <w15:commentEx w15:paraId="1BBFEB0F" w15:done="0"/>
  <w15:commentEx w15:paraId="12AB114D" w15:done="0"/>
  <w15:commentEx w15:paraId="9FEB6899" w15:done="0"/>
  <w15:commentEx w15:paraId="1DFF22F5" w15:done="0" w15:paraIdParent="9FEB6899"/>
  <w15:commentEx w15:paraId="3FDFDD00" w15:done="0"/>
  <w15:commentEx w15:paraId="D5FDE3A0" w15:done="0"/>
  <w15:commentEx w15:paraId="1BDE0FF6" w15:done="0"/>
  <w15:commentEx w15:paraId="FCFF796C" w15:done="0"/>
  <w15:commentEx w15:paraId="77FFD863" w15:done="0"/>
  <w15:commentEx w15:paraId="BFDFF9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mbria">
    <w:altName w:val="Gubbi"/>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b/>
    </w:r>
  </w:p>
  <w:p>
    <w:pPr>
      <w:pStyle w:val="19"/>
    </w:pPr>
    <w:r>
      <w:rPr>
        <w:sz w:val="20"/>
        <w:szCs w:val="20"/>
      </w:rPr>
      <w:t>Confidential © HYPERNETS Consortium (RBINS, TARTU, SU, CNR, NPL, GFZ, CONICET)</w:t>
    </w:r>
    <w:r>
      <w:tab/>
    </w:r>
    <w:r>
      <w:fldChar w:fldCharType="begin"/>
    </w:r>
    <w:r>
      <w:instrText xml:space="preserve">PAGE</w:instrText>
    </w:r>
    <w:r>
      <w:fldChar w:fldCharType="separate"/>
    </w:r>
    <w: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tbl>
    <w:tblPr>
      <w:tblStyle w:val="12"/>
      <w:tblW w:w="924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
    <w:tblGrid>
      <w:gridCol w:w="3089"/>
      <w:gridCol w:w="1408"/>
      <w:gridCol w:w="4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089" w:type="dxa"/>
          <w:vMerge w:val="restart"/>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1"/>
          </w:pPr>
          <w:r>
            <w:drawing>
              <wp:anchor distT="0" distB="0" distL="0" distR="0" simplePos="0" relativeHeight="1024" behindDoc="1" locked="0" layoutInCell="1" allowOverlap="1">
                <wp:simplePos x="0" y="0"/>
                <wp:positionH relativeFrom="column">
                  <wp:align>center</wp:align>
                </wp:positionH>
                <wp:positionV relativeFrom="paragraph">
                  <wp:posOffset>635</wp:posOffset>
                </wp:positionV>
                <wp:extent cx="1821815" cy="4140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a:xfrm>
                          <a:off x="0" y="0"/>
                          <a:ext cx="1821815" cy="414020"/>
                        </a:xfrm>
                        <a:prstGeom prst="rect">
                          <a:avLst/>
                        </a:prstGeom>
                      </pic:spPr>
                    </pic:pic>
                  </a:graphicData>
                </a:graphic>
              </wp:anchor>
            </w:drawing>
          </w: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Reference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Version</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93" w:type="dxa"/>
          <w:bottom w:w="0" w:type="dxa"/>
          <w:right w:w="108" w:type="dxa"/>
        </w:tblCellMar>
      </w:tblPrEx>
      <w:tc>
        <w:tcPr>
          <w:tcW w:w="3089" w:type="dxa"/>
          <w:vMerge w:val="continue"/>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widowControl/>
            <w:bidi w:val="0"/>
            <w:spacing w:before="0" w:after="200" w:line="276" w:lineRule="auto"/>
            <w:jc w:val="left"/>
          </w:pPr>
        </w:p>
      </w:tc>
      <w:tc>
        <w:tcPr>
          <w:tcW w:w="140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r>
            <w:t>Date</w:t>
          </w:r>
        </w:p>
      </w:tc>
      <w:tc>
        <w:tcPr>
          <w:tcW w:w="474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21"/>
          </w:pP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FB3F"/>
    <w:multiLevelType w:val="multilevel"/>
    <w:tmpl w:val="D7DBFB3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F235A94C"/>
    <w:multiLevelType w:val="multilevel"/>
    <w:tmpl w:val="F235A94C"/>
    <w:lvl w:ilvl="0" w:tentative="0">
      <w:start w:val="1"/>
      <w:numFmt w:val="none"/>
      <w:pStyle w:val="2"/>
      <w:suff w:val="nothing"/>
      <w:lvlText w:val=""/>
      <w:lvlJc w:val="left"/>
      <w:pPr>
        <w:ind w:left="432" w:hanging="432"/>
      </w:pPr>
    </w:lvl>
    <w:lvl w:ilvl="1" w:tentative="0">
      <w:start w:val="1"/>
      <w:numFmt w:val="decimal"/>
      <w:pStyle w:val="3"/>
      <w:lvlText w:val="%2"/>
      <w:lvlJc w:val="left"/>
      <w:pPr>
        <w:ind w:left="576" w:hanging="576"/>
      </w:pPr>
    </w:lvl>
    <w:lvl w:ilvl="2" w:tentative="0">
      <w:start w:val="1"/>
      <w:numFmt w:val="decimal"/>
      <w:pStyle w:val="4"/>
      <w:lvlText w:val="%2.%3"/>
      <w:lvlJc w:val="left"/>
      <w:pPr>
        <w:ind w:left="720" w:hanging="720"/>
      </w:pPr>
    </w:lvl>
    <w:lvl w:ilvl="3" w:tentative="0">
      <w:start w:val="1"/>
      <w:numFmt w:val="decimal"/>
      <w:pStyle w:val="5"/>
      <w:lvlText w:val="%2.%3.%4"/>
      <w:lvlJc w:val="left"/>
      <w:pPr>
        <w:ind w:left="864" w:hanging="864"/>
      </w:pPr>
    </w:lvl>
    <w:lvl w:ilvl="4" w:tentative="0">
      <w:start w:val="1"/>
      <w:numFmt w:val="decimal"/>
      <w:pStyle w:val="6"/>
      <w:lvlText w:val="%2.%3.%4.%5"/>
      <w:lvlJc w:val="left"/>
      <w:pPr>
        <w:ind w:left="1008" w:hanging="1008"/>
      </w:pPr>
    </w:lvl>
    <w:lvl w:ilvl="5" w:tentative="0">
      <w:start w:val="1"/>
      <w:numFmt w:val="decimal"/>
      <w:pStyle w:val="7"/>
      <w:lvlText w:val="%2.%3.%4.%5.%6"/>
      <w:lvlJc w:val="left"/>
      <w:pPr>
        <w:ind w:left="1152" w:hanging="1152"/>
      </w:pPr>
    </w:lvl>
    <w:lvl w:ilvl="6" w:tentative="0">
      <w:start w:val="1"/>
      <w:numFmt w:val="decimal"/>
      <w:pStyle w:val="8"/>
      <w:lvlText w:val="%2.%3.%4.%5.%6.%7"/>
      <w:lvlJc w:val="left"/>
      <w:pPr>
        <w:ind w:left="1296" w:hanging="1296"/>
      </w:pPr>
    </w:lvl>
    <w:lvl w:ilvl="7" w:tentative="0">
      <w:start w:val="1"/>
      <w:numFmt w:val="decimal"/>
      <w:pStyle w:val="9"/>
      <w:lvlText w:val="%2.%3.%4.%5.%6.%7.%8"/>
      <w:lvlJc w:val="left"/>
      <w:pPr>
        <w:ind w:left="1440" w:hanging="1440"/>
      </w:pPr>
    </w:lvl>
    <w:lvl w:ilvl="8" w:tentative="0">
      <w:start w:val="1"/>
      <w:numFmt w:val="decimal"/>
      <w:pStyle w:val="10"/>
      <w:lvlText w:val="%2.%3.%4.%5.%6.%7.%8.%9"/>
      <w:lvlJc w:val="left"/>
      <w:pPr>
        <w:ind w:left="1584" w:hanging="1584"/>
      </w:pPr>
    </w:lvl>
  </w:abstractNum>
  <w:abstractNum w:abstractNumId="2">
    <w:nsid w:val="F77EF6A9"/>
    <w:multiLevelType w:val="singleLevel"/>
    <w:tmpl w:val="F77EF6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BAB59B"/>
    <w:multiLevelType w:val="singleLevel"/>
    <w:tmpl w:val="71BAB5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975363"/>
    <w:multiLevelType w:val="singleLevel"/>
    <w:tmpl w:val="79975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lémence Goyens">
    <w15:presenceInfo w15:providerId="None" w15:userId="Clémence Goyens"/>
  </w15:person>
  <w15:person w15:author="Sam Hunt">
    <w15:presenceInfo w15:providerId="None" w15:userId="Sam Hunt"/>
  </w15:person>
  <w15:person w15:author="cgoyens">
    <w15:presenceInfo w15:providerId="None" w15:userId="cgoy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172A27"/>
    <w:rsid w:val="078C4ECB"/>
    <w:rsid w:val="0E9F3DE3"/>
    <w:rsid w:val="1B3C83BE"/>
    <w:rsid w:val="22EF5EA3"/>
    <w:rsid w:val="27F50E4E"/>
    <w:rsid w:val="27F668B9"/>
    <w:rsid w:val="2DE729C0"/>
    <w:rsid w:val="2E5724AF"/>
    <w:rsid w:val="2FB69184"/>
    <w:rsid w:val="2FBD4C2D"/>
    <w:rsid w:val="2FDD7003"/>
    <w:rsid w:val="33EFA4BC"/>
    <w:rsid w:val="33FAC798"/>
    <w:rsid w:val="347A8BC9"/>
    <w:rsid w:val="367543EF"/>
    <w:rsid w:val="37CFF294"/>
    <w:rsid w:val="37FD498D"/>
    <w:rsid w:val="3AEF7F7B"/>
    <w:rsid w:val="3B2DD1FB"/>
    <w:rsid w:val="3CFE0B2F"/>
    <w:rsid w:val="3DD71888"/>
    <w:rsid w:val="3DFF8E9B"/>
    <w:rsid w:val="3F3F6DE8"/>
    <w:rsid w:val="3F7F0156"/>
    <w:rsid w:val="3FD214B2"/>
    <w:rsid w:val="3FDD96D2"/>
    <w:rsid w:val="3FF28959"/>
    <w:rsid w:val="47FF8303"/>
    <w:rsid w:val="4CA710C4"/>
    <w:rsid w:val="4FEB05C7"/>
    <w:rsid w:val="556EE90E"/>
    <w:rsid w:val="5777DD73"/>
    <w:rsid w:val="57997B30"/>
    <w:rsid w:val="579F19DA"/>
    <w:rsid w:val="57DFA889"/>
    <w:rsid w:val="5B2BFD2F"/>
    <w:rsid w:val="5B376A87"/>
    <w:rsid w:val="5BFEE87B"/>
    <w:rsid w:val="5CB61BAD"/>
    <w:rsid w:val="5F770821"/>
    <w:rsid w:val="5F7FA297"/>
    <w:rsid w:val="5F9F8718"/>
    <w:rsid w:val="5FFBABEA"/>
    <w:rsid w:val="5FFD3084"/>
    <w:rsid w:val="62F9C9B3"/>
    <w:rsid w:val="65DF39D2"/>
    <w:rsid w:val="673F0E9B"/>
    <w:rsid w:val="67CFEE44"/>
    <w:rsid w:val="6BF41ACE"/>
    <w:rsid w:val="6D69CA25"/>
    <w:rsid w:val="6DF668C9"/>
    <w:rsid w:val="6DFD605A"/>
    <w:rsid w:val="6DFE752F"/>
    <w:rsid w:val="6ECC8802"/>
    <w:rsid w:val="6EDB4966"/>
    <w:rsid w:val="6EE7D647"/>
    <w:rsid w:val="6F67C2C1"/>
    <w:rsid w:val="6F7F027D"/>
    <w:rsid w:val="6FBEF574"/>
    <w:rsid w:val="6FBF768F"/>
    <w:rsid w:val="6FE7BBE4"/>
    <w:rsid w:val="6FFB1357"/>
    <w:rsid w:val="6FFF9E24"/>
    <w:rsid w:val="71ED51ED"/>
    <w:rsid w:val="7363DD56"/>
    <w:rsid w:val="73AF4B20"/>
    <w:rsid w:val="73BF5BF6"/>
    <w:rsid w:val="757FC733"/>
    <w:rsid w:val="75EFDE9E"/>
    <w:rsid w:val="769CDBF7"/>
    <w:rsid w:val="76EBC377"/>
    <w:rsid w:val="76FD70E8"/>
    <w:rsid w:val="77F9A168"/>
    <w:rsid w:val="77FFE96D"/>
    <w:rsid w:val="7AD7EC61"/>
    <w:rsid w:val="7AF2B379"/>
    <w:rsid w:val="7AF78230"/>
    <w:rsid w:val="7B7B774B"/>
    <w:rsid w:val="7B7DF4E4"/>
    <w:rsid w:val="7BBB4FB9"/>
    <w:rsid w:val="7BDB9F4A"/>
    <w:rsid w:val="7CFF3F0D"/>
    <w:rsid w:val="7CFF4611"/>
    <w:rsid w:val="7DD516E2"/>
    <w:rsid w:val="7DFF03E5"/>
    <w:rsid w:val="7E92B921"/>
    <w:rsid w:val="7ED9DFE9"/>
    <w:rsid w:val="7F79C053"/>
    <w:rsid w:val="7F7F1F73"/>
    <w:rsid w:val="7FB7F7AC"/>
    <w:rsid w:val="7FBF7D83"/>
    <w:rsid w:val="7FFA2317"/>
    <w:rsid w:val="7FFA2FEA"/>
    <w:rsid w:val="7FFDC429"/>
    <w:rsid w:val="866F8420"/>
    <w:rsid w:val="8F6FC13C"/>
    <w:rsid w:val="91BF7BD3"/>
    <w:rsid w:val="9BEDF1CD"/>
    <w:rsid w:val="9F5FE8BD"/>
    <w:rsid w:val="9FDF366F"/>
    <w:rsid w:val="9FEE9D29"/>
    <w:rsid w:val="A6FF60F0"/>
    <w:rsid w:val="ABFDE8D2"/>
    <w:rsid w:val="AEBBE990"/>
    <w:rsid w:val="AECB5D5B"/>
    <w:rsid w:val="AF9D9A5F"/>
    <w:rsid w:val="B1FB4F81"/>
    <w:rsid w:val="B37FDDF9"/>
    <w:rsid w:val="B4FFF2F4"/>
    <w:rsid w:val="B6FB0376"/>
    <w:rsid w:val="B7D7887E"/>
    <w:rsid w:val="B7DDBC6A"/>
    <w:rsid w:val="B7FD2B3B"/>
    <w:rsid w:val="BA3D745B"/>
    <w:rsid w:val="BBF683D7"/>
    <w:rsid w:val="BCFE8212"/>
    <w:rsid w:val="BDBF25DC"/>
    <w:rsid w:val="BE2D7705"/>
    <w:rsid w:val="BE7ED5BF"/>
    <w:rsid w:val="BEAF3D88"/>
    <w:rsid w:val="BEDF22A9"/>
    <w:rsid w:val="BF1D484B"/>
    <w:rsid w:val="BFBE11B1"/>
    <w:rsid w:val="BFF7D384"/>
    <w:rsid w:val="CBFB9BD8"/>
    <w:rsid w:val="CE7CC0B4"/>
    <w:rsid w:val="CEFE90CA"/>
    <w:rsid w:val="D5F2CCEB"/>
    <w:rsid w:val="D6B6AC5F"/>
    <w:rsid w:val="D7DF1431"/>
    <w:rsid w:val="DB7EC244"/>
    <w:rsid w:val="DCFF0B58"/>
    <w:rsid w:val="DDB5A21C"/>
    <w:rsid w:val="DDDDFC5B"/>
    <w:rsid w:val="DDDEBDE6"/>
    <w:rsid w:val="DDFED8FD"/>
    <w:rsid w:val="DFBE6489"/>
    <w:rsid w:val="DFED3E93"/>
    <w:rsid w:val="DFFFC91F"/>
    <w:rsid w:val="E1DFB48C"/>
    <w:rsid w:val="E57F7F1E"/>
    <w:rsid w:val="E77D7FC9"/>
    <w:rsid w:val="EADF2A21"/>
    <w:rsid w:val="EAEF0692"/>
    <w:rsid w:val="EAFF9FF3"/>
    <w:rsid w:val="EBE35D01"/>
    <w:rsid w:val="EBFF7833"/>
    <w:rsid w:val="EDFD5000"/>
    <w:rsid w:val="EEFF372A"/>
    <w:rsid w:val="EFB8961F"/>
    <w:rsid w:val="EFEFC75C"/>
    <w:rsid w:val="EFFC1080"/>
    <w:rsid w:val="F1FFC536"/>
    <w:rsid w:val="F27F6255"/>
    <w:rsid w:val="F317CC98"/>
    <w:rsid w:val="F3BFA557"/>
    <w:rsid w:val="F3D71984"/>
    <w:rsid w:val="F55731FB"/>
    <w:rsid w:val="F618BE83"/>
    <w:rsid w:val="F6FF0A75"/>
    <w:rsid w:val="F7F3862C"/>
    <w:rsid w:val="F7FBC5EB"/>
    <w:rsid w:val="F7FF39E8"/>
    <w:rsid w:val="F7FF7063"/>
    <w:rsid w:val="F9F3D0BB"/>
    <w:rsid w:val="FAE1B48C"/>
    <w:rsid w:val="FAF3F17F"/>
    <w:rsid w:val="FB8F2593"/>
    <w:rsid w:val="FBD77EEF"/>
    <w:rsid w:val="FBE35AC3"/>
    <w:rsid w:val="FBFF8230"/>
    <w:rsid w:val="FCAF50D7"/>
    <w:rsid w:val="FCBBEC94"/>
    <w:rsid w:val="FD3B3774"/>
    <w:rsid w:val="FD47F3D8"/>
    <w:rsid w:val="FD5B3B1E"/>
    <w:rsid w:val="FD7630EE"/>
    <w:rsid w:val="FD7EDCE2"/>
    <w:rsid w:val="FDE78164"/>
    <w:rsid w:val="FDF684A6"/>
    <w:rsid w:val="FDF7F28C"/>
    <w:rsid w:val="FDFF65FC"/>
    <w:rsid w:val="FE0DAD1A"/>
    <w:rsid w:val="FE3F0322"/>
    <w:rsid w:val="FEB65B13"/>
    <w:rsid w:val="FEC66768"/>
    <w:rsid w:val="FF7748E6"/>
    <w:rsid w:val="FF7A99E0"/>
    <w:rsid w:val="FFA7A4E7"/>
    <w:rsid w:val="FFAA49E5"/>
    <w:rsid w:val="FFBD7560"/>
    <w:rsid w:val="FFBF7F2E"/>
    <w:rsid w:val="FFE77DE8"/>
    <w:rsid w:val="FFFBA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200" w:line="276" w:lineRule="auto"/>
      <w:jc w:val="both"/>
    </w:pPr>
    <w:rPr>
      <w:rFonts w:ascii="Arial" w:hAnsi="Arial" w:eastAsia="Calibri" w:cs="DejaVu Sans"/>
      <w:color w:val="00000A"/>
      <w:kern w:val="0"/>
      <w:sz w:val="22"/>
      <w:szCs w:val="22"/>
      <w:lang w:val="en-GB" w:eastAsia="en-US" w:bidi="ar-SA"/>
    </w:rPr>
  </w:style>
  <w:style w:type="paragraph" w:styleId="2">
    <w:name w:val="heading 1"/>
    <w:basedOn w:val="1"/>
    <w:next w:val="1"/>
    <w:link w:val="130"/>
    <w:qFormat/>
    <w:uiPriority w:val="0"/>
    <w:pPr>
      <w:keepNext/>
      <w:keepLines/>
      <w:pageBreakBefore/>
      <w:numPr>
        <w:ilvl w:val="0"/>
        <w:numId w:val="1"/>
      </w:numPr>
      <w:spacing w:before="480" w:after="0"/>
      <w:outlineLvl w:val="0"/>
    </w:pPr>
    <w:rPr>
      <w:rFonts w:eastAsia="Calibri" w:cs="DejaVu Sans"/>
      <w:b/>
      <w:bCs/>
      <w:color w:val="365F91"/>
      <w:sz w:val="28"/>
      <w:szCs w:val="28"/>
    </w:rPr>
  </w:style>
  <w:style w:type="paragraph" w:styleId="3">
    <w:name w:val="heading 2"/>
    <w:basedOn w:val="1"/>
    <w:next w:val="1"/>
    <w:qFormat/>
    <w:uiPriority w:val="0"/>
    <w:pPr>
      <w:keepNext/>
      <w:keepLines/>
      <w:numPr>
        <w:ilvl w:val="1"/>
        <w:numId w:val="1"/>
      </w:numPr>
      <w:spacing w:before="200" w:after="0"/>
      <w:outlineLvl w:val="1"/>
    </w:pPr>
    <w:rPr>
      <w:rFonts w:eastAsia="Calibri" w:cs="DejaVu Sans"/>
      <w:b/>
      <w:bCs/>
      <w:color w:val="4F81BD"/>
      <w:sz w:val="26"/>
      <w:szCs w:val="26"/>
    </w:rPr>
  </w:style>
  <w:style w:type="paragraph" w:styleId="4">
    <w:name w:val="heading 3"/>
    <w:basedOn w:val="1"/>
    <w:next w:val="1"/>
    <w:qFormat/>
    <w:uiPriority w:val="0"/>
    <w:pPr>
      <w:keepNext/>
      <w:keepLines/>
      <w:numPr>
        <w:ilvl w:val="2"/>
        <w:numId w:val="1"/>
      </w:numPr>
      <w:spacing w:before="200" w:after="0"/>
      <w:outlineLvl w:val="2"/>
    </w:pPr>
    <w:rPr>
      <w:rFonts w:eastAsia="Calibri" w:cs="DejaVu Sans"/>
      <w:b/>
      <w:bCs/>
      <w:color w:val="4F81BD"/>
    </w:rPr>
  </w:style>
  <w:style w:type="paragraph" w:styleId="5">
    <w:name w:val="heading 4"/>
    <w:basedOn w:val="1"/>
    <w:next w:val="1"/>
    <w:qFormat/>
    <w:uiPriority w:val="0"/>
    <w:pPr>
      <w:keepNext/>
      <w:keepLines/>
      <w:numPr>
        <w:ilvl w:val="3"/>
        <w:numId w:val="1"/>
      </w:numPr>
      <w:spacing w:before="200" w:after="0"/>
      <w:outlineLvl w:val="3"/>
    </w:pPr>
    <w:rPr>
      <w:rFonts w:ascii="Arial" w:hAnsi="Arial"/>
      <w:b/>
      <w:bCs/>
      <w:i/>
      <w:iCs/>
      <w:color w:val="4F81BD"/>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Calibri" w:cs="DejaVu Sans"/>
      <w:color w:val="243F6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Calibri" w:cs="DejaVu Sans"/>
      <w:i/>
      <w:iCs/>
      <w:color w:val="243F6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Calibri" w:cs="DejaVu Sans"/>
      <w:i/>
      <w:iCs/>
      <w:color w:val="40404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Calibri" w:cs="DejaVu Sans"/>
      <w:color w:val="40404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Calibri" w:cs="DejaVu Sans"/>
      <w:i/>
      <w:iCs/>
      <w:color w:val="404040"/>
      <w:sz w:val="20"/>
      <w:szCs w:val="20"/>
    </w:rPr>
  </w:style>
  <w:style w:type="character" w:default="1" w:styleId="11">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cs="Arial"/>
      <w:sz w:val="16"/>
      <w:szCs w:val="16"/>
    </w:rPr>
  </w:style>
  <w:style w:type="paragraph" w:styleId="14">
    <w:name w:val="Body Text"/>
    <w:basedOn w:val="1"/>
    <w:qFormat/>
    <w:uiPriority w:val="0"/>
    <w:pPr>
      <w:spacing w:before="0" w:after="140" w:line="288" w:lineRule="auto"/>
    </w:pPr>
  </w:style>
  <w:style w:type="paragraph" w:styleId="15">
    <w:name w:val="caption"/>
    <w:basedOn w:val="1"/>
    <w:next w:val="1"/>
    <w:qFormat/>
    <w:uiPriority w:val="0"/>
    <w:pPr>
      <w:spacing w:line="240" w:lineRule="auto"/>
      <w:jc w:val="center"/>
    </w:pPr>
    <w:rPr>
      <w:b/>
      <w:bCs/>
      <w:i/>
      <w:sz w:val="20"/>
      <w:szCs w:val="18"/>
    </w:rPr>
  </w:style>
  <w:style w:type="character" w:styleId="16">
    <w:name w:val="annotation reference"/>
    <w:basedOn w:val="11"/>
    <w:qFormat/>
    <w:uiPriority w:val="0"/>
    <w:rPr>
      <w:sz w:val="16"/>
      <w:szCs w:val="16"/>
    </w:rPr>
  </w:style>
  <w:style w:type="paragraph" w:styleId="17">
    <w:name w:val="annotation text"/>
    <w:basedOn w:val="1"/>
    <w:qFormat/>
    <w:uiPriority w:val="0"/>
    <w:pPr>
      <w:spacing w:line="240" w:lineRule="auto"/>
    </w:pPr>
    <w:rPr>
      <w:sz w:val="20"/>
      <w:szCs w:val="20"/>
    </w:rPr>
  </w:style>
  <w:style w:type="paragraph" w:styleId="18">
    <w:name w:val="annotation subject"/>
    <w:basedOn w:val="17"/>
    <w:next w:val="17"/>
    <w:qFormat/>
    <w:uiPriority w:val="0"/>
    <w:rPr>
      <w:b/>
      <w:bCs/>
    </w:rPr>
  </w:style>
  <w:style w:type="paragraph" w:styleId="19">
    <w:name w:val="footer"/>
    <w:basedOn w:val="1"/>
    <w:qFormat/>
    <w:uiPriority w:val="0"/>
    <w:pPr>
      <w:tabs>
        <w:tab w:val="center" w:pos="4680"/>
        <w:tab w:val="right" w:pos="9360"/>
      </w:tabs>
      <w:spacing w:before="0" w:after="0" w:line="240" w:lineRule="auto"/>
    </w:pPr>
  </w:style>
  <w:style w:type="paragraph" w:styleId="20">
    <w:name w:val="footnote text"/>
    <w:basedOn w:val="1"/>
    <w:qFormat/>
    <w:uiPriority w:val="0"/>
    <w:pPr>
      <w:spacing w:before="0" w:after="0" w:line="240" w:lineRule="auto"/>
    </w:pPr>
    <w:rPr>
      <w:sz w:val="20"/>
      <w:szCs w:val="20"/>
    </w:rPr>
  </w:style>
  <w:style w:type="paragraph" w:styleId="21">
    <w:name w:val="header"/>
    <w:basedOn w:val="1"/>
    <w:qFormat/>
    <w:uiPriority w:val="0"/>
    <w:pPr>
      <w:tabs>
        <w:tab w:val="center" w:pos="4680"/>
        <w:tab w:val="right" w:pos="9360"/>
      </w:tabs>
      <w:spacing w:before="0" w:after="0" w:line="240" w:lineRule="auto"/>
    </w:pPr>
  </w:style>
  <w:style w:type="character" w:styleId="22">
    <w:name w:val="HTML Code"/>
    <w:basedOn w:val="11"/>
    <w:qFormat/>
    <w:uiPriority w:val="0"/>
    <w:rPr>
      <w:rFonts w:ascii="Courier New" w:hAnsi="Courier New" w:cs="Courier New"/>
      <w:sz w:val="20"/>
      <w:szCs w:val="20"/>
    </w:rPr>
  </w:style>
  <w:style w:type="paragraph" w:styleId="2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4">
    <w:name w:val="Hyperlink"/>
    <w:basedOn w:val="11"/>
    <w:semiHidden/>
    <w:unhideWhenUsed/>
    <w:qFormat/>
    <w:uiPriority w:val="99"/>
    <w:rPr>
      <w:color w:val="0000FF"/>
      <w:u w:val="single"/>
    </w:rPr>
  </w:style>
  <w:style w:type="paragraph" w:styleId="25">
    <w:name w:val="List"/>
    <w:basedOn w:val="14"/>
    <w:qFormat/>
    <w:uiPriority w:val="0"/>
    <w:rPr>
      <w:rFonts w:cs="FreeSans"/>
    </w:rPr>
  </w:style>
  <w:style w:type="character" w:styleId="26">
    <w:name w:val="Strong"/>
    <w:basedOn w:val="11"/>
    <w:qFormat/>
    <w:uiPriority w:val="0"/>
    <w:rPr>
      <w:b/>
      <w:bCs/>
    </w:rPr>
  </w:style>
  <w:style w:type="table" w:styleId="2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8">
    <w:name w:val="table of figures"/>
    <w:basedOn w:val="1"/>
    <w:next w:val="1"/>
    <w:uiPriority w:val="0"/>
    <w:pPr>
      <w:ind w:leftChars="200" w:hanging="200" w:hangingChars="200"/>
    </w:pPr>
  </w:style>
  <w:style w:type="paragraph" w:styleId="29">
    <w:name w:val="toc 1"/>
    <w:basedOn w:val="1"/>
    <w:next w:val="1"/>
    <w:qFormat/>
    <w:uiPriority w:val="0"/>
    <w:pPr>
      <w:spacing w:before="0" w:after="100"/>
    </w:pPr>
  </w:style>
  <w:style w:type="paragraph" w:styleId="30">
    <w:name w:val="toc 2"/>
    <w:basedOn w:val="1"/>
    <w:next w:val="1"/>
    <w:qFormat/>
    <w:uiPriority w:val="0"/>
    <w:pPr>
      <w:spacing w:before="0" w:after="100"/>
      <w:ind w:left="220" w:right="0" w:firstLine="0"/>
    </w:pPr>
  </w:style>
  <w:style w:type="paragraph" w:styleId="31">
    <w:name w:val="toc 3"/>
    <w:basedOn w:val="1"/>
    <w:next w:val="1"/>
    <w:qFormat/>
    <w:uiPriority w:val="0"/>
    <w:pPr>
      <w:spacing w:before="0" w:after="100"/>
      <w:ind w:left="440" w:right="0" w:firstLine="0"/>
    </w:pPr>
  </w:style>
  <w:style w:type="paragraph" w:styleId="32">
    <w:name w:val="toc 4"/>
    <w:basedOn w:val="1"/>
    <w:next w:val="1"/>
    <w:uiPriority w:val="0"/>
    <w:pPr>
      <w:ind w:left="1260" w:leftChars="600"/>
    </w:pPr>
  </w:style>
  <w:style w:type="character" w:customStyle="1" w:styleId="33">
    <w:name w:val="Footnote Text Char"/>
    <w:basedOn w:val="11"/>
    <w:qFormat/>
    <w:uiPriority w:val="0"/>
    <w:rPr>
      <w:sz w:val="20"/>
      <w:szCs w:val="20"/>
      <w:lang w:val="en-GB"/>
    </w:rPr>
  </w:style>
  <w:style w:type="character" w:customStyle="1" w:styleId="34">
    <w:name w:val="Footnote Characters"/>
    <w:basedOn w:val="11"/>
    <w:qFormat/>
    <w:uiPriority w:val="0"/>
    <w:rPr>
      <w:vertAlign w:val="superscript"/>
    </w:rPr>
  </w:style>
  <w:style w:type="character" w:customStyle="1" w:styleId="35">
    <w:name w:val="Footnote Anchor"/>
    <w:qFormat/>
    <w:uiPriority w:val="0"/>
    <w:rPr>
      <w:vertAlign w:val="superscript"/>
    </w:rPr>
  </w:style>
  <w:style w:type="character" w:customStyle="1" w:styleId="36">
    <w:name w:val="Balloon Text Char"/>
    <w:basedOn w:val="11"/>
    <w:qFormat/>
    <w:uiPriority w:val="0"/>
    <w:rPr>
      <w:rFonts w:ascii="Arial" w:hAnsi="Arial" w:cs="Arial"/>
      <w:sz w:val="16"/>
      <w:szCs w:val="16"/>
      <w:lang w:val="en-GB"/>
    </w:rPr>
  </w:style>
  <w:style w:type="character" w:customStyle="1" w:styleId="37">
    <w:name w:val="Heading 2 Char"/>
    <w:basedOn w:val="11"/>
    <w:qFormat/>
    <w:uiPriority w:val="0"/>
    <w:rPr>
      <w:rFonts w:ascii="Arial" w:hAnsi="Arial" w:eastAsia="Calibri" w:cs="DejaVu Sans"/>
      <w:b/>
      <w:bCs/>
      <w:color w:val="4F81BD"/>
      <w:sz w:val="26"/>
      <w:szCs w:val="26"/>
      <w:lang w:val="en-GB"/>
    </w:rPr>
  </w:style>
  <w:style w:type="character" w:customStyle="1" w:styleId="38">
    <w:name w:val="Heading 1 Char"/>
    <w:basedOn w:val="11"/>
    <w:qFormat/>
    <w:uiPriority w:val="0"/>
    <w:rPr>
      <w:rFonts w:ascii="Arial" w:hAnsi="Arial" w:eastAsia="Calibri" w:cs="DejaVu Sans"/>
      <w:b/>
      <w:bCs/>
      <w:color w:val="365F91"/>
      <w:sz w:val="28"/>
      <w:szCs w:val="28"/>
      <w:lang w:val="en-GB"/>
    </w:rPr>
  </w:style>
  <w:style w:type="character" w:customStyle="1" w:styleId="39">
    <w:name w:val="Heading 3 Char"/>
    <w:basedOn w:val="11"/>
    <w:qFormat/>
    <w:uiPriority w:val="0"/>
    <w:rPr>
      <w:rFonts w:ascii="Arial" w:hAnsi="Arial" w:eastAsia="Calibri" w:cs="DejaVu Sans"/>
      <w:b/>
      <w:bCs/>
      <w:color w:val="4F81BD"/>
      <w:lang w:val="en-GB"/>
    </w:rPr>
  </w:style>
  <w:style w:type="character" w:customStyle="1" w:styleId="40">
    <w:name w:val="Heading 4 Char"/>
    <w:basedOn w:val="11"/>
    <w:qFormat/>
    <w:uiPriority w:val="0"/>
    <w:rPr>
      <w:rFonts w:ascii="Cambria" w:hAnsi="Cambria" w:eastAsia="Calibri" w:cs="DejaVu Sans"/>
      <w:b/>
      <w:bCs/>
      <w:i/>
      <w:iCs/>
      <w:color w:val="4F81BD"/>
      <w:lang w:val="en-GB"/>
    </w:rPr>
  </w:style>
  <w:style w:type="character" w:customStyle="1" w:styleId="41">
    <w:name w:val="Heading 5 Char"/>
    <w:basedOn w:val="11"/>
    <w:qFormat/>
    <w:uiPriority w:val="0"/>
    <w:rPr>
      <w:rFonts w:ascii="Cambria" w:hAnsi="Cambria" w:eastAsia="Calibri" w:cs="DejaVu Sans"/>
      <w:color w:val="243F60"/>
      <w:lang w:val="en-GB"/>
    </w:rPr>
  </w:style>
  <w:style w:type="character" w:customStyle="1" w:styleId="42">
    <w:name w:val="Heading 6 Char"/>
    <w:basedOn w:val="11"/>
    <w:qFormat/>
    <w:uiPriority w:val="0"/>
    <w:rPr>
      <w:rFonts w:ascii="Cambria" w:hAnsi="Cambria" w:eastAsia="Calibri" w:cs="DejaVu Sans"/>
      <w:i/>
      <w:iCs/>
      <w:color w:val="243F60"/>
      <w:lang w:val="en-GB"/>
    </w:rPr>
  </w:style>
  <w:style w:type="character" w:customStyle="1" w:styleId="43">
    <w:name w:val="Heading 7 Char"/>
    <w:basedOn w:val="11"/>
    <w:qFormat/>
    <w:uiPriority w:val="0"/>
    <w:rPr>
      <w:rFonts w:ascii="Cambria" w:hAnsi="Cambria" w:eastAsia="Calibri" w:cs="DejaVu Sans"/>
      <w:i/>
      <w:iCs/>
      <w:color w:val="404040"/>
      <w:lang w:val="en-GB"/>
    </w:rPr>
  </w:style>
  <w:style w:type="character" w:customStyle="1" w:styleId="44">
    <w:name w:val="Heading 8 Char"/>
    <w:basedOn w:val="11"/>
    <w:qFormat/>
    <w:uiPriority w:val="0"/>
    <w:rPr>
      <w:rFonts w:ascii="Cambria" w:hAnsi="Cambria" w:eastAsia="Calibri" w:cs="DejaVu Sans"/>
      <w:color w:val="404040"/>
      <w:sz w:val="20"/>
      <w:szCs w:val="20"/>
      <w:lang w:val="en-GB"/>
    </w:rPr>
  </w:style>
  <w:style w:type="character" w:customStyle="1" w:styleId="45">
    <w:name w:val="Heading 9 Char"/>
    <w:basedOn w:val="11"/>
    <w:qFormat/>
    <w:uiPriority w:val="0"/>
    <w:rPr>
      <w:rFonts w:ascii="Cambria" w:hAnsi="Cambria" w:eastAsia="Calibri" w:cs="DejaVu Sans"/>
      <w:i/>
      <w:iCs/>
      <w:color w:val="404040"/>
      <w:sz w:val="20"/>
      <w:szCs w:val="20"/>
      <w:lang w:val="en-GB"/>
    </w:rPr>
  </w:style>
  <w:style w:type="character" w:customStyle="1" w:styleId="46">
    <w:name w:val="Comment Text Char"/>
    <w:basedOn w:val="11"/>
    <w:qFormat/>
    <w:uiPriority w:val="0"/>
    <w:rPr>
      <w:sz w:val="20"/>
      <w:szCs w:val="20"/>
      <w:lang w:val="en-GB"/>
    </w:rPr>
  </w:style>
  <w:style w:type="character" w:customStyle="1" w:styleId="47">
    <w:name w:val="Comment Subject Char"/>
    <w:basedOn w:val="46"/>
    <w:qFormat/>
    <w:uiPriority w:val="0"/>
    <w:rPr>
      <w:b/>
      <w:bCs/>
      <w:sz w:val="20"/>
      <w:szCs w:val="20"/>
      <w:lang w:val="en-GB"/>
    </w:rPr>
  </w:style>
  <w:style w:type="character" w:customStyle="1" w:styleId="48">
    <w:name w:val="Internet Link"/>
    <w:basedOn w:val="11"/>
    <w:uiPriority w:val="0"/>
    <w:rPr>
      <w:color w:val="0000FF"/>
      <w:u w:val="single"/>
    </w:rPr>
  </w:style>
  <w:style w:type="character" w:customStyle="1" w:styleId="49">
    <w:name w:val="Header Char"/>
    <w:basedOn w:val="11"/>
    <w:qFormat/>
    <w:uiPriority w:val="0"/>
    <w:rPr>
      <w:rFonts w:ascii="Arial" w:hAnsi="Arial"/>
      <w:lang w:val="en-GB"/>
    </w:rPr>
  </w:style>
  <w:style w:type="character" w:customStyle="1" w:styleId="50">
    <w:name w:val="Footer Char"/>
    <w:basedOn w:val="11"/>
    <w:qFormat/>
    <w:uiPriority w:val="0"/>
    <w:rPr>
      <w:rFonts w:ascii="Arial" w:hAnsi="Arial"/>
      <w:lang w:val="en-GB"/>
    </w:rPr>
  </w:style>
  <w:style w:type="character" w:customStyle="1" w:styleId="51">
    <w:name w:val="Footnote Text Char1"/>
    <w:qFormat/>
    <w:uiPriority w:val="0"/>
    <w:rPr>
      <w:rFonts w:ascii="Arial" w:hAnsi="Arial"/>
      <w:sz w:val="16"/>
      <w:lang w:val="en-US" w:eastAsia="en-US" w:bidi="ar-SA"/>
    </w:rPr>
  </w:style>
  <w:style w:type="character" w:customStyle="1" w:styleId="52">
    <w:name w:val="ListLabel 1"/>
    <w:qFormat/>
    <w:uiPriority w:val="0"/>
    <w:rPr>
      <w:rFonts w:cs="Courier New"/>
    </w:rPr>
  </w:style>
  <w:style w:type="character" w:customStyle="1" w:styleId="53">
    <w:name w:val="ListLabel 2"/>
    <w:qFormat/>
    <w:uiPriority w:val="0"/>
    <w:rPr>
      <w:rFonts w:cs="Courier New"/>
    </w:rPr>
  </w:style>
  <w:style w:type="character" w:customStyle="1" w:styleId="54">
    <w:name w:val="ListLabel 3"/>
    <w:qFormat/>
    <w:uiPriority w:val="0"/>
    <w:rPr>
      <w:rFonts w:cs="Courier New"/>
    </w:rPr>
  </w:style>
  <w:style w:type="character" w:customStyle="1" w:styleId="55">
    <w:name w:val="ListLabel 4"/>
    <w:qFormat/>
    <w:uiPriority w:val="0"/>
    <w:rPr>
      <w:rFonts w:cs="Courier New"/>
    </w:rPr>
  </w:style>
  <w:style w:type="character" w:customStyle="1" w:styleId="56">
    <w:name w:val="ListLabel 5"/>
    <w:qFormat/>
    <w:uiPriority w:val="0"/>
    <w:rPr>
      <w:rFonts w:cs="Courier New"/>
    </w:rPr>
  </w:style>
  <w:style w:type="character" w:customStyle="1" w:styleId="57">
    <w:name w:val="ListLabel 6"/>
    <w:qFormat/>
    <w:uiPriority w:val="0"/>
    <w:rPr>
      <w:rFonts w:cs="Courier New"/>
    </w:rPr>
  </w:style>
  <w:style w:type="character" w:customStyle="1" w:styleId="58">
    <w:name w:val="ListLabel 7"/>
    <w:qFormat/>
    <w:uiPriority w:val="0"/>
    <w:rPr>
      <w:rFonts w:cs="Courier New"/>
    </w:rPr>
  </w:style>
  <w:style w:type="character" w:customStyle="1" w:styleId="59">
    <w:name w:val="ListLabel 8"/>
    <w:qFormat/>
    <w:uiPriority w:val="0"/>
    <w:rPr>
      <w:rFonts w:cs="Courier New"/>
    </w:rPr>
  </w:style>
  <w:style w:type="character" w:customStyle="1" w:styleId="60">
    <w:name w:val="ListLabel 9"/>
    <w:qFormat/>
    <w:uiPriority w:val="0"/>
    <w:rPr>
      <w:rFonts w:cs="Courier New"/>
    </w:rPr>
  </w:style>
  <w:style w:type="character" w:customStyle="1" w:styleId="61">
    <w:name w:val="ListLabel 10"/>
    <w:qFormat/>
    <w:uiPriority w:val="0"/>
    <w:rPr>
      <w:rFonts w:cs="Courier New"/>
    </w:rPr>
  </w:style>
  <w:style w:type="character" w:customStyle="1" w:styleId="62">
    <w:name w:val="ListLabel 11"/>
    <w:qFormat/>
    <w:uiPriority w:val="0"/>
    <w:rPr>
      <w:rFonts w:cs="Courier New"/>
    </w:rPr>
  </w:style>
  <w:style w:type="character" w:customStyle="1" w:styleId="63">
    <w:name w:val="ListLabel 12"/>
    <w:qFormat/>
    <w:uiPriority w:val="0"/>
    <w:rPr>
      <w:rFonts w:cs="Courier New"/>
    </w:rPr>
  </w:style>
  <w:style w:type="character" w:customStyle="1" w:styleId="64">
    <w:name w:val="ListLabel 13"/>
    <w:qFormat/>
    <w:uiPriority w:val="0"/>
    <w:rPr>
      <w:rFonts w:cs="Courier New"/>
    </w:rPr>
  </w:style>
  <w:style w:type="character" w:customStyle="1" w:styleId="65">
    <w:name w:val="ListLabel 14"/>
    <w:qFormat/>
    <w:uiPriority w:val="0"/>
    <w:rPr>
      <w:rFonts w:cs="Courier New"/>
    </w:rPr>
  </w:style>
  <w:style w:type="character" w:customStyle="1" w:styleId="66">
    <w:name w:val="ListLabel 15"/>
    <w:qFormat/>
    <w:uiPriority w:val="0"/>
    <w:rPr>
      <w:rFonts w:cs="Courier New"/>
    </w:rPr>
  </w:style>
  <w:style w:type="character" w:customStyle="1" w:styleId="67">
    <w:name w:val="ListLabel 16"/>
    <w:qFormat/>
    <w:uiPriority w:val="0"/>
    <w:rPr>
      <w:rFonts w:eastAsia="Calibri"/>
    </w:rPr>
  </w:style>
  <w:style w:type="character" w:customStyle="1" w:styleId="68">
    <w:name w:val="ListLabel 17"/>
    <w:qFormat/>
    <w:uiPriority w:val="0"/>
    <w:rPr>
      <w:rFonts w:cs="Courier New"/>
    </w:rPr>
  </w:style>
  <w:style w:type="character" w:customStyle="1" w:styleId="69">
    <w:name w:val="ListLabel 18"/>
    <w:qFormat/>
    <w:uiPriority w:val="0"/>
    <w:rPr>
      <w:rFonts w:cs="Courier New"/>
    </w:rPr>
  </w:style>
  <w:style w:type="character" w:customStyle="1" w:styleId="70">
    <w:name w:val="ListLabel 19"/>
    <w:qFormat/>
    <w:uiPriority w:val="0"/>
    <w:rPr>
      <w:rFonts w:cs="Courier New"/>
    </w:rPr>
  </w:style>
  <w:style w:type="character" w:customStyle="1" w:styleId="71">
    <w:name w:val="ListLabel 20"/>
    <w:qFormat/>
    <w:uiPriority w:val="0"/>
    <w:rPr>
      <w:rFonts w:cs="Courier New"/>
    </w:rPr>
  </w:style>
  <w:style w:type="character" w:customStyle="1" w:styleId="72">
    <w:name w:val="ListLabel 21"/>
    <w:qFormat/>
    <w:uiPriority w:val="0"/>
    <w:rPr>
      <w:rFonts w:cs="Courier New"/>
    </w:rPr>
  </w:style>
  <w:style w:type="character" w:customStyle="1" w:styleId="73">
    <w:name w:val="ListLabel 22"/>
    <w:qFormat/>
    <w:uiPriority w:val="0"/>
    <w:rPr>
      <w:rFonts w:cs="Courier New"/>
    </w:rPr>
  </w:style>
  <w:style w:type="character" w:customStyle="1" w:styleId="74">
    <w:name w:val="ListLabel 23"/>
    <w:qFormat/>
    <w:uiPriority w:val="0"/>
    <w:rPr>
      <w:rFonts w:cs="Courier New"/>
    </w:rPr>
  </w:style>
  <w:style w:type="character" w:customStyle="1" w:styleId="75">
    <w:name w:val="ListLabel 24"/>
    <w:qFormat/>
    <w:uiPriority w:val="0"/>
    <w:rPr>
      <w:rFonts w:cs="Courier New"/>
    </w:rPr>
  </w:style>
  <w:style w:type="character" w:customStyle="1" w:styleId="76">
    <w:name w:val="ListLabel 25"/>
    <w:qFormat/>
    <w:uiPriority w:val="0"/>
    <w:rPr>
      <w:rFonts w:cs="Courier New"/>
    </w:rPr>
  </w:style>
  <w:style w:type="character" w:customStyle="1" w:styleId="77">
    <w:name w:val="ListLabel 26"/>
    <w:qFormat/>
    <w:uiPriority w:val="0"/>
    <w:rPr>
      <w:rFonts w:cs="Courier New"/>
    </w:rPr>
  </w:style>
  <w:style w:type="character" w:customStyle="1" w:styleId="78">
    <w:name w:val="ListLabel 27"/>
    <w:qFormat/>
    <w:uiPriority w:val="0"/>
    <w:rPr>
      <w:rFonts w:cs="Courier New"/>
    </w:rPr>
  </w:style>
  <w:style w:type="character" w:customStyle="1" w:styleId="79">
    <w:name w:val="ListLabel 28"/>
    <w:qFormat/>
    <w:uiPriority w:val="0"/>
    <w:rPr>
      <w:rFonts w:cs="Courier New"/>
    </w:rPr>
  </w:style>
  <w:style w:type="character" w:customStyle="1" w:styleId="80">
    <w:name w:val="ListLabel 29"/>
    <w:qFormat/>
    <w:uiPriority w:val="0"/>
    <w:rPr>
      <w:rFonts w:cs="Courier New"/>
    </w:rPr>
  </w:style>
  <w:style w:type="character" w:customStyle="1" w:styleId="81">
    <w:name w:val="ListLabel 30"/>
    <w:qFormat/>
    <w:uiPriority w:val="0"/>
    <w:rPr>
      <w:rFonts w:cs="Courier New"/>
    </w:rPr>
  </w:style>
  <w:style w:type="character" w:customStyle="1" w:styleId="82">
    <w:name w:val="ListLabel 31"/>
    <w:qFormat/>
    <w:uiPriority w:val="0"/>
    <w:rPr>
      <w:rFonts w:cs="Courier New"/>
    </w:rPr>
  </w:style>
  <w:style w:type="character" w:customStyle="1" w:styleId="83">
    <w:name w:val="ListLabel 32"/>
    <w:qFormat/>
    <w:uiPriority w:val="0"/>
    <w:rPr>
      <w:rFonts w:cs="Courier New"/>
    </w:rPr>
  </w:style>
  <w:style w:type="character" w:customStyle="1" w:styleId="84">
    <w:name w:val="ListLabel 33"/>
    <w:qFormat/>
    <w:uiPriority w:val="0"/>
    <w:rPr>
      <w:rFonts w:cs="Courier New"/>
    </w:rPr>
  </w:style>
  <w:style w:type="character" w:customStyle="1" w:styleId="85">
    <w:name w:val="ListLabel 34"/>
    <w:qFormat/>
    <w:uiPriority w:val="0"/>
    <w:rPr>
      <w:rFonts w:cs="Courier New"/>
    </w:rPr>
  </w:style>
  <w:style w:type="character" w:customStyle="1" w:styleId="86">
    <w:name w:val="ListLabel 35"/>
    <w:qFormat/>
    <w:uiPriority w:val="0"/>
    <w:rPr>
      <w:rFonts w:cs="Courier New"/>
    </w:rPr>
  </w:style>
  <w:style w:type="character" w:customStyle="1" w:styleId="87">
    <w:name w:val="ListLabel 36"/>
    <w:qFormat/>
    <w:uiPriority w:val="0"/>
    <w:rPr>
      <w:rFonts w:cs="Courier New"/>
    </w:rPr>
  </w:style>
  <w:style w:type="character" w:customStyle="1" w:styleId="88">
    <w:name w:val="ListLabel 37"/>
    <w:qFormat/>
    <w:uiPriority w:val="0"/>
    <w:rPr>
      <w:rFonts w:cs="Courier New"/>
    </w:rPr>
  </w:style>
  <w:style w:type="character" w:customStyle="1" w:styleId="89">
    <w:name w:val="ListLabel 38"/>
    <w:qFormat/>
    <w:uiPriority w:val="0"/>
    <w:rPr>
      <w:rFonts w:cs="Courier New"/>
    </w:rPr>
  </w:style>
  <w:style w:type="character" w:customStyle="1" w:styleId="90">
    <w:name w:val="ListLabel 39"/>
    <w:qFormat/>
    <w:uiPriority w:val="0"/>
    <w:rPr>
      <w:rFonts w:cs="Courier New"/>
    </w:rPr>
  </w:style>
  <w:style w:type="character" w:customStyle="1" w:styleId="91">
    <w:name w:val="ListLabel 40"/>
    <w:qFormat/>
    <w:uiPriority w:val="0"/>
    <w:rPr>
      <w:rFonts w:cs="Courier New"/>
    </w:rPr>
  </w:style>
  <w:style w:type="character" w:customStyle="1" w:styleId="92">
    <w:name w:val="ListLabel 41"/>
    <w:qFormat/>
    <w:uiPriority w:val="0"/>
    <w:rPr>
      <w:rFonts w:cs="Courier New"/>
    </w:rPr>
  </w:style>
  <w:style w:type="character" w:customStyle="1" w:styleId="93">
    <w:name w:val="ListLabel 42"/>
    <w:qFormat/>
    <w:uiPriority w:val="0"/>
    <w:rPr>
      <w:rFonts w:cs="Courier New"/>
    </w:rPr>
  </w:style>
  <w:style w:type="character" w:customStyle="1" w:styleId="94">
    <w:name w:val="ListLabel 43"/>
    <w:qFormat/>
    <w:uiPriority w:val="0"/>
    <w:rPr>
      <w:rFonts w:cs="Courier New"/>
    </w:rPr>
  </w:style>
  <w:style w:type="character" w:customStyle="1" w:styleId="95">
    <w:name w:val="ListLabel 44"/>
    <w:qFormat/>
    <w:uiPriority w:val="0"/>
    <w:rPr>
      <w:rFonts w:cs="Courier New"/>
    </w:rPr>
  </w:style>
  <w:style w:type="character" w:customStyle="1" w:styleId="96">
    <w:name w:val="ListLabel 45"/>
    <w:qFormat/>
    <w:uiPriority w:val="0"/>
    <w:rPr>
      <w:rFonts w:cs="Courier New"/>
    </w:rPr>
  </w:style>
  <w:style w:type="character" w:customStyle="1" w:styleId="97">
    <w:name w:val="ListLabel 46"/>
    <w:qFormat/>
    <w:uiPriority w:val="0"/>
    <w:rPr>
      <w:rFonts w:cs="Courier New"/>
    </w:rPr>
  </w:style>
  <w:style w:type="character" w:customStyle="1" w:styleId="98">
    <w:name w:val="Index Link"/>
    <w:qFormat/>
    <w:uiPriority w:val="0"/>
  </w:style>
  <w:style w:type="character" w:customStyle="1" w:styleId="99">
    <w:name w:val="ListLabel 47"/>
    <w:qFormat/>
    <w:uiPriority w:val="0"/>
    <w:rPr>
      <w:rFonts w:cs="Courier New"/>
    </w:rPr>
  </w:style>
  <w:style w:type="character" w:customStyle="1" w:styleId="100">
    <w:name w:val="ListLabel 48"/>
    <w:qFormat/>
    <w:uiPriority w:val="0"/>
    <w:rPr>
      <w:rFonts w:cs="Courier New"/>
    </w:rPr>
  </w:style>
  <w:style w:type="character" w:customStyle="1" w:styleId="101">
    <w:name w:val="ListLabel 49"/>
    <w:qFormat/>
    <w:uiPriority w:val="0"/>
    <w:rPr>
      <w:rFonts w:cs="Courier New"/>
    </w:rPr>
  </w:style>
  <w:style w:type="character" w:customStyle="1" w:styleId="102">
    <w:name w:val="ListLabel 50"/>
    <w:qFormat/>
    <w:uiPriority w:val="0"/>
    <w:rPr>
      <w:rFonts w:cs="Courier New"/>
    </w:rPr>
  </w:style>
  <w:style w:type="character" w:customStyle="1" w:styleId="103">
    <w:name w:val="ListLabel 51"/>
    <w:qFormat/>
    <w:uiPriority w:val="0"/>
    <w:rPr>
      <w:rFonts w:cs="Courier New"/>
    </w:rPr>
  </w:style>
  <w:style w:type="character" w:customStyle="1" w:styleId="104">
    <w:name w:val="ListLabel 52"/>
    <w:qFormat/>
    <w:uiPriority w:val="0"/>
    <w:rPr>
      <w:rFonts w:cs="Courier New"/>
    </w:rPr>
  </w:style>
  <w:style w:type="character" w:customStyle="1" w:styleId="105">
    <w:name w:val="ListLabel 53"/>
    <w:qFormat/>
    <w:uiPriority w:val="0"/>
    <w:rPr>
      <w:rFonts w:cs="Courier New"/>
    </w:rPr>
  </w:style>
  <w:style w:type="character" w:customStyle="1" w:styleId="106">
    <w:name w:val="ListLabel 54"/>
    <w:qFormat/>
    <w:uiPriority w:val="0"/>
    <w:rPr>
      <w:rFonts w:cs="Courier New"/>
    </w:rPr>
  </w:style>
  <w:style w:type="character" w:customStyle="1" w:styleId="107">
    <w:name w:val="ListLabel 55"/>
    <w:qFormat/>
    <w:uiPriority w:val="0"/>
    <w:rPr>
      <w:rFonts w:cs="Courier New"/>
    </w:rPr>
  </w:style>
  <w:style w:type="character" w:customStyle="1" w:styleId="108">
    <w:name w:val="ListLabel 56"/>
    <w:qFormat/>
    <w:uiPriority w:val="0"/>
    <w:rPr>
      <w:rFonts w:cs="Courier New"/>
    </w:rPr>
  </w:style>
  <w:style w:type="character" w:customStyle="1" w:styleId="109">
    <w:name w:val="ListLabel 57"/>
    <w:qFormat/>
    <w:uiPriority w:val="0"/>
    <w:rPr>
      <w:rFonts w:cs="Courier New"/>
    </w:rPr>
  </w:style>
  <w:style w:type="character" w:customStyle="1" w:styleId="110">
    <w:name w:val="ListLabel 58"/>
    <w:qFormat/>
    <w:uiPriority w:val="0"/>
    <w:rPr>
      <w:rFonts w:cs="Courier New"/>
    </w:rPr>
  </w:style>
  <w:style w:type="character" w:customStyle="1" w:styleId="111">
    <w:name w:val="ListLabel 59"/>
    <w:qFormat/>
    <w:uiPriority w:val="0"/>
    <w:rPr>
      <w:rFonts w:cs="Courier New"/>
    </w:rPr>
  </w:style>
  <w:style w:type="character" w:customStyle="1" w:styleId="112">
    <w:name w:val="ListLabel 60"/>
    <w:qFormat/>
    <w:uiPriority w:val="0"/>
    <w:rPr>
      <w:rFonts w:cs="Courier New"/>
    </w:rPr>
  </w:style>
  <w:style w:type="character" w:customStyle="1" w:styleId="113">
    <w:name w:val="ListLabel 61"/>
    <w:qFormat/>
    <w:uiPriority w:val="0"/>
    <w:rPr>
      <w:rFonts w:cs="Courier New"/>
    </w:rPr>
  </w:style>
  <w:style w:type="character" w:customStyle="1" w:styleId="114">
    <w:name w:val="ListLabel 62"/>
    <w:qFormat/>
    <w:uiPriority w:val="0"/>
    <w:rPr>
      <w:rFonts w:cs="Courier New"/>
    </w:rPr>
  </w:style>
  <w:style w:type="character" w:customStyle="1" w:styleId="115">
    <w:name w:val="ListLabel 63"/>
    <w:qFormat/>
    <w:uiPriority w:val="0"/>
    <w:rPr>
      <w:rFonts w:cs="Courier New"/>
    </w:rPr>
  </w:style>
  <w:style w:type="character" w:customStyle="1" w:styleId="116">
    <w:name w:val="ListLabel 64"/>
    <w:qFormat/>
    <w:uiPriority w:val="0"/>
    <w:rPr>
      <w:rFonts w:cs="Courier New"/>
    </w:rPr>
  </w:style>
  <w:style w:type="character" w:customStyle="1" w:styleId="117">
    <w:name w:val="ListLabel 65"/>
    <w:qFormat/>
    <w:uiPriority w:val="0"/>
    <w:rPr>
      <w:rFonts w:cs="Courier New"/>
    </w:rPr>
  </w:style>
  <w:style w:type="character" w:customStyle="1" w:styleId="118">
    <w:name w:val="ListLabel 66"/>
    <w:qFormat/>
    <w:uiPriority w:val="0"/>
    <w:rPr>
      <w:rFonts w:cs="Courier New"/>
    </w:rPr>
  </w:style>
  <w:style w:type="character" w:customStyle="1" w:styleId="119">
    <w:name w:val="ListLabel 67"/>
    <w:qFormat/>
    <w:uiPriority w:val="0"/>
    <w:rPr>
      <w:rFonts w:cs="Courier New"/>
    </w:rPr>
  </w:style>
  <w:style w:type="character" w:customStyle="1" w:styleId="120">
    <w:name w:val="Bullets"/>
    <w:qFormat/>
    <w:uiPriority w:val="0"/>
    <w:rPr>
      <w:rFonts w:ascii="OpenSymbol" w:hAnsi="OpenSymbol" w:eastAsia="OpenSymbol" w:cs="OpenSymbol"/>
    </w:rPr>
  </w:style>
  <w:style w:type="paragraph" w:customStyle="1" w:styleId="121">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122">
    <w:name w:val="Index"/>
    <w:basedOn w:val="1"/>
    <w:link w:val="129"/>
    <w:qFormat/>
    <w:uiPriority w:val="0"/>
    <w:pPr>
      <w:suppressLineNumbers/>
    </w:pPr>
    <w:rPr>
      <w:rFonts w:cs="FreeSans"/>
    </w:rPr>
  </w:style>
  <w:style w:type="paragraph" w:styleId="123">
    <w:name w:val="List Paragraph"/>
    <w:basedOn w:val="1"/>
    <w:qFormat/>
    <w:uiPriority w:val="0"/>
    <w:pPr>
      <w:spacing w:before="0" w:after="200"/>
      <w:ind w:left="720" w:right="0" w:firstLine="0"/>
      <w:contextualSpacing/>
    </w:pPr>
  </w:style>
  <w:style w:type="paragraph" w:customStyle="1" w:styleId="124">
    <w:name w:val="TOC Heading"/>
    <w:basedOn w:val="2"/>
    <w:next w:val="1"/>
    <w:qFormat/>
    <w:uiPriority w:val="0"/>
    <w:pPr>
      <w:numPr>
        <w:ilvl w:val="0"/>
        <w:numId w:val="0"/>
      </w:numPr>
      <w:ind w:left="431" w:right="0" w:hanging="431"/>
    </w:pPr>
    <w:rPr>
      <w:rFonts w:ascii="Cambria" w:hAnsi="Cambria"/>
      <w:lang w:val="en-US" w:eastAsia="ja-JP"/>
    </w:rPr>
  </w:style>
  <w:style w:type="paragraph" w:customStyle="1" w:styleId="125">
    <w:name w:val="Default"/>
    <w:qFormat/>
    <w:uiPriority w:val="0"/>
    <w:pPr>
      <w:widowControl/>
      <w:kinsoku/>
      <w:overflowPunct/>
      <w:autoSpaceDE/>
      <w:bidi w:val="0"/>
      <w:jc w:val="left"/>
    </w:pPr>
    <w:rPr>
      <w:rFonts w:ascii="Times New Roman" w:hAnsi="Times New Roman" w:eastAsia="Calibri" w:cs="Times New Roman"/>
      <w:color w:val="000000"/>
      <w:kern w:val="0"/>
      <w:sz w:val="24"/>
      <w:szCs w:val="24"/>
      <w:lang w:val="en-GB" w:eastAsia="en-US" w:bidi="ar-SA"/>
    </w:rPr>
  </w:style>
  <w:style w:type="paragraph" w:customStyle="1" w:styleId="126">
    <w:name w:val="Table Contents"/>
    <w:basedOn w:val="1"/>
    <w:qFormat/>
    <w:uiPriority w:val="0"/>
    <w:pPr>
      <w:suppressLineNumbers/>
    </w:pPr>
  </w:style>
  <w:style w:type="paragraph" w:customStyle="1" w:styleId="127">
    <w:name w:val="Table Heading"/>
    <w:basedOn w:val="126"/>
    <w:qFormat/>
    <w:uiPriority w:val="0"/>
    <w:pPr>
      <w:suppressLineNumbers/>
      <w:jc w:val="center"/>
    </w:pPr>
    <w:rPr>
      <w:b/>
      <w:bCs/>
    </w:rPr>
  </w:style>
  <w:style w:type="table" w:customStyle="1" w:styleId="128">
    <w:name w:val="Grid Table 4 Accent 1"/>
    <w:basedOn w:val="12"/>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129">
    <w:name w:val="Index Char"/>
    <w:link w:val="122"/>
    <w:uiPriority w:val="0"/>
    <w:rPr>
      <w:rFonts w:cs="FreeSans"/>
    </w:rPr>
  </w:style>
  <w:style w:type="character" w:customStyle="1" w:styleId="130">
    <w:name w:val="Heading 1 Char1"/>
    <w:link w:val="2"/>
    <w:uiPriority w:val="0"/>
    <w:rPr>
      <w:rFonts w:eastAsia="Calibri" w:cs="DejaVu Sans"/>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M.U.M.M.</Company>
  <Pages>22</Pages>
  <Words>2494</Words>
  <Characters>16066</Characters>
  <Paragraphs>799</Paragraphs>
  <TotalTime>95</TotalTime>
  <ScaleCrop>false</ScaleCrop>
  <LinksUpToDate>false</LinksUpToDate>
  <CharactersWithSpaces>17748</CharactersWithSpaces>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2014-12-22T23:53:00Z</dcterms:created>
  <dc:creator>sam.hunt@npl.co.uk</dc:creator>
  <cp:lastModifiedBy>cgoyens</cp:lastModifiedBy>
  <cp:lastPrinted>2014-10-01T00:55:00Z</cp:lastPrinted>
  <dcterms:modified xsi:type="dcterms:W3CDTF">2020-04-28T19:16:16Z</dcterms:modified>
  <dc:title>Hypernets Product Specification</dc:title>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M.U.M.M.</vt:lpwstr>
  </property>
  <property fmtid="{D5CDD505-2E9C-101B-9397-08002B2CF9AE}" pid="4" name="ContentTypeId">
    <vt:lpwstr>0x0101001B50C38E6C6A9147A681860425AD4152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ercoClassification">
    <vt:lpwstr>NPL Official</vt:lpwstr>
  </property>
  <property fmtid="{D5CDD505-2E9C-101B-9397-08002B2CF9AE}" pid="10" name="ShareDoc">
    <vt:bool>false</vt:bool>
  </property>
  <property fmtid="{D5CDD505-2E9C-101B-9397-08002B2CF9AE}" pid="11" name="ZOTERO_PREF_1">
    <vt:lpwstr>&lt;data data-version="3" zotero-version="5.0.84"&gt;&lt;session id="ydko8vhI"/&gt;&lt;style id="http://www.zotero.org/styles/elsevier-harvard" hasBibliography="1" bibliographyStyleHasBeenSet="0"/&gt;&lt;prefs&gt;&lt;pref name="fieldType" value="ReferenceMark"/&gt;&lt;/prefs&gt;&lt;/data&gt;</vt:lpwstr>
  </property>
  <property fmtid="{D5CDD505-2E9C-101B-9397-08002B2CF9AE}" pid="12" name="aliashDocumentMarking">
    <vt:lpwstr/>
  </property>
  <property fmtid="{D5CDD505-2E9C-101B-9397-08002B2CF9AE}" pid="13" name="KSOProductBuildVer">
    <vt:lpwstr>1033-11.1.0.9126</vt:lpwstr>
  </property>
</Properties>
</file>