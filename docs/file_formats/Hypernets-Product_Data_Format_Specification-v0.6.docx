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ABABA" w14:textId="77777777" w:rsidR="00BD15BE" w:rsidRDefault="00BD15BE">
      <w:pPr>
        <w:jc w:val="center"/>
        <w:rPr>
          <w:b/>
        </w:rPr>
      </w:pPr>
    </w:p>
    <w:p w14:paraId="696A3FFB" w14:textId="77777777" w:rsidR="00BD15BE" w:rsidRDefault="00BD15BE">
      <w:pPr>
        <w:jc w:val="center"/>
        <w:rPr>
          <w:b/>
        </w:rPr>
      </w:pPr>
    </w:p>
    <w:p w14:paraId="2C257094" w14:textId="77777777" w:rsidR="00BD15BE" w:rsidRDefault="00BD15BE">
      <w:pPr>
        <w:jc w:val="center"/>
        <w:rPr>
          <w:b/>
        </w:rPr>
      </w:pPr>
    </w:p>
    <w:p w14:paraId="335CA2ED" w14:textId="77777777" w:rsidR="00BD15BE" w:rsidRDefault="005155BE">
      <w:pPr>
        <w:jc w:val="center"/>
        <w:rPr>
          <w:b/>
        </w:rPr>
      </w:pPr>
      <w:r>
        <w:rPr>
          <w:b/>
          <w:noProof/>
        </w:rPr>
        <w:drawing>
          <wp:anchor distT="0" distB="0" distL="0" distR="0" simplePos="0" relativeHeight="1024" behindDoc="0" locked="0" layoutInCell="1" allowOverlap="1" wp14:anchorId="67F7C464" wp14:editId="27362F55">
            <wp:simplePos x="0" y="0"/>
            <wp:positionH relativeFrom="column">
              <wp:align>center</wp:align>
            </wp:positionH>
            <wp:positionV relativeFrom="paragraph">
              <wp:posOffset>635</wp:posOffset>
            </wp:positionV>
            <wp:extent cx="5731510" cy="13036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a:xfrm>
                      <a:off x="0" y="0"/>
                      <a:ext cx="5731510" cy="1303655"/>
                    </a:xfrm>
                    <a:prstGeom prst="rect">
                      <a:avLst/>
                    </a:prstGeom>
                  </pic:spPr>
                </pic:pic>
              </a:graphicData>
            </a:graphic>
          </wp:anchor>
        </w:drawing>
      </w:r>
    </w:p>
    <w:p w14:paraId="03E32AAE" w14:textId="77777777" w:rsidR="00BD15BE" w:rsidRDefault="005155BE">
      <w:pPr>
        <w:jc w:val="center"/>
        <w:rPr>
          <w:b/>
          <w:sz w:val="28"/>
          <w:szCs w:val="28"/>
        </w:rPr>
      </w:pPr>
      <w:r>
        <w:rPr>
          <w:b/>
          <w:sz w:val="28"/>
          <w:szCs w:val="28"/>
        </w:rPr>
        <w:t>HYPERNETS LAND AND WATER PROCESSOR</w:t>
      </w:r>
    </w:p>
    <w:p w14:paraId="3CE8FAC0" w14:textId="77777777" w:rsidR="00BD15BE" w:rsidRDefault="005155BE">
      <w:pPr>
        <w:jc w:val="center"/>
        <w:rPr>
          <w:b/>
          <w:sz w:val="28"/>
          <w:szCs w:val="28"/>
        </w:rPr>
      </w:pPr>
      <w:r>
        <w:rPr>
          <w:b/>
          <w:sz w:val="28"/>
          <w:szCs w:val="28"/>
        </w:rPr>
        <w:t xml:space="preserve">PRODUCT DATA FORMAT SPECIFICATION </w:t>
      </w:r>
    </w:p>
    <w:p w14:paraId="50E871AA" w14:textId="77777777" w:rsidR="00BD15BE" w:rsidRDefault="005155BE">
      <w:pPr>
        <w:jc w:val="center"/>
        <w:rPr>
          <w:b/>
          <w:sz w:val="28"/>
          <w:szCs w:val="28"/>
        </w:rPr>
      </w:pPr>
      <w:proofErr w:type="gramStart"/>
      <w:r>
        <w:rPr>
          <w:b/>
          <w:sz w:val="28"/>
          <w:szCs w:val="28"/>
        </w:rPr>
        <w:t>Version  0.0</w:t>
      </w:r>
      <w:proofErr w:type="gramEnd"/>
    </w:p>
    <w:p w14:paraId="005D5F67" w14:textId="77777777" w:rsidR="00BD15BE" w:rsidRDefault="005155BE">
      <w:pPr>
        <w:jc w:val="center"/>
        <w:rPr>
          <w:b/>
          <w:sz w:val="28"/>
          <w:szCs w:val="28"/>
        </w:rPr>
      </w:pPr>
      <w:r>
        <w:rPr>
          <w:b/>
          <w:sz w:val="28"/>
          <w:szCs w:val="28"/>
        </w:rPr>
        <w:t>6/2/20</w:t>
      </w:r>
    </w:p>
    <w:p w14:paraId="1921A153" w14:textId="77777777" w:rsidR="00BD15BE" w:rsidRDefault="00BD15BE">
      <w:pPr>
        <w:jc w:val="center"/>
        <w:rPr>
          <w:b/>
          <w:sz w:val="28"/>
          <w:szCs w:val="28"/>
        </w:rPr>
      </w:pPr>
    </w:p>
    <w:p w14:paraId="3A36BBC1" w14:textId="77777777" w:rsidR="00BD15BE" w:rsidRDefault="00BD15BE">
      <w:pPr>
        <w:jc w:val="center"/>
      </w:pPr>
    </w:p>
    <w:p w14:paraId="60CDB1B6" w14:textId="77777777" w:rsidR="00BD15BE" w:rsidRDefault="005155BE">
      <w:pPr>
        <w:rPr>
          <w:b/>
        </w:rPr>
      </w:pPr>
      <w:r>
        <w:br w:type="page"/>
      </w:r>
    </w:p>
    <w:p w14:paraId="4E2773ED" w14:textId="77777777" w:rsidR="00BD15BE" w:rsidRDefault="005155BE">
      <w:pPr>
        <w:jc w:val="center"/>
        <w:rPr>
          <w:b/>
        </w:rPr>
      </w:pPr>
      <w:r>
        <w:rPr>
          <w:b/>
        </w:rPr>
        <w:t>Version History</w:t>
      </w:r>
    </w:p>
    <w:tbl>
      <w:tblPr>
        <w:tblW w:w="924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3" w:type="dxa"/>
        </w:tblCellMar>
        <w:tblLook w:val="04A0" w:firstRow="1" w:lastRow="0" w:firstColumn="1" w:lastColumn="0" w:noHBand="0" w:noVBand="1"/>
      </w:tblPr>
      <w:tblGrid>
        <w:gridCol w:w="1222"/>
        <w:gridCol w:w="1413"/>
        <w:gridCol w:w="3383"/>
        <w:gridCol w:w="3225"/>
      </w:tblGrid>
      <w:tr w:rsidR="00BD15BE" w14:paraId="3C8EEDFE" w14:textId="77777777">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5A9718A6" w14:textId="77777777" w:rsidR="00BD15BE" w:rsidRDefault="005155BE">
            <w:pPr>
              <w:spacing w:after="0" w:line="240" w:lineRule="auto"/>
              <w:rPr>
                <w:b/>
              </w:rPr>
            </w:pPr>
            <w:r>
              <w:rPr>
                <w:b/>
              </w:rPr>
              <w:t>Version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71997211" w14:textId="77777777" w:rsidR="00BD15BE" w:rsidRDefault="005155BE">
            <w:pPr>
              <w:spacing w:after="0" w:line="240" w:lineRule="auto"/>
              <w:rPr>
                <w:b/>
              </w:rPr>
            </w:pPr>
            <w:r>
              <w:rPr>
                <w:b/>
              </w:rPr>
              <w:t>Date</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26B9E73F" w14:textId="77777777" w:rsidR="00BD15BE" w:rsidRDefault="005155BE">
            <w:pPr>
              <w:spacing w:after="0" w:line="240" w:lineRule="auto"/>
              <w:rPr>
                <w:b/>
              </w:rPr>
            </w:pPr>
            <w:r>
              <w:rPr>
                <w:b/>
              </w:rPr>
              <w:t>Description</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44E9131C" w14:textId="77777777" w:rsidR="00BD15BE" w:rsidRDefault="005155BE">
            <w:pPr>
              <w:spacing w:after="0" w:line="240" w:lineRule="auto"/>
              <w:rPr>
                <w:b/>
              </w:rPr>
            </w:pPr>
            <w:r>
              <w:rPr>
                <w:b/>
              </w:rPr>
              <w:t>Author</w:t>
            </w:r>
          </w:p>
        </w:tc>
      </w:tr>
      <w:tr w:rsidR="00BD15BE" w14:paraId="64727FEB" w14:textId="77777777">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524CF46D" w14:textId="77777777" w:rsidR="00BD15BE" w:rsidRDefault="005155BE">
            <w:pPr>
              <w:spacing w:after="0" w:line="240" w:lineRule="auto"/>
              <w:rPr>
                <w:bCs/>
              </w:rPr>
            </w:pPr>
            <w:r>
              <w:rPr>
                <w:bCs/>
              </w:rPr>
              <w:t>0.0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6D49DA8D" w14:textId="77777777" w:rsidR="00BD15BE" w:rsidRDefault="005155BE">
            <w:pPr>
              <w:spacing w:after="0" w:line="240" w:lineRule="auto"/>
              <w:rPr>
                <w:bCs/>
              </w:rPr>
            </w:pPr>
            <w:r>
              <w:rPr>
                <w:bCs/>
              </w:rPr>
              <w:t>6/2/20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45525513" w14:textId="77777777" w:rsidR="00BD15BE" w:rsidRDefault="005155BE">
            <w:pPr>
              <w:spacing w:after="0" w:line="240" w:lineRule="auto"/>
              <w:rPr>
                <w:bCs/>
              </w:rPr>
            </w:pPr>
            <w:r>
              <w:rPr>
                <w:bCs/>
              </w:rPr>
              <w:t>Draft Version</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02968B81" w14:textId="77777777" w:rsidR="00BD15BE" w:rsidRDefault="005155BE">
            <w:pPr>
              <w:spacing w:after="0" w:line="240" w:lineRule="auto"/>
              <w:rPr>
                <w:bCs/>
              </w:rPr>
            </w:pPr>
            <w:r>
              <w:rPr>
                <w:bCs/>
              </w:rPr>
              <w:t>Sam Hunt</w:t>
            </w:r>
          </w:p>
        </w:tc>
      </w:tr>
      <w:tr w:rsidR="00BD15BE" w14:paraId="7FE1730E" w14:textId="77777777">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17A25316" w14:textId="77777777" w:rsidR="00BD15BE" w:rsidRDefault="005155BE">
            <w:pPr>
              <w:spacing w:after="0" w:line="240" w:lineRule="auto"/>
              <w:rPr>
                <w:bCs/>
                <w:lang w:val="en"/>
              </w:rPr>
            </w:pPr>
            <w:r>
              <w:rPr>
                <w:bCs/>
                <w:lang w:val="en"/>
              </w:rPr>
              <w:t>0.1</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495A2F02" w14:textId="77777777" w:rsidR="00BD15BE" w:rsidRDefault="005155BE">
            <w:pPr>
              <w:spacing w:after="0" w:line="240" w:lineRule="auto"/>
              <w:rPr>
                <w:bCs/>
                <w:lang w:val="en"/>
              </w:rPr>
            </w:pPr>
            <w:r>
              <w:rPr>
                <w:bCs/>
                <w:lang w:val="en"/>
              </w:rPr>
              <w:t>10/02/20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23CA4C86" w14:textId="77777777" w:rsidR="00BD15BE" w:rsidRDefault="005155BE">
            <w:pPr>
              <w:spacing w:after="0" w:line="240" w:lineRule="auto"/>
              <w:rPr>
                <w:bCs/>
                <w:lang w:val="en"/>
              </w:rPr>
            </w:pPr>
            <w:r>
              <w:rPr>
                <w:bCs/>
                <w:lang w:val="en"/>
              </w:rPr>
              <w:t>Metadata update</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22E680A1" w14:textId="77777777" w:rsidR="00BD15BE" w:rsidRDefault="005155BE">
            <w:pPr>
              <w:spacing w:after="0" w:line="240" w:lineRule="auto"/>
              <w:rPr>
                <w:bCs/>
                <w:lang w:val="en"/>
              </w:rPr>
            </w:pPr>
            <w:r>
              <w:rPr>
                <w:bCs/>
                <w:lang w:val="en"/>
              </w:rPr>
              <w:t>Clémence Goyens</w:t>
            </w:r>
          </w:p>
        </w:tc>
      </w:tr>
      <w:tr w:rsidR="00BD15BE" w14:paraId="6494DB0C" w14:textId="77777777">
        <w:trPr>
          <w:trHeight w:val="90"/>
        </w:trPr>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0707E6BC" w14:textId="77777777" w:rsidR="00BD15BE" w:rsidRDefault="005155BE">
            <w:pPr>
              <w:spacing w:after="0" w:line="240" w:lineRule="auto"/>
              <w:rPr>
                <w:bCs/>
              </w:rPr>
            </w:pPr>
            <w:ins w:id="0" w:author="Clémence Goyens" w:date="2020-02-14T15:29:00Z">
              <w:r>
                <w:rPr>
                  <w:bCs/>
                </w:rPr>
                <w:t>0.2</w:t>
              </w:r>
            </w:ins>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52B7D82" w14:textId="77777777" w:rsidR="00BD15BE" w:rsidRDefault="005155BE">
            <w:pPr>
              <w:spacing w:after="0" w:line="240" w:lineRule="auto"/>
              <w:rPr>
                <w:bCs/>
              </w:rPr>
            </w:pPr>
            <w:ins w:id="1" w:author="Clémence Goyens" w:date="2020-02-14T15:29:00Z">
              <w:r>
                <w:rPr>
                  <w:bCs/>
                </w:rPr>
                <w:t>14/02/2020</w:t>
              </w:r>
            </w:ins>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007ABB73" w14:textId="77777777" w:rsidR="00BD15BE" w:rsidRDefault="005155BE">
            <w:pPr>
              <w:spacing w:after="0" w:line="240" w:lineRule="auto"/>
              <w:rPr>
                <w:bCs/>
              </w:rPr>
            </w:pPr>
            <w:ins w:id="2" w:author="Clémence Goyens" w:date="2020-02-14T15:29:00Z">
              <w:r>
                <w:rPr>
                  <w:bCs/>
                </w:rPr>
                <w:t>Instrument and site attributes</w:t>
              </w:r>
            </w:ins>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7F75C85F" w14:textId="77777777" w:rsidR="00BD15BE" w:rsidRDefault="005155BE">
            <w:pPr>
              <w:spacing w:after="0" w:line="240" w:lineRule="auto"/>
              <w:rPr>
                <w:bCs/>
                <w:lang w:val="en"/>
              </w:rPr>
            </w:pPr>
            <w:ins w:id="3" w:author="Clémence Goyens" w:date="2020-02-14T15:29:00Z">
              <w:r>
                <w:rPr>
                  <w:bCs/>
                </w:rPr>
                <w:t>Matt Beck</w:t>
              </w:r>
            </w:ins>
            <w:r>
              <w:rPr>
                <w:bCs/>
                <w:lang w:val="en"/>
              </w:rPr>
              <w:t xml:space="preserve"> and Clémence Goyens</w:t>
            </w:r>
          </w:p>
        </w:tc>
      </w:tr>
      <w:tr w:rsidR="00BD15BE" w14:paraId="3FC5EE51" w14:textId="77777777">
        <w:tc>
          <w:tcPr>
            <w:tcW w:w="1222" w:type="dxa"/>
          </w:tcPr>
          <w:p w14:paraId="3DA44E60" w14:textId="77777777" w:rsidR="00BD15BE" w:rsidRDefault="005155BE">
            <w:pPr>
              <w:spacing w:after="0" w:line="240" w:lineRule="auto"/>
              <w:rPr>
                <w:bCs/>
                <w:lang w:val="en"/>
              </w:rPr>
            </w:pPr>
            <w:ins w:id="4" w:author="Clémence Goyens" w:date="2020-02-14T16:41:00Z">
              <w:r>
                <w:rPr>
                  <w:bCs/>
                </w:rPr>
                <w:t>0.</w:t>
              </w:r>
            </w:ins>
            <w:r>
              <w:rPr>
                <w:bCs/>
                <w:lang w:val="en"/>
              </w:rPr>
              <w:t>3</w:t>
            </w:r>
          </w:p>
        </w:tc>
        <w:tc>
          <w:tcPr>
            <w:tcW w:w="1413" w:type="dxa"/>
          </w:tcPr>
          <w:p w14:paraId="635F8BBE" w14:textId="77777777" w:rsidR="00BD15BE" w:rsidRDefault="005155BE">
            <w:pPr>
              <w:spacing w:after="0" w:line="240" w:lineRule="auto"/>
              <w:rPr>
                <w:bCs/>
              </w:rPr>
            </w:pPr>
            <w:r>
              <w:rPr>
                <w:bCs/>
                <w:lang w:val="en"/>
              </w:rPr>
              <w:t>05</w:t>
            </w:r>
            <w:ins w:id="5" w:author="Clémence Goyens" w:date="2020-02-14T16:41:00Z">
              <w:r>
                <w:rPr>
                  <w:bCs/>
                </w:rPr>
                <w:t>/0</w:t>
              </w:r>
            </w:ins>
            <w:r>
              <w:rPr>
                <w:bCs/>
                <w:lang w:val="en"/>
              </w:rPr>
              <w:t>3</w:t>
            </w:r>
            <w:ins w:id="6" w:author="Clémence Goyens" w:date="2020-02-14T16:41:00Z">
              <w:r>
                <w:rPr>
                  <w:bCs/>
                </w:rPr>
                <w:t>/2020</w:t>
              </w:r>
            </w:ins>
          </w:p>
        </w:tc>
        <w:tc>
          <w:tcPr>
            <w:tcW w:w="3383" w:type="dxa"/>
          </w:tcPr>
          <w:p w14:paraId="6380F42E" w14:textId="77777777" w:rsidR="00BD15BE" w:rsidRDefault="005155BE">
            <w:pPr>
              <w:spacing w:after="0" w:line="240" w:lineRule="auto"/>
              <w:rPr>
                <w:bCs/>
                <w:lang w:val="en"/>
              </w:rPr>
            </w:pPr>
            <w:r>
              <w:rPr>
                <w:bCs/>
                <w:lang w:val="en"/>
              </w:rPr>
              <w:t>Update metadata according metadata diagram (partitioning and keys)</w:t>
            </w:r>
          </w:p>
        </w:tc>
        <w:tc>
          <w:tcPr>
            <w:tcW w:w="3225" w:type="dxa"/>
          </w:tcPr>
          <w:p w14:paraId="652461B9" w14:textId="77777777" w:rsidR="00BD15BE" w:rsidRDefault="005155BE">
            <w:pPr>
              <w:spacing w:after="0" w:line="240" w:lineRule="auto"/>
              <w:rPr>
                <w:bCs/>
              </w:rPr>
            </w:pPr>
            <w:ins w:id="7" w:author="Clémence Goyens" w:date="2020-02-14T16:41:00Z">
              <w:r>
                <w:rPr>
                  <w:bCs/>
                </w:rPr>
                <w:t>Clémence Goyens</w:t>
              </w:r>
            </w:ins>
          </w:p>
        </w:tc>
      </w:tr>
      <w:tr w:rsidR="00BD15BE" w14:paraId="61CFF650" w14:textId="77777777">
        <w:tc>
          <w:tcPr>
            <w:tcW w:w="1222" w:type="dxa"/>
          </w:tcPr>
          <w:p w14:paraId="275479C9" w14:textId="77777777" w:rsidR="00BD15BE" w:rsidRDefault="005155BE">
            <w:pPr>
              <w:spacing w:after="0" w:line="240" w:lineRule="auto"/>
              <w:rPr>
                <w:bCs/>
                <w:lang w:val="en"/>
              </w:rPr>
            </w:pPr>
            <w:ins w:id="8" w:author="Clémence Goyens" w:date="2020-02-14T16:41:00Z">
              <w:r>
                <w:rPr>
                  <w:bCs/>
                </w:rPr>
                <w:t>0.</w:t>
              </w:r>
            </w:ins>
            <w:r>
              <w:rPr>
                <w:bCs/>
                <w:lang w:val="en"/>
              </w:rPr>
              <w:t>4</w:t>
            </w:r>
          </w:p>
        </w:tc>
        <w:tc>
          <w:tcPr>
            <w:tcW w:w="1413" w:type="dxa"/>
          </w:tcPr>
          <w:p w14:paraId="6ED0DE1F" w14:textId="77777777" w:rsidR="00BD15BE" w:rsidRDefault="005155BE">
            <w:pPr>
              <w:spacing w:after="0" w:line="240" w:lineRule="auto"/>
              <w:rPr>
                <w:bCs/>
              </w:rPr>
            </w:pPr>
            <w:r>
              <w:rPr>
                <w:bCs/>
                <w:lang w:val="en"/>
              </w:rPr>
              <w:t>06</w:t>
            </w:r>
            <w:ins w:id="9" w:author="Clémence Goyens" w:date="2020-02-14T16:41:00Z">
              <w:r>
                <w:rPr>
                  <w:bCs/>
                </w:rPr>
                <w:t>/0</w:t>
              </w:r>
            </w:ins>
            <w:r>
              <w:rPr>
                <w:bCs/>
                <w:lang w:val="en"/>
              </w:rPr>
              <w:t>3</w:t>
            </w:r>
            <w:ins w:id="10" w:author="Clémence Goyens" w:date="2020-02-14T16:41:00Z">
              <w:r>
                <w:rPr>
                  <w:bCs/>
                </w:rPr>
                <w:t>/2020</w:t>
              </w:r>
            </w:ins>
          </w:p>
        </w:tc>
        <w:tc>
          <w:tcPr>
            <w:tcW w:w="3383" w:type="dxa"/>
          </w:tcPr>
          <w:p w14:paraId="5DE63DC0" w14:textId="77777777" w:rsidR="00BD15BE" w:rsidRDefault="005155BE">
            <w:pPr>
              <w:spacing w:after="0" w:line="240" w:lineRule="auto"/>
              <w:rPr>
                <w:bCs/>
                <w:lang w:val="en"/>
              </w:rPr>
            </w:pPr>
            <w:r>
              <w:rPr>
                <w:bCs/>
                <w:lang w:val="en"/>
              </w:rPr>
              <w:t>Complete metadata fields</w:t>
            </w:r>
          </w:p>
        </w:tc>
        <w:tc>
          <w:tcPr>
            <w:tcW w:w="3225" w:type="dxa"/>
          </w:tcPr>
          <w:p w14:paraId="64DBDD91" w14:textId="77777777" w:rsidR="00BD15BE" w:rsidRDefault="005155BE">
            <w:pPr>
              <w:spacing w:after="0" w:line="240" w:lineRule="auto"/>
              <w:rPr>
                <w:bCs/>
              </w:rPr>
            </w:pPr>
            <w:ins w:id="11" w:author="Clémence Goyens" w:date="2020-02-14T16:41:00Z">
              <w:r>
                <w:rPr>
                  <w:bCs/>
                </w:rPr>
                <w:t>Clémence Goyens</w:t>
              </w:r>
            </w:ins>
          </w:p>
        </w:tc>
      </w:tr>
      <w:tr w:rsidR="00BD15BE" w14:paraId="44DB9690" w14:textId="77777777">
        <w:tc>
          <w:tcPr>
            <w:tcW w:w="1222" w:type="dxa"/>
          </w:tcPr>
          <w:p w14:paraId="022957D2" w14:textId="77777777" w:rsidR="00BD15BE" w:rsidRDefault="005155BE">
            <w:pPr>
              <w:spacing w:after="0" w:line="240" w:lineRule="auto"/>
              <w:rPr>
                <w:bCs/>
                <w:lang w:val="en"/>
              </w:rPr>
            </w:pPr>
            <w:r>
              <w:rPr>
                <w:bCs/>
                <w:lang w:val="en"/>
              </w:rPr>
              <w:t>0.5</w:t>
            </w:r>
          </w:p>
        </w:tc>
        <w:tc>
          <w:tcPr>
            <w:tcW w:w="1413" w:type="dxa"/>
          </w:tcPr>
          <w:p w14:paraId="071AD754" w14:textId="77777777" w:rsidR="00BD15BE" w:rsidRDefault="005155BE">
            <w:pPr>
              <w:spacing w:after="0" w:line="240" w:lineRule="auto"/>
              <w:rPr>
                <w:bCs/>
                <w:lang w:val="en"/>
              </w:rPr>
            </w:pPr>
            <w:r>
              <w:rPr>
                <w:bCs/>
                <w:lang w:val="en"/>
              </w:rPr>
              <w:t>23/04/2020</w:t>
            </w:r>
          </w:p>
        </w:tc>
        <w:tc>
          <w:tcPr>
            <w:tcW w:w="3383" w:type="dxa"/>
          </w:tcPr>
          <w:p w14:paraId="2BC3624C" w14:textId="77777777" w:rsidR="00BD15BE" w:rsidRDefault="005155BE">
            <w:pPr>
              <w:spacing w:after="0" w:line="240" w:lineRule="auto"/>
              <w:rPr>
                <w:bCs/>
                <w:lang w:val="en"/>
              </w:rPr>
            </w:pPr>
            <w:r>
              <w:rPr>
                <w:bCs/>
                <w:lang w:val="en"/>
              </w:rPr>
              <w:t>Add variable description (including CF standards and NERC URI), change data level</w:t>
            </w:r>
          </w:p>
        </w:tc>
        <w:tc>
          <w:tcPr>
            <w:tcW w:w="3225" w:type="dxa"/>
          </w:tcPr>
          <w:p w14:paraId="019ED199" w14:textId="77777777" w:rsidR="00BD15BE" w:rsidRDefault="005155BE">
            <w:pPr>
              <w:spacing w:after="0" w:line="240" w:lineRule="auto"/>
              <w:rPr>
                <w:bCs/>
                <w:lang w:val="en"/>
              </w:rPr>
            </w:pPr>
            <w:r>
              <w:rPr>
                <w:bCs/>
                <w:lang w:val="en"/>
              </w:rPr>
              <w:t>Clémence Goyens</w:t>
            </w:r>
          </w:p>
        </w:tc>
      </w:tr>
      <w:tr w:rsidR="008E0311" w14:paraId="09BC3DE7" w14:textId="77777777">
        <w:tc>
          <w:tcPr>
            <w:tcW w:w="1222" w:type="dxa"/>
          </w:tcPr>
          <w:p w14:paraId="372BE872" w14:textId="4BF07E19" w:rsidR="008E0311" w:rsidRDefault="008E0311" w:rsidP="008E0311">
            <w:pPr>
              <w:spacing w:after="0" w:line="240" w:lineRule="auto"/>
              <w:rPr>
                <w:bCs/>
                <w:lang w:val="en"/>
              </w:rPr>
            </w:pPr>
            <w:ins w:id="12" w:author="Pieter de Vis" w:date="2020-04-29T11:08:00Z">
              <w:r>
                <w:rPr>
                  <w:bCs/>
                  <w:lang w:val="en"/>
                </w:rPr>
                <w:t>0.6</w:t>
              </w:r>
            </w:ins>
          </w:p>
        </w:tc>
        <w:tc>
          <w:tcPr>
            <w:tcW w:w="1413" w:type="dxa"/>
          </w:tcPr>
          <w:p w14:paraId="2A8127BF" w14:textId="64225315" w:rsidR="008E0311" w:rsidRDefault="008E0311" w:rsidP="008E0311">
            <w:pPr>
              <w:spacing w:after="0" w:line="240" w:lineRule="auto"/>
              <w:rPr>
                <w:bCs/>
                <w:lang w:val="en"/>
              </w:rPr>
            </w:pPr>
            <w:ins w:id="13" w:author="Pieter de Vis" w:date="2020-04-29T11:08:00Z">
              <w:r>
                <w:rPr>
                  <w:bCs/>
                  <w:lang w:val="en"/>
                </w:rPr>
                <w:t>28/04/2020</w:t>
              </w:r>
            </w:ins>
          </w:p>
        </w:tc>
        <w:tc>
          <w:tcPr>
            <w:tcW w:w="3383" w:type="dxa"/>
          </w:tcPr>
          <w:p w14:paraId="37DE850E" w14:textId="13DA29D8" w:rsidR="008E0311" w:rsidRDefault="008E0311" w:rsidP="008E0311">
            <w:pPr>
              <w:spacing w:after="0" w:line="240" w:lineRule="auto"/>
              <w:rPr>
                <w:bCs/>
                <w:lang w:val="en"/>
              </w:rPr>
            </w:pPr>
            <w:ins w:id="14" w:author="Pieter de Vis" w:date="2020-04-29T11:08:00Z">
              <w:r>
                <w:rPr>
                  <w:bCs/>
                  <w:lang w:val="en"/>
                </w:rPr>
                <w:t>Add fields for land network, provide comments</w:t>
              </w:r>
            </w:ins>
          </w:p>
        </w:tc>
        <w:tc>
          <w:tcPr>
            <w:tcW w:w="3225" w:type="dxa"/>
          </w:tcPr>
          <w:p w14:paraId="6EA34C8A" w14:textId="3383F572" w:rsidR="008E0311" w:rsidRDefault="008E0311" w:rsidP="008E0311">
            <w:pPr>
              <w:spacing w:after="0" w:line="240" w:lineRule="auto"/>
              <w:rPr>
                <w:bCs/>
                <w:lang w:val="en"/>
              </w:rPr>
            </w:pPr>
            <w:ins w:id="15" w:author="Pieter de Vis" w:date="2020-04-29T11:08:00Z">
              <w:r>
                <w:rPr>
                  <w:bCs/>
                  <w:lang w:val="en"/>
                </w:rPr>
                <w:t xml:space="preserve"> Pieter De Vis</w:t>
              </w:r>
            </w:ins>
          </w:p>
        </w:tc>
      </w:tr>
    </w:tbl>
    <w:p w14:paraId="159F6C76" w14:textId="77777777" w:rsidR="00BD15BE" w:rsidRDefault="00BD15BE">
      <w:bookmarkStart w:id="16" w:name="_Toc399841166"/>
      <w:bookmarkEnd w:id="16"/>
    </w:p>
    <w:p w14:paraId="20109E6C" w14:textId="77777777" w:rsidR="00BD15BE" w:rsidRDefault="005155BE">
      <w:pPr>
        <w:pStyle w:val="TOCHeading1"/>
      </w:pPr>
      <w:bookmarkStart w:id="17" w:name="_Toc1770243804"/>
      <w:bookmarkStart w:id="18" w:name="_Toc1936785028"/>
      <w:bookmarkStart w:id="19" w:name="_Toc1867981270"/>
      <w:bookmarkStart w:id="20" w:name="_Toc1185431911"/>
      <w:r>
        <w:lastRenderedPageBreak/>
        <w:t>Contents</w:t>
      </w:r>
      <w:bookmarkEnd w:id="17"/>
      <w:bookmarkEnd w:id="18"/>
      <w:bookmarkEnd w:id="19"/>
      <w:bookmarkEnd w:id="20"/>
    </w:p>
    <w:bookmarkStart w:id="21" w:name="__Fieldmark__5466_1845739493"/>
    <w:bookmarkEnd w:id="21"/>
    <w:p w14:paraId="389A4783" w14:textId="77777777" w:rsidR="00BD15BE" w:rsidRDefault="005155BE">
      <w:pPr>
        <w:pStyle w:val="TOC1"/>
        <w:tabs>
          <w:tab w:val="right" w:leader="dot" w:pos="9026"/>
        </w:tabs>
      </w:pPr>
      <w:r>
        <w:fldChar w:fldCharType="begin"/>
      </w:r>
      <w:r>
        <w:instrText xml:space="preserve">TOC \o "1-4" \h \u </w:instrText>
      </w:r>
      <w:r>
        <w:fldChar w:fldCharType="separate"/>
      </w:r>
      <w:hyperlink w:anchor="_Toc1185431911" w:history="1">
        <w:r>
          <w:t>Contents</w:t>
        </w:r>
        <w:r>
          <w:tab/>
        </w:r>
        <w:fldSimple w:instr=" PAGEREF _Toc1185431911 ">
          <w:r>
            <w:t>3</w:t>
          </w:r>
        </w:fldSimple>
      </w:hyperlink>
    </w:p>
    <w:p w14:paraId="11B641DD" w14:textId="77777777" w:rsidR="00BD15BE" w:rsidRDefault="008E0311">
      <w:pPr>
        <w:pStyle w:val="TOC1"/>
        <w:tabs>
          <w:tab w:val="right" w:leader="dot" w:pos="9026"/>
        </w:tabs>
      </w:pPr>
      <w:hyperlink w:anchor="_Toc720386410" w:history="1">
        <w:r w:rsidR="005155BE">
          <w:rPr>
            <w:lang w:val="en"/>
          </w:rPr>
          <w:t>List of figures</w:t>
        </w:r>
        <w:r w:rsidR="005155BE">
          <w:tab/>
        </w:r>
        <w:fldSimple w:instr=" PAGEREF _Toc720386410 ">
          <w:r w:rsidR="005155BE">
            <w:t>5</w:t>
          </w:r>
        </w:fldSimple>
      </w:hyperlink>
    </w:p>
    <w:p w14:paraId="18096386" w14:textId="77777777" w:rsidR="00BD15BE" w:rsidRDefault="008E0311">
      <w:pPr>
        <w:pStyle w:val="TOC1"/>
        <w:tabs>
          <w:tab w:val="right" w:leader="dot" w:pos="9026"/>
        </w:tabs>
      </w:pPr>
      <w:hyperlink w:anchor="_Toc1581172094" w:history="1">
        <w:r w:rsidR="005155BE">
          <w:t>1 Introduction</w:t>
        </w:r>
        <w:r w:rsidR="005155BE">
          <w:tab/>
        </w:r>
        <w:fldSimple w:instr=" PAGEREF _Toc1581172094 ">
          <w:r w:rsidR="005155BE">
            <w:t>8</w:t>
          </w:r>
        </w:fldSimple>
      </w:hyperlink>
    </w:p>
    <w:p w14:paraId="3B3BD3E9" w14:textId="77777777" w:rsidR="00BD15BE" w:rsidRDefault="008E0311">
      <w:pPr>
        <w:pStyle w:val="TOC2"/>
        <w:tabs>
          <w:tab w:val="right" w:leader="dot" w:pos="9026"/>
        </w:tabs>
      </w:pPr>
      <w:hyperlink w:anchor="_Toc781876073" w:history="1">
        <w:r w:rsidR="005155BE">
          <w:t>1.1 References</w:t>
        </w:r>
        <w:r w:rsidR="005155BE">
          <w:tab/>
        </w:r>
        <w:fldSimple w:instr=" PAGEREF _Toc781876073 ">
          <w:r w:rsidR="005155BE">
            <w:t>8</w:t>
          </w:r>
        </w:fldSimple>
      </w:hyperlink>
    </w:p>
    <w:p w14:paraId="013D6F62" w14:textId="77777777" w:rsidR="00BD15BE" w:rsidRDefault="008E0311">
      <w:pPr>
        <w:pStyle w:val="TOC2"/>
        <w:tabs>
          <w:tab w:val="right" w:leader="dot" w:pos="9026"/>
        </w:tabs>
      </w:pPr>
      <w:hyperlink w:anchor="_Toc2139971700" w:history="1">
        <w:r w:rsidR="005155BE">
          <w:t>1.2 Glossary and Acronyms</w:t>
        </w:r>
        <w:r w:rsidR="005155BE">
          <w:tab/>
        </w:r>
        <w:fldSimple w:instr=" PAGEREF _Toc2139971700 ">
          <w:r w:rsidR="005155BE">
            <w:t>8</w:t>
          </w:r>
        </w:fldSimple>
      </w:hyperlink>
    </w:p>
    <w:p w14:paraId="2CE6BEFF" w14:textId="77777777" w:rsidR="00BD15BE" w:rsidRDefault="008E0311">
      <w:pPr>
        <w:pStyle w:val="TOC1"/>
        <w:tabs>
          <w:tab w:val="right" w:leader="dot" w:pos="9026"/>
        </w:tabs>
      </w:pPr>
      <w:hyperlink w:anchor="_Toc372773845" w:history="1">
        <w:r w:rsidR="005155BE">
          <w:t>2 Product Definitions</w:t>
        </w:r>
        <w:r w:rsidR="005155BE">
          <w:tab/>
        </w:r>
        <w:fldSimple w:instr=" PAGEREF _Toc372773845 ">
          <w:r w:rsidR="005155BE">
            <w:t>9</w:t>
          </w:r>
        </w:fldSimple>
      </w:hyperlink>
    </w:p>
    <w:p w14:paraId="2B39FF8D" w14:textId="77777777" w:rsidR="00BD15BE" w:rsidRDefault="008E0311">
      <w:pPr>
        <w:pStyle w:val="TOC1"/>
        <w:tabs>
          <w:tab w:val="right" w:leader="dot" w:pos="9026"/>
        </w:tabs>
      </w:pPr>
      <w:hyperlink w:anchor="_Toc83916959" w:history="1">
        <w:r w:rsidR="005155BE">
          <w:t>3 Product Conventions</w:t>
        </w:r>
        <w:r w:rsidR="005155BE">
          <w:tab/>
        </w:r>
        <w:fldSimple w:instr=" PAGEREF _Toc83916959 ">
          <w:r w:rsidR="005155BE">
            <w:t>11</w:t>
          </w:r>
        </w:fldSimple>
      </w:hyperlink>
    </w:p>
    <w:p w14:paraId="6B0D8B11" w14:textId="77777777" w:rsidR="00BD15BE" w:rsidRDefault="008E0311">
      <w:pPr>
        <w:pStyle w:val="TOC2"/>
        <w:tabs>
          <w:tab w:val="right" w:leader="dot" w:pos="9026"/>
        </w:tabs>
      </w:pPr>
      <w:hyperlink w:anchor="_Toc141850712" w:history="1">
        <w:r w:rsidR="005155BE">
          <w:t>3.1 Product file format</w:t>
        </w:r>
        <w:r w:rsidR="005155BE">
          <w:tab/>
        </w:r>
        <w:fldSimple w:instr=" PAGEREF _Toc141850712 ">
          <w:r w:rsidR="005155BE">
            <w:t>11</w:t>
          </w:r>
        </w:fldSimple>
      </w:hyperlink>
    </w:p>
    <w:p w14:paraId="019CEE46" w14:textId="77777777" w:rsidR="00BD15BE" w:rsidRDefault="008E0311">
      <w:pPr>
        <w:pStyle w:val="TOC2"/>
        <w:tabs>
          <w:tab w:val="right" w:leader="dot" w:pos="9026"/>
        </w:tabs>
      </w:pPr>
      <w:hyperlink w:anchor="_Toc989415860" w:history="1">
        <w:r w:rsidR="005155BE">
          <w:t>3.2 Network naming conventions</w:t>
        </w:r>
        <w:r w:rsidR="005155BE">
          <w:tab/>
        </w:r>
        <w:fldSimple w:instr=" PAGEREF _Toc989415860 ">
          <w:r w:rsidR="005155BE">
            <w:t>11</w:t>
          </w:r>
        </w:fldSimple>
      </w:hyperlink>
    </w:p>
    <w:p w14:paraId="7C6D9C43" w14:textId="77777777" w:rsidR="00BD15BE" w:rsidRDefault="008E0311">
      <w:pPr>
        <w:pStyle w:val="TOC2"/>
        <w:tabs>
          <w:tab w:val="right" w:leader="dot" w:pos="9026"/>
        </w:tabs>
      </w:pPr>
      <w:hyperlink w:anchor="_Toc2136317134" w:history="1">
        <w:r w:rsidR="005155BE">
          <w:t>3.3 Site name conventions</w:t>
        </w:r>
        <w:r w:rsidR="005155BE">
          <w:tab/>
        </w:r>
        <w:fldSimple w:instr=" PAGEREF _Toc2136317134 ">
          <w:r w:rsidR="005155BE">
            <w:t>11</w:t>
          </w:r>
        </w:fldSimple>
      </w:hyperlink>
    </w:p>
    <w:p w14:paraId="1410B652" w14:textId="77777777" w:rsidR="00BD15BE" w:rsidRDefault="008E0311">
      <w:pPr>
        <w:pStyle w:val="TOC2"/>
        <w:tabs>
          <w:tab w:val="right" w:leader="dot" w:pos="9026"/>
        </w:tabs>
      </w:pPr>
      <w:hyperlink w:anchor="_Toc230088920" w:history="1">
        <w:r w:rsidR="005155BE">
          <w:t>3.4 Filename convention</w:t>
        </w:r>
        <w:r w:rsidR="005155BE">
          <w:tab/>
        </w:r>
        <w:fldSimple w:instr=" PAGEREF _Toc230088920 ">
          <w:r w:rsidR="005155BE">
            <w:t>11</w:t>
          </w:r>
        </w:fldSimple>
      </w:hyperlink>
    </w:p>
    <w:p w14:paraId="602F3018" w14:textId="77777777" w:rsidR="00BD15BE" w:rsidRDefault="008E0311">
      <w:pPr>
        <w:pStyle w:val="TOC2"/>
        <w:tabs>
          <w:tab w:val="right" w:leader="dot" w:pos="9026"/>
        </w:tabs>
      </w:pPr>
      <w:hyperlink w:anchor="_Toc1952026292" w:history="1">
        <w:r w:rsidR="005155BE">
          <w:rPr>
            <w:lang w:val="en"/>
          </w:rPr>
          <w:t xml:space="preserve">3.5 </w:t>
        </w:r>
        <w:r w:rsidR="005155BE">
          <w:t>Dimensions</w:t>
        </w:r>
        <w:r w:rsidR="005155BE">
          <w:tab/>
        </w:r>
        <w:fldSimple w:instr=" PAGEREF _Toc1952026292 ">
          <w:r w:rsidR="005155BE">
            <w:t>12</w:t>
          </w:r>
        </w:fldSimple>
      </w:hyperlink>
    </w:p>
    <w:p w14:paraId="0D54ED6D" w14:textId="77777777" w:rsidR="00BD15BE" w:rsidRDefault="008E0311">
      <w:pPr>
        <w:pStyle w:val="TOC1"/>
        <w:tabs>
          <w:tab w:val="right" w:leader="dot" w:pos="9026"/>
        </w:tabs>
      </w:pPr>
      <w:hyperlink w:anchor="_Toc346487419" w:history="1">
        <w:r w:rsidR="005155BE">
          <w:t>4 Metadata</w:t>
        </w:r>
        <w:r w:rsidR="005155BE">
          <w:tab/>
        </w:r>
        <w:fldSimple w:instr=" PAGEREF _Toc346487419 ">
          <w:r w:rsidR="005155BE">
            <w:t>14</w:t>
          </w:r>
        </w:fldSimple>
      </w:hyperlink>
    </w:p>
    <w:p w14:paraId="0E2526DF" w14:textId="77777777" w:rsidR="00BD15BE" w:rsidRDefault="008E0311">
      <w:pPr>
        <w:pStyle w:val="TOC2"/>
        <w:tabs>
          <w:tab w:val="right" w:leader="dot" w:pos="9026"/>
        </w:tabs>
      </w:pPr>
      <w:hyperlink w:anchor="_Toc1249399103" w:history="1">
        <w:r w:rsidR="005155BE">
          <w:t>4.1 Common Metadata</w:t>
        </w:r>
        <w:r w:rsidR="005155BE">
          <w:tab/>
        </w:r>
        <w:fldSimple w:instr=" PAGEREF _Toc1249399103 ">
          <w:r w:rsidR="005155BE">
            <w:t>15</w:t>
          </w:r>
        </w:fldSimple>
      </w:hyperlink>
    </w:p>
    <w:p w14:paraId="4250FC4C" w14:textId="77777777" w:rsidR="00BD15BE" w:rsidRDefault="008E0311">
      <w:pPr>
        <w:pStyle w:val="TOC2"/>
        <w:tabs>
          <w:tab w:val="right" w:leader="dot" w:pos="9026"/>
        </w:tabs>
      </w:pPr>
      <w:hyperlink w:anchor="_Toc1319770388" w:history="1">
        <w:r w:rsidR="005155BE">
          <w:rPr>
            <w:lang w:val="en"/>
          </w:rPr>
          <w:t>4.2 Instrument and system</w:t>
        </w:r>
        <w:r w:rsidR="005155BE">
          <w:t xml:space="preserve"> Metadata</w:t>
        </w:r>
        <w:r w:rsidR="005155BE">
          <w:tab/>
        </w:r>
        <w:fldSimple w:instr=" PAGEREF _Toc1319770388 ">
          <w:r w:rsidR="005155BE">
            <w:t>18</w:t>
          </w:r>
        </w:fldSimple>
      </w:hyperlink>
    </w:p>
    <w:p w14:paraId="37EBCDCC" w14:textId="77777777" w:rsidR="00BD15BE" w:rsidRDefault="008E0311">
      <w:pPr>
        <w:pStyle w:val="TOC3"/>
        <w:tabs>
          <w:tab w:val="right" w:leader="dot" w:pos="9026"/>
        </w:tabs>
      </w:pPr>
      <w:hyperlink w:anchor="_Toc6671698" w:history="1">
        <w:r w:rsidR="005155BE">
          <w:rPr>
            <w:lang w:val="en"/>
          </w:rPr>
          <w:t>4.2.1 Instrument metadata</w:t>
        </w:r>
        <w:r w:rsidR="005155BE">
          <w:tab/>
        </w:r>
        <w:fldSimple w:instr=" PAGEREF _Toc6671698 ">
          <w:r w:rsidR="005155BE">
            <w:t>18</w:t>
          </w:r>
        </w:fldSimple>
      </w:hyperlink>
    </w:p>
    <w:p w14:paraId="6C42CAF2" w14:textId="77777777" w:rsidR="00BD15BE" w:rsidRDefault="008E0311">
      <w:pPr>
        <w:pStyle w:val="TOC3"/>
        <w:tabs>
          <w:tab w:val="right" w:leader="dot" w:pos="9026"/>
        </w:tabs>
      </w:pPr>
      <w:hyperlink w:anchor="_Toc673348702" w:history="1">
        <w:r w:rsidR="005155BE">
          <w:rPr>
            <w:lang w:val="en"/>
          </w:rPr>
          <w:t>4.2.2 System metadata</w:t>
        </w:r>
        <w:r w:rsidR="005155BE">
          <w:tab/>
        </w:r>
        <w:fldSimple w:instr=" PAGEREF _Toc673348702 ">
          <w:r w:rsidR="005155BE">
            <w:t>19</w:t>
          </w:r>
        </w:fldSimple>
      </w:hyperlink>
    </w:p>
    <w:p w14:paraId="59709CD3" w14:textId="77777777" w:rsidR="00BD15BE" w:rsidRDefault="008E0311">
      <w:pPr>
        <w:pStyle w:val="TOC3"/>
        <w:tabs>
          <w:tab w:val="right" w:leader="dot" w:pos="9026"/>
        </w:tabs>
      </w:pPr>
      <w:hyperlink w:anchor="_Toc765336334" w:history="1">
        <w:r w:rsidR="005155BE">
          <w:rPr>
            <w:lang w:val="en"/>
          </w:rPr>
          <w:t>4.2.3 Components metadata</w:t>
        </w:r>
        <w:r w:rsidR="005155BE">
          <w:tab/>
        </w:r>
        <w:fldSimple w:instr=" PAGEREF _Toc765336334 ">
          <w:r w:rsidR="005155BE">
            <w:t>19</w:t>
          </w:r>
        </w:fldSimple>
      </w:hyperlink>
    </w:p>
    <w:p w14:paraId="503D2EAE" w14:textId="77777777" w:rsidR="00BD15BE" w:rsidRDefault="008E0311">
      <w:pPr>
        <w:pStyle w:val="TOC2"/>
        <w:tabs>
          <w:tab w:val="right" w:leader="dot" w:pos="9026"/>
        </w:tabs>
      </w:pPr>
      <w:hyperlink w:anchor="_Toc1033074994" w:history="1">
        <w:r w:rsidR="005155BE">
          <w:rPr>
            <w:lang w:val="en"/>
          </w:rPr>
          <w:t>4.3 Site Metadata</w:t>
        </w:r>
        <w:r w:rsidR="005155BE">
          <w:tab/>
        </w:r>
        <w:fldSimple w:instr=" PAGEREF _Toc1033074994 ">
          <w:r w:rsidR="005155BE">
            <w:t>23</w:t>
          </w:r>
        </w:fldSimple>
      </w:hyperlink>
    </w:p>
    <w:p w14:paraId="5634B5DB" w14:textId="77777777" w:rsidR="00BD15BE" w:rsidRDefault="008E0311">
      <w:pPr>
        <w:pStyle w:val="TOC2"/>
        <w:tabs>
          <w:tab w:val="right" w:leader="dot" w:pos="9026"/>
        </w:tabs>
      </w:pPr>
      <w:hyperlink w:anchor="_Toc1899119592" w:history="1">
        <w:r w:rsidR="005155BE">
          <w:rPr>
            <w:lang w:val="en"/>
          </w:rPr>
          <w:t>4.4 Product Metadata</w:t>
        </w:r>
        <w:r w:rsidR="005155BE">
          <w:tab/>
        </w:r>
        <w:fldSimple w:instr=" PAGEREF _Toc1899119592 ">
          <w:r w:rsidR="005155BE">
            <w:t>23</w:t>
          </w:r>
        </w:fldSimple>
      </w:hyperlink>
    </w:p>
    <w:p w14:paraId="3F317AEF" w14:textId="77777777" w:rsidR="00BD15BE" w:rsidRDefault="008E0311">
      <w:pPr>
        <w:pStyle w:val="TOC3"/>
        <w:tabs>
          <w:tab w:val="right" w:leader="dot" w:pos="9026"/>
        </w:tabs>
      </w:pPr>
      <w:hyperlink w:anchor="_Toc166636600" w:history="1">
        <w:r w:rsidR="005155BE">
          <w:rPr>
            <w:lang w:val="en"/>
          </w:rPr>
          <w:t>4.4.1 Level 1a Product Metadata</w:t>
        </w:r>
        <w:r w:rsidR="005155BE">
          <w:tab/>
        </w:r>
        <w:fldSimple w:instr=" PAGEREF _Toc166636600 ">
          <w:r w:rsidR="005155BE">
            <w:t>23</w:t>
          </w:r>
        </w:fldSimple>
      </w:hyperlink>
    </w:p>
    <w:p w14:paraId="6845FDA3" w14:textId="77777777" w:rsidR="00BD15BE" w:rsidRDefault="008E0311">
      <w:pPr>
        <w:pStyle w:val="TOC4"/>
        <w:tabs>
          <w:tab w:val="right" w:leader="dot" w:pos="9026"/>
        </w:tabs>
        <w:ind w:left="1320"/>
      </w:pPr>
      <w:hyperlink w:anchor="_Toc1423732038" w:history="1">
        <w:r w:rsidR="005155BE">
          <w:t>4.4.1.1 Radiance/Irradiance Product Metadata</w:t>
        </w:r>
        <w:r w:rsidR="005155BE">
          <w:tab/>
        </w:r>
        <w:fldSimple w:instr=" PAGEREF _Toc1423732038 ">
          <w:r w:rsidR="005155BE">
            <w:t>23</w:t>
          </w:r>
        </w:fldSimple>
      </w:hyperlink>
    </w:p>
    <w:p w14:paraId="602035BF" w14:textId="77777777" w:rsidR="00BD15BE" w:rsidRDefault="008E0311">
      <w:pPr>
        <w:pStyle w:val="TOC3"/>
        <w:tabs>
          <w:tab w:val="right" w:leader="dot" w:pos="9026"/>
        </w:tabs>
      </w:pPr>
      <w:hyperlink w:anchor="_Toc685692024" w:history="1">
        <w:r w:rsidR="005155BE">
          <w:t xml:space="preserve">4.4.2 </w:t>
        </w:r>
        <w:r w:rsidR="005155BE">
          <w:rPr>
            <w:lang w:val="en"/>
          </w:rPr>
          <w:t xml:space="preserve">Level 1b </w:t>
        </w:r>
        <w:r w:rsidR="005155BE">
          <w:t>Product Metadat</w:t>
        </w:r>
        <w:r w:rsidR="005155BE">
          <w:rPr>
            <w:lang w:val="en"/>
          </w:rPr>
          <w:t>a</w:t>
        </w:r>
        <w:r w:rsidR="005155BE">
          <w:tab/>
        </w:r>
        <w:fldSimple w:instr=" PAGEREF _Toc685692024 ">
          <w:r w:rsidR="005155BE">
            <w:t>24</w:t>
          </w:r>
        </w:fldSimple>
      </w:hyperlink>
    </w:p>
    <w:p w14:paraId="4EBAD0EE" w14:textId="77777777" w:rsidR="00BD15BE" w:rsidRDefault="008E0311">
      <w:pPr>
        <w:pStyle w:val="TOC4"/>
        <w:tabs>
          <w:tab w:val="right" w:leader="dot" w:pos="9026"/>
        </w:tabs>
        <w:ind w:left="1320"/>
      </w:pPr>
      <w:r w:rsidRPr="00320697">
        <w:rPr>
          <w:rPrChange w:id="22" w:author="Pieter de Vis" w:date="2020-04-30T11:38:00Z">
            <w:rPr/>
          </w:rPrChange>
        </w:rPr>
        <w:fldChar w:fldCharType="begin"/>
      </w:r>
      <w:r w:rsidRPr="00320697">
        <w:rPr>
          <w:rPrChange w:id="23" w:author="Pieter de Vis" w:date="2020-04-30T11:38:00Z">
            <w:rPr/>
          </w:rPrChange>
        </w:rPr>
        <w:instrText xml:space="preserve"> HYPERLINK \l "_Toc431278419" </w:instrText>
      </w:r>
      <w:r w:rsidRPr="00320697">
        <w:rPr>
          <w:rPrChange w:id="24" w:author="Pieter de Vis" w:date="2020-04-30T11:38:00Z">
            <w:rPr/>
          </w:rPrChange>
        </w:rPr>
        <w:fldChar w:fldCharType="separate"/>
      </w:r>
      <w:r w:rsidR="005155BE" w:rsidRPr="00320697">
        <w:rPr>
          <w:rPrChange w:id="25" w:author="Pieter de Vis" w:date="2020-04-30T11:38:00Z">
            <w:rPr/>
          </w:rPrChange>
        </w:rPr>
        <w:t xml:space="preserve">4.4.2.1 </w:t>
      </w:r>
      <w:r w:rsidR="005155BE" w:rsidRPr="00320697">
        <w:rPr>
          <w:lang w:val="en"/>
          <w:rPrChange w:id="26" w:author="Pieter de Vis" w:date="2020-04-30T11:38:00Z">
            <w:rPr>
              <w:highlight w:val="yellow"/>
              <w:lang w:val="en"/>
            </w:rPr>
          </w:rPrChange>
        </w:rPr>
        <w:t>Land radiance and irradiance L1b product metadata</w:t>
      </w:r>
      <w:r w:rsidR="005155BE" w:rsidRPr="00320697">
        <w:rPr>
          <w:rPrChange w:id="27" w:author="Pieter de Vis" w:date="2020-04-30T11:38:00Z">
            <w:rPr/>
          </w:rPrChange>
        </w:rPr>
        <w:tab/>
      </w:r>
      <w:r w:rsidRPr="00320697">
        <w:rPr>
          <w:rPrChange w:id="28" w:author="Pieter de Vis" w:date="2020-04-30T11:38:00Z">
            <w:rPr/>
          </w:rPrChange>
        </w:rPr>
        <w:fldChar w:fldCharType="begin"/>
      </w:r>
      <w:r w:rsidRPr="00320697">
        <w:rPr>
          <w:rPrChange w:id="29" w:author="Pieter de Vis" w:date="2020-04-30T11:38:00Z">
            <w:rPr/>
          </w:rPrChange>
        </w:rPr>
        <w:instrText xml:space="preserve"> PAGEREF _Toc431278419 </w:instrText>
      </w:r>
      <w:r w:rsidRPr="00320697">
        <w:rPr>
          <w:rPrChange w:id="30" w:author="Pieter de Vis" w:date="2020-04-30T11:38:00Z">
            <w:rPr/>
          </w:rPrChange>
        </w:rPr>
        <w:fldChar w:fldCharType="separate"/>
      </w:r>
      <w:r w:rsidR="005155BE" w:rsidRPr="00320697">
        <w:rPr>
          <w:rPrChange w:id="31" w:author="Pieter de Vis" w:date="2020-04-30T11:38:00Z">
            <w:rPr/>
          </w:rPrChange>
        </w:rPr>
        <w:t>24</w:t>
      </w:r>
      <w:r w:rsidRPr="00320697">
        <w:rPr>
          <w:rPrChange w:id="32" w:author="Pieter de Vis" w:date="2020-04-30T11:38:00Z">
            <w:rPr/>
          </w:rPrChange>
        </w:rPr>
        <w:fldChar w:fldCharType="end"/>
      </w:r>
      <w:r w:rsidRPr="00320697">
        <w:rPr>
          <w:rPrChange w:id="33" w:author="Pieter de Vis" w:date="2020-04-30T11:38:00Z">
            <w:rPr/>
          </w:rPrChange>
        </w:rPr>
        <w:fldChar w:fldCharType="end"/>
      </w:r>
    </w:p>
    <w:p w14:paraId="6FEE0D8E" w14:textId="77777777" w:rsidR="00BD15BE" w:rsidRDefault="008E0311">
      <w:pPr>
        <w:pStyle w:val="TOC4"/>
        <w:tabs>
          <w:tab w:val="right" w:leader="dot" w:pos="9026"/>
        </w:tabs>
        <w:ind w:left="1320"/>
      </w:pPr>
      <w:hyperlink w:anchor="_Toc1637281100" w:history="1">
        <w:r w:rsidR="005155BE">
          <w:t xml:space="preserve">4.4.2.2 </w:t>
        </w:r>
        <w:r w:rsidR="005155BE">
          <w:rPr>
            <w:lang w:val="en"/>
          </w:rPr>
          <w:t xml:space="preserve">Water </w:t>
        </w:r>
        <w:r w:rsidR="005155BE">
          <w:t>Radiance</w:t>
        </w:r>
        <w:r w:rsidR="005155BE">
          <w:rPr>
            <w:lang w:val="en"/>
          </w:rPr>
          <w:t xml:space="preserve">, </w:t>
        </w:r>
        <w:r w:rsidR="005155BE">
          <w:t>Irradiance</w:t>
        </w:r>
        <w:r w:rsidR="005155BE">
          <w:rPr>
            <w:lang w:val="en"/>
          </w:rPr>
          <w:t xml:space="preserve"> and Water-leaving radiance</w:t>
        </w:r>
        <w:r w:rsidR="005155BE">
          <w:t xml:space="preserve"> </w:t>
        </w:r>
        <w:r w:rsidR="005155BE">
          <w:rPr>
            <w:lang w:val="en"/>
          </w:rPr>
          <w:t xml:space="preserve">L1b </w:t>
        </w:r>
        <w:r w:rsidR="005155BE">
          <w:t>Product Metadata</w:t>
        </w:r>
        <w:r w:rsidR="005155BE">
          <w:tab/>
        </w:r>
        <w:fldSimple w:instr=" PAGEREF _Toc1637281100 ">
          <w:r w:rsidR="005155BE">
            <w:t>25</w:t>
          </w:r>
        </w:fldSimple>
      </w:hyperlink>
    </w:p>
    <w:p w14:paraId="1A8AEB49" w14:textId="77777777" w:rsidR="00BD15BE" w:rsidRDefault="008E0311">
      <w:pPr>
        <w:pStyle w:val="TOC3"/>
        <w:tabs>
          <w:tab w:val="right" w:leader="dot" w:pos="9026"/>
        </w:tabs>
      </w:pPr>
      <w:hyperlink w:anchor="_Toc681684228" w:history="1">
        <w:r w:rsidR="005155BE">
          <w:t xml:space="preserve">4.4.3 </w:t>
        </w:r>
        <w:r w:rsidR="005155BE">
          <w:rPr>
            <w:lang w:val="en"/>
          </w:rPr>
          <w:t>Level 2a Product Metadata</w:t>
        </w:r>
        <w:r w:rsidR="005155BE">
          <w:tab/>
        </w:r>
        <w:fldSimple w:instr=" PAGEREF _Toc681684228 ">
          <w:r w:rsidR="005155BE">
            <w:t>25</w:t>
          </w:r>
        </w:fldSimple>
      </w:hyperlink>
    </w:p>
    <w:p w14:paraId="5E711C2B" w14:textId="77777777" w:rsidR="00BD15BE" w:rsidRDefault="008E0311">
      <w:pPr>
        <w:pStyle w:val="TOC4"/>
        <w:tabs>
          <w:tab w:val="right" w:leader="dot" w:pos="9026"/>
        </w:tabs>
        <w:ind w:left="1320"/>
      </w:pPr>
      <w:r w:rsidRPr="00320697">
        <w:rPr>
          <w:rPrChange w:id="34" w:author="Pieter de Vis" w:date="2020-04-30T11:40:00Z">
            <w:rPr/>
          </w:rPrChange>
        </w:rPr>
        <w:fldChar w:fldCharType="begin"/>
      </w:r>
      <w:r w:rsidRPr="00320697">
        <w:rPr>
          <w:rPrChange w:id="35" w:author="Pieter de Vis" w:date="2020-04-30T11:40:00Z">
            <w:rPr/>
          </w:rPrChange>
        </w:rPr>
        <w:instrText xml:space="preserve"> HYPERLINK \l "_Toc563623527" </w:instrText>
      </w:r>
      <w:r w:rsidRPr="00320697">
        <w:rPr>
          <w:rPrChange w:id="36" w:author="Pieter de Vis" w:date="2020-04-30T11:40:00Z">
            <w:rPr/>
          </w:rPrChange>
        </w:rPr>
        <w:fldChar w:fldCharType="separate"/>
      </w:r>
      <w:r w:rsidR="005155BE" w:rsidRPr="00320697">
        <w:rPr>
          <w:rPrChange w:id="37" w:author="Pieter de Vis" w:date="2020-04-30T11:40:00Z">
            <w:rPr/>
          </w:rPrChange>
        </w:rPr>
        <w:t xml:space="preserve">4.4.3.1 </w:t>
      </w:r>
      <w:r w:rsidR="005155BE" w:rsidRPr="00320697">
        <w:rPr>
          <w:lang w:val="en"/>
          <w:rPrChange w:id="38" w:author="Pieter de Vis" w:date="2020-04-30T11:40:00Z">
            <w:rPr>
              <w:highlight w:val="yellow"/>
              <w:lang w:val="en"/>
            </w:rPr>
          </w:rPrChange>
        </w:rPr>
        <w:t>Land Reflectance L2a Product Metadata</w:t>
      </w:r>
      <w:r w:rsidR="005155BE" w:rsidRPr="00320697">
        <w:rPr>
          <w:rPrChange w:id="39" w:author="Pieter de Vis" w:date="2020-04-30T11:40:00Z">
            <w:rPr/>
          </w:rPrChange>
        </w:rPr>
        <w:tab/>
      </w:r>
      <w:r w:rsidRPr="00320697">
        <w:rPr>
          <w:rPrChange w:id="40" w:author="Pieter de Vis" w:date="2020-04-30T11:40:00Z">
            <w:rPr/>
          </w:rPrChange>
        </w:rPr>
        <w:fldChar w:fldCharType="begin"/>
      </w:r>
      <w:r w:rsidRPr="00320697">
        <w:rPr>
          <w:rPrChange w:id="41" w:author="Pieter de Vis" w:date="2020-04-30T11:40:00Z">
            <w:rPr/>
          </w:rPrChange>
        </w:rPr>
        <w:instrText xml:space="preserve"> PAGEREF _Toc563623527 </w:instrText>
      </w:r>
      <w:r w:rsidRPr="00320697">
        <w:rPr>
          <w:rPrChange w:id="42" w:author="Pieter de Vis" w:date="2020-04-30T11:40:00Z">
            <w:rPr/>
          </w:rPrChange>
        </w:rPr>
        <w:fldChar w:fldCharType="separate"/>
      </w:r>
      <w:r w:rsidR="005155BE" w:rsidRPr="00320697">
        <w:rPr>
          <w:rPrChange w:id="43" w:author="Pieter de Vis" w:date="2020-04-30T11:40:00Z">
            <w:rPr/>
          </w:rPrChange>
        </w:rPr>
        <w:t>25</w:t>
      </w:r>
      <w:r w:rsidRPr="00320697">
        <w:rPr>
          <w:rPrChange w:id="44" w:author="Pieter de Vis" w:date="2020-04-30T11:40:00Z">
            <w:rPr/>
          </w:rPrChange>
        </w:rPr>
        <w:fldChar w:fldCharType="end"/>
      </w:r>
      <w:r w:rsidRPr="00320697">
        <w:rPr>
          <w:rPrChange w:id="45" w:author="Pieter de Vis" w:date="2020-04-30T11:40:00Z">
            <w:rPr/>
          </w:rPrChange>
        </w:rPr>
        <w:fldChar w:fldCharType="end"/>
      </w:r>
    </w:p>
    <w:p w14:paraId="345296DB" w14:textId="77777777" w:rsidR="00BD15BE" w:rsidRDefault="008E0311">
      <w:pPr>
        <w:pStyle w:val="TOC4"/>
        <w:tabs>
          <w:tab w:val="right" w:leader="dot" w:pos="9026"/>
        </w:tabs>
        <w:ind w:left="1320"/>
      </w:pPr>
      <w:hyperlink w:anchor="_Toc474566272" w:history="1">
        <w:r w:rsidR="005155BE">
          <w:t xml:space="preserve">4.4.3.2 </w:t>
        </w:r>
        <w:r w:rsidR="005155BE">
          <w:rPr>
            <w:lang w:val="en"/>
          </w:rPr>
          <w:t xml:space="preserve">Water </w:t>
        </w:r>
        <w:r w:rsidR="005155BE">
          <w:t>Reflectance</w:t>
        </w:r>
        <w:r w:rsidR="005155BE">
          <w:rPr>
            <w:lang w:val="en"/>
          </w:rPr>
          <w:t xml:space="preserve"> and Normalized Water-leaving Radiance L2a</w:t>
        </w:r>
        <w:r w:rsidR="005155BE">
          <w:t xml:space="preserve"> Product Metadata</w:t>
        </w:r>
        <w:r w:rsidR="005155BE">
          <w:tab/>
        </w:r>
        <w:fldSimple w:instr=" PAGEREF _Toc474566272 ">
          <w:r w:rsidR="005155BE">
            <w:t>26</w:t>
          </w:r>
        </w:fldSimple>
      </w:hyperlink>
    </w:p>
    <w:p w14:paraId="5F72255A" w14:textId="77777777" w:rsidR="00BD15BE" w:rsidRDefault="008E0311">
      <w:pPr>
        <w:pStyle w:val="TOC3"/>
        <w:tabs>
          <w:tab w:val="right" w:leader="dot" w:pos="9026"/>
        </w:tabs>
      </w:pPr>
      <w:r>
        <w:fldChar w:fldCharType="begin"/>
      </w:r>
      <w:r>
        <w:instrText xml:space="preserve"> HYPERLINK \l "_Toc529115264" </w:instrText>
      </w:r>
      <w:r>
        <w:fldChar w:fldCharType="separate"/>
      </w:r>
      <w:r w:rsidR="005155BE">
        <w:t xml:space="preserve">4.4.4 </w:t>
      </w:r>
      <w:r w:rsidR="005155BE" w:rsidRPr="00320697">
        <w:rPr>
          <w:lang w:val="en"/>
          <w:rPrChange w:id="46" w:author="Pieter de Vis" w:date="2020-04-30T11:40:00Z">
            <w:rPr>
              <w:highlight w:val="yellow"/>
              <w:lang w:val="en"/>
            </w:rPr>
          </w:rPrChange>
        </w:rPr>
        <w:t>Level 2b Product Metadata</w:t>
      </w:r>
      <w:r w:rsidR="005155BE">
        <w:tab/>
      </w:r>
      <w:fldSimple w:instr=" PAGEREF _Toc529115264 ">
        <w:r w:rsidR="005155BE">
          <w:t>26</w:t>
        </w:r>
      </w:fldSimple>
      <w:r>
        <w:fldChar w:fldCharType="end"/>
      </w:r>
    </w:p>
    <w:p w14:paraId="390FC6B6" w14:textId="77777777" w:rsidR="00BD15BE" w:rsidRDefault="008E0311">
      <w:pPr>
        <w:pStyle w:val="TOC4"/>
        <w:tabs>
          <w:tab w:val="right" w:leader="dot" w:pos="9026"/>
        </w:tabs>
        <w:ind w:left="1320"/>
      </w:pPr>
      <w:r w:rsidRPr="00320697">
        <w:rPr>
          <w:rPrChange w:id="47" w:author="Pieter de Vis" w:date="2020-04-30T11:40:00Z">
            <w:rPr/>
          </w:rPrChange>
        </w:rPr>
        <w:fldChar w:fldCharType="begin"/>
      </w:r>
      <w:r w:rsidRPr="00320697">
        <w:rPr>
          <w:rPrChange w:id="48" w:author="Pieter de Vis" w:date="2020-04-30T11:40:00Z">
            <w:rPr/>
          </w:rPrChange>
        </w:rPr>
        <w:instrText xml:space="preserve"> HYPERLINK \l "_Toc1238996812" </w:instrText>
      </w:r>
      <w:r w:rsidRPr="00320697">
        <w:rPr>
          <w:rPrChange w:id="49" w:author="Pieter de Vis" w:date="2020-04-30T11:40:00Z">
            <w:rPr/>
          </w:rPrChange>
        </w:rPr>
        <w:fldChar w:fldCharType="separate"/>
      </w:r>
      <w:r w:rsidR="005155BE" w:rsidRPr="00320697">
        <w:rPr>
          <w:rPrChange w:id="50" w:author="Pieter de Vis" w:date="2020-04-30T11:40:00Z">
            <w:rPr/>
          </w:rPrChange>
        </w:rPr>
        <w:t xml:space="preserve">4.4.4.1 </w:t>
      </w:r>
      <w:r w:rsidR="005155BE" w:rsidRPr="00320697">
        <w:rPr>
          <w:lang w:val="en"/>
          <w:rPrChange w:id="51" w:author="Pieter de Vis" w:date="2020-04-30T11:40:00Z">
            <w:rPr>
              <w:highlight w:val="yellow"/>
              <w:lang w:val="en"/>
            </w:rPr>
          </w:rPrChange>
        </w:rPr>
        <w:t>La</w:t>
      </w:r>
      <w:r w:rsidR="005155BE" w:rsidRPr="00320697">
        <w:rPr>
          <w:lang w:val="en"/>
          <w:rPrChange w:id="52" w:author="Pieter de Vis" w:date="2020-04-30T11:40:00Z">
            <w:rPr>
              <w:highlight w:val="yellow"/>
              <w:lang w:val="en"/>
            </w:rPr>
          </w:rPrChange>
        </w:rPr>
        <w:t>n</w:t>
      </w:r>
      <w:r w:rsidR="005155BE" w:rsidRPr="00320697">
        <w:rPr>
          <w:lang w:val="en"/>
          <w:rPrChange w:id="53" w:author="Pieter de Vis" w:date="2020-04-30T11:40:00Z">
            <w:rPr>
              <w:highlight w:val="yellow"/>
              <w:lang w:val="en"/>
            </w:rPr>
          </w:rPrChange>
        </w:rPr>
        <w:t>d temporally interpolated surface r</w:t>
      </w:r>
      <w:r w:rsidR="005155BE" w:rsidRPr="00320697">
        <w:rPr>
          <w:rPrChange w:id="54" w:author="Pieter de Vis" w:date="2020-04-30T11:40:00Z">
            <w:rPr>
              <w:highlight w:val="yellow"/>
            </w:rPr>
          </w:rPrChange>
        </w:rPr>
        <w:t xml:space="preserve">eflectance </w:t>
      </w:r>
      <w:r w:rsidR="005155BE" w:rsidRPr="00320697">
        <w:rPr>
          <w:lang w:val="en"/>
          <w:rPrChange w:id="55" w:author="Pieter de Vis" w:date="2020-04-30T11:40:00Z">
            <w:rPr>
              <w:highlight w:val="yellow"/>
              <w:lang w:val="en"/>
            </w:rPr>
          </w:rPrChange>
        </w:rPr>
        <w:t xml:space="preserve">L2b </w:t>
      </w:r>
      <w:r w:rsidR="005155BE" w:rsidRPr="00320697">
        <w:rPr>
          <w:rPrChange w:id="56" w:author="Pieter de Vis" w:date="2020-04-30T11:40:00Z">
            <w:rPr>
              <w:highlight w:val="yellow"/>
            </w:rPr>
          </w:rPrChange>
        </w:rPr>
        <w:t>Product Metadata</w:t>
      </w:r>
      <w:r w:rsidR="005155BE" w:rsidRPr="00320697">
        <w:rPr>
          <w:rPrChange w:id="57" w:author="Pieter de Vis" w:date="2020-04-30T11:40:00Z">
            <w:rPr/>
          </w:rPrChange>
        </w:rPr>
        <w:tab/>
      </w:r>
      <w:r w:rsidRPr="00320697">
        <w:rPr>
          <w:rPrChange w:id="58" w:author="Pieter de Vis" w:date="2020-04-30T11:40:00Z">
            <w:rPr/>
          </w:rPrChange>
        </w:rPr>
        <w:fldChar w:fldCharType="begin"/>
      </w:r>
      <w:r w:rsidRPr="00320697">
        <w:rPr>
          <w:rPrChange w:id="59" w:author="Pieter de Vis" w:date="2020-04-30T11:40:00Z">
            <w:rPr/>
          </w:rPrChange>
        </w:rPr>
        <w:instrText xml:space="preserve"> PAGEREF _Toc1238996812 </w:instrText>
      </w:r>
      <w:r w:rsidRPr="00320697">
        <w:rPr>
          <w:rPrChange w:id="60" w:author="Pieter de Vis" w:date="2020-04-30T11:40:00Z">
            <w:rPr/>
          </w:rPrChange>
        </w:rPr>
        <w:fldChar w:fldCharType="separate"/>
      </w:r>
      <w:r w:rsidR="005155BE" w:rsidRPr="00320697">
        <w:rPr>
          <w:rPrChange w:id="61" w:author="Pieter de Vis" w:date="2020-04-30T11:40:00Z">
            <w:rPr/>
          </w:rPrChange>
        </w:rPr>
        <w:t>26</w:t>
      </w:r>
      <w:r w:rsidRPr="00320697">
        <w:rPr>
          <w:rPrChange w:id="62" w:author="Pieter de Vis" w:date="2020-04-30T11:40:00Z">
            <w:rPr/>
          </w:rPrChange>
        </w:rPr>
        <w:fldChar w:fldCharType="end"/>
      </w:r>
      <w:r w:rsidRPr="00320697">
        <w:rPr>
          <w:rPrChange w:id="63" w:author="Pieter de Vis" w:date="2020-04-30T11:40:00Z">
            <w:rPr/>
          </w:rPrChange>
        </w:rPr>
        <w:fldChar w:fldCharType="end"/>
      </w:r>
    </w:p>
    <w:p w14:paraId="2D4705DE" w14:textId="77777777" w:rsidR="00BD15BE" w:rsidRDefault="008E0311">
      <w:pPr>
        <w:pStyle w:val="TOC1"/>
        <w:tabs>
          <w:tab w:val="right" w:leader="dot" w:pos="9026"/>
        </w:tabs>
      </w:pPr>
      <w:hyperlink w:anchor="_Toc1659998183" w:history="1">
        <w:r w:rsidR="005155BE">
          <w:t>5 Variables</w:t>
        </w:r>
        <w:r w:rsidR="005155BE">
          <w:tab/>
        </w:r>
        <w:fldSimple w:instr=" PAGEREF _Toc1659998183 ">
          <w:r w:rsidR="005155BE">
            <w:t>27</w:t>
          </w:r>
        </w:fldSimple>
      </w:hyperlink>
    </w:p>
    <w:p w14:paraId="18B8CFA5" w14:textId="77777777" w:rsidR="00BD15BE" w:rsidRDefault="008E0311">
      <w:pPr>
        <w:pStyle w:val="TOC2"/>
        <w:tabs>
          <w:tab w:val="right" w:leader="dot" w:pos="9026"/>
        </w:tabs>
      </w:pPr>
      <w:hyperlink w:anchor="_Toc1249501674" w:history="1">
        <w:r w:rsidR="005155BE">
          <w:rPr>
            <w:rFonts w:cs="Arial"/>
          </w:rPr>
          <w:t>5.1 Common Variables</w:t>
        </w:r>
        <w:r w:rsidR="005155BE">
          <w:tab/>
        </w:r>
        <w:fldSimple w:instr=" PAGEREF _Toc1249501674 ">
          <w:r w:rsidR="005155BE">
            <w:t>27</w:t>
          </w:r>
        </w:fldSimple>
      </w:hyperlink>
    </w:p>
    <w:p w14:paraId="0502B70D" w14:textId="77777777" w:rsidR="00BD15BE" w:rsidRDefault="008E0311">
      <w:pPr>
        <w:pStyle w:val="TOC2"/>
        <w:tabs>
          <w:tab w:val="right" w:leader="dot" w:pos="9026"/>
        </w:tabs>
      </w:pPr>
      <w:hyperlink w:anchor="_Toc1649276386" w:history="1">
        <w:r w:rsidR="005155BE">
          <w:rPr>
            <w:rFonts w:cs="Arial"/>
          </w:rPr>
          <w:t xml:space="preserve">5.2 </w:t>
        </w:r>
        <w:r w:rsidR="005155BE">
          <w:rPr>
            <w:rFonts w:cs="Arial"/>
            <w:lang w:val="en"/>
          </w:rPr>
          <w:t>Level 1a Variables</w:t>
        </w:r>
        <w:r w:rsidR="005155BE">
          <w:tab/>
        </w:r>
        <w:fldSimple w:instr=" PAGEREF _Toc1649276386 ">
          <w:r w:rsidR="005155BE">
            <w:t>30</w:t>
          </w:r>
        </w:fldSimple>
      </w:hyperlink>
    </w:p>
    <w:p w14:paraId="5435137C" w14:textId="77777777" w:rsidR="00BD15BE" w:rsidRDefault="008E0311">
      <w:pPr>
        <w:pStyle w:val="TOC4"/>
        <w:tabs>
          <w:tab w:val="right" w:leader="dot" w:pos="9026"/>
        </w:tabs>
        <w:ind w:left="1320"/>
      </w:pPr>
      <w:hyperlink w:anchor="_Toc1093686630" w:history="1">
        <w:r w:rsidR="005155BE">
          <w:rPr>
            <w:rFonts w:cs="Arial"/>
          </w:rPr>
          <w:t xml:space="preserve">5.2.1.1 </w:t>
        </w:r>
        <w:r w:rsidR="005155BE">
          <w:rPr>
            <w:rFonts w:cs="Arial"/>
            <w:lang w:val="en"/>
          </w:rPr>
          <w:t xml:space="preserve">Land and Water L1a </w:t>
        </w:r>
        <w:r w:rsidR="005155BE">
          <w:rPr>
            <w:rFonts w:cs="Arial"/>
          </w:rPr>
          <w:t>Radiance Variables</w:t>
        </w:r>
        <w:r w:rsidR="005155BE">
          <w:tab/>
        </w:r>
        <w:fldSimple w:instr=" PAGEREF _Toc1093686630 ">
          <w:r w:rsidR="005155BE">
            <w:t>30</w:t>
          </w:r>
        </w:fldSimple>
      </w:hyperlink>
    </w:p>
    <w:p w14:paraId="13396ADE" w14:textId="77777777" w:rsidR="00BD15BE" w:rsidRDefault="008E0311">
      <w:pPr>
        <w:pStyle w:val="TOC4"/>
        <w:tabs>
          <w:tab w:val="right" w:leader="dot" w:pos="9026"/>
        </w:tabs>
        <w:ind w:left="1320"/>
      </w:pPr>
      <w:hyperlink w:anchor="_Toc2031377748" w:history="1">
        <w:r w:rsidR="005155BE">
          <w:t xml:space="preserve">5.2.1.2 </w:t>
        </w:r>
        <w:r w:rsidR="005155BE">
          <w:rPr>
            <w:lang w:val="en"/>
          </w:rPr>
          <w:t xml:space="preserve">Land and Water </w:t>
        </w:r>
        <w:r w:rsidR="005155BE">
          <w:t xml:space="preserve">Irradiance </w:t>
        </w:r>
        <w:r w:rsidR="005155BE">
          <w:rPr>
            <w:lang w:val="en"/>
          </w:rPr>
          <w:t xml:space="preserve">L1a </w:t>
        </w:r>
        <w:r w:rsidR="005155BE">
          <w:t>Variables</w:t>
        </w:r>
        <w:r w:rsidR="005155BE">
          <w:tab/>
        </w:r>
        <w:fldSimple w:instr=" PAGEREF _Toc2031377748 ">
          <w:r w:rsidR="005155BE">
            <w:t>32</w:t>
          </w:r>
        </w:fldSimple>
      </w:hyperlink>
    </w:p>
    <w:p w14:paraId="1CC592EE" w14:textId="77777777" w:rsidR="00BD15BE" w:rsidRDefault="008E0311">
      <w:pPr>
        <w:pStyle w:val="TOC2"/>
        <w:tabs>
          <w:tab w:val="right" w:leader="dot" w:pos="9026"/>
        </w:tabs>
      </w:pPr>
      <w:hyperlink w:anchor="_Toc1641764438" w:history="1">
        <w:r w:rsidR="005155BE">
          <w:t xml:space="preserve">5.3 </w:t>
        </w:r>
        <w:r w:rsidR="005155BE">
          <w:rPr>
            <w:lang w:val="en"/>
          </w:rPr>
          <w:t>Level 1b Radiance and Irradiance Variables</w:t>
        </w:r>
        <w:r w:rsidR="005155BE">
          <w:tab/>
        </w:r>
        <w:fldSimple w:instr=" PAGEREF _Toc1641764438 ">
          <w:r w:rsidR="005155BE">
            <w:t>35</w:t>
          </w:r>
        </w:fldSimple>
      </w:hyperlink>
    </w:p>
    <w:p w14:paraId="62A2647D" w14:textId="77777777" w:rsidR="00BD15BE" w:rsidRDefault="008E0311">
      <w:pPr>
        <w:pStyle w:val="TOC3"/>
        <w:tabs>
          <w:tab w:val="right" w:leader="dot" w:pos="9026"/>
        </w:tabs>
      </w:pPr>
      <w:r w:rsidRPr="00320697">
        <w:rPr>
          <w:rPrChange w:id="64" w:author="Pieter de Vis" w:date="2020-04-30T11:41:00Z">
            <w:rPr/>
          </w:rPrChange>
        </w:rPr>
        <w:fldChar w:fldCharType="begin"/>
      </w:r>
      <w:r w:rsidRPr="00320697">
        <w:rPr>
          <w:rPrChange w:id="65" w:author="Pieter de Vis" w:date="2020-04-30T11:41:00Z">
            <w:rPr/>
          </w:rPrChange>
        </w:rPr>
        <w:instrText xml:space="preserve"> HYPERLINK \l "_Toc1466460475" </w:instrText>
      </w:r>
      <w:r w:rsidRPr="00320697">
        <w:rPr>
          <w:rPrChange w:id="66" w:author="Pieter de Vis" w:date="2020-04-30T11:41:00Z">
            <w:rPr/>
          </w:rPrChange>
        </w:rPr>
        <w:fldChar w:fldCharType="separate"/>
      </w:r>
      <w:r w:rsidR="005155BE" w:rsidRPr="00320697">
        <w:rPr>
          <w:rPrChange w:id="67" w:author="Pieter de Vis" w:date="2020-04-30T11:41:00Z">
            <w:rPr/>
          </w:rPrChange>
        </w:rPr>
        <w:t xml:space="preserve">5.3.1 </w:t>
      </w:r>
      <w:r w:rsidR="005155BE" w:rsidRPr="00320697">
        <w:rPr>
          <w:lang w:val="en"/>
          <w:rPrChange w:id="68" w:author="Pieter de Vis" w:date="2020-04-30T11:41:00Z">
            <w:rPr>
              <w:highlight w:val="yellow"/>
              <w:lang w:val="en"/>
            </w:rPr>
          </w:rPrChange>
        </w:rPr>
        <w:t>Land Radiance and Irradiance L1b Variables</w:t>
      </w:r>
      <w:r w:rsidR="005155BE" w:rsidRPr="00320697">
        <w:rPr>
          <w:rPrChange w:id="69" w:author="Pieter de Vis" w:date="2020-04-30T11:41:00Z">
            <w:rPr/>
          </w:rPrChange>
        </w:rPr>
        <w:tab/>
      </w:r>
      <w:r w:rsidRPr="00320697">
        <w:rPr>
          <w:rPrChange w:id="70" w:author="Pieter de Vis" w:date="2020-04-30T11:41:00Z">
            <w:rPr/>
          </w:rPrChange>
        </w:rPr>
        <w:fldChar w:fldCharType="begin"/>
      </w:r>
      <w:r w:rsidRPr="00320697">
        <w:rPr>
          <w:rPrChange w:id="71" w:author="Pieter de Vis" w:date="2020-04-30T11:41:00Z">
            <w:rPr/>
          </w:rPrChange>
        </w:rPr>
        <w:instrText xml:space="preserve"> PAGEREF _Toc1466460475 </w:instrText>
      </w:r>
      <w:r w:rsidRPr="00320697">
        <w:rPr>
          <w:rPrChange w:id="72" w:author="Pieter de Vis" w:date="2020-04-30T11:41:00Z">
            <w:rPr/>
          </w:rPrChange>
        </w:rPr>
        <w:fldChar w:fldCharType="separate"/>
      </w:r>
      <w:r w:rsidR="005155BE" w:rsidRPr="00320697">
        <w:rPr>
          <w:rPrChange w:id="73" w:author="Pieter de Vis" w:date="2020-04-30T11:41:00Z">
            <w:rPr/>
          </w:rPrChange>
        </w:rPr>
        <w:t>35</w:t>
      </w:r>
      <w:r w:rsidRPr="00320697">
        <w:rPr>
          <w:rPrChange w:id="74" w:author="Pieter de Vis" w:date="2020-04-30T11:41:00Z">
            <w:rPr/>
          </w:rPrChange>
        </w:rPr>
        <w:fldChar w:fldCharType="end"/>
      </w:r>
      <w:r w:rsidRPr="00320697">
        <w:rPr>
          <w:rPrChange w:id="75" w:author="Pieter de Vis" w:date="2020-04-30T11:41:00Z">
            <w:rPr/>
          </w:rPrChange>
        </w:rPr>
        <w:fldChar w:fldCharType="end"/>
      </w:r>
    </w:p>
    <w:p w14:paraId="0AF5F9D0" w14:textId="77777777" w:rsidR="00BD15BE" w:rsidRDefault="008E0311">
      <w:pPr>
        <w:pStyle w:val="TOC3"/>
        <w:tabs>
          <w:tab w:val="right" w:leader="dot" w:pos="9026"/>
        </w:tabs>
      </w:pPr>
      <w:hyperlink w:anchor="_Toc2115294707" w:history="1">
        <w:r w:rsidR="005155BE">
          <w:t xml:space="preserve">5.3.2 </w:t>
        </w:r>
        <w:r w:rsidR="005155BE">
          <w:rPr>
            <w:lang w:val="en"/>
          </w:rPr>
          <w:t>Water Radiance and Irradiance L1b Variables</w:t>
        </w:r>
        <w:r w:rsidR="005155BE">
          <w:tab/>
        </w:r>
        <w:fldSimple w:instr=" PAGEREF _Toc2115294707 ">
          <w:r w:rsidR="005155BE">
            <w:t>35</w:t>
          </w:r>
        </w:fldSimple>
      </w:hyperlink>
    </w:p>
    <w:p w14:paraId="197D5158" w14:textId="77777777" w:rsidR="00BD15BE" w:rsidRDefault="008E0311">
      <w:pPr>
        <w:pStyle w:val="TOC4"/>
        <w:tabs>
          <w:tab w:val="right" w:leader="dot" w:pos="9026"/>
        </w:tabs>
        <w:ind w:left="1320"/>
      </w:pPr>
      <w:hyperlink w:anchor="_Toc1783615150" w:history="1">
        <w:r w:rsidR="005155BE">
          <w:rPr>
            <w:lang w:val="en"/>
          </w:rPr>
          <w:t>5.3.2.1 Upwelling radiance</w:t>
        </w:r>
        <w:r w:rsidR="005155BE">
          <w:tab/>
        </w:r>
        <w:fldSimple w:instr=" PAGEREF _Toc1783615150 ">
          <w:r w:rsidR="005155BE">
            <w:t>35</w:t>
          </w:r>
        </w:fldSimple>
      </w:hyperlink>
    </w:p>
    <w:p w14:paraId="77A659F5" w14:textId="77777777" w:rsidR="00BD15BE" w:rsidRDefault="008E0311">
      <w:pPr>
        <w:pStyle w:val="TOC4"/>
        <w:tabs>
          <w:tab w:val="right" w:leader="dot" w:pos="9026"/>
        </w:tabs>
        <w:ind w:left="1320"/>
      </w:pPr>
      <w:hyperlink w:anchor="_Toc308392687" w:history="1">
        <w:r w:rsidR="005155BE">
          <w:rPr>
            <w:lang w:val="en"/>
          </w:rPr>
          <w:t>5.3.2.2 Downwelling radiance</w:t>
        </w:r>
        <w:r w:rsidR="005155BE">
          <w:tab/>
        </w:r>
        <w:fldSimple w:instr=" PAGEREF _Toc308392687 ">
          <w:r w:rsidR="005155BE">
            <w:t>37</w:t>
          </w:r>
        </w:fldSimple>
      </w:hyperlink>
    </w:p>
    <w:p w14:paraId="43D606A9" w14:textId="77777777" w:rsidR="00BD15BE" w:rsidRDefault="008E0311">
      <w:pPr>
        <w:pStyle w:val="TOC4"/>
        <w:tabs>
          <w:tab w:val="right" w:leader="dot" w:pos="9026"/>
        </w:tabs>
        <w:ind w:left="1320"/>
      </w:pPr>
      <w:hyperlink w:anchor="_Toc2104128193" w:history="1">
        <w:r w:rsidR="005155BE">
          <w:t xml:space="preserve">5.3.2.3 </w:t>
        </w:r>
        <w:r w:rsidR="005155BE">
          <w:rPr>
            <w:lang w:val="en"/>
          </w:rPr>
          <w:t>Downwelling irradiance</w:t>
        </w:r>
        <w:r w:rsidR="005155BE">
          <w:tab/>
        </w:r>
        <w:fldSimple w:instr=" PAGEREF _Toc2104128193 ">
          <w:r w:rsidR="005155BE">
            <w:t>38</w:t>
          </w:r>
        </w:fldSimple>
      </w:hyperlink>
    </w:p>
    <w:p w14:paraId="04CA6893" w14:textId="77777777" w:rsidR="00BD15BE" w:rsidRDefault="008E0311">
      <w:pPr>
        <w:pStyle w:val="TOC4"/>
        <w:tabs>
          <w:tab w:val="right" w:leader="dot" w:pos="9026"/>
        </w:tabs>
        <w:ind w:left="1320"/>
      </w:pPr>
      <w:hyperlink w:anchor="_Toc2013704071" w:history="1">
        <w:r w:rsidR="005155BE">
          <w:rPr>
            <w:lang w:val="en"/>
          </w:rPr>
          <w:t>5.3.2.4 Surface reflected radiance</w:t>
        </w:r>
        <w:r w:rsidR="005155BE">
          <w:tab/>
        </w:r>
        <w:fldSimple w:instr=" PAGEREF _Toc2013704071 ">
          <w:r w:rsidR="005155BE">
            <w:t>39</w:t>
          </w:r>
        </w:fldSimple>
      </w:hyperlink>
    </w:p>
    <w:p w14:paraId="641A8772" w14:textId="77777777" w:rsidR="00BD15BE" w:rsidRDefault="008E0311">
      <w:pPr>
        <w:pStyle w:val="TOC4"/>
        <w:tabs>
          <w:tab w:val="right" w:leader="dot" w:pos="9026"/>
        </w:tabs>
        <w:ind w:left="1320"/>
      </w:pPr>
      <w:hyperlink w:anchor="_Toc112935331" w:history="1">
        <w:r w:rsidR="005155BE">
          <w:rPr>
            <w:lang w:val="en"/>
          </w:rPr>
          <w:t>5.3.2.5 Water leaving radiance</w:t>
        </w:r>
        <w:r w:rsidR="005155BE">
          <w:tab/>
        </w:r>
        <w:fldSimple w:instr=" PAGEREF _Toc112935331 ">
          <w:r w:rsidR="005155BE">
            <w:t>43</w:t>
          </w:r>
        </w:fldSimple>
      </w:hyperlink>
    </w:p>
    <w:p w14:paraId="68CB1B85" w14:textId="77777777" w:rsidR="00BD15BE" w:rsidRDefault="008E0311">
      <w:pPr>
        <w:pStyle w:val="TOC2"/>
        <w:tabs>
          <w:tab w:val="right" w:leader="dot" w:pos="9026"/>
        </w:tabs>
      </w:pPr>
      <w:hyperlink w:anchor="_Toc303131964" w:history="1">
        <w:r w:rsidR="005155BE">
          <w:rPr>
            <w:lang w:val="en"/>
          </w:rPr>
          <w:t>5.4 Level 2 data</w:t>
        </w:r>
        <w:r w:rsidR="005155BE">
          <w:tab/>
        </w:r>
        <w:fldSimple w:instr=" PAGEREF _Toc303131964 ">
          <w:r w:rsidR="005155BE">
            <w:t>45</w:t>
          </w:r>
        </w:fldSimple>
      </w:hyperlink>
    </w:p>
    <w:p w14:paraId="52EBA7DD" w14:textId="77777777" w:rsidR="00BD15BE" w:rsidRDefault="008E0311">
      <w:pPr>
        <w:pStyle w:val="TOC3"/>
        <w:tabs>
          <w:tab w:val="right" w:leader="dot" w:pos="9026"/>
        </w:tabs>
      </w:pPr>
      <w:r w:rsidRPr="00320697">
        <w:rPr>
          <w:rPrChange w:id="76" w:author="Pieter de Vis" w:date="2020-04-30T11:41:00Z">
            <w:rPr/>
          </w:rPrChange>
        </w:rPr>
        <w:fldChar w:fldCharType="begin"/>
      </w:r>
      <w:r w:rsidRPr="00320697">
        <w:rPr>
          <w:rPrChange w:id="77" w:author="Pieter de Vis" w:date="2020-04-30T11:41:00Z">
            <w:rPr/>
          </w:rPrChange>
        </w:rPr>
        <w:instrText xml:space="preserve"> HYPERLINK \l "_Toc1115619526" </w:instrText>
      </w:r>
      <w:r w:rsidRPr="00320697">
        <w:rPr>
          <w:rPrChange w:id="78" w:author="Pieter de Vis" w:date="2020-04-30T11:41:00Z">
            <w:rPr/>
          </w:rPrChange>
        </w:rPr>
        <w:fldChar w:fldCharType="separate"/>
      </w:r>
      <w:r w:rsidR="005155BE" w:rsidRPr="00320697">
        <w:rPr>
          <w:lang w:val="en"/>
          <w:rPrChange w:id="79" w:author="Pieter de Vis" w:date="2020-04-30T11:41:00Z">
            <w:rPr>
              <w:lang w:val="en"/>
            </w:rPr>
          </w:rPrChange>
        </w:rPr>
        <w:t xml:space="preserve">5.4.1 </w:t>
      </w:r>
      <w:r w:rsidR="005155BE" w:rsidRPr="00320697">
        <w:rPr>
          <w:lang w:val="en"/>
          <w:rPrChange w:id="80" w:author="Pieter de Vis" w:date="2020-04-30T11:41:00Z">
            <w:rPr>
              <w:highlight w:val="yellow"/>
              <w:lang w:val="en"/>
            </w:rPr>
          </w:rPrChange>
        </w:rPr>
        <w:t>Land L2a and L2b reflectance variables</w:t>
      </w:r>
      <w:r w:rsidR="005155BE" w:rsidRPr="00320697">
        <w:rPr>
          <w:rPrChange w:id="81" w:author="Pieter de Vis" w:date="2020-04-30T11:41:00Z">
            <w:rPr/>
          </w:rPrChange>
        </w:rPr>
        <w:tab/>
      </w:r>
      <w:r w:rsidRPr="00320697">
        <w:rPr>
          <w:rPrChange w:id="82" w:author="Pieter de Vis" w:date="2020-04-30T11:41:00Z">
            <w:rPr/>
          </w:rPrChange>
        </w:rPr>
        <w:fldChar w:fldCharType="begin"/>
      </w:r>
      <w:r w:rsidRPr="00320697">
        <w:rPr>
          <w:rPrChange w:id="83" w:author="Pieter de Vis" w:date="2020-04-30T11:41:00Z">
            <w:rPr/>
          </w:rPrChange>
        </w:rPr>
        <w:instrText xml:space="preserve"> PAGEREF _Toc1115619526 </w:instrText>
      </w:r>
      <w:r w:rsidRPr="00320697">
        <w:rPr>
          <w:rPrChange w:id="84" w:author="Pieter de Vis" w:date="2020-04-30T11:41:00Z">
            <w:rPr/>
          </w:rPrChange>
        </w:rPr>
        <w:fldChar w:fldCharType="separate"/>
      </w:r>
      <w:r w:rsidR="005155BE" w:rsidRPr="00320697">
        <w:rPr>
          <w:rPrChange w:id="85" w:author="Pieter de Vis" w:date="2020-04-30T11:41:00Z">
            <w:rPr/>
          </w:rPrChange>
        </w:rPr>
        <w:t>45</w:t>
      </w:r>
      <w:r w:rsidRPr="00320697">
        <w:rPr>
          <w:rPrChange w:id="86" w:author="Pieter de Vis" w:date="2020-04-30T11:41:00Z">
            <w:rPr/>
          </w:rPrChange>
        </w:rPr>
        <w:fldChar w:fldCharType="end"/>
      </w:r>
      <w:r w:rsidRPr="00320697">
        <w:rPr>
          <w:rPrChange w:id="87" w:author="Pieter de Vis" w:date="2020-04-30T11:41:00Z">
            <w:rPr/>
          </w:rPrChange>
        </w:rPr>
        <w:fldChar w:fldCharType="end"/>
      </w:r>
    </w:p>
    <w:p w14:paraId="3593AE5D" w14:textId="77777777" w:rsidR="00BD15BE" w:rsidRDefault="008E0311">
      <w:pPr>
        <w:pStyle w:val="TOC3"/>
        <w:tabs>
          <w:tab w:val="right" w:leader="dot" w:pos="9026"/>
        </w:tabs>
      </w:pPr>
      <w:hyperlink w:anchor="_Toc1432705720" w:history="1">
        <w:r w:rsidR="005155BE">
          <w:t xml:space="preserve">5.4.2 </w:t>
        </w:r>
        <w:r w:rsidR="005155BE">
          <w:rPr>
            <w:lang w:val="en"/>
          </w:rPr>
          <w:t>Water reflectance and normalized water leaving radiance L2a Variable</w:t>
        </w:r>
        <w:r w:rsidR="005155BE">
          <w:tab/>
        </w:r>
        <w:fldSimple w:instr=" PAGEREF _Toc1432705720 ">
          <w:r w:rsidR="005155BE">
            <w:t>47</w:t>
          </w:r>
        </w:fldSimple>
      </w:hyperlink>
    </w:p>
    <w:p w14:paraId="7D9500E5" w14:textId="77777777" w:rsidR="00BD15BE" w:rsidRDefault="008E0311">
      <w:pPr>
        <w:pStyle w:val="TOC2"/>
        <w:tabs>
          <w:tab w:val="right" w:leader="dot" w:pos="9026"/>
        </w:tabs>
      </w:pPr>
      <w:hyperlink w:anchor="_Toc309803662" w:history="1">
        <w:r w:rsidR="005155BE">
          <w:rPr>
            <w:rFonts w:cs="Arial"/>
          </w:rPr>
          <w:t xml:space="preserve">5.5 </w:t>
        </w:r>
        <w:r w:rsidR="005155BE">
          <w:rPr>
            <w:rFonts w:cs="Arial"/>
            <w:lang w:val="en"/>
          </w:rPr>
          <w:t>Auxiliary data variables</w:t>
        </w:r>
        <w:r w:rsidR="005155BE">
          <w:tab/>
        </w:r>
        <w:fldSimple w:instr=" PAGEREF _Toc309803662 ">
          <w:r w:rsidR="005155BE">
            <w:t>50</w:t>
          </w:r>
        </w:fldSimple>
      </w:hyperlink>
    </w:p>
    <w:p w14:paraId="58504C99" w14:textId="77777777" w:rsidR="00BD15BE" w:rsidRDefault="005155BE">
      <w:r>
        <w:fldChar w:fldCharType="end"/>
      </w:r>
    </w:p>
    <w:p w14:paraId="1B9769B8" w14:textId="77777777" w:rsidR="00BD15BE" w:rsidRDefault="005155BE">
      <w:pPr>
        <w:pStyle w:val="TOC1"/>
        <w:tabs>
          <w:tab w:val="right" w:leader="dot" w:pos="9350"/>
        </w:tabs>
        <w:rPr>
          <w:rStyle w:val="Heading1Char1"/>
          <w:lang w:val="en"/>
        </w:rPr>
      </w:pPr>
      <w:r>
        <w:rPr>
          <w:rStyle w:val="Heading1Char1"/>
        </w:rPr>
        <w:br w:type="page"/>
      </w:r>
      <w:bookmarkStart w:id="88" w:name="_Toc720386410"/>
      <w:r>
        <w:rPr>
          <w:rStyle w:val="Heading1Char1"/>
          <w:lang w:val="en"/>
        </w:rPr>
        <w:lastRenderedPageBreak/>
        <w:t>List of figures</w:t>
      </w:r>
    </w:p>
    <w:bookmarkEnd w:id="88"/>
    <w:p w14:paraId="1ABF6D0C" w14:textId="77777777" w:rsidR="00BD15BE" w:rsidRDefault="005155BE">
      <w:pPr>
        <w:pStyle w:val="TableofFigures"/>
        <w:tabs>
          <w:tab w:val="right" w:leader="dot" w:pos="9026"/>
        </w:tabs>
        <w:ind w:left="880" w:hanging="440"/>
      </w:pPr>
      <w:r>
        <w:fldChar w:fldCharType="begin"/>
      </w:r>
      <w:r>
        <w:instrText>TOC \h \c "Figure"</w:instrText>
      </w:r>
      <w:r>
        <w:fldChar w:fldCharType="separate"/>
      </w:r>
      <w:hyperlink w:anchor="_Toc1958172962" w:history="1">
        <w:r>
          <w:t xml:space="preserve">Figure 1 </w:t>
        </w:r>
        <w:r>
          <w:rPr>
            <w:lang w:val="en"/>
          </w:rPr>
          <w:t xml:space="preserve">. Illustration of a L1 file format and the L2a file format for the Land Network </w:t>
        </w:r>
        <w:r>
          <w:tab/>
        </w:r>
        <w:fldSimple w:instr=" PAGEREF _Toc1958172962 ">
          <w:r>
            <w:t>13</w:t>
          </w:r>
        </w:fldSimple>
      </w:hyperlink>
    </w:p>
    <w:p w14:paraId="3CC7177D" w14:textId="77777777" w:rsidR="00BD15BE" w:rsidRDefault="008E0311">
      <w:pPr>
        <w:pStyle w:val="TableofFigures"/>
        <w:tabs>
          <w:tab w:val="right" w:leader="dot" w:pos="9026"/>
        </w:tabs>
        <w:ind w:left="880" w:hanging="440"/>
      </w:pPr>
      <w:hyperlink w:anchor="_Toc2003073805" w:history="1">
        <w:r w:rsidR="005155BE">
          <w:t xml:space="preserve">Figure 2 </w:t>
        </w:r>
        <w:r w:rsidR="005155BE">
          <w:rPr>
            <w:lang w:val="en"/>
          </w:rPr>
          <w:t>. Illustration of a L1b and L2a file format for the water network</w:t>
        </w:r>
        <w:r w:rsidR="005155BE">
          <w:tab/>
        </w:r>
        <w:fldSimple w:instr=" PAGEREF _Toc2003073805 ">
          <w:r w:rsidR="005155BE">
            <w:t>13</w:t>
          </w:r>
        </w:fldSimple>
      </w:hyperlink>
    </w:p>
    <w:p w14:paraId="3CDCDDBE" w14:textId="77777777" w:rsidR="00BD15BE" w:rsidRDefault="008E0311">
      <w:pPr>
        <w:pStyle w:val="TableofFigures"/>
        <w:tabs>
          <w:tab w:val="right" w:leader="dot" w:pos="9026"/>
        </w:tabs>
        <w:ind w:left="880" w:hanging="440"/>
      </w:pPr>
      <w:hyperlink w:anchor="_Toc1074582602" w:history="1">
        <w:r w:rsidR="005155BE">
          <w:t xml:space="preserve">Figure 3 </w:t>
        </w:r>
        <w:r w:rsidR="005155BE">
          <w:rPr>
            <w:lang w:val="en"/>
          </w:rPr>
          <w:t>. Metadata diagram with keys only</w:t>
        </w:r>
        <w:r w:rsidR="005155BE">
          <w:tab/>
        </w:r>
        <w:fldSimple w:instr=" PAGEREF _Toc1074582602 ">
          <w:r w:rsidR="005155BE">
            <w:t>14</w:t>
          </w:r>
        </w:fldSimple>
      </w:hyperlink>
    </w:p>
    <w:p w14:paraId="003398DF" w14:textId="77777777" w:rsidR="00BD15BE" w:rsidRDefault="005155BE">
      <w:pPr>
        <w:rPr>
          <w:rStyle w:val="Heading1Char1"/>
          <w:lang w:val="en"/>
        </w:rPr>
      </w:pPr>
      <w:r>
        <w:fldChar w:fldCharType="end"/>
      </w:r>
      <w:r>
        <w:rPr>
          <w:rStyle w:val="Heading1Char1"/>
          <w:lang w:val="en"/>
        </w:rPr>
        <w:t>List of tables</w:t>
      </w:r>
    </w:p>
    <w:p w14:paraId="567C4421" w14:textId="77777777" w:rsidR="00BD15BE" w:rsidRDefault="005155BE">
      <w:pPr>
        <w:pStyle w:val="TableofFigures"/>
        <w:tabs>
          <w:tab w:val="right" w:leader="dot" w:pos="9026"/>
        </w:tabs>
        <w:ind w:left="1002" w:hanging="562"/>
      </w:pPr>
      <w:r>
        <w:rPr>
          <w:rStyle w:val="Heading1Char1"/>
        </w:rPr>
        <w:fldChar w:fldCharType="begin"/>
      </w:r>
      <w:r>
        <w:rPr>
          <w:rStyle w:val="Heading1Char1"/>
          <w:lang w:val="en"/>
        </w:rPr>
        <w:instrText>TOC \h \c "Table"</w:instrText>
      </w:r>
      <w:r>
        <w:rPr>
          <w:rStyle w:val="Heading1Char1"/>
        </w:rPr>
        <w:fldChar w:fldCharType="separate"/>
      </w:r>
      <w:hyperlink w:anchor="_Toc1921560396" w:history="1">
        <w:r>
          <w:t>Table 1  – List Hypernets Processor processing levels</w:t>
        </w:r>
        <w:r>
          <w:tab/>
        </w:r>
        <w:fldSimple w:instr=" PAGEREF _Toc1921560396 ">
          <w:r>
            <w:t>9</w:t>
          </w:r>
        </w:fldSimple>
      </w:hyperlink>
    </w:p>
    <w:p w14:paraId="784E8AC4" w14:textId="77777777" w:rsidR="00BD15BE" w:rsidRDefault="008E0311">
      <w:pPr>
        <w:pStyle w:val="TableofFigures"/>
        <w:tabs>
          <w:tab w:val="right" w:leader="dot" w:pos="9026"/>
        </w:tabs>
        <w:ind w:left="880" w:hanging="440"/>
      </w:pPr>
      <w:r w:rsidRPr="00320697">
        <w:rPr>
          <w:rPrChange w:id="89" w:author="Pieter de Vis" w:date="2020-04-30T11:42:00Z">
            <w:rPr/>
          </w:rPrChange>
        </w:rPr>
        <w:fldChar w:fldCharType="begin"/>
      </w:r>
      <w:r w:rsidRPr="00320697">
        <w:rPr>
          <w:rPrChange w:id="90" w:author="Pieter de Vis" w:date="2020-04-30T11:42:00Z">
            <w:rPr/>
          </w:rPrChange>
        </w:rPr>
        <w:instrText xml:space="preserve"> HYPERLINK \l "_Toc1880866894" </w:instrText>
      </w:r>
      <w:r w:rsidRPr="00320697">
        <w:rPr>
          <w:rPrChange w:id="91" w:author="Pieter de Vis" w:date="2020-04-30T11:42:00Z">
            <w:rPr/>
          </w:rPrChange>
        </w:rPr>
        <w:fldChar w:fldCharType="separate"/>
      </w:r>
      <w:r w:rsidR="005155BE" w:rsidRPr="00320697">
        <w:rPr>
          <w:rPrChange w:id="92" w:author="Pieter de Vis" w:date="2020-04-30T11:42:00Z">
            <w:rPr>
              <w:highlight w:val="yellow"/>
            </w:rPr>
          </w:rPrChange>
        </w:rPr>
        <w:t xml:space="preserve">Table </w:t>
      </w:r>
      <w:r w:rsidR="005155BE" w:rsidRPr="00320697">
        <w:rPr>
          <w:rPrChange w:id="93" w:author="Pieter de Vis" w:date="2020-04-30T11:42:00Z">
            <w:rPr/>
          </w:rPrChange>
        </w:rPr>
        <w:t xml:space="preserve">2 </w:t>
      </w:r>
      <w:r w:rsidR="005155BE" w:rsidRPr="00320697">
        <w:rPr>
          <w:rPrChange w:id="94" w:author="Pieter de Vis" w:date="2020-04-30T11:42:00Z">
            <w:rPr>
              <w:highlight w:val="yellow"/>
            </w:rPr>
          </w:rPrChange>
        </w:rPr>
        <w:t xml:space="preserve"> – Hypernets products definition</w:t>
      </w:r>
      <w:r w:rsidR="005155BE" w:rsidRPr="00320697">
        <w:rPr>
          <w:rPrChange w:id="95" w:author="Pieter de Vis" w:date="2020-04-30T11:42:00Z">
            <w:rPr/>
          </w:rPrChange>
        </w:rPr>
        <w:tab/>
      </w:r>
      <w:r w:rsidRPr="00320697">
        <w:rPr>
          <w:rPrChange w:id="96" w:author="Pieter de Vis" w:date="2020-04-30T11:42:00Z">
            <w:rPr/>
          </w:rPrChange>
        </w:rPr>
        <w:fldChar w:fldCharType="begin"/>
      </w:r>
      <w:r w:rsidRPr="00320697">
        <w:rPr>
          <w:rPrChange w:id="97" w:author="Pieter de Vis" w:date="2020-04-30T11:42:00Z">
            <w:rPr/>
          </w:rPrChange>
        </w:rPr>
        <w:instrText xml:space="preserve"> PAGEREF _Toc1880866894 </w:instrText>
      </w:r>
      <w:r w:rsidRPr="00320697">
        <w:rPr>
          <w:rPrChange w:id="98" w:author="Pieter de Vis" w:date="2020-04-30T11:42:00Z">
            <w:rPr/>
          </w:rPrChange>
        </w:rPr>
        <w:fldChar w:fldCharType="separate"/>
      </w:r>
      <w:r w:rsidR="005155BE" w:rsidRPr="00320697">
        <w:rPr>
          <w:rPrChange w:id="99" w:author="Pieter de Vis" w:date="2020-04-30T11:42:00Z">
            <w:rPr/>
          </w:rPrChange>
        </w:rPr>
        <w:t>9</w:t>
      </w:r>
      <w:r w:rsidRPr="00320697">
        <w:rPr>
          <w:rPrChange w:id="100" w:author="Pieter de Vis" w:date="2020-04-30T11:42:00Z">
            <w:rPr/>
          </w:rPrChange>
        </w:rPr>
        <w:fldChar w:fldCharType="end"/>
      </w:r>
      <w:r w:rsidRPr="00320697">
        <w:rPr>
          <w:rPrChange w:id="101" w:author="Pieter de Vis" w:date="2020-04-30T11:42:00Z">
            <w:rPr/>
          </w:rPrChange>
        </w:rPr>
        <w:fldChar w:fldCharType="end"/>
      </w:r>
    </w:p>
    <w:p w14:paraId="782E7530" w14:textId="77777777" w:rsidR="00BD15BE" w:rsidRDefault="008E0311">
      <w:pPr>
        <w:pStyle w:val="TableofFigures"/>
        <w:tabs>
          <w:tab w:val="right" w:leader="dot" w:pos="9026"/>
        </w:tabs>
        <w:ind w:left="880" w:hanging="440"/>
      </w:pPr>
      <w:hyperlink w:anchor="_Toc238798723" w:history="1">
        <w:r w:rsidR="005155BE">
          <w:t>Table 3  – Product network naming conventions</w:t>
        </w:r>
        <w:r w:rsidR="005155BE">
          <w:tab/>
        </w:r>
        <w:fldSimple w:instr=" PAGEREF _Toc238798723 ">
          <w:r w:rsidR="005155BE">
            <w:t>11</w:t>
          </w:r>
        </w:fldSimple>
      </w:hyperlink>
    </w:p>
    <w:p w14:paraId="2952B989" w14:textId="77777777" w:rsidR="00BD15BE" w:rsidRDefault="008E0311">
      <w:pPr>
        <w:pStyle w:val="TableofFigures"/>
        <w:tabs>
          <w:tab w:val="right" w:leader="dot" w:pos="9026"/>
        </w:tabs>
        <w:ind w:left="880" w:hanging="440"/>
      </w:pPr>
      <w:hyperlink w:anchor="_Toc1582838394" w:history="1">
        <w:r w:rsidR="005155BE">
          <w:t>Table 4  – Site name conventions</w:t>
        </w:r>
        <w:r w:rsidR="005155BE">
          <w:tab/>
        </w:r>
        <w:fldSimple w:instr=" PAGEREF _Toc1582838394 ">
          <w:r w:rsidR="005155BE">
            <w:t>11</w:t>
          </w:r>
        </w:fldSimple>
      </w:hyperlink>
    </w:p>
    <w:p w14:paraId="65A4836D" w14:textId="77777777" w:rsidR="00BD15BE" w:rsidRDefault="008E0311">
      <w:pPr>
        <w:pStyle w:val="TableofFigures"/>
        <w:tabs>
          <w:tab w:val="right" w:leader="dot" w:pos="9026"/>
        </w:tabs>
        <w:ind w:left="880" w:hanging="440"/>
      </w:pPr>
      <w:hyperlink w:anchor="_Toc253366130" w:history="1">
        <w:r w:rsidR="005155BE">
          <w:t>Table 5  – File naming convention data fields</w:t>
        </w:r>
        <w:r w:rsidR="005155BE">
          <w:tab/>
        </w:r>
        <w:fldSimple w:instr=" PAGEREF _Toc253366130 ">
          <w:r w:rsidR="005155BE">
            <w:t>12</w:t>
          </w:r>
        </w:fldSimple>
      </w:hyperlink>
    </w:p>
    <w:p w14:paraId="7352D173" w14:textId="77777777" w:rsidR="00BD15BE" w:rsidRDefault="008E0311">
      <w:pPr>
        <w:pStyle w:val="TableofFigures"/>
        <w:tabs>
          <w:tab w:val="right" w:leader="dot" w:pos="9026"/>
        </w:tabs>
        <w:ind w:left="880" w:hanging="440"/>
      </w:pPr>
      <w:hyperlink w:anchor="_Toc10591420" w:history="1">
        <w:r w:rsidR="005155BE">
          <w:rPr>
            <w:rFonts w:eastAsia="SimSun" w:cs="Arial"/>
            <w:lang w:val="en-US" w:eastAsia="zh-CN" w:bidi="ar"/>
          </w:rPr>
          <w:t xml:space="preserve"> </w:t>
        </w:r>
        <w:r w:rsidR="005155BE">
          <w:t>Table 6  – Common metadata</w:t>
        </w:r>
        <w:r w:rsidR="005155BE">
          <w:tab/>
        </w:r>
        <w:fldSimple w:instr=" PAGEREF _Toc10591420 ">
          <w:r w:rsidR="005155BE">
            <w:t>15</w:t>
          </w:r>
        </w:fldSimple>
      </w:hyperlink>
    </w:p>
    <w:p w14:paraId="4B3A1559" w14:textId="77777777" w:rsidR="00BD15BE" w:rsidRDefault="008E0311">
      <w:pPr>
        <w:pStyle w:val="TableofFigures"/>
        <w:tabs>
          <w:tab w:val="right" w:leader="dot" w:pos="9026"/>
        </w:tabs>
        <w:ind w:left="880" w:hanging="440"/>
      </w:pPr>
      <w:hyperlink w:anchor="_Toc2119031609" w:history="1">
        <w:r w:rsidR="005155BE">
          <w:t xml:space="preserve">Table 7 </w:t>
        </w:r>
        <w:r w:rsidR="005155BE">
          <w:rPr>
            <w:lang w:val="en"/>
          </w:rPr>
          <w:t xml:space="preserve"> </w:t>
        </w:r>
        <w:r w:rsidR="005155BE">
          <w:t xml:space="preserve">– </w:t>
        </w:r>
        <w:r w:rsidR="005155BE">
          <w:rPr>
            <w:lang w:val="en"/>
          </w:rPr>
          <w:t>Instrument metadata</w:t>
        </w:r>
        <w:r w:rsidR="005155BE">
          <w:tab/>
        </w:r>
        <w:fldSimple w:instr=" PAGEREF _Toc2119031609 ">
          <w:r w:rsidR="005155BE">
            <w:t>18</w:t>
          </w:r>
        </w:fldSimple>
      </w:hyperlink>
    </w:p>
    <w:p w14:paraId="0E51D8D1" w14:textId="77777777" w:rsidR="00BD15BE" w:rsidRPr="00320697" w:rsidRDefault="008E0311">
      <w:pPr>
        <w:pStyle w:val="TableofFigures"/>
        <w:tabs>
          <w:tab w:val="right" w:leader="dot" w:pos="9026"/>
        </w:tabs>
        <w:ind w:left="880" w:hanging="440"/>
        <w:rPr>
          <w:rPrChange w:id="102" w:author="Pieter de Vis" w:date="2020-04-30T11:42:00Z">
            <w:rPr/>
          </w:rPrChange>
        </w:rPr>
      </w:pPr>
      <w:r w:rsidRPr="00320697">
        <w:rPr>
          <w:rPrChange w:id="103" w:author="Pieter de Vis" w:date="2020-04-30T11:42:00Z">
            <w:rPr/>
          </w:rPrChange>
        </w:rPr>
        <w:fldChar w:fldCharType="begin"/>
      </w:r>
      <w:r w:rsidRPr="00320697">
        <w:rPr>
          <w:rPrChange w:id="104" w:author="Pieter de Vis" w:date="2020-04-30T11:42:00Z">
            <w:rPr/>
          </w:rPrChange>
        </w:rPr>
        <w:instrText xml:space="preserve"> HYPERLINK \l "_Toc1877230651" </w:instrText>
      </w:r>
      <w:r w:rsidRPr="00320697">
        <w:rPr>
          <w:rPrChange w:id="105" w:author="Pieter de Vis" w:date="2020-04-30T11:42:00Z">
            <w:rPr/>
          </w:rPrChange>
        </w:rPr>
        <w:fldChar w:fldCharType="separate"/>
      </w:r>
      <w:r w:rsidR="005155BE" w:rsidRPr="00320697">
        <w:rPr>
          <w:rPrChange w:id="106" w:author="Pieter de Vis" w:date="2020-04-30T11:42:00Z">
            <w:rPr/>
          </w:rPrChange>
        </w:rPr>
        <w:t xml:space="preserve">Table 8 </w:t>
      </w:r>
      <w:r w:rsidR="005155BE" w:rsidRPr="00320697">
        <w:rPr>
          <w:lang w:val="en"/>
          <w:rPrChange w:id="107" w:author="Pieter de Vis" w:date="2020-04-30T11:42:00Z">
            <w:rPr>
              <w:lang w:val="en"/>
            </w:rPr>
          </w:rPrChange>
        </w:rPr>
        <w:t xml:space="preserve"> </w:t>
      </w:r>
      <w:r w:rsidR="005155BE" w:rsidRPr="00320697">
        <w:rPr>
          <w:rPrChange w:id="108" w:author="Pieter de Vis" w:date="2020-04-30T11:42:00Z">
            <w:rPr/>
          </w:rPrChange>
        </w:rPr>
        <w:t xml:space="preserve">– </w:t>
      </w:r>
      <w:r w:rsidR="005155BE" w:rsidRPr="00320697">
        <w:rPr>
          <w:lang w:val="en"/>
          <w:rPrChange w:id="109" w:author="Pieter de Vis" w:date="2020-04-30T11:42:00Z">
            <w:rPr>
              <w:lang w:val="en"/>
            </w:rPr>
          </w:rPrChange>
        </w:rPr>
        <w:t>System metadata</w:t>
      </w:r>
      <w:r w:rsidR="005155BE" w:rsidRPr="00320697">
        <w:rPr>
          <w:rPrChange w:id="110" w:author="Pieter de Vis" w:date="2020-04-30T11:42:00Z">
            <w:rPr/>
          </w:rPrChange>
        </w:rPr>
        <w:tab/>
      </w:r>
      <w:r w:rsidRPr="00320697">
        <w:rPr>
          <w:rPrChange w:id="111" w:author="Pieter de Vis" w:date="2020-04-30T11:42:00Z">
            <w:rPr/>
          </w:rPrChange>
        </w:rPr>
        <w:fldChar w:fldCharType="begin"/>
      </w:r>
      <w:r w:rsidRPr="00320697">
        <w:rPr>
          <w:rPrChange w:id="112" w:author="Pieter de Vis" w:date="2020-04-30T11:42:00Z">
            <w:rPr/>
          </w:rPrChange>
        </w:rPr>
        <w:instrText xml:space="preserve"> PAGEREF _Toc1877230651 </w:instrText>
      </w:r>
      <w:r w:rsidRPr="00320697">
        <w:rPr>
          <w:rPrChange w:id="113" w:author="Pieter de Vis" w:date="2020-04-30T11:42:00Z">
            <w:rPr/>
          </w:rPrChange>
        </w:rPr>
        <w:fldChar w:fldCharType="separate"/>
      </w:r>
      <w:r w:rsidR="005155BE" w:rsidRPr="00320697">
        <w:rPr>
          <w:rPrChange w:id="114" w:author="Pieter de Vis" w:date="2020-04-30T11:42:00Z">
            <w:rPr/>
          </w:rPrChange>
        </w:rPr>
        <w:t>19</w:t>
      </w:r>
      <w:r w:rsidRPr="00320697">
        <w:rPr>
          <w:rPrChange w:id="115" w:author="Pieter de Vis" w:date="2020-04-30T11:42:00Z">
            <w:rPr/>
          </w:rPrChange>
        </w:rPr>
        <w:fldChar w:fldCharType="end"/>
      </w:r>
      <w:r w:rsidRPr="00320697">
        <w:rPr>
          <w:rPrChange w:id="116" w:author="Pieter de Vis" w:date="2020-04-30T11:42:00Z">
            <w:rPr/>
          </w:rPrChange>
        </w:rPr>
        <w:fldChar w:fldCharType="end"/>
      </w:r>
    </w:p>
    <w:p w14:paraId="74F78976" w14:textId="77777777" w:rsidR="00BD15BE" w:rsidRDefault="008E0311">
      <w:pPr>
        <w:pStyle w:val="TableofFigures"/>
        <w:tabs>
          <w:tab w:val="right" w:leader="dot" w:pos="9026"/>
        </w:tabs>
        <w:ind w:left="880" w:hanging="440"/>
      </w:pPr>
      <w:r w:rsidRPr="00320697">
        <w:rPr>
          <w:rPrChange w:id="117" w:author="Pieter de Vis" w:date="2020-04-30T11:42:00Z">
            <w:rPr/>
          </w:rPrChange>
        </w:rPr>
        <w:fldChar w:fldCharType="begin"/>
      </w:r>
      <w:r w:rsidRPr="00320697">
        <w:rPr>
          <w:rPrChange w:id="118" w:author="Pieter de Vis" w:date="2020-04-30T11:42:00Z">
            <w:rPr/>
          </w:rPrChange>
        </w:rPr>
        <w:instrText xml:space="preserve"> HYPERLINK \l "_Toc1591962729" </w:instrText>
      </w:r>
      <w:r w:rsidRPr="00320697">
        <w:rPr>
          <w:rPrChange w:id="119" w:author="Pieter de Vis" w:date="2020-04-30T11:42:00Z">
            <w:rPr/>
          </w:rPrChange>
        </w:rPr>
        <w:fldChar w:fldCharType="separate"/>
      </w:r>
      <w:r w:rsidR="005155BE" w:rsidRPr="00320697">
        <w:rPr>
          <w:rPrChange w:id="120" w:author="Pieter de Vis" w:date="2020-04-30T11:42:00Z">
            <w:rPr>
              <w:highlight w:val="yellow"/>
            </w:rPr>
          </w:rPrChange>
        </w:rPr>
        <w:t xml:space="preserve">Table </w:t>
      </w:r>
      <w:r w:rsidR="005155BE" w:rsidRPr="00320697">
        <w:rPr>
          <w:rPrChange w:id="121" w:author="Pieter de Vis" w:date="2020-04-30T11:42:00Z">
            <w:rPr/>
          </w:rPrChange>
        </w:rPr>
        <w:t xml:space="preserve">9 </w:t>
      </w:r>
      <w:r w:rsidR="005155BE" w:rsidRPr="00320697">
        <w:rPr>
          <w:lang w:val="en"/>
          <w:rPrChange w:id="122" w:author="Pieter de Vis" w:date="2020-04-30T11:42:00Z">
            <w:rPr>
              <w:highlight w:val="yellow"/>
              <w:lang w:val="en"/>
            </w:rPr>
          </w:rPrChange>
        </w:rPr>
        <w:t xml:space="preserve"> </w:t>
      </w:r>
      <w:r w:rsidR="005155BE" w:rsidRPr="00320697">
        <w:rPr>
          <w:rPrChange w:id="123" w:author="Pieter de Vis" w:date="2020-04-30T11:42:00Z">
            <w:rPr>
              <w:highlight w:val="yellow"/>
            </w:rPr>
          </w:rPrChange>
        </w:rPr>
        <w:t xml:space="preserve">– </w:t>
      </w:r>
      <w:r w:rsidR="005155BE" w:rsidRPr="00320697">
        <w:rPr>
          <w:lang w:val="en"/>
          <w:rPrChange w:id="124" w:author="Pieter de Vis" w:date="2020-04-30T11:42:00Z">
            <w:rPr>
              <w:highlight w:val="yellow"/>
              <w:lang w:val="en"/>
            </w:rPr>
          </w:rPrChange>
        </w:rPr>
        <w:t>Metadata of essential components within a HYPSTAR system</w:t>
      </w:r>
      <w:r w:rsidR="005155BE" w:rsidRPr="00320697">
        <w:rPr>
          <w:rPrChange w:id="125" w:author="Pieter de Vis" w:date="2020-04-30T11:42:00Z">
            <w:rPr/>
          </w:rPrChange>
        </w:rPr>
        <w:tab/>
      </w:r>
      <w:r w:rsidRPr="00320697">
        <w:rPr>
          <w:rPrChange w:id="126" w:author="Pieter de Vis" w:date="2020-04-30T11:42:00Z">
            <w:rPr/>
          </w:rPrChange>
        </w:rPr>
        <w:fldChar w:fldCharType="begin"/>
      </w:r>
      <w:r w:rsidRPr="00320697">
        <w:rPr>
          <w:rPrChange w:id="127" w:author="Pieter de Vis" w:date="2020-04-30T11:42:00Z">
            <w:rPr/>
          </w:rPrChange>
        </w:rPr>
        <w:instrText xml:space="preserve"> PAGEREF _Toc1591962729 </w:instrText>
      </w:r>
      <w:r w:rsidRPr="00320697">
        <w:rPr>
          <w:rPrChange w:id="128" w:author="Pieter de Vis" w:date="2020-04-30T11:42:00Z">
            <w:rPr/>
          </w:rPrChange>
        </w:rPr>
        <w:fldChar w:fldCharType="separate"/>
      </w:r>
      <w:r w:rsidR="005155BE" w:rsidRPr="00320697">
        <w:rPr>
          <w:rPrChange w:id="129" w:author="Pieter de Vis" w:date="2020-04-30T11:42:00Z">
            <w:rPr/>
          </w:rPrChange>
        </w:rPr>
        <w:t>20</w:t>
      </w:r>
      <w:r w:rsidRPr="00320697">
        <w:rPr>
          <w:rPrChange w:id="130" w:author="Pieter de Vis" w:date="2020-04-30T11:42:00Z">
            <w:rPr/>
          </w:rPrChange>
        </w:rPr>
        <w:fldChar w:fldCharType="end"/>
      </w:r>
      <w:r w:rsidRPr="00320697">
        <w:rPr>
          <w:rPrChange w:id="131" w:author="Pieter de Vis" w:date="2020-04-30T11:42:00Z">
            <w:rPr/>
          </w:rPrChange>
        </w:rPr>
        <w:fldChar w:fldCharType="end"/>
      </w:r>
    </w:p>
    <w:p w14:paraId="57617544" w14:textId="77777777" w:rsidR="00BD15BE" w:rsidRDefault="008E0311">
      <w:pPr>
        <w:pStyle w:val="TableofFigures"/>
        <w:tabs>
          <w:tab w:val="right" w:leader="dot" w:pos="9026"/>
        </w:tabs>
        <w:ind w:left="880" w:hanging="440"/>
      </w:pPr>
      <w:hyperlink w:anchor="_Toc1420179228" w:history="1">
        <w:r w:rsidR="005155BE">
          <w:t xml:space="preserve">Table 10 </w:t>
        </w:r>
        <w:r w:rsidR="005155BE">
          <w:rPr>
            <w:lang w:val="en"/>
          </w:rPr>
          <w:t xml:space="preserve"> </w:t>
        </w:r>
        <w:r w:rsidR="005155BE">
          <w:t xml:space="preserve">– </w:t>
        </w:r>
        <w:r w:rsidR="005155BE">
          <w:rPr>
            <w:lang w:val="en"/>
          </w:rPr>
          <w:t>Auxiliary components metadata</w:t>
        </w:r>
        <w:r w:rsidR="005155BE">
          <w:tab/>
        </w:r>
        <w:fldSimple w:instr=" PAGEREF _Toc1420179228 ">
          <w:r w:rsidR="005155BE">
            <w:t>22</w:t>
          </w:r>
        </w:fldSimple>
      </w:hyperlink>
    </w:p>
    <w:p w14:paraId="50DCA637" w14:textId="77777777" w:rsidR="00BD15BE" w:rsidRDefault="008E0311">
      <w:pPr>
        <w:pStyle w:val="TableofFigures"/>
        <w:tabs>
          <w:tab w:val="right" w:leader="dot" w:pos="9026"/>
        </w:tabs>
        <w:ind w:left="880" w:hanging="440"/>
      </w:pPr>
      <w:hyperlink w:anchor="_Toc795342790" w:history="1">
        <w:r w:rsidR="005155BE">
          <w:t xml:space="preserve">Table 11 </w:t>
        </w:r>
        <w:r w:rsidR="005155BE">
          <w:rPr>
            <w:lang w:val="en"/>
          </w:rPr>
          <w:t xml:space="preserve"> </w:t>
        </w:r>
        <w:r w:rsidR="005155BE">
          <w:t xml:space="preserve">– </w:t>
        </w:r>
        <w:r w:rsidR="005155BE">
          <w:rPr>
            <w:lang w:val="en"/>
          </w:rPr>
          <w:t>Site metadata</w:t>
        </w:r>
        <w:r w:rsidR="005155BE">
          <w:tab/>
        </w:r>
        <w:fldSimple w:instr=" PAGEREF _Toc795342790 ">
          <w:r w:rsidR="005155BE">
            <w:t>23</w:t>
          </w:r>
        </w:fldSimple>
      </w:hyperlink>
    </w:p>
    <w:p w14:paraId="3BE17721" w14:textId="77777777" w:rsidR="00BD15BE" w:rsidRDefault="008E0311">
      <w:pPr>
        <w:pStyle w:val="TableofFigures"/>
        <w:tabs>
          <w:tab w:val="right" w:leader="dot" w:pos="9026"/>
        </w:tabs>
        <w:ind w:left="880" w:hanging="440"/>
      </w:pPr>
      <w:hyperlink w:anchor="_Toc1449241702" w:history="1">
        <w:r w:rsidR="005155BE">
          <w:t>Table 12  – Radiance/irradiance product metadata</w:t>
        </w:r>
        <w:r w:rsidR="005155BE">
          <w:tab/>
        </w:r>
        <w:fldSimple w:instr=" PAGEREF _Toc1449241702 ">
          <w:r w:rsidR="005155BE">
            <w:t>23</w:t>
          </w:r>
        </w:fldSimple>
      </w:hyperlink>
    </w:p>
    <w:p w14:paraId="53A3FD16" w14:textId="77777777" w:rsidR="00BD15BE" w:rsidRDefault="008E0311">
      <w:pPr>
        <w:pStyle w:val="TableofFigures"/>
        <w:tabs>
          <w:tab w:val="right" w:leader="dot" w:pos="9026"/>
        </w:tabs>
        <w:ind w:left="880" w:hanging="440"/>
      </w:pPr>
      <w:hyperlink w:anchor="_Toc238991903" w:history="1">
        <w:r w:rsidR="005155BE">
          <w:t xml:space="preserve">Table 13 </w:t>
        </w:r>
        <w:r w:rsidR="005155BE">
          <w:rPr>
            <w:lang w:val="en"/>
          </w:rPr>
          <w:t xml:space="preserve"> - Land: Radiance and Irradiance product metadata</w:t>
        </w:r>
        <w:r w:rsidR="005155BE">
          <w:tab/>
        </w:r>
        <w:fldSimple w:instr=" PAGEREF _Toc238991903 ">
          <w:r w:rsidR="005155BE">
            <w:t>24</w:t>
          </w:r>
        </w:fldSimple>
      </w:hyperlink>
    </w:p>
    <w:p w14:paraId="55311580" w14:textId="77777777" w:rsidR="00BD15BE" w:rsidRDefault="008E0311">
      <w:pPr>
        <w:pStyle w:val="TableofFigures"/>
        <w:tabs>
          <w:tab w:val="right" w:leader="dot" w:pos="9026"/>
        </w:tabs>
        <w:ind w:left="880" w:hanging="440"/>
      </w:pPr>
      <w:hyperlink w:anchor="_Toc1090965525" w:history="1">
        <w:r w:rsidR="005155BE">
          <w:t xml:space="preserve">Table 14 </w:t>
        </w:r>
        <w:r w:rsidR="005155BE">
          <w:rPr>
            <w:lang w:val="en"/>
          </w:rPr>
          <w:t xml:space="preserve"> </w:t>
        </w:r>
        <w:r w:rsidR="005155BE">
          <w:t xml:space="preserve">– </w:t>
        </w:r>
        <w:r w:rsidR="005155BE">
          <w:rPr>
            <w:lang w:val="en"/>
          </w:rPr>
          <w:t>Water: Downwelling and upwelling radiance, downwelling irradiance, surface reflected upwelling radiance and water-leaving radiance product metadata</w:t>
        </w:r>
        <w:r w:rsidR="005155BE">
          <w:tab/>
        </w:r>
        <w:fldSimple w:instr=" PAGEREF _Toc1090965525 ">
          <w:r w:rsidR="005155BE">
            <w:t>25</w:t>
          </w:r>
        </w:fldSimple>
      </w:hyperlink>
    </w:p>
    <w:p w14:paraId="5712A78A" w14:textId="77777777" w:rsidR="00BD15BE" w:rsidRDefault="008E0311">
      <w:pPr>
        <w:pStyle w:val="TableofFigures"/>
        <w:tabs>
          <w:tab w:val="right" w:leader="dot" w:pos="9026"/>
        </w:tabs>
        <w:ind w:left="880" w:hanging="440"/>
      </w:pPr>
      <w:hyperlink w:anchor="_Toc477359562" w:history="1">
        <w:r w:rsidR="005155BE">
          <w:t xml:space="preserve">Table 15 </w:t>
        </w:r>
        <w:r w:rsidR="005155BE">
          <w:rPr>
            <w:lang w:val="en"/>
          </w:rPr>
          <w:t xml:space="preserve"> - Land: Reflectance product metadata</w:t>
        </w:r>
        <w:r w:rsidR="005155BE">
          <w:tab/>
        </w:r>
        <w:fldSimple w:instr=" PAGEREF _Toc477359562 ">
          <w:r w:rsidR="005155BE">
            <w:t>25</w:t>
          </w:r>
        </w:fldSimple>
      </w:hyperlink>
    </w:p>
    <w:p w14:paraId="01B24363" w14:textId="77777777" w:rsidR="00BD15BE" w:rsidRDefault="008E0311">
      <w:pPr>
        <w:pStyle w:val="TableofFigures"/>
        <w:tabs>
          <w:tab w:val="right" w:leader="dot" w:pos="9026"/>
        </w:tabs>
        <w:ind w:left="880" w:hanging="440"/>
      </w:pPr>
      <w:hyperlink w:anchor="_Toc828790506" w:history="1">
        <w:r w:rsidR="005155BE">
          <w:t xml:space="preserve">Table 16 </w:t>
        </w:r>
        <w:r w:rsidR="005155BE">
          <w:rPr>
            <w:lang w:val="en"/>
          </w:rPr>
          <w:t xml:space="preserve"> </w:t>
        </w:r>
        <w:r w:rsidR="005155BE">
          <w:t xml:space="preserve">– </w:t>
        </w:r>
        <w:r w:rsidR="005155BE">
          <w:rPr>
            <w:lang w:val="en"/>
          </w:rPr>
          <w:t>L2a metadata for the W</w:t>
        </w:r>
        <w:r w:rsidR="005155BE">
          <w:rPr>
            <w:lang w:val="en"/>
          </w:rPr>
          <w:t>a</w:t>
        </w:r>
        <w:r w:rsidR="005155BE">
          <w:rPr>
            <w:lang w:val="en"/>
          </w:rPr>
          <w:t>ter Network</w:t>
        </w:r>
        <w:r w:rsidR="005155BE">
          <w:tab/>
        </w:r>
        <w:fldSimple w:instr=" PAGEREF _Toc828790506 ">
          <w:r w:rsidR="005155BE">
            <w:t>26</w:t>
          </w:r>
        </w:fldSimple>
      </w:hyperlink>
    </w:p>
    <w:p w14:paraId="2ECFCFCF" w14:textId="77777777" w:rsidR="00BD15BE" w:rsidRDefault="008E0311">
      <w:pPr>
        <w:pStyle w:val="TableofFigures"/>
        <w:tabs>
          <w:tab w:val="right" w:leader="dot" w:pos="9026"/>
        </w:tabs>
        <w:ind w:left="880" w:hanging="440"/>
      </w:pPr>
      <w:hyperlink w:anchor="_Toc1681229087" w:history="1">
        <w:r w:rsidR="005155BE">
          <w:t>Table 17  – Common product data variables</w:t>
        </w:r>
        <w:r w:rsidR="005155BE">
          <w:tab/>
        </w:r>
        <w:fldSimple w:instr=" PAGEREF _Toc1681229087 ">
          <w:r w:rsidR="005155BE">
            <w:t>27</w:t>
          </w:r>
        </w:fldSimple>
      </w:hyperlink>
    </w:p>
    <w:p w14:paraId="7563FD6F" w14:textId="77777777" w:rsidR="00BD15BE" w:rsidRDefault="008E0311">
      <w:pPr>
        <w:pStyle w:val="TableofFigures"/>
        <w:tabs>
          <w:tab w:val="right" w:leader="dot" w:pos="9026"/>
        </w:tabs>
        <w:ind w:left="880" w:hanging="440"/>
      </w:pPr>
      <w:hyperlink w:anchor="_Toc547899743" w:history="1">
        <w:r w:rsidR="005155BE">
          <w:t xml:space="preserve">Table 18  </w:t>
        </w:r>
        <w:r w:rsidR="005155BE">
          <w:rPr>
            <w:lang w:val="en"/>
          </w:rPr>
          <w:t xml:space="preserve">– </w:t>
        </w:r>
        <w:r w:rsidR="005155BE">
          <w:t>wavelength variable definition</w:t>
        </w:r>
        <w:r w:rsidR="005155BE">
          <w:tab/>
        </w:r>
        <w:fldSimple w:instr=" PAGEREF _Toc547899743 ">
          <w:r w:rsidR="005155BE">
            <w:t>27</w:t>
          </w:r>
        </w:fldSimple>
      </w:hyperlink>
    </w:p>
    <w:p w14:paraId="17FE75E0" w14:textId="77777777" w:rsidR="00BD15BE" w:rsidRDefault="008E0311">
      <w:pPr>
        <w:pStyle w:val="TableofFigures"/>
        <w:tabs>
          <w:tab w:val="right" w:leader="dot" w:pos="9026"/>
        </w:tabs>
        <w:ind w:left="880" w:hanging="440"/>
      </w:pPr>
      <w:hyperlink w:anchor="_Toc800714075" w:history="1">
        <w:r w:rsidR="005155BE">
          <w:t xml:space="preserve">Table 19  </w:t>
        </w:r>
        <w:r w:rsidR="005155BE">
          <w:rPr>
            <w:lang w:val="en"/>
          </w:rPr>
          <w:t xml:space="preserve">– </w:t>
        </w:r>
        <w:r w:rsidR="005155BE">
          <w:t>viewing_azimuth_angle variable definition</w:t>
        </w:r>
        <w:r w:rsidR="005155BE">
          <w:tab/>
        </w:r>
        <w:fldSimple w:instr=" PAGEREF _Toc800714075 ">
          <w:r w:rsidR="005155BE">
            <w:t>27</w:t>
          </w:r>
        </w:fldSimple>
      </w:hyperlink>
    </w:p>
    <w:p w14:paraId="17FCD13E" w14:textId="77777777" w:rsidR="00BD15BE" w:rsidRDefault="008E0311">
      <w:pPr>
        <w:pStyle w:val="TableofFigures"/>
        <w:tabs>
          <w:tab w:val="right" w:leader="dot" w:pos="9026"/>
        </w:tabs>
        <w:ind w:left="880" w:hanging="440"/>
      </w:pPr>
      <w:hyperlink w:anchor="_Toc803357331" w:history="1">
        <w:r w:rsidR="005155BE">
          <w:t xml:space="preserve">Table 20  </w:t>
        </w:r>
        <w:r w:rsidR="005155BE">
          <w:rPr>
            <w:lang w:val="en"/>
          </w:rPr>
          <w:t xml:space="preserve">– </w:t>
        </w:r>
        <w:r w:rsidR="005155BE">
          <w:t>viewing_zenith_angle variable definition</w:t>
        </w:r>
        <w:r w:rsidR="005155BE">
          <w:tab/>
        </w:r>
        <w:fldSimple w:instr=" PAGEREF _Toc803357331 ">
          <w:r w:rsidR="005155BE">
            <w:t>28</w:t>
          </w:r>
        </w:fldSimple>
      </w:hyperlink>
    </w:p>
    <w:p w14:paraId="58F3FA35" w14:textId="77777777" w:rsidR="00BD15BE" w:rsidRDefault="008E0311">
      <w:pPr>
        <w:pStyle w:val="TableofFigures"/>
        <w:tabs>
          <w:tab w:val="right" w:leader="dot" w:pos="9026"/>
        </w:tabs>
        <w:ind w:left="880" w:hanging="440"/>
      </w:pPr>
      <w:hyperlink w:anchor="_Toc1513001133" w:history="1">
        <w:r w:rsidR="005155BE">
          <w:t xml:space="preserve">Table 21  </w:t>
        </w:r>
        <w:r w:rsidR="005155BE">
          <w:rPr>
            <w:lang w:val="en"/>
          </w:rPr>
          <w:t xml:space="preserve">– </w:t>
        </w:r>
        <w:r w:rsidR="005155BE">
          <w:t>sun_azimuth_angle variable definition</w:t>
        </w:r>
        <w:r w:rsidR="005155BE">
          <w:tab/>
        </w:r>
        <w:fldSimple w:instr=" PAGEREF _Toc1513001133 ">
          <w:r w:rsidR="005155BE">
            <w:t>29</w:t>
          </w:r>
        </w:fldSimple>
      </w:hyperlink>
    </w:p>
    <w:p w14:paraId="22D2B66C" w14:textId="77777777" w:rsidR="00BD15BE" w:rsidRDefault="008E0311">
      <w:pPr>
        <w:pStyle w:val="TableofFigures"/>
        <w:tabs>
          <w:tab w:val="right" w:leader="dot" w:pos="9026"/>
        </w:tabs>
        <w:ind w:left="880" w:hanging="440"/>
      </w:pPr>
      <w:hyperlink w:anchor="_Toc1692166413" w:history="1">
        <w:r w:rsidR="005155BE">
          <w:t xml:space="preserve">Table 22  </w:t>
        </w:r>
        <w:r w:rsidR="005155BE">
          <w:rPr>
            <w:lang w:val="en"/>
          </w:rPr>
          <w:t xml:space="preserve">– </w:t>
        </w:r>
        <w:r w:rsidR="005155BE">
          <w:t>sun_zenith_angle variable definition</w:t>
        </w:r>
        <w:r w:rsidR="005155BE">
          <w:tab/>
        </w:r>
        <w:fldSimple w:instr=" PAGEREF _Toc1692166413 ">
          <w:r w:rsidR="005155BE">
            <w:t>29</w:t>
          </w:r>
        </w:fldSimple>
      </w:hyperlink>
    </w:p>
    <w:p w14:paraId="08AD07AF" w14:textId="77777777" w:rsidR="00BD15BE" w:rsidRDefault="008E0311">
      <w:pPr>
        <w:pStyle w:val="TableofFigures"/>
        <w:tabs>
          <w:tab w:val="right" w:leader="dot" w:pos="9026"/>
        </w:tabs>
        <w:ind w:left="880" w:hanging="440"/>
      </w:pPr>
      <w:hyperlink w:anchor="_Toc848060940" w:history="1">
        <w:r w:rsidR="005155BE">
          <w:t xml:space="preserve">Table 23  </w:t>
        </w:r>
        <w:r w:rsidR="005155BE">
          <w:rPr>
            <w:lang w:val="en"/>
          </w:rPr>
          <w:t xml:space="preserve">– </w:t>
        </w:r>
        <w:r w:rsidR="005155BE">
          <w:t>acquisition_time variable definition</w:t>
        </w:r>
        <w:r w:rsidR="005155BE">
          <w:tab/>
        </w:r>
        <w:fldSimple w:instr=" PAGEREF _Toc848060940 ">
          <w:r w:rsidR="005155BE">
            <w:t>29</w:t>
          </w:r>
        </w:fldSimple>
      </w:hyperlink>
    </w:p>
    <w:p w14:paraId="710C6BC2" w14:textId="77777777" w:rsidR="00BD15BE" w:rsidRDefault="008E0311">
      <w:pPr>
        <w:pStyle w:val="TableofFigures"/>
        <w:tabs>
          <w:tab w:val="right" w:leader="dot" w:pos="9026"/>
        </w:tabs>
        <w:ind w:left="880" w:hanging="440"/>
      </w:pPr>
      <w:hyperlink w:anchor="_Toc14284251" w:history="1">
        <w:r w:rsidR="005155BE">
          <w:t xml:space="preserve">Table 24  </w:t>
        </w:r>
        <w:r w:rsidR="005155BE">
          <w:rPr>
            <w:lang w:val="en"/>
          </w:rPr>
          <w:t xml:space="preserve">– </w:t>
        </w:r>
        <w:r w:rsidR="005155BE">
          <w:t>Radiance product variables</w:t>
        </w:r>
        <w:r w:rsidR="005155BE">
          <w:tab/>
        </w:r>
        <w:fldSimple w:instr=" PAGEREF _Toc14284251 ">
          <w:r w:rsidR="005155BE">
            <w:t>30</w:t>
          </w:r>
        </w:fldSimple>
      </w:hyperlink>
    </w:p>
    <w:p w14:paraId="048EF19C" w14:textId="77777777" w:rsidR="00BD15BE" w:rsidRDefault="008E0311">
      <w:pPr>
        <w:pStyle w:val="TableofFigures"/>
        <w:tabs>
          <w:tab w:val="right" w:leader="dot" w:pos="9026"/>
        </w:tabs>
        <w:ind w:left="880" w:hanging="440"/>
      </w:pPr>
      <w:hyperlink w:anchor="_Toc1267182842" w:history="1">
        <w:r w:rsidR="005155BE">
          <w:t xml:space="preserve">Table 25  </w:t>
        </w:r>
        <w:r w:rsidR="005155BE">
          <w:rPr>
            <w:lang w:val="en"/>
          </w:rPr>
          <w:t xml:space="preserve">– </w:t>
        </w:r>
        <w:r w:rsidR="005155BE">
          <w:t>radiance variable definition</w:t>
        </w:r>
        <w:r w:rsidR="005155BE">
          <w:tab/>
        </w:r>
        <w:fldSimple w:instr=" PAGEREF _Toc1267182842 ">
          <w:r w:rsidR="005155BE">
            <w:t>30</w:t>
          </w:r>
        </w:fldSimple>
      </w:hyperlink>
    </w:p>
    <w:p w14:paraId="7AD79229" w14:textId="77777777" w:rsidR="00BD15BE" w:rsidRDefault="008E0311">
      <w:pPr>
        <w:pStyle w:val="TableofFigures"/>
        <w:tabs>
          <w:tab w:val="right" w:leader="dot" w:pos="9026"/>
        </w:tabs>
        <w:ind w:left="880" w:hanging="440"/>
      </w:pPr>
      <w:hyperlink w:anchor="_Toc256865555" w:history="1">
        <w:r w:rsidR="005155BE">
          <w:t xml:space="preserve">Table 26  </w:t>
        </w:r>
        <w:r w:rsidR="005155BE">
          <w:rPr>
            <w:lang w:val="en"/>
          </w:rPr>
          <w:t xml:space="preserve">– </w:t>
        </w:r>
        <w:r w:rsidR="005155BE">
          <w:t>u_random_radiance variable definition</w:t>
        </w:r>
        <w:r w:rsidR="005155BE">
          <w:tab/>
        </w:r>
        <w:fldSimple w:instr=" PAGEREF _Toc256865555 ">
          <w:r w:rsidR="005155BE">
            <w:t>31</w:t>
          </w:r>
        </w:fldSimple>
      </w:hyperlink>
    </w:p>
    <w:p w14:paraId="3B0F1A58" w14:textId="77777777" w:rsidR="00BD15BE" w:rsidRDefault="008E0311">
      <w:pPr>
        <w:pStyle w:val="TableofFigures"/>
        <w:tabs>
          <w:tab w:val="right" w:leader="dot" w:pos="9026"/>
        </w:tabs>
        <w:ind w:left="880" w:hanging="440"/>
      </w:pPr>
      <w:hyperlink w:anchor="_Toc918717107" w:history="1">
        <w:r w:rsidR="005155BE">
          <w:t xml:space="preserve">Table 27  </w:t>
        </w:r>
        <w:r w:rsidR="005155BE">
          <w:rPr>
            <w:lang w:val="en"/>
          </w:rPr>
          <w:t xml:space="preserve">– </w:t>
        </w:r>
        <w:r w:rsidR="005155BE">
          <w:t>u_systematic_radiance variable definition</w:t>
        </w:r>
        <w:r w:rsidR="005155BE">
          <w:tab/>
        </w:r>
        <w:fldSimple w:instr=" PAGEREF _Toc918717107 ">
          <w:r w:rsidR="005155BE">
            <w:t>31</w:t>
          </w:r>
        </w:fldSimple>
      </w:hyperlink>
    </w:p>
    <w:p w14:paraId="4D7267BA" w14:textId="77777777" w:rsidR="00BD15BE" w:rsidRPr="00320697" w:rsidRDefault="008E0311">
      <w:pPr>
        <w:pStyle w:val="TableofFigures"/>
        <w:tabs>
          <w:tab w:val="right" w:leader="dot" w:pos="9026"/>
        </w:tabs>
        <w:ind w:left="880" w:hanging="440"/>
        <w:rPr>
          <w:rPrChange w:id="132" w:author="Pieter de Vis" w:date="2020-04-30T11:42:00Z">
            <w:rPr/>
          </w:rPrChange>
        </w:rPr>
      </w:pPr>
      <w:r w:rsidRPr="00320697">
        <w:rPr>
          <w:rPrChange w:id="133" w:author="Pieter de Vis" w:date="2020-04-30T11:42:00Z">
            <w:rPr/>
          </w:rPrChange>
        </w:rPr>
        <w:fldChar w:fldCharType="begin"/>
      </w:r>
      <w:r w:rsidRPr="00320697">
        <w:rPr>
          <w:rPrChange w:id="134" w:author="Pieter de Vis" w:date="2020-04-30T11:42:00Z">
            <w:rPr/>
          </w:rPrChange>
        </w:rPr>
        <w:instrText xml:space="preserve"> HYPERLINK \l "_Toc760839905" </w:instrText>
      </w:r>
      <w:r w:rsidRPr="00320697">
        <w:rPr>
          <w:rPrChange w:id="135" w:author="Pieter de Vis" w:date="2020-04-30T11:42:00Z">
            <w:rPr/>
          </w:rPrChange>
        </w:rPr>
        <w:fldChar w:fldCharType="separate"/>
      </w:r>
      <w:r w:rsidR="005155BE" w:rsidRPr="00320697">
        <w:rPr>
          <w:rPrChange w:id="136" w:author="Pieter de Vis" w:date="2020-04-30T11:42:00Z">
            <w:rPr>
              <w:highlight w:val="yellow"/>
            </w:rPr>
          </w:rPrChange>
        </w:rPr>
        <w:t xml:space="preserve">Table </w:t>
      </w:r>
      <w:r w:rsidR="005155BE" w:rsidRPr="00320697">
        <w:rPr>
          <w:rPrChange w:id="137" w:author="Pieter de Vis" w:date="2020-04-30T11:42:00Z">
            <w:rPr/>
          </w:rPrChange>
        </w:rPr>
        <w:t xml:space="preserve">28 </w:t>
      </w:r>
      <w:r w:rsidR="005155BE" w:rsidRPr="00320697">
        <w:rPr>
          <w:rPrChange w:id="138" w:author="Pieter de Vis" w:date="2020-04-30T11:42:00Z">
            <w:rPr>
              <w:highlight w:val="yellow"/>
            </w:rPr>
          </w:rPrChange>
        </w:rPr>
        <w:t xml:space="preserve"> </w:t>
      </w:r>
      <w:r w:rsidR="005155BE" w:rsidRPr="00320697">
        <w:rPr>
          <w:lang w:val="en"/>
          <w:rPrChange w:id="139" w:author="Pieter de Vis" w:date="2020-04-30T11:42:00Z">
            <w:rPr>
              <w:highlight w:val="yellow"/>
              <w:lang w:val="en"/>
            </w:rPr>
          </w:rPrChange>
        </w:rPr>
        <w:t xml:space="preserve">– </w:t>
      </w:r>
      <w:r w:rsidR="005155BE" w:rsidRPr="00320697">
        <w:rPr>
          <w:rPrChange w:id="140" w:author="Pieter de Vis" w:date="2020-04-30T11:42:00Z">
            <w:rPr>
              <w:highlight w:val="yellow"/>
            </w:rPr>
          </w:rPrChange>
        </w:rPr>
        <w:t>quality_flag variable definition</w:t>
      </w:r>
      <w:r w:rsidR="005155BE" w:rsidRPr="00320697">
        <w:rPr>
          <w:rPrChange w:id="141" w:author="Pieter de Vis" w:date="2020-04-30T11:42:00Z">
            <w:rPr/>
          </w:rPrChange>
        </w:rPr>
        <w:tab/>
      </w:r>
      <w:r w:rsidRPr="00320697">
        <w:rPr>
          <w:rPrChange w:id="142" w:author="Pieter de Vis" w:date="2020-04-30T11:42:00Z">
            <w:rPr/>
          </w:rPrChange>
        </w:rPr>
        <w:fldChar w:fldCharType="begin"/>
      </w:r>
      <w:r w:rsidRPr="00320697">
        <w:rPr>
          <w:rPrChange w:id="143" w:author="Pieter de Vis" w:date="2020-04-30T11:42:00Z">
            <w:rPr/>
          </w:rPrChange>
        </w:rPr>
        <w:instrText xml:space="preserve"> PAGEREF _Toc760839905 </w:instrText>
      </w:r>
      <w:r w:rsidRPr="00320697">
        <w:rPr>
          <w:rPrChange w:id="144" w:author="Pieter de Vis" w:date="2020-04-30T11:42:00Z">
            <w:rPr/>
          </w:rPrChange>
        </w:rPr>
        <w:fldChar w:fldCharType="separate"/>
      </w:r>
      <w:r w:rsidR="005155BE" w:rsidRPr="00320697">
        <w:rPr>
          <w:rPrChange w:id="145" w:author="Pieter de Vis" w:date="2020-04-30T11:42:00Z">
            <w:rPr/>
          </w:rPrChange>
        </w:rPr>
        <w:t>31</w:t>
      </w:r>
      <w:r w:rsidRPr="00320697">
        <w:rPr>
          <w:rPrChange w:id="146" w:author="Pieter de Vis" w:date="2020-04-30T11:42:00Z">
            <w:rPr/>
          </w:rPrChange>
        </w:rPr>
        <w:fldChar w:fldCharType="end"/>
      </w:r>
      <w:r w:rsidRPr="00320697">
        <w:rPr>
          <w:rPrChange w:id="147" w:author="Pieter de Vis" w:date="2020-04-30T11:42:00Z">
            <w:rPr/>
          </w:rPrChange>
        </w:rPr>
        <w:fldChar w:fldCharType="end"/>
      </w:r>
    </w:p>
    <w:p w14:paraId="39022888" w14:textId="77777777" w:rsidR="00BD15BE" w:rsidRDefault="008E0311">
      <w:pPr>
        <w:pStyle w:val="TableofFigures"/>
        <w:tabs>
          <w:tab w:val="right" w:leader="dot" w:pos="9026"/>
        </w:tabs>
        <w:ind w:left="880" w:hanging="440"/>
      </w:pPr>
      <w:r w:rsidRPr="00320697">
        <w:rPr>
          <w:rPrChange w:id="148" w:author="Pieter de Vis" w:date="2020-04-30T11:42:00Z">
            <w:rPr/>
          </w:rPrChange>
        </w:rPr>
        <w:fldChar w:fldCharType="begin"/>
      </w:r>
      <w:r w:rsidRPr="00320697">
        <w:rPr>
          <w:rPrChange w:id="149" w:author="Pieter de Vis" w:date="2020-04-30T11:42:00Z">
            <w:rPr/>
          </w:rPrChange>
        </w:rPr>
        <w:instrText xml:space="preserve"> HYPERLINK \l "_Toc574695292" </w:instrText>
      </w:r>
      <w:r w:rsidRPr="00320697">
        <w:rPr>
          <w:rPrChange w:id="150" w:author="Pieter de Vis" w:date="2020-04-30T11:42:00Z">
            <w:rPr/>
          </w:rPrChange>
        </w:rPr>
        <w:fldChar w:fldCharType="separate"/>
      </w:r>
      <w:r w:rsidR="005155BE" w:rsidRPr="00320697">
        <w:rPr>
          <w:rPrChange w:id="151" w:author="Pieter de Vis" w:date="2020-04-30T11:42:00Z">
            <w:rPr>
              <w:highlight w:val="yellow"/>
            </w:rPr>
          </w:rPrChange>
        </w:rPr>
        <w:t xml:space="preserve">Table </w:t>
      </w:r>
      <w:r w:rsidR="005155BE" w:rsidRPr="00320697">
        <w:rPr>
          <w:rPrChange w:id="152" w:author="Pieter de Vis" w:date="2020-04-30T11:42:00Z">
            <w:rPr/>
          </w:rPrChange>
        </w:rPr>
        <w:t xml:space="preserve">29 </w:t>
      </w:r>
      <w:r w:rsidR="005155BE" w:rsidRPr="00320697">
        <w:rPr>
          <w:lang w:val="en"/>
          <w:rPrChange w:id="153" w:author="Pieter de Vis" w:date="2020-04-30T11:42:00Z">
            <w:rPr>
              <w:highlight w:val="yellow"/>
              <w:lang w:val="en"/>
            </w:rPr>
          </w:rPrChange>
        </w:rPr>
        <w:t xml:space="preserve"> </w:t>
      </w:r>
      <w:r w:rsidR="005155BE" w:rsidRPr="00320697">
        <w:rPr>
          <w:rPrChange w:id="154" w:author="Pieter de Vis" w:date="2020-04-30T11:42:00Z">
            <w:rPr>
              <w:highlight w:val="yellow"/>
            </w:rPr>
          </w:rPrChange>
        </w:rPr>
        <w:t xml:space="preserve">– </w:t>
      </w:r>
      <w:r w:rsidR="005155BE" w:rsidRPr="00320697">
        <w:rPr>
          <w:lang w:val="en"/>
          <w:rPrChange w:id="155" w:author="Pieter de Vis" w:date="2020-04-30T11:42:00Z">
            <w:rPr>
              <w:highlight w:val="yellow"/>
              <w:lang w:val="en"/>
            </w:rPr>
          </w:rPrChange>
        </w:rPr>
        <w:t>Inclination variable</w:t>
      </w:r>
      <w:r w:rsidR="005155BE" w:rsidRPr="00320697">
        <w:rPr>
          <w:rPrChange w:id="156" w:author="Pieter de Vis" w:date="2020-04-30T11:42:00Z">
            <w:rPr/>
          </w:rPrChange>
        </w:rPr>
        <w:tab/>
      </w:r>
      <w:r w:rsidRPr="00320697">
        <w:rPr>
          <w:rPrChange w:id="157" w:author="Pieter de Vis" w:date="2020-04-30T11:42:00Z">
            <w:rPr/>
          </w:rPrChange>
        </w:rPr>
        <w:fldChar w:fldCharType="begin"/>
      </w:r>
      <w:r w:rsidRPr="00320697">
        <w:rPr>
          <w:rPrChange w:id="158" w:author="Pieter de Vis" w:date="2020-04-30T11:42:00Z">
            <w:rPr/>
          </w:rPrChange>
        </w:rPr>
        <w:instrText xml:space="preserve"> PAGEREF _Toc574695292 </w:instrText>
      </w:r>
      <w:r w:rsidRPr="00320697">
        <w:rPr>
          <w:rPrChange w:id="159" w:author="Pieter de Vis" w:date="2020-04-30T11:42:00Z">
            <w:rPr/>
          </w:rPrChange>
        </w:rPr>
        <w:fldChar w:fldCharType="separate"/>
      </w:r>
      <w:r w:rsidR="005155BE" w:rsidRPr="00320697">
        <w:rPr>
          <w:rPrChange w:id="160" w:author="Pieter de Vis" w:date="2020-04-30T11:42:00Z">
            <w:rPr/>
          </w:rPrChange>
        </w:rPr>
        <w:t>32</w:t>
      </w:r>
      <w:r w:rsidRPr="00320697">
        <w:rPr>
          <w:rPrChange w:id="161" w:author="Pieter de Vis" w:date="2020-04-30T11:42:00Z">
            <w:rPr/>
          </w:rPrChange>
        </w:rPr>
        <w:fldChar w:fldCharType="end"/>
      </w:r>
      <w:r w:rsidRPr="00320697">
        <w:rPr>
          <w:rPrChange w:id="162" w:author="Pieter de Vis" w:date="2020-04-30T11:42:00Z">
            <w:rPr/>
          </w:rPrChange>
        </w:rPr>
        <w:fldChar w:fldCharType="end"/>
      </w:r>
    </w:p>
    <w:p w14:paraId="22D9BAB5" w14:textId="77777777" w:rsidR="00BD15BE" w:rsidRDefault="008E0311">
      <w:pPr>
        <w:pStyle w:val="TableofFigures"/>
        <w:tabs>
          <w:tab w:val="right" w:leader="dot" w:pos="9026"/>
        </w:tabs>
        <w:ind w:left="880" w:hanging="440"/>
      </w:pPr>
      <w:hyperlink w:anchor="_Toc252711636" w:history="1">
        <w:r w:rsidR="005155BE">
          <w:t xml:space="preserve">Table 30 </w:t>
        </w:r>
        <w:r w:rsidR="005155BE">
          <w:rPr>
            <w:lang w:val="en"/>
          </w:rPr>
          <w:t xml:space="preserve"> – Total number of scans variable</w:t>
        </w:r>
        <w:r w:rsidR="005155BE">
          <w:tab/>
        </w:r>
        <w:fldSimple w:instr=" PAGEREF _Toc252711636 ">
          <w:r w:rsidR="005155BE">
            <w:t>32</w:t>
          </w:r>
        </w:fldSimple>
      </w:hyperlink>
    </w:p>
    <w:p w14:paraId="15DC684E" w14:textId="77777777" w:rsidR="00BD15BE" w:rsidRDefault="008E0311">
      <w:pPr>
        <w:pStyle w:val="TableofFigures"/>
        <w:tabs>
          <w:tab w:val="right" w:leader="dot" w:pos="9026"/>
        </w:tabs>
        <w:ind w:left="880" w:hanging="440"/>
      </w:pPr>
      <w:hyperlink w:anchor="_Toc121088513" w:history="1">
        <w:r w:rsidR="005155BE">
          <w:t xml:space="preserve">Table 31 </w:t>
        </w:r>
        <w:r w:rsidR="005155BE">
          <w:rPr>
            <w:lang w:val="en"/>
          </w:rPr>
          <w:t xml:space="preserve"> – Quality checked scans</w:t>
        </w:r>
        <w:r w:rsidR="005155BE">
          <w:tab/>
        </w:r>
        <w:fldSimple w:instr=" PAGEREF _Toc121088513 ">
          <w:r w:rsidR="005155BE">
            <w:t>32</w:t>
          </w:r>
        </w:fldSimple>
      </w:hyperlink>
    </w:p>
    <w:p w14:paraId="439A34CE" w14:textId="77777777" w:rsidR="00BD15BE" w:rsidRDefault="008E0311">
      <w:pPr>
        <w:pStyle w:val="TableofFigures"/>
        <w:tabs>
          <w:tab w:val="right" w:leader="dot" w:pos="9026"/>
        </w:tabs>
        <w:ind w:left="880" w:hanging="440"/>
      </w:pPr>
      <w:hyperlink w:anchor="_Toc1303491164" w:history="1">
        <w:r w:rsidR="005155BE">
          <w:t xml:space="preserve">Table 32  </w:t>
        </w:r>
        <w:r w:rsidR="005155BE">
          <w:rPr>
            <w:lang w:val="en"/>
          </w:rPr>
          <w:t xml:space="preserve">– </w:t>
        </w:r>
        <w:r w:rsidR="005155BE">
          <w:t>Irradiance product variables</w:t>
        </w:r>
        <w:r w:rsidR="005155BE">
          <w:tab/>
        </w:r>
        <w:fldSimple w:instr=" PAGEREF _Toc1303491164 ">
          <w:r w:rsidR="005155BE">
            <w:t>33</w:t>
          </w:r>
        </w:fldSimple>
      </w:hyperlink>
    </w:p>
    <w:p w14:paraId="0DE88CB8" w14:textId="77777777" w:rsidR="00BD15BE" w:rsidRDefault="008E0311">
      <w:pPr>
        <w:pStyle w:val="TableofFigures"/>
        <w:tabs>
          <w:tab w:val="right" w:leader="dot" w:pos="9026"/>
        </w:tabs>
        <w:ind w:left="880" w:hanging="440"/>
      </w:pPr>
      <w:hyperlink w:anchor="_Toc1643675895" w:history="1">
        <w:r w:rsidR="005155BE">
          <w:t xml:space="preserve">Table 33  </w:t>
        </w:r>
        <w:r w:rsidR="005155BE">
          <w:rPr>
            <w:lang w:val="en"/>
          </w:rPr>
          <w:t xml:space="preserve">– </w:t>
        </w:r>
        <w:r w:rsidR="005155BE">
          <w:t>irradiance variable definition</w:t>
        </w:r>
        <w:r w:rsidR="005155BE">
          <w:tab/>
        </w:r>
        <w:fldSimple w:instr=" PAGEREF _Toc1643675895 ">
          <w:r w:rsidR="005155BE">
            <w:t>33</w:t>
          </w:r>
        </w:fldSimple>
      </w:hyperlink>
    </w:p>
    <w:p w14:paraId="2D6B2611" w14:textId="77777777" w:rsidR="00BD15BE" w:rsidRDefault="008E0311">
      <w:pPr>
        <w:pStyle w:val="TableofFigures"/>
        <w:tabs>
          <w:tab w:val="right" w:leader="dot" w:pos="9026"/>
        </w:tabs>
        <w:ind w:left="880" w:hanging="440"/>
      </w:pPr>
      <w:hyperlink w:anchor="_Toc1574861762" w:history="1">
        <w:r w:rsidR="005155BE">
          <w:t xml:space="preserve">Table 34  </w:t>
        </w:r>
        <w:r w:rsidR="005155BE">
          <w:rPr>
            <w:lang w:val="en"/>
          </w:rPr>
          <w:t xml:space="preserve">– </w:t>
        </w:r>
        <w:r w:rsidR="005155BE">
          <w:t>u_random_irradiance variable definition</w:t>
        </w:r>
        <w:r w:rsidR="005155BE">
          <w:tab/>
        </w:r>
        <w:fldSimple w:instr=" PAGEREF _Toc1574861762 ">
          <w:r w:rsidR="005155BE">
            <w:t>33</w:t>
          </w:r>
        </w:fldSimple>
      </w:hyperlink>
    </w:p>
    <w:p w14:paraId="02A02F00" w14:textId="77777777" w:rsidR="00BD15BE" w:rsidRDefault="008E0311">
      <w:pPr>
        <w:pStyle w:val="TableofFigures"/>
        <w:tabs>
          <w:tab w:val="right" w:leader="dot" w:pos="9026"/>
        </w:tabs>
        <w:ind w:left="880" w:hanging="440"/>
      </w:pPr>
      <w:hyperlink w:anchor="_Toc1834645396" w:history="1">
        <w:r w:rsidR="005155BE">
          <w:t xml:space="preserve">Table 35  </w:t>
        </w:r>
        <w:r w:rsidR="005155BE">
          <w:rPr>
            <w:lang w:val="en"/>
          </w:rPr>
          <w:t xml:space="preserve">– </w:t>
        </w:r>
        <w:r w:rsidR="005155BE">
          <w:t>u_systematic_irradiance variable definition</w:t>
        </w:r>
        <w:r w:rsidR="005155BE">
          <w:tab/>
        </w:r>
        <w:fldSimple w:instr=" PAGEREF _Toc1834645396 ">
          <w:r w:rsidR="005155BE">
            <w:t>33</w:t>
          </w:r>
        </w:fldSimple>
      </w:hyperlink>
    </w:p>
    <w:p w14:paraId="5637B7CA" w14:textId="77777777" w:rsidR="00BD15BE" w:rsidRPr="00320697" w:rsidRDefault="008E0311">
      <w:pPr>
        <w:pStyle w:val="TableofFigures"/>
        <w:tabs>
          <w:tab w:val="right" w:leader="dot" w:pos="9026"/>
        </w:tabs>
        <w:ind w:left="880" w:hanging="440"/>
        <w:rPr>
          <w:rPrChange w:id="163" w:author="Pieter de Vis" w:date="2020-04-30T11:43:00Z">
            <w:rPr/>
          </w:rPrChange>
        </w:rPr>
      </w:pPr>
      <w:r w:rsidRPr="00320697">
        <w:rPr>
          <w:rPrChange w:id="164" w:author="Pieter de Vis" w:date="2020-04-30T11:43:00Z">
            <w:rPr/>
          </w:rPrChange>
        </w:rPr>
        <w:fldChar w:fldCharType="begin"/>
      </w:r>
      <w:r w:rsidRPr="00320697">
        <w:rPr>
          <w:rPrChange w:id="165" w:author="Pieter de Vis" w:date="2020-04-30T11:43:00Z">
            <w:rPr/>
          </w:rPrChange>
        </w:rPr>
        <w:instrText xml:space="preserve"> HYPERLINK \l "_Toc1350986528" </w:instrText>
      </w:r>
      <w:r w:rsidRPr="00320697">
        <w:rPr>
          <w:rPrChange w:id="166" w:author="Pieter de Vis" w:date="2020-04-30T11:43:00Z">
            <w:rPr/>
          </w:rPrChange>
        </w:rPr>
        <w:fldChar w:fldCharType="separate"/>
      </w:r>
      <w:r w:rsidR="005155BE" w:rsidRPr="00320697">
        <w:rPr>
          <w:rPrChange w:id="167" w:author="Pieter de Vis" w:date="2020-04-30T11:43:00Z">
            <w:rPr>
              <w:highlight w:val="yellow"/>
            </w:rPr>
          </w:rPrChange>
        </w:rPr>
        <w:t xml:space="preserve">Table </w:t>
      </w:r>
      <w:r w:rsidR="005155BE" w:rsidRPr="00320697">
        <w:rPr>
          <w:rPrChange w:id="168" w:author="Pieter de Vis" w:date="2020-04-30T11:43:00Z">
            <w:rPr/>
          </w:rPrChange>
        </w:rPr>
        <w:t xml:space="preserve">36 </w:t>
      </w:r>
      <w:r w:rsidR="005155BE" w:rsidRPr="00320697">
        <w:rPr>
          <w:rPrChange w:id="169" w:author="Pieter de Vis" w:date="2020-04-30T11:43:00Z">
            <w:rPr>
              <w:highlight w:val="yellow"/>
            </w:rPr>
          </w:rPrChange>
        </w:rPr>
        <w:t xml:space="preserve"> </w:t>
      </w:r>
      <w:r w:rsidR="005155BE" w:rsidRPr="00320697">
        <w:rPr>
          <w:lang w:val="en"/>
          <w:rPrChange w:id="170" w:author="Pieter de Vis" w:date="2020-04-30T11:43:00Z">
            <w:rPr>
              <w:highlight w:val="yellow"/>
              <w:lang w:val="en"/>
            </w:rPr>
          </w:rPrChange>
        </w:rPr>
        <w:t xml:space="preserve">– </w:t>
      </w:r>
      <w:r w:rsidR="005155BE" w:rsidRPr="00320697">
        <w:rPr>
          <w:rPrChange w:id="171" w:author="Pieter de Vis" w:date="2020-04-30T11:43:00Z">
            <w:rPr>
              <w:highlight w:val="yellow"/>
            </w:rPr>
          </w:rPrChange>
        </w:rPr>
        <w:t>quality_flag variable definition</w:t>
      </w:r>
      <w:r w:rsidR="005155BE" w:rsidRPr="00320697">
        <w:rPr>
          <w:rPrChange w:id="172" w:author="Pieter de Vis" w:date="2020-04-30T11:43:00Z">
            <w:rPr/>
          </w:rPrChange>
        </w:rPr>
        <w:tab/>
      </w:r>
      <w:r w:rsidRPr="00320697">
        <w:rPr>
          <w:rPrChange w:id="173" w:author="Pieter de Vis" w:date="2020-04-30T11:43:00Z">
            <w:rPr/>
          </w:rPrChange>
        </w:rPr>
        <w:fldChar w:fldCharType="begin"/>
      </w:r>
      <w:r w:rsidRPr="00320697">
        <w:rPr>
          <w:rPrChange w:id="174" w:author="Pieter de Vis" w:date="2020-04-30T11:43:00Z">
            <w:rPr/>
          </w:rPrChange>
        </w:rPr>
        <w:instrText xml:space="preserve"> PAGEREF _Toc1350986528 </w:instrText>
      </w:r>
      <w:r w:rsidRPr="00320697">
        <w:rPr>
          <w:rPrChange w:id="175" w:author="Pieter de Vis" w:date="2020-04-30T11:43:00Z">
            <w:rPr/>
          </w:rPrChange>
        </w:rPr>
        <w:fldChar w:fldCharType="separate"/>
      </w:r>
      <w:r w:rsidR="005155BE" w:rsidRPr="00320697">
        <w:rPr>
          <w:rPrChange w:id="176" w:author="Pieter de Vis" w:date="2020-04-30T11:43:00Z">
            <w:rPr/>
          </w:rPrChange>
        </w:rPr>
        <w:t>34</w:t>
      </w:r>
      <w:r w:rsidRPr="00320697">
        <w:rPr>
          <w:rPrChange w:id="177" w:author="Pieter de Vis" w:date="2020-04-30T11:43:00Z">
            <w:rPr/>
          </w:rPrChange>
        </w:rPr>
        <w:fldChar w:fldCharType="end"/>
      </w:r>
      <w:r w:rsidRPr="00320697">
        <w:rPr>
          <w:rPrChange w:id="178" w:author="Pieter de Vis" w:date="2020-04-30T11:43:00Z">
            <w:rPr/>
          </w:rPrChange>
        </w:rPr>
        <w:fldChar w:fldCharType="end"/>
      </w:r>
    </w:p>
    <w:p w14:paraId="3292A158" w14:textId="77777777" w:rsidR="00BD15BE" w:rsidRDefault="008E0311">
      <w:pPr>
        <w:pStyle w:val="TableofFigures"/>
        <w:tabs>
          <w:tab w:val="right" w:leader="dot" w:pos="9026"/>
        </w:tabs>
        <w:ind w:left="880" w:hanging="440"/>
      </w:pPr>
      <w:r w:rsidRPr="00320697">
        <w:rPr>
          <w:rPrChange w:id="179" w:author="Pieter de Vis" w:date="2020-04-30T11:43:00Z">
            <w:rPr/>
          </w:rPrChange>
        </w:rPr>
        <w:fldChar w:fldCharType="begin"/>
      </w:r>
      <w:r w:rsidRPr="00320697">
        <w:rPr>
          <w:rPrChange w:id="180" w:author="Pieter de Vis" w:date="2020-04-30T11:43:00Z">
            <w:rPr/>
          </w:rPrChange>
        </w:rPr>
        <w:instrText xml:space="preserve"> HYPERLINK \l "_Toc1044684197" </w:instrText>
      </w:r>
      <w:r w:rsidRPr="00320697">
        <w:rPr>
          <w:rPrChange w:id="181" w:author="Pieter de Vis" w:date="2020-04-30T11:43:00Z">
            <w:rPr/>
          </w:rPrChange>
        </w:rPr>
        <w:fldChar w:fldCharType="separate"/>
      </w:r>
      <w:r w:rsidR="005155BE" w:rsidRPr="00320697">
        <w:rPr>
          <w:rPrChange w:id="182" w:author="Pieter de Vis" w:date="2020-04-30T11:43:00Z">
            <w:rPr>
              <w:highlight w:val="yellow"/>
            </w:rPr>
          </w:rPrChange>
        </w:rPr>
        <w:t xml:space="preserve">Table </w:t>
      </w:r>
      <w:r w:rsidR="005155BE" w:rsidRPr="00320697">
        <w:rPr>
          <w:rPrChange w:id="183" w:author="Pieter de Vis" w:date="2020-04-30T11:43:00Z">
            <w:rPr/>
          </w:rPrChange>
        </w:rPr>
        <w:t xml:space="preserve">37 </w:t>
      </w:r>
      <w:r w:rsidR="005155BE" w:rsidRPr="00320697">
        <w:rPr>
          <w:lang w:val="en"/>
          <w:rPrChange w:id="184" w:author="Pieter de Vis" w:date="2020-04-30T11:43:00Z">
            <w:rPr>
              <w:highlight w:val="yellow"/>
              <w:lang w:val="en"/>
            </w:rPr>
          </w:rPrChange>
        </w:rPr>
        <w:t xml:space="preserve"> – Inclination variable</w:t>
      </w:r>
      <w:r w:rsidR="005155BE" w:rsidRPr="00320697">
        <w:rPr>
          <w:rPrChange w:id="185" w:author="Pieter de Vis" w:date="2020-04-30T11:43:00Z">
            <w:rPr/>
          </w:rPrChange>
        </w:rPr>
        <w:tab/>
      </w:r>
      <w:r w:rsidRPr="00320697">
        <w:rPr>
          <w:rPrChange w:id="186" w:author="Pieter de Vis" w:date="2020-04-30T11:43:00Z">
            <w:rPr/>
          </w:rPrChange>
        </w:rPr>
        <w:fldChar w:fldCharType="begin"/>
      </w:r>
      <w:r w:rsidRPr="00320697">
        <w:rPr>
          <w:rPrChange w:id="187" w:author="Pieter de Vis" w:date="2020-04-30T11:43:00Z">
            <w:rPr/>
          </w:rPrChange>
        </w:rPr>
        <w:instrText xml:space="preserve"> PAGEREF _Toc1044684197 </w:instrText>
      </w:r>
      <w:r w:rsidRPr="00320697">
        <w:rPr>
          <w:rPrChange w:id="188" w:author="Pieter de Vis" w:date="2020-04-30T11:43:00Z">
            <w:rPr/>
          </w:rPrChange>
        </w:rPr>
        <w:fldChar w:fldCharType="separate"/>
      </w:r>
      <w:r w:rsidR="005155BE" w:rsidRPr="00320697">
        <w:rPr>
          <w:rPrChange w:id="189" w:author="Pieter de Vis" w:date="2020-04-30T11:43:00Z">
            <w:rPr/>
          </w:rPrChange>
        </w:rPr>
        <w:t>34</w:t>
      </w:r>
      <w:r w:rsidRPr="00320697">
        <w:rPr>
          <w:rPrChange w:id="190" w:author="Pieter de Vis" w:date="2020-04-30T11:43:00Z">
            <w:rPr/>
          </w:rPrChange>
        </w:rPr>
        <w:fldChar w:fldCharType="end"/>
      </w:r>
      <w:r w:rsidRPr="00320697">
        <w:rPr>
          <w:rPrChange w:id="191" w:author="Pieter de Vis" w:date="2020-04-30T11:43:00Z">
            <w:rPr/>
          </w:rPrChange>
        </w:rPr>
        <w:fldChar w:fldCharType="end"/>
      </w:r>
    </w:p>
    <w:p w14:paraId="3E447919" w14:textId="77777777" w:rsidR="00BD15BE" w:rsidRDefault="008E0311">
      <w:pPr>
        <w:pStyle w:val="TableofFigures"/>
        <w:tabs>
          <w:tab w:val="right" w:leader="dot" w:pos="9026"/>
        </w:tabs>
        <w:ind w:left="880" w:hanging="440"/>
      </w:pPr>
      <w:hyperlink w:anchor="_Toc537228328" w:history="1">
        <w:r w:rsidR="005155BE">
          <w:t xml:space="preserve">Table 38 </w:t>
        </w:r>
        <w:r w:rsidR="005155BE">
          <w:rPr>
            <w:lang w:val="en"/>
          </w:rPr>
          <w:t xml:space="preserve"> – Total number of scans variable</w:t>
        </w:r>
        <w:r w:rsidR="005155BE">
          <w:tab/>
        </w:r>
        <w:fldSimple w:instr=" PAGEREF _Toc537228328 ">
          <w:r w:rsidR="005155BE">
            <w:t>34</w:t>
          </w:r>
        </w:fldSimple>
      </w:hyperlink>
    </w:p>
    <w:p w14:paraId="63E67C89" w14:textId="77777777" w:rsidR="00BD15BE" w:rsidRDefault="008E0311">
      <w:pPr>
        <w:pStyle w:val="TableofFigures"/>
        <w:tabs>
          <w:tab w:val="right" w:leader="dot" w:pos="9026"/>
        </w:tabs>
        <w:ind w:left="880" w:hanging="440"/>
      </w:pPr>
      <w:hyperlink w:anchor="_Toc170099062" w:history="1">
        <w:r w:rsidR="005155BE">
          <w:t xml:space="preserve">Table 39 </w:t>
        </w:r>
        <w:r w:rsidR="005155BE">
          <w:rPr>
            <w:lang w:val="en"/>
          </w:rPr>
          <w:t xml:space="preserve"> – Quality checked scans</w:t>
        </w:r>
        <w:r w:rsidR="005155BE">
          <w:tab/>
        </w:r>
        <w:fldSimple w:instr=" PAGEREF _Toc170099062 ">
          <w:r w:rsidR="005155BE">
            <w:t>35</w:t>
          </w:r>
        </w:fldSimple>
      </w:hyperlink>
    </w:p>
    <w:p w14:paraId="1C44866A" w14:textId="77777777" w:rsidR="00BD15BE" w:rsidRDefault="008E0311">
      <w:pPr>
        <w:pStyle w:val="TableofFigures"/>
        <w:tabs>
          <w:tab w:val="right" w:leader="dot" w:pos="9026"/>
        </w:tabs>
        <w:ind w:left="880" w:hanging="440"/>
      </w:pPr>
      <w:hyperlink w:anchor="_Toc37801510" w:history="1">
        <w:r w:rsidR="005155BE">
          <w:t xml:space="preserve">Table 40 </w:t>
        </w:r>
        <w:r w:rsidR="005155BE">
          <w:rPr>
            <w:lang w:val="en"/>
          </w:rPr>
          <w:t xml:space="preserve"> – L1b upwelling radiance product variables water applications</w:t>
        </w:r>
        <w:r w:rsidR="005155BE">
          <w:tab/>
        </w:r>
        <w:fldSimple w:instr=" PAGEREF _Toc37801510 ">
          <w:r w:rsidR="005155BE">
            <w:t>35</w:t>
          </w:r>
        </w:fldSimple>
      </w:hyperlink>
    </w:p>
    <w:p w14:paraId="0BE5408A" w14:textId="77777777" w:rsidR="00BD15BE" w:rsidRDefault="008E0311">
      <w:pPr>
        <w:pStyle w:val="TableofFigures"/>
        <w:tabs>
          <w:tab w:val="right" w:leader="dot" w:pos="9026"/>
        </w:tabs>
        <w:ind w:left="880" w:hanging="440"/>
      </w:pPr>
      <w:hyperlink w:anchor="_Toc1985976058" w:history="1">
        <w:r w:rsidR="005155BE">
          <w:t xml:space="preserve">Table 41 </w:t>
        </w:r>
        <w:r w:rsidR="005155BE">
          <w:rPr>
            <w:lang w:val="en"/>
          </w:rPr>
          <w:t xml:space="preserve"> – L1b upwelling radiance variable definition</w:t>
        </w:r>
        <w:r w:rsidR="005155BE">
          <w:tab/>
        </w:r>
        <w:fldSimple w:instr=" PAGEREF _Toc1985976058 ">
          <w:r w:rsidR="005155BE">
            <w:t>36</w:t>
          </w:r>
        </w:fldSimple>
      </w:hyperlink>
    </w:p>
    <w:p w14:paraId="74E9B22A" w14:textId="77777777" w:rsidR="00BD15BE" w:rsidRDefault="008E0311">
      <w:pPr>
        <w:pStyle w:val="TableofFigures"/>
        <w:tabs>
          <w:tab w:val="right" w:leader="dot" w:pos="9026"/>
        </w:tabs>
        <w:ind w:left="880" w:hanging="440"/>
      </w:pPr>
      <w:hyperlink w:anchor="_Toc1352323890" w:history="1">
        <w:r w:rsidR="005155BE">
          <w:t xml:space="preserve">Table 42 </w:t>
        </w:r>
        <w:r w:rsidR="005155BE">
          <w:rPr>
            <w:lang w:val="en"/>
          </w:rPr>
          <w:t xml:space="preserve"> – L1b downwelling radiance product variables for water applications</w:t>
        </w:r>
        <w:r w:rsidR="005155BE">
          <w:tab/>
        </w:r>
        <w:fldSimple w:instr=" PAGEREF _Toc1352323890 ">
          <w:r w:rsidR="005155BE">
            <w:t>37</w:t>
          </w:r>
        </w:fldSimple>
      </w:hyperlink>
    </w:p>
    <w:p w14:paraId="4464F2C3" w14:textId="77777777" w:rsidR="00BD15BE" w:rsidRDefault="008E0311">
      <w:pPr>
        <w:pStyle w:val="TableofFigures"/>
        <w:tabs>
          <w:tab w:val="right" w:leader="dot" w:pos="9026"/>
        </w:tabs>
        <w:ind w:left="880" w:hanging="440"/>
      </w:pPr>
      <w:hyperlink w:anchor="_Toc2000774322" w:history="1">
        <w:r w:rsidR="005155BE">
          <w:t xml:space="preserve">Table 43  </w:t>
        </w:r>
        <w:r w:rsidR="005155BE">
          <w:rPr>
            <w:lang w:val="en"/>
          </w:rPr>
          <w:t xml:space="preserve">– L1b downwelling radiance </w:t>
        </w:r>
        <w:r w:rsidR="005155BE">
          <w:t>variable definition</w:t>
        </w:r>
        <w:r w:rsidR="005155BE">
          <w:tab/>
        </w:r>
        <w:fldSimple w:instr=" PAGEREF _Toc2000774322 ">
          <w:r w:rsidR="005155BE">
            <w:t>37</w:t>
          </w:r>
        </w:fldSimple>
      </w:hyperlink>
    </w:p>
    <w:p w14:paraId="6FC20644" w14:textId="77777777" w:rsidR="00BD15BE" w:rsidRDefault="008E0311">
      <w:pPr>
        <w:pStyle w:val="TableofFigures"/>
        <w:tabs>
          <w:tab w:val="right" w:leader="dot" w:pos="9026"/>
        </w:tabs>
        <w:ind w:left="880" w:hanging="440"/>
      </w:pPr>
      <w:hyperlink w:anchor="_Toc1914918527" w:history="1">
        <w:r w:rsidR="005155BE">
          <w:t xml:space="preserve">Table 44 </w:t>
        </w:r>
        <w:r w:rsidR="005155BE">
          <w:rPr>
            <w:lang w:val="en"/>
          </w:rPr>
          <w:t xml:space="preserve"> – L1b downwelling irradiance product variables for water applications</w:t>
        </w:r>
        <w:r w:rsidR="005155BE">
          <w:tab/>
        </w:r>
        <w:fldSimple w:instr=" PAGEREF _Toc1914918527 ">
          <w:r w:rsidR="005155BE">
            <w:t>38</w:t>
          </w:r>
        </w:fldSimple>
      </w:hyperlink>
    </w:p>
    <w:p w14:paraId="01776055" w14:textId="77777777" w:rsidR="00BD15BE" w:rsidRDefault="008E0311">
      <w:pPr>
        <w:pStyle w:val="TableofFigures"/>
        <w:tabs>
          <w:tab w:val="right" w:leader="dot" w:pos="9026"/>
        </w:tabs>
        <w:ind w:left="880" w:hanging="440"/>
      </w:pPr>
      <w:hyperlink w:anchor="_Toc1817485577" w:history="1">
        <w:r w:rsidR="005155BE">
          <w:t xml:space="preserve">Table 45  </w:t>
        </w:r>
        <w:r w:rsidR="005155BE">
          <w:rPr>
            <w:lang w:val="en"/>
          </w:rPr>
          <w:t xml:space="preserve">– L1b downwelling irradiance </w:t>
        </w:r>
        <w:r w:rsidR="005155BE">
          <w:t>variable definition</w:t>
        </w:r>
        <w:r w:rsidR="005155BE">
          <w:tab/>
        </w:r>
        <w:fldSimple w:instr=" PAGEREF _Toc1817485577 ">
          <w:r w:rsidR="005155BE">
            <w:t>39</w:t>
          </w:r>
        </w:fldSimple>
      </w:hyperlink>
    </w:p>
    <w:p w14:paraId="5BB759A5" w14:textId="77777777" w:rsidR="00BD15BE" w:rsidRDefault="008E0311">
      <w:pPr>
        <w:pStyle w:val="TableofFigures"/>
        <w:tabs>
          <w:tab w:val="right" w:leader="dot" w:pos="9026"/>
        </w:tabs>
        <w:ind w:left="880" w:hanging="440"/>
      </w:pPr>
      <w:hyperlink w:anchor="_Toc1480040820" w:history="1">
        <w:r w:rsidR="005155BE">
          <w:t xml:space="preserve">Table 46 </w:t>
        </w:r>
        <w:r w:rsidR="005155BE">
          <w:rPr>
            <w:lang w:val="en"/>
          </w:rPr>
          <w:t xml:space="preserve"> –  L1b surface reflected upwelling radiance product variables for water applications</w:t>
        </w:r>
        <w:r w:rsidR="005155BE">
          <w:tab/>
        </w:r>
        <w:fldSimple w:instr=" PAGEREF _Toc1480040820 ">
          <w:r w:rsidR="005155BE">
            <w:t>39</w:t>
          </w:r>
        </w:fldSimple>
      </w:hyperlink>
    </w:p>
    <w:p w14:paraId="23F6F4B2" w14:textId="77777777" w:rsidR="00BD15BE" w:rsidRDefault="008E0311">
      <w:pPr>
        <w:pStyle w:val="TableofFigures"/>
        <w:tabs>
          <w:tab w:val="right" w:leader="dot" w:pos="9026"/>
        </w:tabs>
        <w:ind w:left="880" w:hanging="440"/>
      </w:pPr>
      <w:hyperlink w:anchor="_Toc1101648657" w:history="1">
        <w:r w:rsidR="005155BE">
          <w:t xml:space="preserve">Table 47  </w:t>
        </w:r>
        <w:r w:rsidR="005155BE">
          <w:rPr>
            <w:lang w:val="en"/>
          </w:rPr>
          <w:t xml:space="preserve">– L1b surface reflected upwelling radiance </w:t>
        </w:r>
        <w:r w:rsidR="005155BE">
          <w:t>variable definition</w:t>
        </w:r>
        <w:r w:rsidR="005155BE">
          <w:tab/>
        </w:r>
        <w:fldSimple w:instr=" PAGEREF _Toc1101648657 ">
          <w:r w:rsidR="005155BE">
            <w:t>40</w:t>
          </w:r>
        </w:fldSimple>
      </w:hyperlink>
    </w:p>
    <w:p w14:paraId="5416293A" w14:textId="77777777" w:rsidR="00BD15BE" w:rsidRDefault="008E0311">
      <w:pPr>
        <w:pStyle w:val="TableofFigures"/>
        <w:tabs>
          <w:tab w:val="right" w:leader="dot" w:pos="9026"/>
        </w:tabs>
        <w:ind w:left="880" w:hanging="440"/>
      </w:pPr>
      <w:hyperlink w:anchor="_Toc1593408042" w:history="1">
        <w:r w:rsidR="005155BE">
          <w:t xml:space="preserve">Table 48  </w:t>
        </w:r>
        <w:r w:rsidR="005155BE">
          <w:rPr>
            <w:lang w:val="en"/>
          </w:rPr>
          <w:t xml:space="preserve">– L1b fresnel reflectance </w:t>
        </w:r>
        <w:r w:rsidR="005155BE">
          <w:t>variable definition</w:t>
        </w:r>
        <w:r w:rsidR="005155BE">
          <w:tab/>
        </w:r>
        <w:fldSimple w:instr=" PAGEREF _Toc1593408042 ">
          <w:r w:rsidR="005155BE">
            <w:t>41</w:t>
          </w:r>
        </w:fldSimple>
      </w:hyperlink>
    </w:p>
    <w:p w14:paraId="71388ABB" w14:textId="77777777" w:rsidR="00BD15BE" w:rsidRDefault="008E0311">
      <w:pPr>
        <w:pStyle w:val="TableofFigures"/>
        <w:tabs>
          <w:tab w:val="right" w:leader="dot" w:pos="9026"/>
        </w:tabs>
        <w:ind w:left="880" w:hanging="440"/>
      </w:pPr>
      <w:hyperlink w:anchor="_Toc339955596" w:history="1">
        <w:r w:rsidR="005155BE">
          <w:t xml:space="preserve">Table 49  </w:t>
        </w:r>
        <w:r w:rsidR="005155BE">
          <w:rPr>
            <w:lang w:val="en"/>
          </w:rPr>
          <w:t xml:space="preserve">– L1b fresnel wind </w:t>
        </w:r>
        <w:r w:rsidR="005155BE">
          <w:t>variable definition</w:t>
        </w:r>
        <w:r w:rsidR="005155BE">
          <w:tab/>
        </w:r>
        <w:fldSimple w:instr=" PAGEREF _Toc339955596 ">
          <w:r w:rsidR="005155BE">
            <w:t>41</w:t>
          </w:r>
        </w:fldSimple>
      </w:hyperlink>
    </w:p>
    <w:p w14:paraId="212F2105" w14:textId="77777777" w:rsidR="00BD15BE" w:rsidRDefault="008E0311">
      <w:pPr>
        <w:pStyle w:val="TableofFigures"/>
        <w:tabs>
          <w:tab w:val="right" w:leader="dot" w:pos="9026"/>
        </w:tabs>
        <w:ind w:left="880" w:hanging="440"/>
      </w:pPr>
      <w:hyperlink w:anchor="_Toc894747227" w:history="1">
        <w:r w:rsidR="005155BE">
          <w:t xml:space="preserve">Table 50  </w:t>
        </w:r>
        <w:r w:rsidR="005155BE">
          <w:rPr>
            <w:lang w:val="en"/>
          </w:rPr>
          <w:t xml:space="preserve">– L1b fresnel sza </w:t>
        </w:r>
        <w:r w:rsidR="005155BE">
          <w:t>variable definition</w:t>
        </w:r>
        <w:r w:rsidR="005155BE">
          <w:tab/>
        </w:r>
        <w:fldSimple w:instr=" PAGEREF _Toc894747227 ">
          <w:r w:rsidR="005155BE">
            <w:t>42</w:t>
          </w:r>
        </w:fldSimple>
      </w:hyperlink>
    </w:p>
    <w:p w14:paraId="281284AD" w14:textId="77777777" w:rsidR="00BD15BE" w:rsidRDefault="008E0311">
      <w:pPr>
        <w:pStyle w:val="TableofFigures"/>
        <w:tabs>
          <w:tab w:val="right" w:leader="dot" w:pos="9026"/>
        </w:tabs>
        <w:ind w:left="880" w:hanging="440"/>
      </w:pPr>
      <w:hyperlink w:anchor="_Toc1251521602" w:history="1">
        <w:r w:rsidR="005155BE">
          <w:t xml:space="preserve">Table 51  </w:t>
        </w:r>
        <w:r w:rsidR="005155BE">
          <w:rPr>
            <w:lang w:val="en"/>
          </w:rPr>
          <w:t xml:space="preserve">– L1b fresnel sza </w:t>
        </w:r>
        <w:r w:rsidR="005155BE">
          <w:t>variable definition</w:t>
        </w:r>
        <w:r w:rsidR="005155BE">
          <w:tab/>
        </w:r>
        <w:fldSimple w:instr=" PAGEREF _Toc1251521602 ">
          <w:r w:rsidR="005155BE">
            <w:t>42</w:t>
          </w:r>
        </w:fldSimple>
      </w:hyperlink>
    </w:p>
    <w:p w14:paraId="69789BBD" w14:textId="77777777" w:rsidR="00BD15BE" w:rsidRDefault="008E0311">
      <w:pPr>
        <w:pStyle w:val="TableofFigures"/>
        <w:tabs>
          <w:tab w:val="right" w:leader="dot" w:pos="9026"/>
        </w:tabs>
        <w:ind w:left="880" w:hanging="440"/>
      </w:pPr>
      <w:hyperlink w:anchor="_Toc1227280226" w:history="1">
        <w:r w:rsidR="005155BE">
          <w:t xml:space="preserve">Table 52  </w:t>
        </w:r>
        <w:r w:rsidR="005155BE">
          <w:rPr>
            <w:lang w:val="en"/>
          </w:rPr>
          <w:t xml:space="preserve">– L1b fresnel raa </w:t>
        </w:r>
        <w:r w:rsidR="005155BE">
          <w:t>variable definition</w:t>
        </w:r>
        <w:r w:rsidR="005155BE">
          <w:tab/>
        </w:r>
        <w:fldSimple w:instr=" PAGEREF _Toc1227280226 ">
          <w:r w:rsidR="005155BE">
            <w:t>43</w:t>
          </w:r>
        </w:fldSimple>
      </w:hyperlink>
    </w:p>
    <w:p w14:paraId="52FB9905" w14:textId="77777777" w:rsidR="00BD15BE" w:rsidRDefault="008E0311">
      <w:pPr>
        <w:pStyle w:val="TableofFigures"/>
        <w:tabs>
          <w:tab w:val="right" w:leader="dot" w:pos="9026"/>
        </w:tabs>
        <w:ind w:left="880" w:hanging="440"/>
      </w:pPr>
      <w:hyperlink w:anchor="_Toc993919401" w:history="1">
        <w:r w:rsidR="005155BE">
          <w:t xml:space="preserve">Table 53 </w:t>
        </w:r>
        <w:r w:rsidR="005155BE">
          <w:rPr>
            <w:lang w:val="en"/>
          </w:rPr>
          <w:t xml:space="preserve"> –  L1b water leaving radiance product variables for water applications</w:t>
        </w:r>
        <w:r w:rsidR="005155BE">
          <w:tab/>
        </w:r>
        <w:fldSimple w:instr=" PAGEREF _Toc993919401 ">
          <w:r w:rsidR="005155BE">
            <w:t>43</w:t>
          </w:r>
        </w:fldSimple>
      </w:hyperlink>
    </w:p>
    <w:p w14:paraId="192A3C38" w14:textId="77777777" w:rsidR="00BD15BE" w:rsidRDefault="008E0311">
      <w:pPr>
        <w:pStyle w:val="TableofFigures"/>
        <w:tabs>
          <w:tab w:val="right" w:leader="dot" w:pos="9026"/>
        </w:tabs>
        <w:ind w:left="880" w:hanging="440"/>
      </w:pPr>
      <w:hyperlink w:anchor="_Toc2041467288" w:history="1">
        <w:r w:rsidR="005155BE">
          <w:t xml:space="preserve">Table 54 </w:t>
        </w:r>
        <w:r w:rsidR="005155BE">
          <w:rPr>
            <w:lang w:val="en"/>
          </w:rPr>
          <w:t xml:space="preserve"> – L1b water leavening radiance variable definition</w:t>
        </w:r>
        <w:r w:rsidR="005155BE">
          <w:tab/>
        </w:r>
        <w:fldSimple w:instr=" PAGEREF _Toc2041467288 ">
          <w:r w:rsidR="005155BE">
            <w:t>43</w:t>
          </w:r>
        </w:fldSimple>
      </w:hyperlink>
    </w:p>
    <w:p w14:paraId="0454FD4D" w14:textId="77777777" w:rsidR="00BD15BE" w:rsidRDefault="008E0311">
      <w:pPr>
        <w:pStyle w:val="TableofFigures"/>
        <w:tabs>
          <w:tab w:val="right" w:leader="dot" w:pos="9026"/>
        </w:tabs>
        <w:ind w:left="880" w:hanging="440"/>
      </w:pPr>
      <w:hyperlink w:anchor="_Toc168537485" w:history="1">
        <w:r w:rsidR="005155BE">
          <w:t>Table 55  – L2a reflectance product variables</w:t>
        </w:r>
        <w:r w:rsidR="005155BE">
          <w:tab/>
        </w:r>
        <w:fldSimple w:instr=" PAGEREF _Toc168537485 ">
          <w:r w:rsidR="005155BE">
            <w:t>45</w:t>
          </w:r>
        </w:fldSimple>
      </w:hyperlink>
    </w:p>
    <w:p w14:paraId="4B8614FD" w14:textId="77777777" w:rsidR="00BD15BE" w:rsidRDefault="008E0311">
      <w:pPr>
        <w:pStyle w:val="TableofFigures"/>
        <w:tabs>
          <w:tab w:val="right" w:leader="dot" w:pos="9026"/>
        </w:tabs>
        <w:ind w:left="880" w:hanging="440"/>
      </w:pPr>
      <w:hyperlink w:anchor="_Toc453816721" w:history="1">
        <w:r w:rsidR="005155BE">
          <w:t>Table 56  – L2b reflectance product variables</w:t>
        </w:r>
        <w:r w:rsidR="005155BE">
          <w:tab/>
        </w:r>
        <w:fldSimple w:instr=" PAGEREF _Toc453816721 ">
          <w:r w:rsidR="005155BE">
            <w:t>45</w:t>
          </w:r>
        </w:fldSimple>
      </w:hyperlink>
    </w:p>
    <w:p w14:paraId="71E01994" w14:textId="77777777" w:rsidR="00BD15BE" w:rsidRDefault="008E0311">
      <w:pPr>
        <w:pStyle w:val="TableofFigures"/>
        <w:tabs>
          <w:tab w:val="right" w:leader="dot" w:pos="9026"/>
        </w:tabs>
        <w:ind w:left="880" w:hanging="440"/>
      </w:pPr>
      <w:hyperlink w:anchor="_Toc226452216" w:history="1">
        <w:r w:rsidR="005155BE">
          <w:t xml:space="preserve">Table 57  </w:t>
        </w:r>
        <w:r w:rsidR="005155BE">
          <w:rPr>
            <w:lang w:val="en"/>
          </w:rPr>
          <w:t xml:space="preserve">– Reflectance </w:t>
        </w:r>
        <w:r w:rsidR="005155BE">
          <w:t>variable definition</w:t>
        </w:r>
        <w:r w:rsidR="005155BE">
          <w:tab/>
        </w:r>
        <w:fldSimple w:instr=" PAGEREF _Toc226452216 ">
          <w:r w:rsidR="005155BE">
            <w:t>46</w:t>
          </w:r>
        </w:fldSimple>
      </w:hyperlink>
    </w:p>
    <w:p w14:paraId="3D4243A5" w14:textId="77777777" w:rsidR="00BD15BE" w:rsidRDefault="008E0311">
      <w:pPr>
        <w:pStyle w:val="TableofFigures"/>
        <w:tabs>
          <w:tab w:val="right" w:leader="dot" w:pos="9026"/>
        </w:tabs>
        <w:ind w:left="880" w:hanging="440"/>
      </w:pPr>
      <w:hyperlink w:anchor="_Toc764239412" w:history="1">
        <w:r w:rsidR="005155BE">
          <w:t xml:space="preserve">Table 58  </w:t>
        </w:r>
        <w:r w:rsidR="005155BE">
          <w:rPr>
            <w:lang w:val="en"/>
          </w:rPr>
          <w:t xml:space="preserve">– </w:t>
        </w:r>
        <w:r w:rsidR="005155BE">
          <w:t>u_random_irradiance variable definition</w:t>
        </w:r>
        <w:r w:rsidR="005155BE">
          <w:tab/>
        </w:r>
        <w:fldSimple w:instr=" PAGEREF _Toc764239412 ">
          <w:r w:rsidR="005155BE">
            <w:t>46</w:t>
          </w:r>
        </w:fldSimple>
      </w:hyperlink>
    </w:p>
    <w:p w14:paraId="3229D49A" w14:textId="77777777" w:rsidR="00BD15BE" w:rsidRDefault="008E0311">
      <w:pPr>
        <w:pStyle w:val="TableofFigures"/>
        <w:tabs>
          <w:tab w:val="right" w:leader="dot" w:pos="9026"/>
        </w:tabs>
        <w:ind w:left="880" w:hanging="440"/>
      </w:pPr>
      <w:hyperlink w:anchor="_Toc1771820758" w:history="1">
        <w:r w:rsidR="005155BE">
          <w:t xml:space="preserve">Table 59  </w:t>
        </w:r>
        <w:r w:rsidR="005155BE">
          <w:rPr>
            <w:lang w:val="en"/>
          </w:rPr>
          <w:t xml:space="preserve">– </w:t>
        </w:r>
        <w:r w:rsidR="005155BE">
          <w:t>u_systematic_irradiance variable definition</w:t>
        </w:r>
        <w:r w:rsidR="005155BE">
          <w:tab/>
        </w:r>
        <w:fldSimple w:instr=" PAGEREF _Toc1771820758 ">
          <w:r w:rsidR="005155BE">
            <w:t>47</w:t>
          </w:r>
        </w:fldSimple>
      </w:hyperlink>
    </w:p>
    <w:p w14:paraId="09CDF29D" w14:textId="77777777" w:rsidR="00BD15BE" w:rsidRDefault="008E0311">
      <w:pPr>
        <w:pStyle w:val="TableofFigures"/>
        <w:tabs>
          <w:tab w:val="right" w:leader="dot" w:pos="9026"/>
        </w:tabs>
        <w:ind w:left="880" w:hanging="440"/>
      </w:pPr>
      <w:hyperlink w:anchor="_Toc507728857" w:history="1">
        <w:r w:rsidR="005155BE">
          <w:t xml:space="preserve">Table 60  </w:t>
        </w:r>
        <w:r w:rsidR="005155BE">
          <w:rPr>
            <w:lang w:val="en"/>
          </w:rPr>
          <w:t xml:space="preserve">– </w:t>
        </w:r>
        <w:r w:rsidR="005155BE">
          <w:t>quality_flag variable definition</w:t>
        </w:r>
        <w:r w:rsidR="005155BE">
          <w:tab/>
        </w:r>
        <w:fldSimple w:instr=" PAGEREF _Toc507728857 ">
          <w:r w:rsidR="005155BE">
            <w:t>47</w:t>
          </w:r>
        </w:fldSimple>
      </w:hyperlink>
    </w:p>
    <w:p w14:paraId="3CE11C45" w14:textId="77777777" w:rsidR="00BD15BE" w:rsidRDefault="008E0311">
      <w:pPr>
        <w:pStyle w:val="TableofFigures"/>
        <w:tabs>
          <w:tab w:val="right" w:leader="dot" w:pos="9026"/>
        </w:tabs>
        <w:ind w:left="880" w:hanging="440"/>
      </w:pPr>
      <w:hyperlink w:anchor="_Toc551820806" w:history="1">
        <w:r w:rsidR="005155BE">
          <w:t xml:space="preserve">Table 61  – L2a </w:t>
        </w:r>
        <w:r w:rsidR="005155BE">
          <w:rPr>
            <w:lang w:val="en"/>
          </w:rPr>
          <w:t xml:space="preserve">water </w:t>
        </w:r>
        <w:r w:rsidR="005155BE">
          <w:t>reflectance product variables</w:t>
        </w:r>
        <w:r w:rsidR="005155BE">
          <w:tab/>
        </w:r>
        <w:fldSimple w:instr=" PAGEREF _Toc551820806 ">
          <w:r w:rsidR="005155BE">
            <w:t>47</w:t>
          </w:r>
        </w:fldSimple>
      </w:hyperlink>
    </w:p>
    <w:p w14:paraId="2306557D" w14:textId="77777777" w:rsidR="00BD15BE" w:rsidRDefault="008E0311">
      <w:pPr>
        <w:pStyle w:val="TableofFigures"/>
        <w:tabs>
          <w:tab w:val="right" w:leader="dot" w:pos="9026"/>
        </w:tabs>
        <w:ind w:left="880" w:hanging="440"/>
      </w:pPr>
      <w:hyperlink w:anchor="_Toc1232913130" w:history="1">
        <w:r w:rsidR="005155BE">
          <w:t>Table 62  – L2</w:t>
        </w:r>
        <w:r w:rsidR="005155BE">
          <w:rPr>
            <w:lang w:val="en"/>
          </w:rPr>
          <w:t>a</w:t>
        </w:r>
        <w:r w:rsidR="005155BE">
          <w:t xml:space="preserve"> </w:t>
        </w:r>
        <w:r w:rsidR="005155BE">
          <w:rPr>
            <w:lang w:val="en"/>
          </w:rPr>
          <w:t xml:space="preserve">water </w:t>
        </w:r>
        <w:r w:rsidR="005155BE">
          <w:t>reflectance product variables</w:t>
        </w:r>
        <w:r w:rsidR="005155BE">
          <w:rPr>
            <w:lang w:val="en"/>
          </w:rPr>
          <w:t xml:space="preserve"> without correction for NIR Similarity spectrum correction</w:t>
        </w:r>
        <w:r w:rsidR="005155BE">
          <w:tab/>
        </w:r>
        <w:fldSimple w:instr=" PAGEREF _Toc1232913130 ">
          <w:r w:rsidR="005155BE">
            <w:t>47</w:t>
          </w:r>
        </w:fldSimple>
      </w:hyperlink>
    </w:p>
    <w:p w14:paraId="450A6EC2" w14:textId="77777777" w:rsidR="00BD15BE" w:rsidRDefault="008E0311">
      <w:pPr>
        <w:pStyle w:val="TableofFigures"/>
        <w:tabs>
          <w:tab w:val="right" w:leader="dot" w:pos="9026"/>
        </w:tabs>
        <w:ind w:left="880" w:hanging="440"/>
      </w:pPr>
      <w:hyperlink w:anchor="_Toc476334366" w:history="1">
        <w:r w:rsidR="005155BE">
          <w:t>Table 63  – L2</w:t>
        </w:r>
        <w:r w:rsidR="005155BE">
          <w:rPr>
            <w:lang w:val="en"/>
          </w:rPr>
          <w:t>a</w:t>
        </w:r>
        <w:r w:rsidR="005155BE">
          <w:t xml:space="preserve"> </w:t>
        </w:r>
        <w:r w:rsidR="005155BE">
          <w:rPr>
            <w:lang w:val="en"/>
          </w:rPr>
          <w:t xml:space="preserve">normalized water leaving reflectance </w:t>
        </w:r>
        <w:r w:rsidR="005155BE">
          <w:t>product variables</w:t>
        </w:r>
        <w:r w:rsidR="005155BE">
          <w:tab/>
        </w:r>
        <w:fldSimple w:instr=" PAGEREF _Toc476334366 ">
          <w:r w:rsidR="005155BE">
            <w:t>48</w:t>
          </w:r>
        </w:fldSimple>
      </w:hyperlink>
    </w:p>
    <w:p w14:paraId="3C47D3DB" w14:textId="77777777" w:rsidR="00BD15BE" w:rsidRDefault="008E0311">
      <w:pPr>
        <w:pStyle w:val="TableofFigures"/>
        <w:tabs>
          <w:tab w:val="right" w:leader="dot" w:pos="9026"/>
        </w:tabs>
        <w:ind w:left="880" w:hanging="440"/>
      </w:pPr>
      <w:hyperlink w:anchor="_Toc103826720" w:history="1">
        <w:r w:rsidR="005155BE">
          <w:t xml:space="preserve">Table 64  </w:t>
        </w:r>
        <w:r w:rsidR="005155BE">
          <w:rPr>
            <w:lang w:val="en"/>
          </w:rPr>
          <w:t xml:space="preserve">– Reflectance </w:t>
        </w:r>
        <w:r w:rsidR="005155BE">
          <w:t>variable definition</w:t>
        </w:r>
        <w:r w:rsidR="005155BE">
          <w:tab/>
        </w:r>
        <w:fldSimple w:instr=" PAGEREF _Toc103826720 ">
          <w:r w:rsidR="005155BE">
            <w:t>48</w:t>
          </w:r>
        </w:fldSimple>
      </w:hyperlink>
    </w:p>
    <w:p w14:paraId="2A97480F" w14:textId="77777777" w:rsidR="00BD15BE" w:rsidRDefault="008E0311">
      <w:pPr>
        <w:pStyle w:val="TableofFigures"/>
        <w:tabs>
          <w:tab w:val="right" w:leader="dot" w:pos="9026"/>
        </w:tabs>
        <w:ind w:left="880" w:hanging="440"/>
      </w:pPr>
      <w:hyperlink w:anchor="_Toc1699623681" w:history="1">
        <w:r w:rsidR="005155BE">
          <w:t xml:space="preserve">Table 65  </w:t>
        </w:r>
        <w:r w:rsidR="005155BE">
          <w:rPr>
            <w:lang w:val="en"/>
          </w:rPr>
          <w:t xml:space="preserve">– </w:t>
        </w:r>
        <w:r w:rsidR="005155BE">
          <w:t>u_random_irradiance variable definition</w:t>
        </w:r>
        <w:r w:rsidR="005155BE">
          <w:tab/>
        </w:r>
        <w:fldSimple w:instr=" PAGEREF _Toc1699623681 ">
          <w:r w:rsidR="005155BE">
            <w:t>49</w:t>
          </w:r>
        </w:fldSimple>
      </w:hyperlink>
    </w:p>
    <w:p w14:paraId="08B43694" w14:textId="77777777" w:rsidR="00BD15BE" w:rsidRDefault="008E0311">
      <w:pPr>
        <w:pStyle w:val="TableofFigures"/>
        <w:tabs>
          <w:tab w:val="right" w:leader="dot" w:pos="9026"/>
        </w:tabs>
        <w:ind w:left="880" w:hanging="440"/>
      </w:pPr>
      <w:hyperlink w:anchor="_Toc843407308" w:history="1">
        <w:r w:rsidR="005155BE">
          <w:t xml:space="preserve">Table 66  </w:t>
        </w:r>
        <w:r w:rsidR="005155BE">
          <w:rPr>
            <w:lang w:val="en"/>
          </w:rPr>
          <w:t xml:space="preserve">– </w:t>
        </w:r>
        <w:r w:rsidR="005155BE">
          <w:t>u_systematic_irradiance variable definition</w:t>
        </w:r>
        <w:r w:rsidR="005155BE">
          <w:tab/>
        </w:r>
        <w:fldSimple w:instr=" PAGEREF _Toc843407308 ">
          <w:r w:rsidR="005155BE">
            <w:t>49</w:t>
          </w:r>
        </w:fldSimple>
      </w:hyperlink>
    </w:p>
    <w:p w14:paraId="049E780D" w14:textId="77777777" w:rsidR="00BD15BE" w:rsidRDefault="008E0311">
      <w:pPr>
        <w:pStyle w:val="TableofFigures"/>
        <w:tabs>
          <w:tab w:val="right" w:leader="dot" w:pos="9026"/>
        </w:tabs>
        <w:ind w:left="880" w:hanging="440"/>
      </w:pPr>
      <w:hyperlink w:anchor="_Toc1096824055" w:history="1">
        <w:r w:rsidR="005155BE">
          <w:t xml:space="preserve">Table 67  </w:t>
        </w:r>
        <w:r w:rsidR="005155BE">
          <w:rPr>
            <w:lang w:val="en"/>
          </w:rPr>
          <w:t xml:space="preserve">– </w:t>
        </w:r>
        <w:r w:rsidR="005155BE">
          <w:t>quality_flag variable definition</w:t>
        </w:r>
        <w:r w:rsidR="005155BE">
          <w:tab/>
        </w:r>
        <w:fldSimple w:instr=" PAGEREF _Toc1096824055 ">
          <w:r w:rsidR="005155BE">
            <w:t>49</w:t>
          </w:r>
        </w:fldSimple>
      </w:hyperlink>
    </w:p>
    <w:p w14:paraId="4E704B9C" w14:textId="77777777" w:rsidR="00BD15BE" w:rsidRDefault="008E0311">
      <w:pPr>
        <w:pStyle w:val="TableofFigures"/>
        <w:tabs>
          <w:tab w:val="right" w:leader="dot" w:pos="9026"/>
        </w:tabs>
        <w:ind w:left="880" w:hanging="440"/>
      </w:pPr>
      <w:hyperlink w:anchor="_Toc952383786" w:history="1">
        <w:r w:rsidR="005155BE">
          <w:t xml:space="preserve">Table 68 </w:t>
        </w:r>
        <w:r w:rsidR="005155BE">
          <w:rPr>
            <w:lang w:val="en"/>
          </w:rPr>
          <w:t xml:space="preserve"> - reflectance_nosc variable definition</w:t>
        </w:r>
        <w:r w:rsidR="005155BE">
          <w:tab/>
        </w:r>
        <w:fldSimple w:instr=" PAGEREF _Toc952383786 ">
          <w:r w:rsidR="005155BE">
            <w:t>49</w:t>
          </w:r>
        </w:fldSimple>
      </w:hyperlink>
    </w:p>
    <w:p w14:paraId="4511850D" w14:textId="77777777" w:rsidR="00BD15BE" w:rsidRDefault="008E0311">
      <w:pPr>
        <w:pStyle w:val="TableofFigures"/>
        <w:tabs>
          <w:tab w:val="right" w:leader="dot" w:pos="9026"/>
        </w:tabs>
        <w:ind w:left="880" w:hanging="440"/>
      </w:pPr>
      <w:hyperlink w:anchor="_Toc1687712441" w:history="1">
        <w:r w:rsidR="005155BE">
          <w:t xml:space="preserve">Table 70  </w:t>
        </w:r>
        <w:r w:rsidR="005155BE">
          <w:rPr>
            <w:lang w:val="en"/>
          </w:rPr>
          <w:t>– Normalized water leaving radiance</w:t>
        </w:r>
        <w:r w:rsidR="005155BE">
          <w:tab/>
        </w:r>
        <w:fldSimple w:instr=" PAGEREF _Toc1687712441 ">
          <w:r w:rsidR="005155BE">
            <w:t>50</w:t>
          </w:r>
        </w:fldSimple>
      </w:hyperlink>
    </w:p>
    <w:p w14:paraId="4C2A1458" w14:textId="77777777" w:rsidR="00BD15BE" w:rsidRDefault="008E0311">
      <w:pPr>
        <w:pStyle w:val="TableofFigures"/>
        <w:tabs>
          <w:tab w:val="right" w:leader="dot" w:pos="9026"/>
        </w:tabs>
        <w:ind w:left="880" w:hanging="440"/>
      </w:pPr>
      <w:hyperlink w:anchor="_Toc1107278272" w:history="1">
        <w:r w:rsidR="005155BE">
          <w:rPr>
            <w:rFonts w:cs="Arial"/>
          </w:rPr>
          <w:t xml:space="preserve">Table </w:t>
        </w:r>
        <w:r w:rsidR="005155BE">
          <w:t xml:space="preserve">71 </w:t>
        </w:r>
        <w:r w:rsidR="005155BE">
          <w:rPr>
            <w:rFonts w:cs="Arial"/>
          </w:rPr>
          <w:t xml:space="preserve"> </w:t>
        </w:r>
        <w:r w:rsidR="005155BE">
          <w:t xml:space="preserve">– </w:t>
        </w:r>
        <w:r w:rsidR="005155BE">
          <w:rPr>
            <w:rFonts w:cs="Arial"/>
            <w:lang w:val="en"/>
          </w:rPr>
          <w:t xml:space="preserve">Auxiliary </w:t>
        </w:r>
        <w:r w:rsidR="005155BE">
          <w:rPr>
            <w:rFonts w:cs="Arial"/>
          </w:rPr>
          <w:t>product data variables</w:t>
        </w:r>
        <w:r w:rsidR="005155BE">
          <w:tab/>
        </w:r>
        <w:fldSimple w:instr=" PAGEREF _Toc1107278272 ">
          <w:r w:rsidR="005155BE">
            <w:t>50</w:t>
          </w:r>
        </w:fldSimple>
      </w:hyperlink>
    </w:p>
    <w:p w14:paraId="055B5EE5" w14:textId="77777777" w:rsidR="00BD15BE" w:rsidRDefault="008E0311">
      <w:pPr>
        <w:pStyle w:val="TableofFigures"/>
        <w:tabs>
          <w:tab w:val="right" w:leader="dot" w:pos="9026"/>
        </w:tabs>
        <w:ind w:left="880" w:hanging="440"/>
      </w:pPr>
      <w:hyperlink w:anchor="_Toc778152576" w:history="1">
        <w:r w:rsidR="005155BE">
          <w:rPr>
            <w:rFonts w:cs="Arial"/>
          </w:rPr>
          <w:t xml:space="preserve">Table </w:t>
        </w:r>
        <w:r w:rsidR="005155BE">
          <w:t xml:space="preserve">72 </w:t>
        </w:r>
        <w:r w:rsidR="005155BE">
          <w:rPr>
            <w:rFonts w:cs="Arial"/>
          </w:rPr>
          <w:t xml:space="preserve"> </w:t>
        </w:r>
        <w:r w:rsidR="005155BE">
          <w:rPr>
            <w:rFonts w:cs="Arial"/>
            <w:lang w:val="en"/>
          </w:rPr>
          <w:t xml:space="preserve">– L1b cloud cover </w:t>
        </w:r>
        <w:r w:rsidR="005155BE">
          <w:rPr>
            <w:rFonts w:cs="Arial"/>
          </w:rPr>
          <w:t>variable definition</w:t>
        </w:r>
        <w:r w:rsidR="005155BE">
          <w:tab/>
        </w:r>
        <w:fldSimple w:instr=" PAGEREF _Toc778152576 ">
          <w:r w:rsidR="005155BE">
            <w:t>51</w:t>
          </w:r>
        </w:fldSimple>
      </w:hyperlink>
    </w:p>
    <w:p w14:paraId="1D543263" w14:textId="77777777" w:rsidR="00BD15BE" w:rsidRDefault="005155BE">
      <w:pPr>
        <w:rPr>
          <w:rStyle w:val="Heading1Char1"/>
          <w:lang w:val="en"/>
        </w:rPr>
      </w:pPr>
      <w:r>
        <w:rPr>
          <w:lang w:val="en"/>
        </w:rPr>
        <w:fldChar w:fldCharType="end"/>
      </w:r>
    </w:p>
    <w:p w14:paraId="421DC679" w14:textId="77777777" w:rsidR="00BD15BE" w:rsidRDefault="005155BE">
      <w:pPr>
        <w:pStyle w:val="Heading1"/>
        <w:numPr>
          <w:ilvl w:val="0"/>
          <w:numId w:val="2"/>
        </w:numPr>
        <w:spacing w:line="480" w:lineRule="auto"/>
      </w:pPr>
      <w:bookmarkStart w:id="192" w:name="_Toc1813285602"/>
      <w:bookmarkStart w:id="193" w:name="_Toc1581172094"/>
      <w:r>
        <w:lastRenderedPageBreak/>
        <w:t>Introduction</w:t>
      </w:r>
      <w:bookmarkEnd w:id="192"/>
      <w:bookmarkEnd w:id="193"/>
    </w:p>
    <w:p w14:paraId="0B53E6E1" w14:textId="77777777" w:rsidR="00BD15BE" w:rsidRDefault="005155BE">
      <w:pPr>
        <w:spacing w:line="240" w:lineRule="auto"/>
      </w:pPr>
      <w:r>
        <w:t xml:space="preserve">This document aims to specify definitions, conventions and formats of the various data products generated </w:t>
      </w:r>
      <w:bookmarkStart w:id="194" w:name="_Toc399841177"/>
      <w:bookmarkEnd w:id="194"/>
      <w:r>
        <w:t>in the Hypernets land and water network processors.</w:t>
      </w:r>
    </w:p>
    <w:p w14:paraId="2CCCEDD4" w14:textId="77777777" w:rsidR="00BD15BE" w:rsidRDefault="00BD15BE">
      <w:pPr>
        <w:spacing w:line="240" w:lineRule="auto"/>
      </w:pPr>
    </w:p>
    <w:p w14:paraId="4CCC984F" w14:textId="77777777" w:rsidR="00BD15BE" w:rsidRDefault="005155BE">
      <w:pPr>
        <w:pStyle w:val="Heading2"/>
        <w:numPr>
          <w:ilvl w:val="1"/>
          <w:numId w:val="2"/>
        </w:numPr>
        <w:spacing w:before="0" w:after="240"/>
      </w:pPr>
      <w:bookmarkStart w:id="195" w:name="_Toc941206557"/>
      <w:bookmarkStart w:id="196" w:name="_Toc781876073"/>
      <w:commentRangeStart w:id="197"/>
      <w:r>
        <w:t>References</w:t>
      </w:r>
      <w:commentRangeEnd w:id="197"/>
      <w:r>
        <w:commentReference w:id="197"/>
      </w:r>
      <w:bookmarkEnd w:id="195"/>
      <w:bookmarkEnd w:id="196"/>
    </w:p>
    <w:tbl>
      <w:tblPr>
        <w:tblW w:w="9026" w:type="dxa"/>
        <w:tblInd w:w="-108" w:type="dxa"/>
        <w:tblLayout w:type="fixed"/>
        <w:tblLook w:val="04A0" w:firstRow="1" w:lastRow="0" w:firstColumn="1" w:lastColumn="0" w:noHBand="0" w:noVBand="1"/>
      </w:tblPr>
      <w:tblGrid>
        <w:gridCol w:w="936"/>
        <w:gridCol w:w="8090"/>
      </w:tblGrid>
      <w:tr w:rsidR="00BD15BE" w14:paraId="4F94F723" w14:textId="77777777">
        <w:tc>
          <w:tcPr>
            <w:tcW w:w="936" w:type="dxa"/>
            <w:shd w:val="clear" w:color="auto" w:fill="auto"/>
          </w:tcPr>
          <w:p w14:paraId="26D10584" w14:textId="77777777" w:rsidR="00BD15BE" w:rsidRDefault="005155BE">
            <w:pPr>
              <w:jc w:val="left"/>
            </w:pPr>
            <w:r>
              <w:t>RD-1</w:t>
            </w:r>
          </w:p>
        </w:tc>
        <w:tc>
          <w:tcPr>
            <w:tcW w:w="8090" w:type="dxa"/>
            <w:shd w:val="clear" w:color="auto" w:fill="auto"/>
          </w:tcPr>
          <w:p w14:paraId="3BCD5725" w14:textId="77777777" w:rsidR="00BD15BE" w:rsidRDefault="005155BE">
            <w:pPr>
              <w:jc w:val="left"/>
            </w:pPr>
            <w:r>
              <w:t>Processor ATBD</w:t>
            </w:r>
          </w:p>
        </w:tc>
      </w:tr>
      <w:tr w:rsidR="00BD15BE" w14:paraId="55484445" w14:textId="77777777">
        <w:tc>
          <w:tcPr>
            <w:tcW w:w="936" w:type="dxa"/>
            <w:shd w:val="clear" w:color="auto" w:fill="auto"/>
          </w:tcPr>
          <w:p w14:paraId="20D9EB9C" w14:textId="77777777" w:rsidR="00BD15BE" w:rsidRDefault="005155BE">
            <w:pPr>
              <w:jc w:val="left"/>
            </w:pPr>
            <w:r>
              <w:t>RD-2</w:t>
            </w:r>
          </w:p>
        </w:tc>
        <w:tc>
          <w:tcPr>
            <w:tcW w:w="8090" w:type="dxa"/>
            <w:shd w:val="clear" w:color="auto" w:fill="auto"/>
          </w:tcPr>
          <w:p w14:paraId="633076BE" w14:textId="77777777" w:rsidR="00BD15BE" w:rsidRDefault="005155BE">
            <w:pPr>
              <w:jc w:val="left"/>
            </w:pPr>
            <w:r>
              <w:t>Calibration data file spec</w:t>
            </w:r>
          </w:p>
        </w:tc>
      </w:tr>
      <w:tr w:rsidR="00BD15BE" w14:paraId="5F1EFC6E" w14:textId="77777777">
        <w:tc>
          <w:tcPr>
            <w:tcW w:w="936" w:type="dxa"/>
            <w:shd w:val="clear" w:color="auto" w:fill="auto"/>
          </w:tcPr>
          <w:p w14:paraId="506FDE76" w14:textId="77777777" w:rsidR="00BD15BE" w:rsidRDefault="005155BE">
            <w:pPr>
              <w:jc w:val="left"/>
            </w:pPr>
            <w:r>
              <w:t>RD-3</w:t>
            </w:r>
          </w:p>
        </w:tc>
        <w:tc>
          <w:tcPr>
            <w:tcW w:w="8090" w:type="dxa"/>
            <w:shd w:val="clear" w:color="auto" w:fill="auto"/>
          </w:tcPr>
          <w:p w14:paraId="6EB63513" w14:textId="77777777" w:rsidR="00BD15BE" w:rsidRDefault="005155BE">
            <w:pPr>
              <w:jc w:val="left"/>
            </w:pPr>
            <w:r>
              <w:t>Rugged pc data file spec</w:t>
            </w:r>
          </w:p>
        </w:tc>
      </w:tr>
    </w:tbl>
    <w:p w14:paraId="42C702C5" w14:textId="77777777" w:rsidR="00BD15BE" w:rsidRDefault="00BD15BE"/>
    <w:p w14:paraId="67C20E3D" w14:textId="77777777" w:rsidR="00BD15BE" w:rsidRDefault="005155BE">
      <w:pPr>
        <w:pStyle w:val="Heading2"/>
        <w:numPr>
          <w:ilvl w:val="1"/>
          <w:numId w:val="2"/>
        </w:numPr>
        <w:spacing w:before="0" w:after="240"/>
      </w:pPr>
      <w:bookmarkStart w:id="198" w:name="_Toc859164568"/>
      <w:bookmarkStart w:id="199" w:name="_Toc2139971700"/>
      <w:r>
        <w:t>Glossary and Acronyms</w:t>
      </w:r>
      <w:bookmarkEnd w:id="198"/>
      <w:bookmarkEnd w:id="199"/>
    </w:p>
    <w:tbl>
      <w:tblPr>
        <w:tblW w:w="9026" w:type="dxa"/>
        <w:tblInd w:w="-108" w:type="dxa"/>
        <w:tblLayout w:type="fixed"/>
        <w:tblLook w:val="04A0" w:firstRow="1" w:lastRow="0" w:firstColumn="1" w:lastColumn="0" w:noHBand="0" w:noVBand="1"/>
      </w:tblPr>
      <w:tblGrid>
        <w:gridCol w:w="1212"/>
        <w:gridCol w:w="7814"/>
      </w:tblGrid>
      <w:tr w:rsidR="00BD15BE" w14:paraId="661E4C6B" w14:textId="77777777">
        <w:tc>
          <w:tcPr>
            <w:tcW w:w="1212" w:type="dxa"/>
            <w:shd w:val="clear" w:color="auto" w:fill="auto"/>
          </w:tcPr>
          <w:p w14:paraId="1AA92FBA" w14:textId="77777777" w:rsidR="00BD15BE" w:rsidRDefault="005155BE">
            <w:pPr>
              <w:jc w:val="left"/>
            </w:pPr>
            <w:r>
              <w:t>CF</w:t>
            </w:r>
          </w:p>
        </w:tc>
        <w:tc>
          <w:tcPr>
            <w:tcW w:w="7814" w:type="dxa"/>
            <w:shd w:val="clear" w:color="auto" w:fill="auto"/>
          </w:tcPr>
          <w:p w14:paraId="6798A5D2" w14:textId="77777777" w:rsidR="00BD15BE" w:rsidRDefault="005155BE">
            <w:pPr>
              <w:jc w:val="left"/>
            </w:pPr>
            <w:r>
              <w:t>Climate and Forecast</w:t>
            </w:r>
          </w:p>
        </w:tc>
      </w:tr>
      <w:tr w:rsidR="00BD15BE" w14:paraId="72602C63" w14:textId="77777777">
        <w:tc>
          <w:tcPr>
            <w:tcW w:w="1212" w:type="dxa"/>
            <w:shd w:val="clear" w:color="auto" w:fill="auto"/>
          </w:tcPr>
          <w:p w14:paraId="33668AA0" w14:textId="77777777" w:rsidR="00BD15BE" w:rsidRDefault="005155BE">
            <w:pPr>
              <w:jc w:val="left"/>
            </w:pPr>
            <w:proofErr w:type="spellStart"/>
            <w:r>
              <w:t>NetCDF</w:t>
            </w:r>
            <w:proofErr w:type="spellEnd"/>
          </w:p>
        </w:tc>
        <w:tc>
          <w:tcPr>
            <w:tcW w:w="7814" w:type="dxa"/>
            <w:shd w:val="clear" w:color="auto" w:fill="auto"/>
          </w:tcPr>
          <w:p w14:paraId="7FE0E939" w14:textId="77777777" w:rsidR="00BD15BE" w:rsidRDefault="005155BE">
            <w:pPr>
              <w:jc w:val="left"/>
            </w:pPr>
            <w:r>
              <w:t>Network common data format</w:t>
            </w:r>
          </w:p>
        </w:tc>
      </w:tr>
      <w:tr w:rsidR="00BD15BE" w14:paraId="05875992" w14:textId="77777777">
        <w:tc>
          <w:tcPr>
            <w:tcW w:w="1212" w:type="dxa"/>
            <w:shd w:val="clear" w:color="auto" w:fill="auto"/>
          </w:tcPr>
          <w:p w14:paraId="6E93B564" w14:textId="77777777" w:rsidR="00BD15BE" w:rsidRDefault="00BD15BE">
            <w:pPr>
              <w:jc w:val="left"/>
            </w:pPr>
          </w:p>
        </w:tc>
        <w:tc>
          <w:tcPr>
            <w:tcW w:w="7814" w:type="dxa"/>
            <w:shd w:val="clear" w:color="auto" w:fill="auto"/>
          </w:tcPr>
          <w:p w14:paraId="33A2BF08" w14:textId="77777777" w:rsidR="00BD15BE" w:rsidRDefault="00BD15BE">
            <w:pPr>
              <w:jc w:val="left"/>
            </w:pPr>
          </w:p>
        </w:tc>
      </w:tr>
      <w:tr w:rsidR="00BD15BE" w14:paraId="7F4FE64F" w14:textId="77777777">
        <w:tc>
          <w:tcPr>
            <w:tcW w:w="1212" w:type="dxa"/>
            <w:shd w:val="clear" w:color="auto" w:fill="auto"/>
          </w:tcPr>
          <w:p w14:paraId="3483EA57" w14:textId="77777777" w:rsidR="00BD15BE" w:rsidRDefault="00BD15BE">
            <w:pPr>
              <w:jc w:val="left"/>
            </w:pPr>
          </w:p>
        </w:tc>
        <w:tc>
          <w:tcPr>
            <w:tcW w:w="7814" w:type="dxa"/>
            <w:shd w:val="clear" w:color="auto" w:fill="auto"/>
          </w:tcPr>
          <w:p w14:paraId="43C1DD34" w14:textId="77777777" w:rsidR="00BD15BE" w:rsidRDefault="00BD15BE">
            <w:pPr>
              <w:jc w:val="left"/>
            </w:pPr>
          </w:p>
        </w:tc>
      </w:tr>
      <w:tr w:rsidR="00BD15BE" w14:paraId="3317D40D" w14:textId="77777777">
        <w:tc>
          <w:tcPr>
            <w:tcW w:w="1212" w:type="dxa"/>
            <w:shd w:val="clear" w:color="auto" w:fill="auto"/>
          </w:tcPr>
          <w:p w14:paraId="37435D69" w14:textId="77777777" w:rsidR="00BD15BE" w:rsidRDefault="00BD15BE">
            <w:pPr>
              <w:jc w:val="left"/>
            </w:pPr>
          </w:p>
        </w:tc>
        <w:tc>
          <w:tcPr>
            <w:tcW w:w="7814" w:type="dxa"/>
            <w:shd w:val="clear" w:color="auto" w:fill="auto"/>
          </w:tcPr>
          <w:p w14:paraId="2E635099" w14:textId="77777777" w:rsidR="00BD15BE" w:rsidRDefault="00BD15BE">
            <w:pPr>
              <w:jc w:val="left"/>
            </w:pPr>
          </w:p>
        </w:tc>
      </w:tr>
    </w:tbl>
    <w:p w14:paraId="342EC1BA" w14:textId="77777777" w:rsidR="00BD15BE" w:rsidRDefault="00BD15BE"/>
    <w:p w14:paraId="00CACF98" w14:textId="77777777" w:rsidR="00BD15BE" w:rsidRDefault="00BD15BE"/>
    <w:p w14:paraId="7F8AB795" w14:textId="77777777" w:rsidR="00BD15BE" w:rsidRDefault="005155BE">
      <w:pPr>
        <w:pStyle w:val="Heading1"/>
        <w:numPr>
          <w:ilvl w:val="0"/>
          <w:numId w:val="2"/>
        </w:numPr>
        <w:spacing w:line="360" w:lineRule="auto"/>
      </w:pPr>
      <w:bookmarkStart w:id="200" w:name="_Toc1041132880"/>
      <w:bookmarkStart w:id="201" w:name="_Toc372773845"/>
      <w:r>
        <w:lastRenderedPageBreak/>
        <w:t>Product Definitions</w:t>
      </w:r>
      <w:bookmarkEnd w:id="200"/>
      <w:bookmarkEnd w:id="201"/>
    </w:p>
    <w:p w14:paraId="07B1C645" w14:textId="77777777" w:rsidR="00BD15BE" w:rsidRDefault="005155BE">
      <w:r>
        <w:rPr>
          <w:lang w:eastAsia="en-GB"/>
        </w:rPr>
        <w:t xml:space="preserve">The Hypernets land and water network processors process field radiometer data from raw instrument counts to the surface reflectance product through a series of intermediate data products, which are referred to as different processing levels. These data processing Levels are defined in </w:t>
      </w:r>
      <w:r>
        <w:rPr>
          <w:lang w:eastAsia="en-GB"/>
        </w:rPr>
        <w:fldChar w:fldCharType="begin"/>
      </w:r>
      <w:r>
        <w:instrText>REF _Ref31815913 \h</w:instrText>
      </w:r>
      <w:r>
        <w:rPr>
          <w:lang w:eastAsia="en-GB"/>
        </w:rPr>
      </w:r>
      <w:r>
        <w:fldChar w:fldCharType="separate"/>
      </w:r>
      <w:r>
        <w:t>Table 1</w:t>
      </w:r>
      <w:r>
        <w:fldChar w:fldCharType="end"/>
      </w:r>
      <w:r>
        <w:rPr>
          <w:lang w:eastAsia="en-GB"/>
        </w:rPr>
        <w:t xml:space="preserve">. </w:t>
      </w:r>
      <w:r>
        <w:t xml:space="preserve">It is the scope of this document to define the products generated by the land and water network processors. </w:t>
      </w:r>
    </w:p>
    <w:p w14:paraId="4A0FFCBD" w14:textId="77777777" w:rsidR="00BD15BE" w:rsidRDefault="005155BE">
      <w:pPr>
        <w:rPr>
          <w:lang w:val="en"/>
        </w:rPr>
      </w:pPr>
      <w:r>
        <w:t>Radiometer measurements are taken in a defined set of geometries called a sequence. Each geometry in a sequence is called a series, as it is composed of a set of repeat measurements called scans that are averaged</w:t>
      </w:r>
      <w:r>
        <w:rPr>
          <w:lang w:val="en"/>
        </w:rPr>
        <w:t xml:space="preserve"> (Deliverable 2.4 “User Requirements”)</w:t>
      </w:r>
      <w:r>
        <w:t xml:space="preserve">. </w:t>
      </w:r>
      <w:r>
        <w:rPr>
          <w:lang w:val="en"/>
        </w:rPr>
        <w:t xml:space="preserve">For the estimation of the surface reflectance (i.e., L2 data) and because radiance and irradiance measurements are not simultaneous, data series of a sequence are combined and temporally interpolated to a coincident </w:t>
      </w:r>
      <w:proofErr w:type="gramStart"/>
      <w:r>
        <w:rPr>
          <w:lang w:val="en"/>
        </w:rPr>
        <w:t>time-stamp</w:t>
      </w:r>
      <w:proofErr w:type="gramEnd"/>
      <w:r>
        <w:rPr>
          <w:lang w:val="en"/>
        </w:rPr>
        <w:t xml:space="preserve">. Hence, </w:t>
      </w:r>
      <w:r>
        <w:t>Level 1</w:t>
      </w:r>
      <w:proofErr w:type="spellStart"/>
      <w:r>
        <w:rPr>
          <w:lang w:val="en"/>
        </w:rPr>
        <w:t>a</w:t>
      </w:r>
      <w:proofErr w:type="spellEnd"/>
      <w:r>
        <w:t xml:space="preserve"> </w:t>
      </w:r>
      <w:r>
        <w:rPr>
          <w:lang w:val="en"/>
        </w:rPr>
        <w:t xml:space="preserve">are the quality checked radiance and irradiance data </w:t>
      </w:r>
      <w:r>
        <w:t>products</w:t>
      </w:r>
      <w:r>
        <w:rPr>
          <w:lang w:val="en"/>
        </w:rPr>
        <w:t xml:space="preserve"> averaged per series and</w:t>
      </w:r>
      <w:r>
        <w:t xml:space="preserve"> generated in the same processing pipeline for both the land and water networks and so the products are of the same format [RD-X]. </w:t>
      </w:r>
      <w:r>
        <w:rPr>
          <w:lang w:val="en"/>
        </w:rPr>
        <w:t xml:space="preserve">Level 1b products are the quality radiance and irradiance data interpolated to a coincident </w:t>
      </w:r>
      <w:proofErr w:type="gramStart"/>
      <w:r>
        <w:rPr>
          <w:lang w:val="en"/>
        </w:rPr>
        <w:t>time-stamp</w:t>
      </w:r>
      <w:proofErr w:type="gramEnd"/>
      <w:r>
        <w:rPr>
          <w:lang w:val="en"/>
        </w:rPr>
        <w:t xml:space="preserve">, required for the retrieval of the reflectance data. For the water network this means; the upwelling and downwelling radiance data, the downwelling irradiance, the estimated </w:t>
      </w:r>
      <w:proofErr w:type="spellStart"/>
      <w:r>
        <w:rPr>
          <w:lang w:val="en"/>
        </w:rPr>
        <w:t>fresnel</w:t>
      </w:r>
      <w:proofErr w:type="spellEnd"/>
      <w:r>
        <w:rPr>
          <w:lang w:val="en"/>
        </w:rPr>
        <w:t xml:space="preserve"> reflectance coefficient (i.e., fraction of downwelling radiance reflected at the air-water interface), the auxiliary variables for the retrieval of the </w:t>
      </w:r>
      <w:proofErr w:type="spellStart"/>
      <w:r>
        <w:rPr>
          <w:lang w:val="en"/>
        </w:rPr>
        <w:t>fresnel</w:t>
      </w:r>
      <w:proofErr w:type="spellEnd"/>
      <w:r>
        <w:rPr>
          <w:lang w:val="en"/>
        </w:rPr>
        <w:t xml:space="preserve"> reflectance, and, the estimated water leaving radiance. The estimation and retrieval of these variables are further described in Deliverable 5.2: “Water Network Design”. If the retrieval of the water leaving radiance improves in the future, the L1b file format may change accordingly (in contrast to the Level 2 file format). For the Land Network, the Level 1b data will include the radiance data per series and temporally interpolated irradiance data. L</w:t>
      </w:r>
      <w:r>
        <w:t xml:space="preserve">and </w:t>
      </w:r>
      <w:proofErr w:type="spellStart"/>
      <w:r>
        <w:t>and</w:t>
      </w:r>
      <w:proofErr w:type="spellEnd"/>
      <w:r>
        <w:t xml:space="preserve"> water network Level 2 products are produced through different processing algorithms</w:t>
      </w:r>
      <w:r>
        <w:rPr>
          <w:lang w:val="en"/>
        </w:rPr>
        <w:t>.</w:t>
      </w:r>
    </w:p>
    <w:p w14:paraId="625FB6ED" w14:textId="77777777" w:rsidR="00BD15BE" w:rsidRDefault="005155BE">
      <w:pPr>
        <w:pStyle w:val="Caption"/>
        <w:keepNext/>
      </w:pPr>
      <w:bookmarkStart w:id="202" w:name="_Ref31815913"/>
      <w:r>
        <w:t xml:space="preserve">Table </w:t>
      </w:r>
      <w:r>
        <w:fldChar w:fldCharType="begin"/>
      </w:r>
      <w:r>
        <w:instrText>SEQ Table \* ARABIC</w:instrText>
      </w:r>
      <w:r>
        <w:fldChar w:fldCharType="separate"/>
      </w:r>
      <w:r>
        <w:t>1</w:t>
      </w:r>
      <w:r>
        <w:fldChar w:fldCharType="end"/>
      </w:r>
      <w:bookmarkStart w:id="203" w:name="_Toc1921560396"/>
      <w:bookmarkEnd w:id="202"/>
      <w:r>
        <w:t xml:space="preserve"> – List Hypernets Processor processing levels</w:t>
      </w:r>
      <w:bookmarkEnd w:id="203"/>
    </w:p>
    <w:tbl>
      <w:tblPr>
        <w:tblW w:w="9039"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525"/>
        <w:gridCol w:w="7514"/>
      </w:tblGrid>
      <w:tr w:rsidR="00BD15BE" w14:paraId="566D41D7" w14:textId="77777777">
        <w:trPr>
          <w:trHeight w:val="326"/>
        </w:trPr>
        <w:tc>
          <w:tcPr>
            <w:tcW w:w="1525" w:type="dxa"/>
            <w:tcBorders>
              <w:top w:val="single" w:sz="4" w:space="0" w:color="4F81BD"/>
              <w:left w:val="single" w:sz="4" w:space="0" w:color="4F81BD"/>
              <w:bottom w:val="single" w:sz="4" w:space="0" w:color="4F81BD"/>
              <w:right w:val="single" w:sz="4" w:space="0" w:color="4F81BD"/>
            </w:tcBorders>
            <w:shd w:val="clear" w:color="auto" w:fill="4F81BD"/>
          </w:tcPr>
          <w:p w14:paraId="0CF97AE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Level</w:t>
            </w:r>
          </w:p>
        </w:tc>
        <w:tc>
          <w:tcPr>
            <w:tcW w:w="7514" w:type="dxa"/>
            <w:tcBorders>
              <w:top w:val="single" w:sz="4" w:space="0" w:color="4F81BD"/>
              <w:left w:val="single" w:sz="4" w:space="0" w:color="4F81BD"/>
              <w:bottom w:val="single" w:sz="4" w:space="0" w:color="4F81BD"/>
              <w:right w:val="single" w:sz="4" w:space="0" w:color="4F81BD"/>
            </w:tcBorders>
            <w:shd w:val="clear" w:color="auto" w:fill="4F81BD"/>
          </w:tcPr>
          <w:p w14:paraId="59EC39A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Type</w:t>
            </w:r>
          </w:p>
        </w:tc>
      </w:tr>
      <w:tr w:rsidR="00BD15BE" w14:paraId="4EE04980" w14:textId="77777777">
        <w:trPr>
          <w:trHeight w:val="308"/>
        </w:trPr>
        <w:tc>
          <w:tcPr>
            <w:tcW w:w="1525" w:type="dxa"/>
            <w:tcBorders>
              <w:top w:val="single" w:sz="4" w:space="0" w:color="95B3D7"/>
              <w:left w:val="single" w:sz="4" w:space="0" w:color="95B3D7"/>
              <w:bottom w:val="single" w:sz="4" w:space="0" w:color="95B3D7"/>
              <w:right w:val="single" w:sz="4" w:space="0" w:color="95B3D7"/>
            </w:tcBorders>
            <w:shd w:val="clear" w:color="auto" w:fill="auto"/>
          </w:tcPr>
          <w:p w14:paraId="3883C473" w14:textId="77777777" w:rsidR="00BD15BE" w:rsidRDefault="005155BE">
            <w:pPr>
              <w:pStyle w:val="Default"/>
              <w:rPr>
                <w:rFonts w:ascii="Arial" w:hAnsi="Arial" w:cs="Arial"/>
                <w:bCs/>
                <w:sz w:val="20"/>
                <w:szCs w:val="20"/>
              </w:rPr>
            </w:pPr>
            <w:r>
              <w:rPr>
                <w:rFonts w:ascii="Arial" w:hAnsi="Arial" w:cs="Arial"/>
                <w:bCs/>
                <w:sz w:val="20"/>
                <w:szCs w:val="20"/>
              </w:rPr>
              <w:t>Ancillary</w:t>
            </w:r>
          </w:p>
        </w:tc>
        <w:tc>
          <w:tcPr>
            <w:tcW w:w="7514" w:type="dxa"/>
            <w:tcBorders>
              <w:top w:val="single" w:sz="4" w:space="0" w:color="95B3D7"/>
              <w:left w:val="single" w:sz="4" w:space="0" w:color="95B3D7"/>
              <w:bottom w:val="single" w:sz="4" w:space="0" w:color="95B3D7"/>
              <w:right w:val="single" w:sz="4" w:space="0" w:color="95B3D7"/>
            </w:tcBorders>
            <w:shd w:val="clear" w:color="auto" w:fill="auto"/>
          </w:tcPr>
          <w:p w14:paraId="32144678" w14:textId="77777777" w:rsidR="00BD15BE" w:rsidRDefault="005155BE">
            <w:pPr>
              <w:pStyle w:val="Default"/>
              <w:rPr>
                <w:rFonts w:ascii="Arial" w:hAnsi="Arial" w:cs="Arial"/>
                <w:sz w:val="20"/>
                <w:szCs w:val="20"/>
              </w:rPr>
            </w:pPr>
            <w:r>
              <w:rPr>
                <w:rFonts w:ascii="Arial" w:hAnsi="Arial" w:cs="Arial"/>
                <w:sz w:val="20"/>
                <w:szCs w:val="20"/>
              </w:rPr>
              <w:t>Generic term covering non-measurement data used in processing chain</w:t>
            </w:r>
          </w:p>
        </w:tc>
      </w:tr>
      <w:tr w:rsidR="00BD15BE" w14:paraId="68DFA531" w14:textId="77777777">
        <w:trPr>
          <w:trHeight w:val="308"/>
        </w:trPr>
        <w:tc>
          <w:tcPr>
            <w:tcW w:w="1525" w:type="dxa"/>
            <w:tcBorders>
              <w:top w:val="single" w:sz="4" w:space="0" w:color="95B3D7"/>
              <w:left w:val="single" w:sz="4" w:space="0" w:color="95B3D7"/>
              <w:bottom w:val="single" w:sz="4" w:space="0" w:color="95B3D7"/>
              <w:right w:val="single" w:sz="4" w:space="0" w:color="95B3D7"/>
            </w:tcBorders>
            <w:shd w:val="clear" w:color="auto" w:fill="auto"/>
          </w:tcPr>
          <w:p w14:paraId="0D70A086" w14:textId="77777777" w:rsidR="00BD15BE" w:rsidRDefault="005155BE">
            <w:pPr>
              <w:pStyle w:val="Default"/>
              <w:rPr>
                <w:rFonts w:ascii="Arial" w:hAnsi="Arial" w:cs="Arial"/>
                <w:bCs/>
                <w:sz w:val="20"/>
                <w:szCs w:val="20"/>
                <w:lang w:val="en"/>
              </w:rPr>
            </w:pPr>
            <w:r>
              <w:rPr>
                <w:rFonts w:ascii="Arial" w:hAnsi="Arial" w:cs="Arial"/>
                <w:bCs/>
                <w:sz w:val="20"/>
                <w:szCs w:val="20"/>
                <w:lang w:val="en"/>
              </w:rPr>
              <w:t>Level 0</w:t>
            </w:r>
          </w:p>
        </w:tc>
        <w:tc>
          <w:tcPr>
            <w:tcW w:w="7514" w:type="dxa"/>
            <w:tcBorders>
              <w:top w:val="single" w:sz="4" w:space="0" w:color="95B3D7"/>
              <w:left w:val="single" w:sz="4" w:space="0" w:color="95B3D7"/>
              <w:bottom w:val="single" w:sz="4" w:space="0" w:color="95B3D7"/>
              <w:right w:val="single" w:sz="4" w:space="0" w:color="95B3D7"/>
            </w:tcBorders>
            <w:shd w:val="clear" w:color="auto" w:fill="auto"/>
          </w:tcPr>
          <w:p w14:paraId="34CAF32C"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Raw binary files </w:t>
            </w:r>
            <w:proofErr w:type="gramStart"/>
            <w:r>
              <w:rPr>
                <w:rFonts w:ascii="Arial" w:hAnsi="Arial" w:cs="Arial"/>
                <w:sz w:val="20"/>
                <w:szCs w:val="20"/>
                <w:lang w:val="en"/>
              </w:rPr>
              <w:t>(.</w:t>
            </w:r>
            <w:proofErr w:type="spellStart"/>
            <w:r>
              <w:rPr>
                <w:rFonts w:ascii="Arial" w:hAnsi="Arial" w:cs="Arial"/>
                <w:sz w:val="20"/>
                <w:szCs w:val="20"/>
                <w:lang w:val="en"/>
              </w:rPr>
              <w:t>spe</w:t>
            </w:r>
            <w:proofErr w:type="spellEnd"/>
            <w:proofErr w:type="gramEnd"/>
            <w:r>
              <w:rPr>
                <w:rFonts w:ascii="Arial" w:hAnsi="Arial" w:cs="Arial"/>
                <w:sz w:val="20"/>
                <w:szCs w:val="20"/>
                <w:lang w:val="en"/>
              </w:rPr>
              <w:t xml:space="preserve"> format)</w:t>
            </w:r>
          </w:p>
        </w:tc>
      </w:tr>
      <w:tr w:rsidR="00BD15BE" w14:paraId="04BF9A9A" w14:textId="77777777">
        <w:trPr>
          <w:trHeight w:val="308"/>
        </w:trPr>
        <w:tc>
          <w:tcPr>
            <w:tcW w:w="1525" w:type="dxa"/>
            <w:tcBorders>
              <w:top w:val="single" w:sz="4" w:space="0" w:color="95B3D7"/>
              <w:left w:val="single" w:sz="4" w:space="0" w:color="95B3D7"/>
              <w:bottom w:val="single" w:sz="4" w:space="0" w:color="95B3D7"/>
              <w:right w:val="single" w:sz="4" w:space="0" w:color="95B3D7"/>
            </w:tcBorders>
            <w:shd w:val="clear" w:color="auto" w:fill="auto"/>
          </w:tcPr>
          <w:p w14:paraId="66D12A35" w14:textId="77777777" w:rsidR="00BD15BE" w:rsidRDefault="005155BE">
            <w:pPr>
              <w:pStyle w:val="Default"/>
              <w:rPr>
                <w:rFonts w:ascii="Arial" w:hAnsi="Arial" w:cs="Arial"/>
                <w:sz w:val="20"/>
                <w:szCs w:val="20"/>
                <w:lang w:val="en"/>
              </w:rPr>
            </w:pPr>
            <w:r>
              <w:rPr>
                <w:rFonts w:ascii="Arial" w:hAnsi="Arial" w:cs="Arial"/>
                <w:sz w:val="20"/>
                <w:szCs w:val="20"/>
              </w:rPr>
              <w:t>Level 1</w:t>
            </w:r>
            <w:r>
              <w:rPr>
                <w:rFonts w:ascii="Arial" w:hAnsi="Arial" w:cs="Arial"/>
                <w:sz w:val="20"/>
                <w:szCs w:val="20"/>
                <w:lang w:val="en"/>
              </w:rPr>
              <w:t>a</w:t>
            </w:r>
          </w:p>
        </w:tc>
        <w:tc>
          <w:tcPr>
            <w:tcW w:w="7514" w:type="dxa"/>
            <w:tcBorders>
              <w:top w:val="single" w:sz="4" w:space="0" w:color="95B3D7"/>
              <w:left w:val="single" w:sz="4" w:space="0" w:color="95B3D7"/>
              <w:bottom w:val="single" w:sz="4" w:space="0" w:color="95B3D7"/>
              <w:right w:val="single" w:sz="4" w:space="0" w:color="95B3D7"/>
            </w:tcBorders>
            <w:shd w:val="clear" w:color="auto" w:fill="auto"/>
          </w:tcPr>
          <w:p w14:paraId="014D1231" w14:textId="77777777" w:rsidR="00BD15BE" w:rsidRDefault="005155BE">
            <w:pPr>
              <w:pStyle w:val="Default"/>
              <w:rPr>
                <w:rFonts w:ascii="Arial" w:hAnsi="Arial" w:cs="Arial"/>
                <w:sz w:val="20"/>
                <w:szCs w:val="20"/>
                <w:lang w:val="en"/>
              </w:rPr>
            </w:pPr>
            <w:r>
              <w:rPr>
                <w:rFonts w:ascii="Arial" w:hAnsi="Arial" w:cs="Arial"/>
                <w:sz w:val="20"/>
                <w:szCs w:val="20"/>
              </w:rPr>
              <w:t>Calibrated instrument data</w:t>
            </w:r>
            <w:r>
              <w:rPr>
                <w:rFonts w:ascii="Arial" w:hAnsi="Arial" w:cs="Arial"/>
                <w:sz w:val="20"/>
                <w:szCs w:val="20"/>
                <w:lang w:val="en"/>
              </w:rPr>
              <w:t>, corrected for dark samples and averaged per series</w:t>
            </w:r>
          </w:p>
        </w:tc>
      </w:tr>
      <w:tr w:rsidR="00BD15BE" w14:paraId="63F2EA90" w14:textId="77777777">
        <w:trPr>
          <w:trHeight w:val="308"/>
        </w:trPr>
        <w:tc>
          <w:tcPr>
            <w:tcW w:w="1525" w:type="dxa"/>
            <w:tcBorders>
              <w:top w:val="single" w:sz="4" w:space="0" w:color="95B3D7"/>
              <w:left w:val="single" w:sz="4" w:space="0" w:color="95B3D7"/>
              <w:bottom w:val="single" w:sz="4" w:space="0" w:color="95B3D7"/>
              <w:right w:val="single" w:sz="4" w:space="0" w:color="95B3D7"/>
            </w:tcBorders>
            <w:shd w:val="clear" w:color="auto" w:fill="auto"/>
          </w:tcPr>
          <w:p w14:paraId="459AAD49" w14:textId="77777777" w:rsidR="00BD15BE" w:rsidRDefault="005155BE">
            <w:pPr>
              <w:pStyle w:val="Default"/>
              <w:rPr>
                <w:rFonts w:ascii="Arial" w:hAnsi="Arial" w:cs="Arial"/>
                <w:sz w:val="20"/>
                <w:szCs w:val="20"/>
                <w:lang w:val="en"/>
              </w:rPr>
            </w:pPr>
            <w:r>
              <w:rPr>
                <w:rFonts w:ascii="Arial" w:hAnsi="Arial" w:cs="Arial"/>
                <w:sz w:val="20"/>
                <w:szCs w:val="20"/>
                <w:lang w:val="en"/>
              </w:rPr>
              <w:t>Level 1b</w:t>
            </w:r>
          </w:p>
        </w:tc>
        <w:tc>
          <w:tcPr>
            <w:tcW w:w="7514" w:type="dxa"/>
            <w:tcBorders>
              <w:top w:val="single" w:sz="4" w:space="0" w:color="95B3D7"/>
              <w:left w:val="single" w:sz="4" w:space="0" w:color="95B3D7"/>
              <w:bottom w:val="single" w:sz="4" w:space="0" w:color="95B3D7"/>
              <w:right w:val="single" w:sz="4" w:space="0" w:color="95B3D7"/>
            </w:tcBorders>
            <w:shd w:val="clear" w:color="auto" w:fill="auto"/>
          </w:tcPr>
          <w:p w14:paraId="59F6965A"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Calibrated and quality checked radiance and irradiance measurements interpolated to a common </w:t>
            </w:r>
            <w:proofErr w:type="gramStart"/>
            <w:r>
              <w:rPr>
                <w:rFonts w:ascii="Arial" w:hAnsi="Arial" w:cs="Arial"/>
                <w:sz w:val="20"/>
                <w:szCs w:val="20"/>
                <w:lang w:val="en"/>
              </w:rPr>
              <w:t>time-stamp</w:t>
            </w:r>
            <w:proofErr w:type="gramEnd"/>
            <w:r>
              <w:rPr>
                <w:rFonts w:ascii="Arial" w:hAnsi="Arial" w:cs="Arial"/>
                <w:sz w:val="20"/>
                <w:szCs w:val="20"/>
                <w:lang w:val="en"/>
              </w:rPr>
              <w:t>.</w:t>
            </w:r>
          </w:p>
        </w:tc>
      </w:tr>
      <w:tr w:rsidR="00BD15BE" w14:paraId="628585F6" w14:textId="77777777">
        <w:trPr>
          <w:trHeight w:val="308"/>
        </w:trPr>
        <w:tc>
          <w:tcPr>
            <w:tcW w:w="1525" w:type="dxa"/>
            <w:tcBorders>
              <w:top w:val="single" w:sz="4" w:space="0" w:color="95B3D7"/>
              <w:left w:val="single" w:sz="4" w:space="0" w:color="95B3D7"/>
              <w:bottom w:val="single" w:sz="4" w:space="0" w:color="95B3D7"/>
              <w:right w:val="single" w:sz="4" w:space="0" w:color="95B3D7"/>
            </w:tcBorders>
            <w:shd w:val="clear" w:color="auto" w:fill="auto"/>
          </w:tcPr>
          <w:p w14:paraId="791D776B" w14:textId="77777777" w:rsidR="00BD15BE" w:rsidRDefault="005155BE">
            <w:pPr>
              <w:pStyle w:val="Default"/>
              <w:rPr>
                <w:rFonts w:ascii="Arial" w:hAnsi="Arial" w:cs="Arial"/>
                <w:bCs/>
                <w:sz w:val="20"/>
                <w:szCs w:val="20"/>
              </w:rPr>
            </w:pPr>
            <w:r>
              <w:rPr>
                <w:rFonts w:ascii="Arial" w:hAnsi="Arial" w:cs="Arial"/>
                <w:bCs/>
                <w:sz w:val="20"/>
                <w:szCs w:val="20"/>
              </w:rPr>
              <w:t>Level 2a</w:t>
            </w:r>
          </w:p>
        </w:tc>
        <w:tc>
          <w:tcPr>
            <w:tcW w:w="7514" w:type="dxa"/>
            <w:tcBorders>
              <w:top w:val="single" w:sz="4" w:space="0" w:color="95B3D7"/>
              <w:left w:val="single" w:sz="4" w:space="0" w:color="95B3D7"/>
              <w:bottom w:val="single" w:sz="4" w:space="0" w:color="95B3D7"/>
              <w:right w:val="single" w:sz="4" w:space="0" w:color="95B3D7"/>
            </w:tcBorders>
            <w:shd w:val="clear" w:color="auto" w:fill="auto"/>
          </w:tcPr>
          <w:p w14:paraId="7A7B2D4B" w14:textId="77777777" w:rsidR="00BD15BE" w:rsidRDefault="005155BE">
            <w:pPr>
              <w:pStyle w:val="Default"/>
              <w:rPr>
                <w:rFonts w:ascii="Arial" w:hAnsi="Arial" w:cs="Arial"/>
                <w:sz w:val="20"/>
                <w:szCs w:val="20"/>
                <w:lang w:val="en"/>
              </w:rPr>
            </w:pPr>
            <w:r>
              <w:rPr>
                <w:rFonts w:ascii="Arial" w:hAnsi="Arial" w:cs="Arial"/>
                <w:sz w:val="20"/>
                <w:szCs w:val="20"/>
              </w:rPr>
              <w:t>Evaluated surface reflectance</w:t>
            </w:r>
            <w:r>
              <w:rPr>
                <w:rFonts w:ascii="Arial" w:hAnsi="Arial" w:cs="Arial"/>
                <w:sz w:val="20"/>
                <w:szCs w:val="20"/>
                <w:lang w:val="en"/>
              </w:rPr>
              <w:t xml:space="preserve"> (and, for the water network, the normalized water leaving radiance)</w:t>
            </w:r>
          </w:p>
        </w:tc>
      </w:tr>
      <w:tr w:rsidR="00BD15BE" w14:paraId="1DCD8121" w14:textId="77777777">
        <w:trPr>
          <w:trHeight w:val="308"/>
        </w:trPr>
        <w:tc>
          <w:tcPr>
            <w:tcW w:w="1525" w:type="dxa"/>
            <w:tcBorders>
              <w:top w:val="single" w:sz="4" w:space="0" w:color="95B3D7"/>
              <w:left w:val="single" w:sz="4" w:space="0" w:color="95B3D7"/>
              <w:bottom w:val="single" w:sz="4" w:space="0" w:color="95B3D7"/>
              <w:right w:val="single" w:sz="4" w:space="0" w:color="95B3D7"/>
            </w:tcBorders>
            <w:shd w:val="clear" w:color="auto" w:fill="auto"/>
          </w:tcPr>
          <w:p w14:paraId="377127FA" w14:textId="77777777" w:rsidR="00BD15BE" w:rsidRDefault="005155BE">
            <w:pPr>
              <w:pStyle w:val="Default"/>
              <w:rPr>
                <w:rFonts w:ascii="Arial" w:hAnsi="Arial" w:cs="Arial"/>
                <w:bCs/>
                <w:sz w:val="20"/>
                <w:szCs w:val="20"/>
              </w:rPr>
            </w:pPr>
            <w:r>
              <w:rPr>
                <w:rFonts w:ascii="Arial" w:hAnsi="Arial" w:cs="Arial"/>
                <w:bCs/>
                <w:sz w:val="20"/>
                <w:szCs w:val="20"/>
              </w:rPr>
              <w:t>Level 2b</w:t>
            </w:r>
          </w:p>
        </w:tc>
        <w:tc>
          <w:tcPr>
            <w:tcW w:w="7514" w:type="dxa"/>
            <w:tcBorders>
              <w:top w:val="single" w:sz="4" w:space="0" w:color="95B3D7"/>
              <w:left w:val="single" w:sz="4" w:space="0" w:color="95B3D7"/>
              <w:bottom w:val="single" w:sz="4" w:space="0" w:color="95B3D7"/>
              <w:right w:val="single" w:sz="4" w:space="0" w:color="95B3D7"/>
            </w:tcBorders>
            <w:shd w:val="clear" w:color="auto" w:fill="auto"/>
          </w:tcPr>
          <w:p w14:paraId="0B177418" w14:textId="77777777" w:rsidR="00BD15BE" w:rsidRDefault="005155BE">
            <w:pPr>
              <w:pStyle w:val="Default"/>
              <w:rPr>
                <w:rFonts w:ascii="Arial" w:hAnsi="Arial" w:cs="Arial"/>
                <w:sz w:val="20"/>
                <w:szCs w:val="20"/>
              </w:rPr>
            </w:pPr>
            <w:r>
              <w:rPr>
                <w:rFonts w:ascii="Arial" w:hAnsi="Arial" w:cs="Arial"/>
                <w:sz w:val="20"/>
                <w:szCs w:val="20"/>
              </w:rPr>
              <w:t>Temporally interpolated surface reflectance</w:t>
            </w:r>
          </w:p>
        </w:tc>
      </w:tr>
    </w:tbl>
    <w:p w14:paraId="6FDFA29B" w14:textId="76D5F038" w:rsidR="00BD15BE" w:rsidRDefault="00BD15BE">
      <w:pPr>
        <w:rPr>
          <w:ins w:id="204" w:author="Pieter de Vis" w:date="2020-04-30T17:14:00Z"/>
        </w:rPr>
      </w:pPr>
    </w:p>
    <w:p w14:paraId="086D9E24" w14:textId="77777777" w:rsidR="00C01B9F" w:rsidRDefault="00C01B9F"/>
    <w:p w14:paraId="716E096B" w14:textId="77777777" w:rsidR="00BD15BE" w:rsidRDefault="005155BE">
      <w:pPr>
        <w:pStyle w:val="Caption"/>
        <w:keepNext/>
        <w:rPr>
          <w:highlight w:val="yellow"/>
        </w:rPr>
      </w:pPr>
      <w:bookmarkStart w:id="205" w:name="_Ref31812037"/>
      <w:r w:rsidRPr="00320697">
        <w:rPr>
          <w:rPrChange w:id="206" w:author="Pieter de Vis" w:date="2020-04-30T11:43:00Z">
            <w:rPr>
              <w:highlight w:val="yellow"/>
            </w:rPr>
          </w:rPrChange>
        </w:rPr>
        <w:lastRenderedPageBreak/>
        <w:t xml:space="preserve">Table </w:t>
      </w:r>
      <w:r w:rsidRPr="00320697">
        <w:rPr>
          <w:rPrChange w:id="207" w:author="Pieter de Vis" w:date="2020-04-30T11:43:00Z">
            <w:rPr>
              <w:highlight w:val="yellow"/>
            </w:rPr>
          </w:rPrChange>
        </w:rPr>
        <w:fldChar w:fldCharType="begin"/>
      </w:r>
      <w:r w:rsidRPr="00320697">
        <w:rPr>
          <w:rPrChange w:id="208" w:author="Pieter de Vis" w:date="2020-04-30T11:43:00Z">
            <w:rPr>
              <w:highlight w:val="yellow"/>
            </w:rPr>
          </w:rPrChange>
        </w:rPr>
        <w:instrText>SEQ Table \* ARABIC</w:instrText>
      </w:r>
      <w:r w:rsidRPr="00320697">
        <w:rPr>
          <w:rPrChange w:id="209" w:author="Pieter de Vis" w:date="2020-04-30T11:43:00Z">
            <w:rPr>
              <w:highlight w:val="yellow"/>
            </w:rPr>
          </w:rPrChange>
        </w:rPr>
        <w:fldChar w:fldCharType="separate"/>
      </w:r>
      <w:r w:rsidRPr="00320697">
        <w:rPr>
          <w:rPrChange w:id="210" w:author="Pieter de Vis" w:date="2020-04-30T11:43:00Z">
            <w:rPr>
              <w:highlight w:val="yellow"/>
            </w:rPr>
          </w:rPrChange>
        </w:rPr>
        <w:t>2</w:t>
      </w:r>
      <w:r w:rsidRPr="00320697">
        <w:rPr>
          <w:rPrChange w:id="211" w:author="Pieter de Vis" w:date="2020-04-30T11:43:00Z">
            <w:rPr>
              <w:highlight w:val="yellow"/>
            </w:rPr>
          </w:rPrChange>
        </w:rPr>
        <w:fldChar w:fldCharType="end"/>
      </w:r>
      <w:bookmarkStart w:id="212" w:name="_Toc1880866894"/>
      <w:bookmarkEnd w:id="205"/>
      <w:r w:rsidRPr="00320697">
        <w:rPr>
          <w:rPrChange w:id="213" w:author="Pieter de Vis" w:date="2020-04-30T11:43:00Z">
            <w:rPr>
              <w:highlight w:val="yellow"/>
            </w:rPr>
          </w:rPrChange>
        </w:rPr>
        <w:t xml:space="preserve"> – Hypernets products definition</w:t>
      </w:r>
      <w:bookmarkEnd w:id="212"/>
    </w:p>
    <w:tbl>
      <w:tblPr>
        <w:tblW w:w="9039"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209"/>
        <w:gridCol w:w="1451"/>
        <w:gridCol w:w="4394"/>
        <w:gridCol w:w="1985"/>
      </w:tblGrid>
      <w:tr w:rsidR="00BD15BE" w14:paraId="1A2D9FB4" w14:textId="77777777">
        <w:trPr>
          <w:trHeight w:val="326"/>
        </w:trPr>
        <w:tc>
          <w:tcPr>
            <w:tcW w:w="1209" w:type="dxa"/>
            <w:tcBorders>
              <w:top w:val="single" w:sz="4" w:space="0" w:color="4F81BD"/>
              <w:left w:val="single" w:sz="4" w:space="0" w:color="4F81BD"/>
              <w:bottom w:val="single" w:sz="4" w:space="0" w:color="4F81BD"/>
              <w:right w:val="single" w:sz="4" w:space="0" w:color="4F81BD"/>
            </w:tcBorders>
            <w:shd w:val="clear" w:color="auto" w:fill="4F81BD"/>
          </w:tcPr>
          <w:p w14:paraId="256C4A7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Level</w:t>
            </w:r>
          </w:p>
        </w:tc>
        <w:tc>
          <w:tcPr>
            <w:tcW w:w="1451" w:type="dxa"/>
            <w:tcBorders>
              <w:top w:val="single" w:sz="4" w:space="0" w:color="4F81BD"/>
              <w:left w:val="single" w:sz="4" w:space="0" w:color="4F81BD"/>
              <w:bottom w:val="single" w:sz="4" w:space="0" w:color="4F81BD"/>
              <w:right w:val="single" w:sz="4" w:space="0" w:color="4F81BD"/>
            </w:tcBorders>
            <w:shd w:val="clear" w:color="auto" w:fill="4F81BD"/>
          </w:tcPr>
          <w:p w14:paraId="467206D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Abbreviated Name</w:t>
            </w:r>
          </w:p>
        </w:tc>
        <w:tc>
          <w:tcPr>
            <w:tcW w:w="4394" w:type="dxa"/>
            <w:tcBorders>
              <w:top w:val="single" w:sz="4" w:space="0" w:color="4F81BD"/>
              <w:left w:val="single" w:sz="4" w:space="0" w:color="4F81BD"/>
              <w:bottom w:val="single" w:sz="4" w:space="0" w:color="4F81BD"/>
              <w:right w:val="single" w:sz="4" w:space="0" w:color="4F81BD"/>
            </w:tcBorders>
            <w:shd w:val="clear" w:color="auto" w:fill="4F81BD"/>
          </w:tcPr>
          <w:p w14:paraId="1F7DE5E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1985" w:type="dxa"/>
            <w:tcBorders>
              <w:top w:val="single" w:sz="4" w:space="0" w:color="4F81BD"/>
              <w:left w:val="single" w:sz="4" w:space="0" w:color="4F81BD"/>
              <w:bottom w:val="single" w:sz="4" w:space="0" w:color="4F81BD"/>
              <w:right w:val="single" w:sz="4" w:space="0" w:color="4F81BD"/>
            </w:tcBorders>
            <w:shd w:val="clear" w:color="auto" w:fill="4F81BD"/>
          </w:tcPr>
          <w:p w14:paraId="3BE9FA21"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File Scope</w:t>
            </w:r>
          </w:p>
        </w:tc>
      </w:tr>
      <w:tr w:rsidR="00BD15BE" w14:paraId="45934AEE"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63547C74" w14:textId="77777777" w:rsidR="00BD15BE" w:rsidRDefault="005155BE">
            <w:pPr>
              <w:pStyle w:val="Default"/>
              <w:rPr>
                <w:rFonts w:ascii="Arial" w:hAnsi="Arial" w:cs="Arial"/>
                <w:bCs/>
                <w:sz w:val="20"/>
                <w:szCs w:val="20"/>
              </w:rPr>
            </w:pPr>
            <w:r>
              <w:rPr>
                <w:rFonts w:ascii="Arial" w:hAnsi="Arial" w:cs="Arial"/>
                <w:bCs/>
                <w:sz w:val="20"/>
                <w:szCs w:val="20"/>
              </w:rPr>
              <w:t>Ancillary</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3B375398" w14:textId="77777777" w:rsidR="00BD15BE" w:rsidRDefault="005155BE">
            <w:pPr>
              <w:pStyle w:val="Default"/>
              <w:rPr>
                <w:rFonts w:ascii="Arial" w:hAnsi="Arial" w:cs="Arial"/>
                <w:sz w:val="20"/>
                <w:szCs w:val="20"/>
              </w:rPr>
            </w:pPr>
            <w:r>
              <w:rPr>
                <w:rFonts w:ascii="Arial" w:hAnsi="Arial" w:cs="Arial"/>
                <w:sz w:val="20"/>
                <w:szCs w:val="20"/>
              </w:rPr>
              <w:t>CDB</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548EC5CF" w14:textId="77777777" w:rsidR="00BD15BE" w:rsidRDefault="005155BE">
            <w:pPr>
              <w:pStyle w:val="Default"/>
              <w:rPr>
                <w:rFonts w:ascii="Arial" w:hAnsi="Arial" w:cs="Arial"/>
                <w:sz w:val="20"/>
                <w:szCs w:val="20"/>
              </w:rPr>
            </w:pPr>
            <w:r>
              <w:rPr>
                <w:rFonts w:ascii="Arial" w:hAnsi="Arial" w:cs="Arial"/>
                <w:sz w:val="20"/>
                <w:szCs w:val="20"/>
              </w:rPr>
              <w:t>Instrument calibration and characterisation data</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04477D01" w14:textId="77777777" w:rsidR="00BD15BE" w:rsidRDefault="005155BE">
            <w:pPr>
              <w:pStyle w:val="Default"/>
              <w:rPr>
                <w:rFonts w:ascii="Arial" w:hAnsi="Arial" w:cs="Arial"/>
                <w:sz w:val="20"/>
                <w:szCs w:val="20"/>
              </w:rPr>
            </w:pPr>
            <w:r>
              <w:rPr>
                <w:rFonts w:ascii="Arial" w:hAnsi="Arial" w:cs="Arial"/>
                <w:sz w:val="20"/>
                <w:szCs w:val="20"/>
              </w:rPr>
              <w:t>Defined in [RD-X]</w:t>
            </w:r>
          </w:p>
        </w:tc>
      </w:tr>
      <w:tr w:rsidR="00BD15BE" w14:paraId="7C0CF3F1"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3EAE75CF" w14:textId="77777777" w:rsidR="00BD15BE" w:rsidRDefault="00BD15BE">
            <w:pPr>
              <w:pStyle w:val="Default"/>
              <w:rPr>
                <w:rFonts w:ascii="Arial" w:hAnsi="Arial" w:cs="Arial"/>
                <w:bCs/>
                <w:sz w:val="20"/>
                <w:szCs w:val="20"/>
              </w:rPr>
            </w:pP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45EA6EE0" w14:textId="77777777" w:rsidR="00BD15BE" w:rsidRDefault="005155BE">
            <w:pPr>
              <w:pStyle w:val="Default"/>
              <w:rPr>
                <w:rFonts w:ascii="Arial" w:hAnsi="Arial" w:cs="Arial"/>
                <w:sz w:val="20"/>
                <w:szCs w:val="20"/>
                <w:lang w:val="en"/>
              </w:rPr>
            </w:pPr>
            <w:r>
              <w:rPr>
                <w:rFonts w:ascii="Arial" w:hAnsi="Arial" w:cs="Arial"/>
                <w:sz w:val="20"/>
                <w:szCs w:val="20"/>
                <w:lang w:val="en"/>
              </w:rPr>
              <w:t>MET</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4DAC57B3" w14:textId="77777777" w:rsidR="00BD15BE" w:rsidRDefault="005155BE">
            <w:pPr>
              <w:pStyle w:val="Default"/>
              <w:rPr>
                <w:rFonts w:ascii="Arial" w:hAnsi="Arial" w:cs="Arial"/>
                <w:sz w:val="20"/>
                <w:szCs w:val="20"/>
                <w:lang w:val="en"/>
              </w:rPr>
            </w:pPr>
            <w:r>
              <w:rPr>
                <w:rFonts w:ascii="Arial" w:hAnsi="Arial" w:cs="Arial"/>
                <w:sz w:val="20"/>
                <w:szCs w:val="20"/>
                <w:lang w:val="en"/>
              </w:rPr>
              <w:t>Instrument, system, site and component metadata file</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67AD3D13" w14:textId="77777777" w:rsidR="00BD15BE" w:rsidRDefault="00BD15BE">
            <w:pPr>
              <w:pStyle w:val="Default"/>
              <w:rPr>
                <w:rFonts w:ascii="Arial" w:hAnsi="Arial" w:cs="Arial"/>
                <w:sz w:val="20"/>
                <w:szCs w:val="20"/>
              </w:rPr>
            </w:pPr>
          </w:p>
        </w:tc>
      </w:tr>
      <w:tr w:rsidR="00BD15BE" w14:paraId="1C19A6F7"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17F74FED" w14:textId="77777777" w:rsidR="00BD15BE" w:rsidRDefault="005155BE">
            <w:pPr>
              <w:pStyle w:val="Default"/>
              <w:rPr>
                <w:rFonts w:ascii="Arial" w:hAnsi="Arial" w:cs="Arial"/>
                <w:sz w:val="20"/>
                <w:szCs w:val="20"/>
              </w:rPr>
            </w:pPr>
            <w:r>
              <w:rPr>
                <w:rFonts w:ascii="Arial" w:hAnsi="Arial" w:cs="Arial"/>
                <w:sz w:val="20"/>
                <w:szCs w:val="20"/>
              </w:rPr>
              <w:t>0</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05C1F5D1" w14:textId="77777777" w:rsidR="00BD15BE" w:rsidRDefault="00BD15BE">
            <w:pPr>
              <w:pStyle w:val="Default"/>
              <w:rPr>
                <w:rFonts w:ascii="Arial" w:hAnsi="Arial" w:cs="Arial"/>
                <w:sz w:val="20"/>
                <w:szCs w:val="20"/>
              </w:rPr>
            </w:pP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7D0007AC" w14:textId="77777777" w:rsidR="00BD15BE" w:rsidRDefault="005155BE">
            <w:pPr>
              <w:pStyle w:val="Default"/>
              <w:rPr>
                <w:rFonts w:ascii="Arial" w:hAnsi="Arial" w:cs="Arial"/>
                <w:sz w:val="20"/>
                <w:szCs w:val="20"/>
              </w:rPr>
            </w:pPr>
            <w:r>
              <w:rPr>
                <w:rFonts w:ascii="Arial" w:hAnsi="Arial" w:cs="Arial"/>
                <w:sz w:val="20"/>
                <w:szCs w:val="20"/>
              </w:rPr>
              <w:t>Raw instrument data from rugged PC</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05334CE5" w14:textId="77777777" w:rsidR="00BD15BE" w:rsidRDefault="005155BE">
            <w:pPr>
              <w:pStyle w:val="Default"/>
              <w:rPr>
                <w:rFonts w:ascii="Arial" w:hAnsi="Arial" w:cs="Arial"/>
                <w:sz w:val="20"/>
                <w:szCs w:val="20"/>
              </w:rPr>
            </w:pPr>
            <w:r>
              <w:rPr>
                <w:rFonts w:ascii="Arial" w:hAnsi="Arial" w:cs="Arial"/>
                <w:sz w:val="20"/>
                <w:szCs w:val="20"/>
              </w:rPr>
              <w:t>Defined in [RD-X]</w:t>
            </w:r>
          </w:p>
        </w:tc>
      </w:tr>
      <w:tr w:rsidR="00BD15BE" w14:paraId="13DB3B88"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1F2706EF" w14:textId="77777777" w:rsidR="00BD15BE" w:rsidRDefault="005155BE">
            <w:pPr>
              <w:pStyle w:val="Default"/>
              <w:rPr>
                <w:rFonts w:ascii="Arial" w:hAnsi="Arial" w:cs="Arial"/>
                <w:bCs/>
                <w:sz w:val="20"/>
                <w:szCs w:val="20"/>
                <w:lang w:val="en"/>
              </w:rPr>
            </w:pPr>
            <w:r>
              <w:rPr>
                <w:rFonts w:ascii="Arial" w:hAnsi="Arial" w:cs="Arial"/>
                <w:bCs/>
                <w:sz w:val="20"/>
                <w:szCs w:val="20"/>
              </w:rPr>
              <w:t>1</w:t>
            </w:r>
            <w:r>
              <w:rPr>
                <w:rFonts w:ascii="Arial" w:hAnsi="Arial" w:cs="Arial"/>
                <w:bCs/>
                <w:sz w:val="20"/>
                <w:szCs w:val="20"/>
                <w:lang w:val="en"/>
              </w:rPr>
              <w:t>a</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3741B0F4" w14:textId="77777777" w:rsidR="00BD15BE" w:rsidRDefault="005155BE">
            <w:pPr>
              <w:pStyle w:val="Default"/>
              <w:rPr>
                <w:rFonts w:ascii="Arial" w:hAnsi="Arial" w:cs="Arial"/>
                <w:sz w:val="20"/>
                <w:szCs w:val="20"/>
                <w:lang w:val="en"/>
              </w:rPr>
            </w:pPr>
            <w:r>
              <w:rPr>
                <w:rFonts w:ascii="Arial" w:hAnsi="Arial" w:cs="Arial"/>
                <w:sz w:val="20"/>
                <w:szCs w:val="20"/>
              </w:rPr>
              <w:t>RAD</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6E2E47F8" w14:textId="77777777" w:rsidR="00BD15BE" w:rsidRDefault="005155BE">
            <w:pPr>
              <w:pStyle w:val="Default"/>
              <w:rPr>
                <w:rFonts w:ascii="Arial" w:hAnsi="Arial" w:cs="Arial"/>
                <w:sz w:val="20"/>
                <w:szCs w:val="20"/>
              </w:rPr>
            </w:pPr>
            <w:r>
              <w:rPr>
                <w:rFonts w:ascii="Arial" w:hAnsi="Arial" w:cs="Arial"/>
                <w:sz w:val="20"/>
                <w:szCs w:val="20"/>
                <w:lang w:val="en"/>
              </w:rPr>
              <w:t>Quality checked r</w:t>
            </w:r>
            <w:proofErr w:type="spellStart"/>
            <w:r>
              <w:rPr>
                <w:rFonts w:ascii="Arial" w:hAnsi="Arial" w:cs="Arial"/>
                <w:sz w:val="20"/>
                <w:szCs w:val="20"/>
              </w:rPr>
              <w:t>adiance</w:t>
            </w:r>
            <w:proofErr w:type="spellEnd"/>
            <w:r>
              <w:rPr>
                <w:rFonts w:ascii="Arial" w:hAnsi="Arial" w:cs="Arial"/>
                <w:sz w:val="20"/>
                <w:szCs w:val="20"/>
              </w:rPr>
              <w:t xml:space="preserve"> data</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008BF24E" w14:textId="77777777" w:rsidR="00BD15BE" w:rsidRDefault="005155BE">
            <w:pPr>
              <w:pStyle w:val="Default"/>
              <w:rPr>
                <w:rFonts w:ascii="Arial" w:hAnsi="Arial" w:cs="Arial"/>
                <w:sz w:val="20"/>
                <w:szCs w:val="20"/>
              </w:rPr>
            </w:pPr>
            <w:r>
              <w:rPr>
                <w:rFonts w:ascii="Arial" w:hAnsi="Arial" w:cs="Arial"/>
                <w:sz w:val="20"/>
                <w:szCs w:val="20"/>
              </w:rPr>
              <w:t>File per sequence</w:t>
            </w:r>
          </w:p>
        </w:tc>
      </w:tr>
      <w:tr w:rsidR="00BD15BE" w14:paraId="6FD54577"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5C8795CA" w14:textId="77777777" w:rsidR="00BD15BE" w:rsidRDefault="00BD15BE">
            <w:pPr>
              <w:pStyle w:val="Default"/>
              <w:rPr>
                <w:rFonts w:ascii="Arial" w:hAnsi="Arial" w:cs="Arial"/>
                <w:b/>
                <w:bCs/>
                <w:sz w:val="20"/>
                <w:szCs w:val="20"/>
              </w:rPr>
            </w:pP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588A535D" w14:textId="77777777" w:rsidR="00BD15BE" w:rsidRDefault="005155BE">
            <w:pPr>
              <w:pStyle w:val="Default"/>
              <w:rPr>
                <w:rFonts w:ascii="Arial" w:hAnsi="Arial" w:cs="Arial"/>
                <w:sz w:val="20"/>
                <w:szCs w:val="20"/>
              </w:rPr>
            </w:pPr>
            <w:r>
              <w:rPr>
                <w:rFonts w:ascii="Arial" w:hAnsi="Arial" w:cs="Arial"/>
                <w:sz w:val="20"/>
                <w:szCs w:val="20"/>
              </w:rPr>
              <w:t>IRR</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4DAD0B60" w14:textId="77777777" w:rsidR="00BD15BE" w:rsidRDefault="005155BE">
            <w:pPr>
              <w:pStyle w:val="Default"/>
              <w:rPr>
                <w:rFonts w:ascii="Arial" w:hAnsi="Arial" w:cs="Arial"/>
                <w:sz w:val="20"/>
                <w:szCs w:val="20"/>
              </w:rPr>
            </w:pPr>
            <w:r>
              <w:rPr>
                <w:rFonts w:ascii="Arial" w:hAnsi="Arial" w:cs="Arial"/>
                <w:sz w:val="20"/>
                <w:szCs w:val="20"/>
                <w:lang w:val="en"/>
              </w:rPr>
              <w:t xml:space="preserve">Quality checked </w:t>
            </w:r>
            <w:proofErr w:type="spellStart"/>
            <w:r>
              <w:rPr>
                <w:rFonts w:ascii="Arial" w:hAnsi="Arial" w:cs="Arial"/>
                <w:sz w:val="20"/>
                <w:szCs w:val="20"/>
                <w:lang w:val="en"/>
              </w:rPr>
              <w:t>i</w:t>
            </w:r>
            <w:r>
              <w:rPr>
                <w:rFonts w:ascii="Arial" w:hAnsi="Arial" w:cs="Arial"/>
                <w:sz w:val="20"/>
                <w:szCs w:val="20"/>
              </w:rPr>
              <w:t>rradiance</w:t>
            </w:r>
            <w:proofErr w:type="spellEnd"/>
            <w:r>
              <w:rPr>
                <w:rFonts w:ascii="Arial" w:hAnsi="Arial" w:cs="Arial"/>
                <w:sz w:val="20"/>
                <w:szCs w:val="20"/>
              </w:rPr>
              <w:t xml:space="preserve"> data</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029A2DA2" w14:textId="77777777" w:rsidR="00BD15BE" w:rsidRDefault="005155BE">
            <w:pPr>
              <w:pStyle w:val="Default"/>
              <w:rPr>
                <w:rFonts w:ascii="Arial" w:hAnsi="Arial" w:cs="Arial"/>
                <w:sz w:val="20"/>
                <w:szCs w:val="20"/>
              </w:rPr>
            </w:pPr>
            <w:r>
              <w:rPr>
                <w:rFonts w:ascii="Arial" w:hAnsi="Arial" w:cs="Arial"/>
                <w:sz w:val="20"/>
                <w:szCs w:val="20"/>
              </w:rPr>
              <w:t>File per sequence</w:t>
            </w:r>
          </w:p>
        </w:tc>
      </w:tr>
      <w:tr w:rsidR="00BD15BE" w14:paraId="41A18F0F" w14:textId="77777777">
        <w:trPr>
          <w:trHeight w:val="308"/>
        </w:trPr>
        <w:tc>
          <w:tcPr>
            <w:tcW w:w="9039" w:type="dxa"/>
            <w:gridSpan w:val="4"/>
            <w:tcBorders>
              <w:top w:val="single" w:sz="4" w:space="0" w:color="95B3D7"/>
              <w:left w:val="single" w:sz="4" w:space="0" w:color="95B3D7"/>
              <w:bottom w:val="single" w:sz="4" w:space="0" w:color="95B3D7"/>
              <w:right w:val="single" w:sz="4" w:space="0" w:color="95B3D7"/>
            </w:tcBorders>
            <w:shd w:val="clear" w:color="auto" w:fill="C7D9F1" w:themeFill="text2" w:themeFillTint="32"/>
          </w:tcPr>
          <w:p w14:paraId="63D6C71D" w14:textId="77777777" w:rsidR="00BD15BE" w:rsidRDefault="005155BE">
            <w:pPr>
              <w:pStyle w:val="Default"/>
              <w:rPr>
                <w:rFonts w:ascii="Arial" w:hAnsi="Arial" w:cs="Arial"/>
                <w:i/>
                <w:iCs/>
                <w:sz w:val="20"/>
                <w:szCs w:val="20"/>
                <w:lang w:val="en"/>
              </w:rPr>
            </w:pPr>
            <w:r>
              <w:rPr>
                <w:rFonts w:ascii="Arial" w:hAnsi="Arial" w:cs="Arial"/>
                <w:i/>
                <w:iCs/>
                <w:sz w:val="20"/>
                <w:szCs w:val="20"/>
                <w:lang w:val="en"/>
              </w:rPr>
              <w:t>Water Network</w:t>
            </w:r>
          </w:p>
        </w:tc>
      </w:tr>
      <w:tr w:rsidR="00BD15BE" w14:paraId="7BBB9EB0"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6DF9FF06" w14:textId="77777777" w:rsidR="00BD15BE" w:rsidRDefault="005155BE">
            <w:pPr>
              <w:pStyle w:val="Default"/>
              <w:rPr>
                <w:rFonts w:ascii="Arial" w:hAnsi="Arial" w:cs="Arial"/>
                <w:b/>
                <w:bCs/>
                <w:sz w:val="20"/>
                <w:szCs w:val="20"/>
                <w:lang w:val="en"/>
              </w:rPr>
            </w:pPr>
            <w:r>
              <w:rPr>
                <w:rFonts w:ascii="Arial" w:hAnsi="Arial" w:cs="Arial"/>
                <w:sz w:val="20"/>
                <w:szCs w:val="20"/>
                <w:lang w:val="en"/>
              </w:rPr>
              <w:t>1b</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2AB97B72" w14:textId="77777777" w:rsidR="00BD15BE" w:rsidRDefault="005155BE">
            <w:pPr>
              <w:pStyle w:val="Default"/>
              <w:rPr>
                <w:rFonts w:ascii="Arial" w:hAnsi="Arial" w:cs="Arial"/>
                <w:sz w:val="20"/>
                <w:szCs w:val="20"/>
                <w:lang w:val="en"/>
              </w:rPr>
            </w:pPr>
            <w:r>
              <w:rPr>
                <w:rFonts w:ascii="Arial" w:hAnsi="Arial" w:cs="Arial"/>
                <w:sz w:val="20"/>
                <w:szCs w:val="20"/>
                <w:lang w:val="en"/>
              </w:rPr>
              <w:t>WLR</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28C19E68"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Downwelling quality checked radiance, upwelling quality checked radiance, water leaving radiance, downwelling irradiance, </w:t>
            </w:r>
            <w:proofErr w:type="spellStart"/>
            <w:r>
              <w:rPr>
                <w:rFonts w:ascii="Arial" w:hAnsi="Arial" w:cs="Arial"/>
                <w:sz w:val="20"/>
                <w:szCs w:val="20"/>
                <w:lang w:val="en"/>
              </w:rPr>
              <w:t>fresnel</w:t>
            </w:r>
            <w:proofErr w:type="spellEnd"/>
            <w:r>
              <w:rPr>
                <w:rFonts w:ascii="Arial" w:hAnsi="Arial" w:cs="Arial"/>
                <w:sz w:val="20"/>
                <w:szCs w:val="20"/>
                <w:lang w:val="en"/>
              </w:rPr>
              <w:t xml:space="preserve"> reflectance</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26E6B507" w14:textId="77777777" w:rsidR="00BD15BE" w:rsidRDefault="005155BE">
            <w:pPr>
              <w:pStyle w:val="Default"/>
              <w:rPr>
                <w:rFonts w:ascii="Arial" w:hAnsi="Arial" w:cs="Arial"/>
                <w:sz w:val="20"/>
                <w:szCs w:val="20"/>
              </w:rPr>
            </w:pPr>
            <w:r>
              <w:rPr>
                <w:rFonts w:ascii="Arial" w:hAnsi="Arial" w:cs="Arial"/>
                <w:sz w:val="20"/>
                <w:szCs w:val="20"/>
              </w:rPr>
              <w:t>File per sequence</w:t>
            </w:r>
          </w:p>
        </w:tc>
      </w:tr>
      <w:tr w:rsidR="00BD15BE" w14:paraId="17E03211"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67C3BB46" w14:textId="77777777" w:rsidR="00BD15BE" w:rsidRDefault="005155BE">
            <w:pPr>
              <w:pStyle w:val="Default"/>
              <w:rPr>
                <w:rFonts w:ascii="Arial" w:hAnsi="Arial" w:cs="Arial"/>
                <w:sz w:val="20"/>
                <w:szCs w:val="20"/>
                <w:lang w:val="en"/>
              </w:rPr>
            </w:pPr>
            <w:r>
              <w:rPr>
                <w:rFonts w:ascii="Arial" w:hAnsi="Arial" w:cs="Arial"/>
                <w:bCs/>
                <w:sz w:val="20"/>
                <w:szCs w:val="20"/>
              </w:rPr>
              <w:t>2a</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5AF457A7" w14:textId="77777777" w:rsidR="00BD15BE" w:rsidRDefault="005155BE">
            <w:pPr>
              <w:pStyle w:val="Default"/>
              <w:rPr>
                <w:rFonts w:ascii="Arial" w:hAnsi="Arial" w:cs="Arial"/>
                <w:sz w:val="20"/>
                <w:szCs w:val="20"/>
                <w:lang w:val="en"/>
              </w:rPr>
            </w:pPr>
            <w:r>
              <w:rPr>
                <w:rFonts w:ascii="Arial" w:hAnsi="Arial" w:cs="Arial"/>
                <w:sz w:val="20"/>
                <w:szCs w:val="20"/>
              </w:rPr>
              <w:t>REF</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6AD378BB" w14:textId="77777777" w:rsidR="00BD15BE" w:rsidRDefault="005155BE">
            <w:pPr>
              <w:pStyle w:val="Default"/>
              <w:rPr>
                <w:rFonts w:ascii="Arial" w:hAnsi="Arial" w:cs="Arial"/>
                <w:sz w:val="20"/>
                <w:szCs w:val="20"/>
                <w:lang w:val="en"/>
              </w:rPr>
            </w:pPr>
            <w:r>
              <w:rPr>
                <w:rFonts w:ascii="Arial" w:hAnsi="Arial" w:cs="Arial"/>
                <w:sz w:val="20"/>
                <w:szCs w:val="20"/>
              </w:rPr>
              <w:t xml:space="preserve">Surface reflectance </w:t>
            </w:r>
            <w:proofErr w:type="spellStart"/>
            <w:r>
              <w:rPr>
                <w:rFonts w:ascii="Arial" w:hAnsi="Arial" w:cs="Arial"/>
                <w:sz w:val="20"/>
                <w:szCs w:val="20"/>
              </w:rPr>
              <w:t>dat</w:t>
            </w:r>
            <w:proofErr w:type="spellEnd"/>
            <w:r>
              <w:rPr>
                <w:rFonts w:ascii="Arial" w:hAnsi="Arial" w:cs="Arial"/>
                <w:sz w:val="20"/>
                <w:szCs w:val="20"/>
                <w:lang w:val="en"/>
              </w:rPr>
              <w:t>a, Water reflectance not corrected for the NIR Similarity Spectrum (Ruddick et al., 2006) and normalized water leaving radiance</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4DCBA0AF" w14:textId="77777777" w:rsidR="00BD15BE" w:rsidRDefault="005155BE">
            <w:pPr>
              <w:pStyle w:val="Default"/>
              <w:rPr>
                <w:rFonts w:ascii="Arial" w:hAnsi="Arial" w:cs="Arial"/>
                <w:sz w:val="20"/>
                <w:szCs w:val="20"/>
              </w:rPr>
            </w:pPr>
            <w:r>
              <w:rPr>
                <w:rFonts w:ascii="Arial" w:hAnsi="Arial" w:cs="Arial"/>
                <w:sz w:val="20"/>
                <w:szCs w:val="20"/>
              </w:rPr>
              <w:t>File per sequence</w:t>
            </w:r>
          </w:p>
        </w:tc>
      </w:tr>
      <w:tr w:rsidR="00BD15BE" w14:paraId="47F4BB11" w14:textId="77777777">
        <w:trPr>
          <w:trHeight w:val="308"/>
        </w:trPr>
        <w:tc>
          <w:tcPr>
            <w:tcW w:w="9039" w:type="dxa"/>
            <w:gridSpan w:val="4"/>
            <w:tcBorders>
              <w:top w:val="single" w:sz="4" w:space="0" w:color="95B3D7"/>
              <w:left w:val="single" w:sz="4" w:space="0" w:color="95B3D7"/>
              <w:bottom w:val="single" w:sz="4" w:space="0" w:color="95B3D7"/>
              <w:right w:val="single" w:sz="4" w:space="0" w:color="95B3D7"/>
            </w:tcBorders>
            <w:shd w:val="clear" w:color="auto" w:fill="C7D9F1" w:themeFill="text2" w:themeFillTint="32"/>
          </w:tcPr>
          <w:p w14:paraId="0EED7D83" w14:textId="77777777" w:rsidR="00BD15BE" w:rsidRDefault="005155BE">
            <w:pPr>
              <w:pStyle w:val="Default"/>
              <w:rPr>
                <w:rFonts w:ascii="Arial" w:hAnsi="Arial" w:cs="Arial"/>
                <w:sz w:val="20"/>
                <w:szCs w:val="20"/>
              </w:rPr>
            </w:pPr>
            <w:r>
              <w:rPr>
                <w:rFonts w:ascii="Arial" w:hAnsi="Arial" w:cs="Arial"/>
                <w:sz w:val="20"/>
                <w:szCs w:val="20"/>
                <w:lang w:val="en"/>
              </w:rPr>
              <w:t>Land Network</w:t>
            </w:r>
          </w:p>
        </w:tc>
      </w:tr>
      <w:tr w:rsidR="008E0311" w14:paraId="6717F27C"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12B96906" w14:textId="77777777" w:rsidR="008E0311" w:rsidRDefault="008E0311" w:rsidP="008E0311">
            <w:pPr>
              <w:pStyle w:val="Default"/>
              <w:rPr>
                <w:rFonts w:ascii="Arial" w:hAnsi="Arial" w:cs="Arial"/>
                <w:sz w:val="20"/>
                <w:szCs w:val="20"/>
                <w:lang w:val="en"/>
              </w:rPr>
            </w:pPr>
            <w:r>
              <w:rPr>
                <w:rFonts w:ascii="Arial" w:hAnsi="Arial" w:cs="Arial"/>
                <w:sz w:val="20"/>
                <w:szCs w:val="20"/>
                <w:lang w:val="en"/>
              </w:rPr>
              <w:t>1b</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6DFEC998" w14:textId="4DCA4855" w:rsidR="008E0311" w:rsidRDefault="008E0311" w:rsidP="008E0311">
            <w:pPr>
              <w:pStyle w:val="Default"/>
              <w:rPr>
                <w:rFonts w:ascii="Arial" w:hAnsi="Arial" w:cs="Arial"/>
                <w:sz w:val="20"/>
                <w:szCs w:val="20"/>
                <w:lang w:val="en"/>
              </w:rPr>
            </w:pPr>
            <w:del w:id="214" w:author="Pieter de Vis" w:date="2020-04-30T10:57:00Z">
              <w:r w:rsidDel="00363159">
                <w:rPr>
                  <w:rFonts w:ascii="Arial" w:hAnsi="Arial" w:cs="Arial"/>
                  <w:sz w:val="20"/>
                  <w:szCs w:val="20"/>
                  <w:lang w:val="en"/>
                </w:rPr>
                <w:delText>RAD</w:delText>
              </w:r>
            </w:del>
            <w:ins w:id="215" w:author="Pieter de Vis" w:date="2020-04-30T11:11:00Z">
              <w:r w:rsidR="0069388E">
                <w:rPr>
                  <w:rFonts w:ascii="Arial" w:hAnsi="Arial" w:cs="Arial"/>
                  <w:sz w:val="20"/>
                  <w:szCs w:val="20"/>
                  <w:lang w:val="en"/>
                </w:rPr>
                <w:t>CRI</w:t>
              </w:r>
            </w:ins>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6288B1D2" w14:textId="0B9ADF54" w:rsidR="008E0311" w:rsidRDefault="00363159" w:rsidP="008E0311">
            <w:pPr>
              <w:pStyle w:val="Default"/>
              <w:rPr>
                <w:rFonts w:ascii="Arial" w:hAnsi="Arial" w:cs="Arial"/>
                <w:sz w:val="20"/>
                <w:szCs w:val="20"/>
                <w:lang w:val="en"/>
              </w:rPr>
            </w:pPr>
            <w:ins w:id="216" w:author="Pieter de Vis" w:date="2020-04-30T10:57:00Z">
              <w:r>
                <w:rPr>
                  <w:rFonts w:ascii="Arial" w:hAnsi="Arial" w:cs="Arial"/>
                  <w:sz w:val="20"/>
                  <w:szCs w:val="20"/>
                  <w:lang w:val="en"/>
                </w:rPr>
                <w:t xml:space="preserve">Coincident radiance and irradiance; I.e. </w:t>
              </w:r>
            </w:ins>
            <w:del w:id="217" w:author="Pieter de Vis" w:date="2020-04-30T10:57:00Z">
              <w:r w:rsidR="008E0311" w:rsidDel="00363159">
                <w:rPr>
                  <w:rFonts w:ascii="Arial" w:hAnsi="Arial" w:cs="Arial"/>
                  <w:sz w:val="20"/>
                  <w:szCs w:val="20"/>
                  <w:lang w:val="en"/>
                </w:rPr>
                <w:delText xml:space="preserve">Upwelling </w:delText>
              </w:r>
            </w:del>
            <w:r w:rsidR="008E0311">
              <w:rPr>
                <w:rFonts w:ascii="Arial" w:hAnsi="Arial" w:cs="Arial"/>
                <w:sz w:val="20"/>
                <w:szCs w:val="20"/>
                <w:lang w:val="en"/>
              </w:rPr>
              <w:t>quality checked</w:t>
            </w:r>
            <w:ins w:id="218" w:author="Pieter de Vis" w:date="2020-04-30T10:57:00Z">
              <w:r>
                <w:rPr>
                  <w:rFonts w:ascii="Arial" w:hAnsi="Arial" w:cs="Arial"/>
                  <w:sz w:val="20"/>
                  <w:szCs w:val="20"/>
                  <w:lang w:val="en"/>
                </w:rPr>
                <w:t xml:space="preserve"> upwelling</w:t>
              </w:r>
            </w:ins>
            <w:r w:rsidR="008E0311">
              <w:rPr>
                <w:rFonts w:ascii="Arial" w:hAnsi="Arial" w:cs="Arial"/>
                <w:sz w:val="20"/>
                <w:szCs w:val="20"/>
                <w:lang w:val="en"/>
              </w:rPr>
              <w:t xml:space="preserve"> radiance</w:t>
            </w:r>
            <w:ins w:id="219" w:author="Pieter de Vis" w:date="2020-04-29T11:12:00Z">
              <w:r w:rsidR="008E0311">
                <w:rPr>
                  <w:rFonts w:ascii="Arial" w:hAnsi="Arial" w:cs="Arial"/>
                  <w:sz w:val="20"/>
                  <w:szCs w:val="20"/>
                  <w:lang w:val="en"/>
                </w:rPr>
                <w:t xml:space="preserve"> and</w:t>
              </w:r>
            </w:ins>
            <w:ins w:id="220" w:author="Pieter de Vis" w:date="2020-04-30T10:57:00Z">
              <w:r>
                <w:rPr>
                  <w:rFonts w:ascii="Arial" w:hAnsi="Arial" w:cs="Arial"/>
                  <w:sz w:val="20"/>
                  <w:szCs w:val="20"/>
                  <w:lang w:val="en"/>
                </w:rPr>
                <w:t xml:space="preserve"> downwelling</w:t>
              </w:r>
            </w:ins>
            <w:ins w:id="221" w:author="Pieter de Vis" w:date="2020-04-29T11:12:00Z">
              <w:r w:rsidR="008E0311">
                <w:rPr>
                  <w:rFonts w:ascii="Arial" w:hAnsi="Arial" w:cs="Arial"/>
                  <w:sz w:val="20"/>
                  <w:szCs w:val="20"/>
                  <w:lang w:val="en"/>
                </w:rPr>
                <w:t xml:space="preserve"> irradiance, </w:t>
              </w:r>
              <w:r w:rsidR="008E0311" w:rsidRPr="008E0311">
                <w:rPr>
                  <w:rFonts w:ascii="Arial" w:hAnsi="Arial" w:cs="Arial"/>
                  <w:sz w:val="20"/>
                  <w:szCs w:val="20"/>
                  <w:lang w:val="en"/>
                </w:rPr>
                <w:t xml:space="preserve">interpolated to a coincident </w:t>
              </w:r>
              <w:proofErr w:type="gramStart"/>
              <w:r w:rsidR="008E0311" w:rsidRPr="008E0311">
                <w:rPr>
                  <w:rFonts w:ascii="Arial" w:hAnsi="Arial" w:cs="Arial"/>
                  <w:sz w:val="20"/>
                  <w:szCs w:val="20"/>
                  <w:lang w:val="en"/>
                </w:rPr>
                <w:t>time-stamp</w:t>
              </w:r>
            </w:ins>
            <w:proofErr w:type="gramEnd"/>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311AAAD1" w14:textId="24FB1048" w:rsidR="008E0311" w:rsidRDefault="008E0311" w:rsidP="008E0311">
            <w:pPr>
              <w:pStyle w:val="Default"/>
              <w:rPr>
                <w:rFonts w:ascii="Arial" w:hAnsi="Arial" w:cs="Arial"/>
                <w:sz w:val="20"/>
                <w:szCs w:val="20"/>
              </w:rPr>
            </w:pPr>
            <w:ins w:id="222" w:author="Pieter de Vis" w:date="2020-04-29T11:13:00Z">
              <w:r>
                <w:rPr>
                  <w:rFonts w:ascii="Arial" w:hAnsi="Arial" w:cs="Arial"/>
                  <w:sz w:val="20"/>
                  <w:szCs w:val="20"/>
                </w:rPr>
                <w:t>File per sequence</w:t>
              </w:r>
            </w:ins>
          </w:p>
        </w:tc>
      </w:tr>
      <w:tr w:rsidR="008E0311" w14:paraId="11817A91" w14:textId="77777777">
        <w:trPr>
          <w:trHeight w:val="308"/>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1CBE61BB" w14:textId="77777777" w:rsidR="008E0311" w:rsidRDefault="008E0311" w:rsidP="008E0311">
            <w:pPr>
              <w:pStyle w:val="Default"/>
              <w:rPr>
                <w:rFonts w:ascii="Arial" w:hAnsi="Arial" w:cs="Arial"/>
                <w:bCs/>
                <w:sz w:val="20"/>
                <w:szCs w:val="20"/>
              </w:rPr>
            </w:pPr>
            <w:r>
              <w:rPr>
                <w:rFonts w:ascii="Arial" w:hAnsi="Arial" w:cs="Arial"/>
                <w:bCs/>
                <w:sz w:val="20"/>
                <w:szCs w:val="20"/>
              </w:rPr>
              <w:t>2a</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4EB7FEE0" w14:textId="77777777" w:rsidR="008E0311" w:rsidRDefault="008E0311" w:rsidP="008E0311">
            <w:pPr>
              <w:pStyle w:val="Default"/>
              <w:rPr>
                <w:rFonts w:ascii="Arial" w:hAnsi="Arial" w:cs="Arial"/>
                <w:sz w:val="20"/>
                <w:szCs w:val="20"/>
              </w:rPr>
            </w:pPr>
            <w:r>
              <w:rPr>
                <w:rFonts w:ascii="Arial" w:hAnsi="Arial" w:cs="Arial"/>
                <w:sz w:val="20"/>
                <w:szCs w:val="20"/>
              </w:rPr>
              <w:t>REF</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03B9BD35" w14:textId="68DDF0A8" w:rsidR="008E0311" w:rsidRDefault="008E0311" w:rsidP="008E0311">
            <w:pPr>
              <w:pStyle w:val="Default"/>
              <w:rPr>
                <w:rFonts w:ascii="Arial" w:hAnsi="Arial" w:cs="Arial"/>
                <w:sz w:val="20"/>
                <w:szCs w:val="20"/>
                <w:lang w:val="en"/>
              </w:rPr>
            </w:pPr>
            <w:r>
              <w:rPr>
                <w:rFonts w:ascii="Arial" w:hAnsi="Arial" w:cs="Arial"/>
                <w:sz w:val="20"/>
                <w:szCs w:val="20"/>
              </w:rPr>
              <w:t>Surface reflectance data</w:t>
            </w:r>
            <w:r>
              <w:rPr>
                <w:rFonts w:ascii="Arial" w:hAnsi="Arial" w:cs="Arial"/>
                <w:sz w:val="20"/>
                <w:szCs w:val="20"/>
                <w:lang w:val="en"/>
              </w:rPr>
              <w:t xml:space="preserve"> </w:t>
            </w:r>
            <w:del w:id="223" w:author="Pieter de Vis" w:date="2020-04-29T11:13:00Z">
              <w:r w:rsidDel="008E0311">
                <w:rPr>
                  <w:rFonts w:ascii="Arial" w:hAnsi="Arial" w:cs="Arial"/>
                  <w:sz w:val="20"/>
                  <w:szCs w:val="20"/>
                  <w:lang w:val="en"/>
                </w:rPr>
                <w:delText>(or water leaving reflectance for the Water Network)</w:delText>
              </w:r>
            </w:del>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079C47F7" w14:textId="77777777" w:rsidR="008E0311" w:rsidRDefault="008E0311" w:rsidP="008E0311">
            <w:pPr>
              <w:pStyle w:val="Default"/>
              <w:rPr>
                <w:rFonts w:ascii="Arial" w:hAnsi="Arial" w:cs="Arial"/>
                <w:sz w:val="20"/>
                <w:szCs w:val="20"/>
              </w:rPr>
            </w:pPr>
            <w:r>
              <w:rPr>
                <w:rFonts w:ascii="Arial" w:hAnsi="Arial" w:cs="Arial"/>
                <w:sz w:val="20"/>
                <w:szCs w:val="20"/>
              </w:rPr>
              <w:t>File per sequence</w:t>
            </w:r>
          </w:p>
        </w:tc>
      </w:tr>
      <w:tr w:rsidR="008E0311" w14:paraId="4F151373" w14:textId="77777777">
        <w:trPr>
          <w:trHeight w:val="90"/>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2F47CA1E" w14:textId="77777777" w:rsidR="008E0311" w:rsidRDefault="008E0311" w:rsidP="008E0311">
            <w:pPr>
              <w:pStyle w:val="Default"/>
              <w:rPr>
                <w:rFonts w:ascii="Arial" w:hAnsi="Arial" w:cs="Arial"/>
                <w:bCs/>
                <w:sz w:val="20"/>
                <w:szCs w:val="20"/>
              </w:rPr>
            </w:pPr>
            <w:r>
              <w:rPr>
                <w:rFonts w:ascii="Arial" w:hAnsi="Arial" w:cs="Arial"/>
                <w:bCs/>
                <w:sz w:val="20"/>
                <w:szCs w:val="20"/>
              </w:rPr>
              <w:t>2b</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7021B8A3" w14:textId="6B0AFFA6" w:rsidR="008E0311" w:rsidRDefault="008E0311" w:rsidP="008E0311">
            <w:pPr>
              <w:pStyle w:val="Default"/>
              <w:rPr>
                <w:rFonts w:ascii="Arial" w:hAnsi="Arial" w:cs="Arial"/>
                <w:sz w:val="20"/>
                <w:szCs w:val="20"/>
                <w:lang w:val="en"/>
              </w:rPr>
            </w:pPr>
            <w:commentRangeStart w:id="224"/>
            <w:commentRangeStart w:id="225"/>
            <w:del w:id="226" w:author="Pieter de Vis" w:date="2020-04-30T15:06:00Z">
              <w:r w:rsidDel="00B87A06">
                <w:rPr>
                  <w:rFonts w:ascii="Arial" w:hAnsi="Arial" w:cs="Arial"/>
                  <w:sz w:val="20"/>
                  <w:szCs w:val="20"/>
                </w:rPr>
                <w:delText>REFD</w:delText>
              </w:r>
              <w:commentRangeEnd w:id="224"/>
              <w:r w:rsidDel="00B87A06">
                <w:rPr>
                  <w:rFonts w:ascii="Arial" w:hAnsi="Arial" w:cs="Arial"/>
                  <w:sz w:val="20"/>
                  <w:szCs w:val="20"/>
                </w:rPr>
                <w:commentReference w:id="224"/>
              </w:r>
              <w:commentRangeEnd w:id="225"/>
              <w:r w:rsidR="004A1EA5" w:rsidDel="00B87A06">
                <w:rPr>
                  <w:rStyle w:val="CommentReference"/>
                  <w:rFonts w:ascii="Arial" w:hAnsi="Arial" w:cs="DejaVu Sans"/>
                  <w:color w:val="00000A"/>
                </w:rPr>
                <w:commentReference w:id="225"/>
              </w:r>
            </w:del>
            <w:ins w:id="227" w:author="Pieter de Vis" w:date="2020-04-30T15:06:00Z">
              <w:r w:rsidR="00B87A06">
                <w:rPr>
                  <w:rFonts w:ascii="Arial" w:hAnsi="Arial" w:cs="Arial"/>
                  <w:sz w:val="20"/>
                  <w:szCs w:val="20"/>
                </w:rPr>
                <w:t>ISR</w:t>
              </w:r>
            </w:ins>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3B7D1F7B" w14:textId="77777777" w:rsidR="008E0311" w:rsidRDefault="008E0311" w:rsidP="008E0311">
            <w:pPr>
              <w:pStyle w:val="Default"/>
              <w:rPr>
                <w:rFonts w:ascii="Arial" w:hAnsi="Arial" w:cs="Arial"/>
                <w:sz w:val="20"/>
                <w:szCs w:val="20"/>
                <w:lang w:val="en"/>
              </w:rPr>
            </w:pPr>
            <w:r>
              <w:rPr>
                <w:rFonts w:ascii="Arial" w:hAnsi="Arial" w:cs="Arial"/>
                <w:sz w:val="20"/>
                <w:szCs w:val="20"/>
              </w:rPr>
              <w:t>Temporally interpolated surface reflectance data</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4A2D835B" w14:textId="77777777" w:rsidR="008E0311" w:rsidRDefault="008E0311" w:rsidP="008E0311">
            <w:pPr>
              <w:pStyle w:val="Default"/>
              <w:rPr>
                <w:rFonts w:ascii="Arial" w:hAnsi="Arial" w:cs="Arial"/>
                <w:sz w:val="20"/>
                <w:szCs w:val="20"/>
              </w:rPr>
            </w:pPr>
            <w:r>
              <w:rPr>
                <w:rFonts w:ascii="Arial" w:hAnsi="Arial" w:cs="Arial"/>
                <w:sz w:val="20"/>
                <w:szCs w:val="20"/>
              </w:rPr>
              <w:t>File per day</w:t>
            </w:r>
          </w:p>
        </w:tc>
      </w:tr>
      <w:tr w:rsidR="008E0311" w14:paraId="3E057F1E" w14:textId="77777777">
        <w:trPr>
          <w:trHeight w:val="90"/>
        </w:trPr>
        <w:tc>
          <w:tcPr>
            <w:tcW w:w="9039" w:type="dxa"/>
            <w:gridSpan w:val="4"/>
            <w:tcBorders>
              <w:top w:val="single" w:sz="4" w:space="0" w:color="95B3D7"/>
              <w:left w:val="single" w:sz="4" w:space="0" w:color="95B3D7"/>
              <w:bottom w:val="single" w:sz="4" w:space="0" w:color="95B3D7"/>
              <w:right w:val="single" w:sz="4" w:space="0" w:color="95B3D7"/>
            </w:tcBorders>
            <w:shd w:val="clear" w:color="auto" w:fill="auto"/>
          </w:tcPr>
          <w:p w14:paraId="7697F100" w14:textId="77777777" w:rsidR="008E0311" w:rsidRDefault="008E0311" w:rsidP="008E0311">
            <w:pPr>
              <w:pStyle w:val="Default"/>
              <w:rPr>
                <w:rFonts w:ascii="Arial" w:hAnsi="Arial" w:cs="Arial"/>
                <w:i/>
                <w:iCs/>
                <w:color w:val="000000" w:themeColor="text1"/>
                <w:sz w:val="20"/>
                <w:szCs w:val="20"/>
                <w:lang w:val="en"/>
              </w:rPr>
            </w:pPr>
            <w:r>
              <w:rPr>
                <w:rFonts w:ascii="Arial" w:hAnsi="Arial" w:cs="Arial"/>
                <w:i/>
                <w:iCs/>
                <w:color w:val="000000" w:themeColor="text1"/>
                <w:sz w:val="20"/>
                <w:szCs w:val="20"/>
                <w:lang w:val="en"/>
              </w:rPr>
              <w:t>To be confirmed - possible future update</w:t>
            </w:r>
          </w:p>
        </w:tc>
      </w:tr>
      <w:tr w:rsidR="008E0311" w14:paraId="419E66E3" w14:textId="77777777">
        <w:trPr>
          <w:trHeight w:val="90"/>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73EA6DF3" w14:textId="77777777" w:rsidR="008E0311" w:rsidRDefault="008E0311" w:rsidP="008E0311">
            <w:pPr>
              <w:pStyle w:val="Default"/>
              <w:rPr>
                <w:rFonts w:ascii="Arial" w:hAnsi="Arial" w:cs="Arial"/>
                <w:bCs/>
                <w:i/>
                <w:iCs/>
                <w:color w:val="000000" w:themeColor="text1"/>
                <w:sz w:val="20"/>
                <w:szCs w:val="20"/>
                <w:lang w:val="en"/>
              </w:rPr>
            </w:pPr>
            <w:r>
              <w:rPr>
                <w:rFonts w:ascii="Arial" w:hAnsi="Arial" w:cs="Arial"/>
                <w:bCs/>
                <w:i/>
                <w:iCs/>
                <w:color w:val="000000" w:themeColor="text1"/>
                <w:sz w:val="20"/>
                <w:szCs w:val="20"/>
                <w:lang w:val="en"/>
              </w:rPr>
              <w:t>3</w:t>
            </w: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0388EB22" w14:textId="77777777" w:rsidR="008E0311" w:rsidRDefault="008E0311" w:rsidP="008E0311">
            <w:pPr>
              <w:pStyle w:val="Default"/>
              <w:rPr>
                <w:rFonts w:ascii="Arial" w:hAnsi="Arial" w:cs="Arial"/>
                <w:i/>
                <w:iCs/>
                <w:color w:val="000000" w:themeColor="text1"/>
                <w:sz w:val="20"/>
                <w:szCs w:val="20"/>
                <w:lang w:val="en"/>
              </w:rPr>
            </w:pPr>
            <w:r>
              <w:rPr>
                <w:rFonts w:ascii="Arial" w:hAnsi="Arial" w:cs="Arial"/>
                <w:i/>
                <w:iCs/>
                <w:color w:val="000000" w:themeColor="text1"/>
                <w:sz w:val="20"/>
                <w:szCs w:val="20"/>
                <w:lang w:val="en"/>
              </w:rPr>
              <w:t>REF</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36B12189" w14:textId="77777777" w:rsidR="008E0311" w:rsidRDefault="008E0311" w:rsidP="008E0311">
            <w:pPr>
              <w:pStyle w:val="Default"/>
              <w:rPr>
                <w:rFonts w:ascii="Arial" w:hAnsi="Arial" w:cs="Arial"/>
                <w:i/>
                <w:iCs/>
                <w:color w:val="000000" w:themeColor="text1"/>
                <w:sz w:val="20"/>
                <w:szCs w:val="20"/>
                <w:lang w:val="en"/>
              </w:rPr>
            </w:pPr>
            <w:r>
              <w:rPr>
                <w:rFonts w:ascii="Arial" w:hAnsi="Arial" w:cs="Arial"/>
                <w:i/>
                <w:iCs/>
                <w:color w:val="000000" w:themeColor="text1"/>
                <w:sz w:val="20"/>
                <w:szCs w:val="20"/>
                <w:lang w:val="en"/>
              </w:rPr>
              <w:t>Reflectance data from Water 2a and Land 2b over a given time period</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446068B9" w14:textId="77777777" w:rsidR="008E0311" w:rsidRDefault="008E0311" w:rsidP="008E0311">
            <w:pPr>
              <w:pStyle w:val="Default"/>
              <w:rPr>
                <w:rFonts w:ascii="Arial" w:hAnsi="Arial" w:cs="Arial"/>
                <w:i/>
                <w:iCs/>
                <w:color w:val="000000" w:themeColor="text1"/>
                <w:sz w:val="20"/>
                <w:szCs w:val="20"/>
                <w:lang w:val="en"/>
              </w:rPr>
            </w:pPr>
            <w:r>
              <w:rPr>
                <w:rFonts w:ascii="Arial" w:hAnsi="Arial" w:cs="Arial"/>
                <w:i/>
                <w:iCs/>
                <w:color w:val="000000" w:themeColor="text1"/>
                <w:sz w:val="20"/>
                <w:szCs w:val="20"/>
                <w:lang w:val="en"/>
              </w:rPr>
              <w:t>File between start and end date</w:t>
            </w:r>
          </w:p>
        </w:tc>
      </w:tr>
      <w:tr w:rsidR="008E0311" w14:paraId="7361A42A" w14:textId="77777777">
        <w:trPr>
          <w:trHeight w:val="90"/>
        </w:trPr>
        <w:tc>
          <w:tcPr>
            <w:tcW w:w="1209" w:type="dxa"/>
            <w:tcBorders>
              <w:top w:val="single" w:sz="4" w:space="0" w:color="95B3D7"/>
              <w:left w:val="single" w:sz="4" w:space="0" w:color="95B3D7"/>
              <w:bottom w:val="single" w:sz="4" w:space="0" w:color="95B3D7"/>
              <w:right w:val="single" w:sz="4" w:space="0" w:color="95B3D7"/>
            </w:tcBorders>
            <w:shd w:val="clear" w:color="auto" w:fill="auto"/>
          </w:tcPr>
          <w:p w14:paraId="74DDD898" w14:textId="77777777" w:rsidR="008E0311" w:rsidRDefault="008E0311" w:rsidP="008E0311">
            <w:pPr>
              <w:pStyle w:val="Default"/>
              <w:rPr>
                <w:rFonts w:ascii="Arial" w:hAnsi="Arial" w:cs="Arial"/>
                <w:bCs/>
                <w:i/>
                <w:iCs/>
                <w:color w:val="000000" w:themeColor="text1"/>
                <w:sz w:val="20"/>
                <w:szCs w:val="20"/>
                <w:lang w:val="en"/>
              </w:rPr>
            </w:pPr>
          </w:p>
        </w:tc>
        <w:tc>
          <w:tcPr>
            <w:tcW w:w="1451" w:type="dxa"/>
            <w:tcBorders>
              <w:top w:val="single" w:sz="4" w:space="0" w:color="95B3D7"/>
              <w:left w:val="single" w:sz="4" w:space="0" w:color="95B3D7"/>
              <w:bottom w:val="single" w:sz="4" w:space="0" w:color="95B3D7"/>
              <w:right w:val="single" w:sz="4" w:space="0" w:color="95B3D7"/>
            </w:tcBorders>
            <w:shd w:val="clear" w:color="auto" w:fill="auto"/>
          </w:tcPr>
          <w:p w14:paraId="7DCB4004" w14:textId="77777777" w:rsidR="008E0311" w:rsidRDefault="008E0311" w:rsidP="008E0311">
            <w:pPr>
              <w:pStyle w:val="Default"/>
              <w:rPr>
                <w:rFonts w:ascii="Arial" w:hAnsi="Arial" w:cs="Arial"/>
                <w:i/>
                <w:iCs/>
                <w:color w:val="000000" w:themeColor="text1"/>
                <w:sz w:val="20"/>
                <w:szCs w:val="20"/>
                <w:lang w:val="en"/>
              </w:rPr>
            </w:pPr>
            <w:r>
              <w:rPr>
                <w:rFonts w:ascii="Arial" w:hAnsi="Arial" w:cs="Arial"/>
                <w:i/>
                <w:iCs/>
                <w:color w:val="000000" w:themeColor="text1"/>
                <w:sz w:val="20"/>
                <w:szCs w:val="20"/>
                <w:lang w:val="en"/>
              </w:rPr>
              <w:t>NLW</w:t>
            </w:r>
          </w:p>
        </w:tc>
        <w:tc>
          <w:tcPr>
            <w:tcW w:w="4394" w:type="dxa"/>
            <w:tcBorders>
              <w:top w:val="single" w:sz="4" w:space="0" w:color="95B3D7"/>
              <w:left w:val="single" w:sz="4" w:space="0" w:color="95B3D7"/>
              <w:bottom w:val="single" w:sz="4" w:space="0" w:color="95B3D7"/>
              <w:right w:val="single" w:sz="4" w:space="0" w:color="95B3D7"/>
            </w:tcBorders>
            <w:shd w:val="clear" w:color="auto" w:fill="auto"/>
          </w:tcPr>
          <w:p w14:paraId="7963E2F2" w14:textId="77777777" w:rsidR="008E0311" w:rsidRDefault="008E0311" w:rsidP="008E0311">
            <w:pPr>
              <w:pStyle w:val="Default"/>
              <w:rPr>
                <w:rFonts w:ascii="Arial" w:hAnsi="Arial" w:cs="Arial"/>
                <w:i/>
                <w:iCs/>
                <w:color w:val="000000" w:themeColor="text1"/>
                <w:sz w:val="20"/>
                <w:szCs w:val="20"/>
                <w:lang w:val="en"/>
              </w:rPr>
            </w:pPr>
            <w:r>
              <w:rPr>
                <w:rFonts w:ascii="Arial" w:hAnsi="Arial" w:cs="Arial"/>
                <w:i/>
                <w:iCs/>
                <w:color w:val="000000" w:themeColor="text1"/>
                <w:sz w:val="20"/>
                <w:szCs w:val="20"/>
                <w:lang w:val="en"/>
              </w:rPr>
              <w:t>Normalized water leaving radiance over a given time period</w:t>
            </w:r>
          </w:p>
        </w:tc>
        <w:tc>
          <w:tcPr>
            <w:tcW w:w="1985" w:type="dxa"/>
            <w:tcBorders>
              <w:top w:val="single" w:sz="4" w:space="0" w:color="95B3D7"/>
              <w:left w:val="single" w:sz="4" w:space="0" w:color="95B3D7"/>
              <w:bottom w:val="single" w:sz="4" w:space="0" w:color="95B3D7"/>
              <w:right w:val="single" w:sz="4" w:space="0" w:color="95B3D7"/>
            </w:tcBorders>
            <w:shd w:val="clear" w:color="auto" w:fill="auto"/>
          </w:tcPr>
          <w:p w14:paraId="080643BF" w14:textId="77777777" w:rsidR="008E0311" w:rsidRDefault="008E0311" w:rsidP="008E0311">
            <w:pPr>
              <w:pStyle w:val="Default"/>
              <w:rPr>
                <w:rFonts w:ascii="Arial" w:hAnsi="Arial" w:cs="Arial"/>
                <w:i/>
                <w:iCs/>
                <w:color w:val="000000" w:themeColor="text1"/>
                <w:sz w:val="20"/>
                <w:szCs w:val="20"/>
                <w:lang w:val="en"/>
              </w:rPr>
            </w:pPr>
            <w:r>
              <w:rPr>
                <w:rFonts w:ascii="Arial" w:hAnsi="Arial" w:cs="Arial"/>
                <w:i/>
                <w:iCs/>
                <w:color w:val="000000" w:themeColor="text1"/>
                <w:sz w:val="20"/>
                <w:szCs w:val="20"/>
                <w:lang w:val="en"/>
              </w:rPr>
              <w:t>File between start and end date</w:t>
            </w:r>
          </w:p>
        </w:tc>
      </w:tr>
    </w:tbl>
    <w:p w14:paraId="03E3DECA" w14:textId="77777777" w:rsidR="00BD15BE" w:rsidRDefault="005155BE">
      <w:pPr>
        <w:pStyle w:val="Heading1"/>
        <w:numPr>
          <w:ilvl w:val="0"/>
          <w:numId w:val="2"/>
        </w:numPr>
        <w:spacing w:before="0" w:after="240"/>
      </w:pPr>
      <w:bookmarkStart w:id="228" w:name="_Toc500042119"/>
      <w:bookmarkStart w:id="229" w:name="_Toc83916959"/>
      <w:r>
        <w:lastRenderedPageBreak/>
        <w:t>Product Conventions</w:t>
      </w:r>
      <w:bookmarkEnd w:id="228"/>
      <w:bookmarkEnd w:id="229"/>
    </w:p>
    <w:p w14:paraId="57E6A4DA" w14:textId="77777777" w:rsidR="00BD15BE" w:rsidRDefault="005155BE">
      <w:r>
        <w:t>This section defines the various conventions that apply to the Hypernets data product, including the product file naming convention.</w:t>
      </w:r>
    </w:p>
    <w:p w14:paraId="464F253F" w14:textId="77777777" w:rsidR="00BD15BE" w:rsidRDefault="005155BE">
      <w:pPr>
        <w:pStyle w:val="Heading2"/>
        <w:numPr>
          <w:ilvl w:val="1"/>
          <w:numId w:val="2"/>
        </w:numPr>
      </w:pPr>
      <w:bookmarkStart w:id="230" w:name="_Toc668298869"/>
      <w:bookmarkStart w:id="231" w:name="_Toc141850712"/>
      <w:r>
        <w:t>Product file format</w:t>
      </w:r>
      <w:bookmarkEnd w:id="230"/>
      <w:bookmarkEnd w:id="231"/>
    </w:p>
    <w:p w14:paraId="6554CADC" w14:textId="0B771107" w:rsidR="00BD15BE" w:rsidRDefault="005155BE">
      <w:pPr>
        <w:spacing w:before="240"/>
      </w:pPr>
      <w:r>
        <w:t xml:space="preserve">Files shall be in the </w:t>
      </w:r>
      <w:proofErr w:type="spellStart"/>
      <w:r>
        <w:t>NetCDF</w:t>
      </w:r>
      <w:proofErr w:type="spellEnd"/>
      <w:r>
        <w:t xml:space="preserve"> CF-convention version </w:t>
      </w:r>
      <w:commentRangeStart w:id="232"/>
      <w:commentRangeStart w:id="233"/>
      <w:r>
        <w:t>1.</w:t>
      </w:r>
      <w:ins w:id="234" w:author="Pieter de Vis" w:date="2020-04-29T12:36:00Z">
        <w:r w:rsidR="0053599B">
          <w:t>8</w:t>
        </w:r>
      </w:ins>
      <w:del w:id="235" w:author="Pieter de Vis" w:date="2020-04-29T12:36:00Z">
        <w:r w:rsidDel="0053599B">
          <w:delText>6</w:delText>
        </w:r>
        <w:commentRangeEnd w:id="232"/>
        <w:r w:rsidDel="0053599B">
          <w:commentReference w:id="232"/>
        </w:r>
        <w:commentRangeEnd w:id="233"/>
        <w:r w:rsidR="0053599B" w:rsidDel="0053599B">
          <w:rPr>
            <w:rStyle w:val="CommentReference"/>
          </w:rPr>
          <w:commentReference w:id="233"/>
        </w:r>
      </w:del>
      <w:r>
        <w:t xml:space="preserve"> format.</w:t>
      </w:r>
    </w:p>
    <w:p w14:paraId="2949D1D4" w14:textId="77777777" w:rsidR="00BD15BE" w:rsidRDefault="005155BE">
      <w:pPr>
        <w:pStyle w:val="Heading2"/>
        <w:numPr>
          <w:ilvl w:val="1"/>
          <w:numId w:val="2"/>
        </w:numPr>
        <w:spacing w:line="480" w:lineRule="auto"/>
      </w:pPr>
      <w:bookmarkStart w:id="236" w:name="_Toc2125940226"/>
      <w:bookmarkStart w:id="237" w:name="_Toc989415860"/>
      <w:r>
        <w:t>Network naming conventions</w:t>
      </w:r>
      <w:bookmarkEnd w:id="236"/>
      <w:bookmarkEnd w:id="237"/>
    </w:p>
    <w:p w14:paraId="10037F32" w14:textId="77777777" w:rsidR="00BD15BE" w:rsidRDefault="005155BE">
      <w:r>
        <w:t xml:space="preserve">Hypernets products may derive from either the Land or Water network, the abbreviations for these are contained in </w:t>
      </w:r>
      <w:r>
        <w:fldChar w:fldCharType="begin"/>
      </w:r>
      <w:r>
        <w:instrText>REF _Ref31815957 \h</w:instrText>
      </w:r>
      <w:r>
        <w:fldChar w:fldCharType="separate"/>
      </w:r>
      <w:r>
        <w:t>Table 3</w:t>
      </w:r>
      <w:r>
        <w:fldChar w:fldCharType="end"/>
      </w:r>
      <w:r>
        <w:t>.</w:t>
      </w:r>
    </w:p>
    <w:p w14:paraId="71336396" w14:textId="77777777" w:rsidR="00BD15BE" w:rsidRDefault="005155BE">
      <w:pPr>
        <w:pStyle w:val="Caption"/>
        <w:keepNext/>
      </w:pPr>
      <w:bookmarkStart w:id="238" w:name="_Ref31815957"/>
      <w:r>
        <w:t xml:space="preserve">Table </w:t>
      </w:r>
      <w:r>
        <w:fldChar w:fldCharType="begin"/>
      </w:r>
      <w:r>
        <w:instrText>SEQ Table \* ARABIC</w:instrText>
      </w:r>
      <w:r>
        <w:fldChar w:fldCharType="separate"/>
      </w:r>
      <w:r>
        <w:t>3</w:t>
      </w:r>
      <w:r>
        <w:fldChar w:fldCharType="end"/>
      </w:r>
      <w:bookmarkStart w:id="239" w:name="_Toc238798723"/>
      <w:bookmarkEnd w:id="238"/>
      <w:r>
        <w:t xml:space="preserve"> – Product network naming conventions</w:t>
      </w:r>
      <w:bookmarkEnd w:id="239"/>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6663"/>
      </w:tblGrid>
      <w:tr w:rsidR="00BD15BE" w14:paraId="6B73F330"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5B805F7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Abbreviated Name</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Pr>
          <w:p w14:paraId="66DA9AD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Product Type</w:t>
            </w:r>
          </w:p>
        </w:tc>
      </w:tr>
      <w:tr w:rsidR="00BD15BE" w14:paraId="05CE96A2"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5A456FA6" w14:textId="77777777" w:rsidR="00BD15BE" w:rsidRDefault="005155BE">
            <w:pPr>
              <w:pStyle w:val="Default"/>
              <w:rPr>
                <w:rFonts w:ascii="Arial" w:hAnsi="Arial" w:cs="Arial"/>
                <w:bCs/>
                <w:sz w:val="20"/>
                <w:szCs w:val="20"/>
              </w:rPr>
            </w:pPr>
            <w:r>
              <w:rPr>
                <w:rFonts w:ascii="Arial" w:hAnsi="Arial" w:cs="Arial"/>
                <w:bCs/>
                <w:sz w:val="20"/>
                <w:szCs w:val="20"/>
              </w:rPr>
              <w:t>L</w:t>
            </w:r>
          </w:p>
        </w:tc>
        <w:tc>
          <w:tcPr>
            <w:tcW w:w="6663" w:type="dxa"/>
            <w:tcBorders>
              <w:top w:val="single" w:sz="4" w:space="0" w:color="95B3D7"/>
              <w:left w:val="single" w:sz="4" w:space="0" w:color="95B3D7"/>
              <w:bottom w:val="single" w:sz="4" w:space="0" w:color="95B3D7"/>
              <w:right w:val="single" w:sz="4" w:space="0" w:color="95B3D7"/>
            </w:tcBorders>
            <w:shd w:val="clear" w:color="auto" w:fill="DBE5F1"/>
          </w:tcPr>
          <w:p w14:paraId="34D90CD8" w14:textId="77777777" w:rsidR="00BD15BE" w:rsidRDefault="005155BE">
            <w:pPr>
              <w:pStyle w:val="Default"/>
              <w:rPr>
                <w:rFonts w:ascii="Arial" w:hAnsi="Arial" w:cs="Arial"/>
                <w:sz w:val="20"/>
                <w:szCs w:val="20"/>
              </w:rPr>
            </w:pPr>
            <w:r>
              <w:rPr>
                <w:rFonts w:ascii="Arial" w:hAnsi="Arial" w:cs="Arial"/>
                <w:sz w:val="20"/>
                <w:szCs w:val="20"/>
              </w:rPr>
              <w:t>Land network</w:t>
            </w:r>
          </w:p>
        </w:tc>
      </w:tr>
      <w:tr w:rsidR="00BD15BE" w14:paraId="2E6E8F6E"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175885C" w14:textId="77777777" w:rsidR="00BD15BE" w:rsidRDefault="005155BE">
            <w:pPr>
              <w:pStyle w:val="Default"/>
              <w:rPr>
                <w:rFonts w:ascii="Arial" w:hAnsi="Arial" w:cs="Arial"/>
                <w:sz w:val="20"/>
                <w:szCs w:val="20"/>
              </w:rPr>
            </w:pPr>
            <w:r>
              <w:rPr>
                <w:rFonts w:ascii="Arial" w:hAnsi="Arial" w:cs="Arial"/>
                <w:sz w:val="20"/>
                <w:szCs w:val="20"/>
              </w:rPr>
              <w:t>W</w:t>
            </w:r>
          </w:p>
        </w:tc>
        <w:tc>
          <w:tcPr>
            <w:tcW w:w="6663" w:type="dxa"/>
            <w:tcBorders>
              <w:top w:val="single" w:sz="4" w:space="0" w:color="95B3D7"/>
              <w:left w:val="single" w:sz="4" w:space="0" w:color="95B3D7"/>
              <w:bottom w:val="single" w:sz="4" w:space="0" w:color="95B3D7"/>
              <w:right w:val="single" w:sz="4" w:space="0" w:color="95B3D7"/>
            </w:tcBorders>
            <w:shd w:val="clear" w:color="auto" w:fill="auto"/>
          </w:tcPr>
          <w:p w14:paraId="74FD2482" w14:textId="77777777" w:rsidR="00BD15BE" w:rsidRDefault="005155BE">
            <w:pPr>
              <w:pStyle w:val="Default"/>
              <w:rPr>
                <w:rFonts w:ascii="Arial" w:hAnsi="Arial" w:cs="Arial"/>
                <w:sz w:val="20"/>
                <w:szCs w:val="20"/>
              </w:rPr>
            </w:pPr>
            <w:r>
              <w:rPr>
                <w:rFonts w:ascii="Arial" w:hAnsi="Arial" w:cs="Arial"/>
                <w:sz w:val="20"/>
                <w:szCs w:val="20"/>
              </w:rPr>
              <w:t>Water network</w:t>
            </w:r>
          </w:p>
        </w:tc>
      </w:tr>
    </w:tbl>
    <w:p w14:paraId="628140B5" w14:textId="77777777" w:rsidR="00BD15BE" w:rsidRDefault="005155BE">
      <w:pPr>
        <w:pStyle w:val="Heading2"/>
        <w:numPr>
          <w:ilvl w:val="1"/>
          <w:numId w:val="2"/>
        </w:numPr>
        <w:spacing w:line="480" w:lineRule="auto"/>
      </w:pPr>
      <w:bookmarkStart w:id="240" w:name="_Toc475578644"/>
      <w:bookmarkStart w:id="241" w:name="_Toc2136317134"/>
      <w:r>
        <w:t>Site name conventions</w:t>
      </w:r>
      <w:bookmarkEnd w:id="240"/>
      <w:bookmarkEnd w:id="241"/>
    </w:p>
    <w:p w14:paraId="139C401D" w14:textId="77777777" w:rsidR="00BD15BE" w:rsidRDefault="005155BE">
      <w:r>
        <w:fldChar w:fldCharType="begin"/>
      </w:r>
      <w:r>
        <w:instrText>REF _Ref14795049 \h</w:instrText>
      </w:r>
      <w:r>
        <w:fldChar w:fldCharType="separate"/>
      </w:r>
      <w:r>
        <w:t>Table 4</w:t>
      </w:r>
      <w:r>
        <w:fldChar w:fldCharType="end"/>
      </w:r>
      <w:r>
        <w:t xml:space="preserve"> defines the </w:t>
      </w:r>
      <w:commentRangeStart w:id="242"/>
      <w:r>
        <w:t xml:space="preserve">abbreviated name convention </w:t>
      </w:r>
      <w:commentRangeEnd w:id="242"/>
      <w:r>
        <w:commentReference w:id="242"/>
      </w:r>
      <w:r>
        <w:t>applicable to the individual Hypernets sites.</w:t>
      </w:r>
    </w:p>
    <w:p w14:paraId="7C58F9B4" w14:textId="77777777" w:rsidR="00BD15BE" w:rsidRDefault="005155BE">
      <w:pPr>
        <w:pStyle w:val="Caption"/>
        <w:keepNext/>
      </w:pPr>
      <w:bookmarkStart w:id="243" w:name="_Ref14795049"/>
      <w:r>
        <w:t xml:space="preserve">Table </w:t>
      </w:r>
      <w:r>
        <w:fldChar w:fldCharType="begin"/>
      </w:r>
      <w:r>
        <w:instrText>SEQ Table \* ARABIC</w:instrText>
      </w:r>
      <w:r>
        <w:fldChar w:fldCharType="separate"/>
      </w:r>
      <w:r>
        <w:t>4</w:t>
      </w:r>
      <w:r>
        <w:fldChar w:fldCharType="end"/>
      </w:r>
      <w:bookmarkStart w:id="244" w:name="_Toc1582838394"/>
      <w:bookmarkEnd w:id="243"/>
      <w:r>
        <w:t xml:space="preserve"> – Site name conventions</w:t>
      </w:r>
      <w:bookmarkEnd w:id="244"/>
    </w:p>
    <w:tbl>
      <w:tblPr>
        <w:tblW w:w="9296"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1"/>
        <w:gridCol w:w="6495"/>
      </w:tblGrid>
      <w:tr w:rsidR="00BD15BE" w14:paraId="175C8388" w14:textId="77777777">
        <w:trPr>
          <w:trHeight w:val="326"/>
        </w:trPr>
        <w:tc>
          <w:tcPr>
            <w:tcW w:w="2801" w:type="dxa"/>
            <w:tcBorders>
              <w:top w:val="single" w:sz="4" w:space="0" w:color="4F81BD"/>
              <w:left w:val="single" w:sz="4" w:space="0" w:color="4F81BD"/>
              <w:bottom w:val="single" w:sz="4" w:space="0" w:color="4F81BD"/>
              <w:right w:val="single" w:sz="4" w:space="0" w:color="4F81BD"/>
            </w:tcBorders>
            <w:shd w:val="clear" w:color="auto" w:fill="4F81BD"/>
          </w:tcPr>
          <w:p w14:paraId="7C705D3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Abbreviated Name</w:t>
            </w:r>
          </w:p>
        </w:tc>
        <w:tc>
          <w:tcPr>
            <w:tcW w:w="6495" w:type="dxa"/>
            <w:tcBorders>
              <w:top w:val="single" w:sz="4" w:space="0" w:color="4F81BD"/>
              <w:left w:val="single" w:sz="4" w:space="0" w:color="4F81BD"/>
              <w:bottom w:val="single" w:sz="4" w:space="0" w:color="4F81BD"/>
              <w:right w:val="single" w:sz="4" w:space="0" w:color="4F81BD"/>
            </w:tcBorders>
            <w:shd w:val="clear" w:color="auto" w:fill="4F81BD"/>
          </w:tcPr>
          <w:p w14:paraId="7DB4ACF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Site Name</w:t>
            </w:r>
          </w:p>
        </w:tc>
      </w:tr>
      <w:tr w:rsidR="00BD15BE" w14:paraId="4180E6E4" w14:textId="77777777">
        <w:trPr>
          <w:trHeight w:val="308"/>
        </w:trPr>
        <w:tc>
          <w:tcPr>
            <w:tcW w:w="2801" w:type="dxa"/>
            <w:tcBorders>
              <w:top w:val="single" w:sz="4" w:space="0" w:color="95B3D7"/>
              <w:left w:val="single" w:sz="4" w:space="0" w:color="95B3D7"/>
              <w:bottom w:val="single" w:sz="4" w:space="0" w:color="95B3D7"/>
              <w:right w:val="single" w:sz="4" w:space="0" w:color="95B3D7"/>
            </w:tcBorders>
            <w:shd w:val="clear" w:color="auto" w:fill="DBE5F1"/>
          </w:tcPr>
          <w:p w14:paraId="532EBF5D" w14:textId="77777777" w:rsidR="00BD15BE" w:rsidRDefault="005155BE">
            <w:pPr>
              <w:pStyle w:val="Default"/>
              <w:rPr>
                <w:rFonts w:ascii="Arial" w:hAnsi="Arial" w:cs="Arial"/>
                <w:bCs/>
                <w:sz w:val="20"/>
                <w:szCs w:val="20"/>
              </w:rPr>
            </w:pPr>
            <w:r>
              <w:rPr>
                <w:rFonts w:ascii="Arial" w:hAnsi="Arial" w:cs="Arial"/>
                <w:bCs/>
                <w:sz w:val="20"/>
                <w:szCs w:val="20"/>
              </w:rPr>
              <w:t>GBNA</w:t>
            </w:r>
          </w:p>
        </w:tc>
        <w:tc>
          <w:tcPr>
            <w:tcW w:w="6495" w:type="dxa"/>
            <w:tcBorders>
              <w:top w:val="single" w:sz="4" w:space="0" w:color="95B3D7"/>
              <w:left w:val="single" w:sz="4" w:space="0" w:color="95B3D7"/>
              <w:bottom w:val="single" w:sz="4" w:space="0" w:color="95B3D7"/>
              <w:right w:val="single" w:sz="4" w:space="0" w:color="95B3D7"/>
            </w:tcBorders>
            <w:shd w:val="clear" w:color="auto" w:fill="DBE5F1"/>
          </w:tcPr>
          <w:p w14:paraId="43702D26" w14:textId="77777777" w:rsidR="00BD15BE" w:rsidRDefault="005155BE">
            <w:pPr>
              <w:pStyle w:val="Default"/>
              <w:rPr>
                <w:rFonts w:ascii="Arial" w:hAnsi="Arial" w:cs="Arial"/>
                <w:sz w:val="20"/>
                <w:szCs w:val="20"/>
              </w:rPr>
            </w:pPr>
            <w:proofErr w:type="spellStart"/>
            <w:r>
              <w:rPr>
                <w:rFonts w:ascii="Arial" w:hAnsi="Arial" w:cs="Arial"/>
                <w:sz w:val="20"/>
                <w:szCs w:val="20"/>
              </w:rPr>
              <w:t>Gobabeb</w:t>
            </w:r>
            <w:proofErr w:type="spellEnd"/>
            <w:r>
              <w:rPr>
                <w:rFonts w:ascii="Arial" w:hAnsi="Arial" w:cs="Arial"/>
                <w:sz w:val="20"/>
                <w:szCs w:val="20"/>
              </w:rPr>
              <w:t>, Namibia</w:t>
            </w:r>
          </w:p>
        </w:tc>
      </w:tr>
      <w:tr w:rsidR="00BD15BE" w14:paraId="634300E7" w14:textId="77777777">
        <w:trPr>
          <w:trHeight w:val="308"/>
        </w:trPr>
        <w:tc>
          <w:tcPr>
            <w:tcW w:w="2801" w:type="dxa"/>
            <w:tcBorders>
              <w:top w:val="single" w:sz="4" w:space="0" w:color="95B3D7"/>
              <w:left w:val="single" w:sz="4" w:space="0" w:color="95B3D7"/>
              <w:bottom w:val="single" w:sz="4" w:space="0" w:color="95B3D7"/>
              <w:right w:val="single" w:sz="4" w:space="0" w:color="95B3D7"/>
            </w:tcBorders>
            <w:shd w:val="clear" w:color="auto" w:fill="auto"/>
          </w:tcPr>
          <w:p w14:paraId="09269BBD" w14:textId="77777777" w:rsidR="00BD15BE" w:rsidRDefault="005155BE">
            <w:pPr>
              <w:pStyle w:val="Default"/>
              <w:rPr>
                <w:rFonts w:ascii="Arial" w:hAnsi="Arial" w:cs="Arial"/>
                <w:bCs/>
                <w:sz w:val="20"/>
                <w:szCs w:val="20"/>
              </w:rPr>
            </w:pPr>
            <w:r>
              <w:rPr>
                <w:rFonts w:ascii="Arial" w:hAnsi="Arial" w:cs="Arial"/>
                <w:bCs/>
                <w:sz w:val="20"/>
                <w:szCs w:val="20"/>
              </w:rPr>
              <w:t>WYUK</w:t>
            </w:r>
          </w:p>
        </w:tc>
        <w:tc>
          <w:tcPr>
            <w:tcW w:w="6495" w:type="dxa"/>
            <w:tcBorders>
              <w:top w:val="single" w:sz="4" w:space="0" w:color="95B3D7"/>
              <w:left w:val="single" w:sz="4" w:space="0" w:color="95B3D7"/>
              <w:bottom w:val="single" w:sz="4" w:space="0" w:color="95B3D7"/>
              <w:right w:val="single" w:sz="4" w:space="0" w:color="95B3D7"/>
            </w:tcBorders>
            <w:shd w:val="clear" w:color="auto" w:fill="auto"/>
          </w:tcPr>
          <w:p w14:paraId="29314C25" w14:textId="77777777" w:rsidR="00BD15BE" w:rsidRDefault="005155BE">
            <w:pPr>
              <w:pStyle w:val="Default"/>
              <w:rPr>
                <w:rFonts w:ascii="Arial" w:hAnsi="Arial" w:cs="Arial"/>
                <w:sz w:val="20"/>
                <w:szCs w:val="20"/>
              </w:rPr>
            </w:pPr>
            <w:proofErr w:type="spellStart"/>
            <w:r>
              <w:rPr>
                <w:rFonts w:ascii="Arial" w:hAnsi="Arial" w:cs="Arial"/>
                <w:sz w:val="20"/>
                <w:szCs w:val="20"/>
              </w:rPr>
              <w:t>Wytham</w:t>
            </w:r>
            <w:proofErr w:type="spellEnd"/>
            <w:r>
              <w:rPr>
                <w:rFonts w:ascii="Arial" w:hAnsi="Arial" w:cs="Arial"/>
                <w:sz w:val="20"/>
                <w:szCs w:val="20"/>
              </w:rPr>
              <w:t xml:space="preserve"> Woods, </w:t>
            </w:r>
            <w:proofErr w:type="spellStart"/>
            <w:r>
              <w:rPr>
                <w:rFonts w:ascii="Arial" w:hAnsi="Arial" w:cs="Arial"/>
                <w:sz w:val="20"/>
                <w:szCs w:val="20"/>
              </w:rPr>
              <w:t>Untied</w:t>
            </w:r>
            <w:proofErr w:type="spellEnd"/>
            <w:r>
              <w:rPr>
                <w:rFonts w:ascii="Arial" w:hAnsi="Arial" w:cs="Arial"/>
                <w:sz w:val="20"/>
                <w:szCs w:val="20"/>
              </w:rPr>
              <w:t xml:space="preserve"> Kingdom</w:t>
            </w:r>
          </w:p>
        </w:tc>
      </w:tr>
      <w:tr w:rsidR="00BD15BE" w14:paraId="7D56F0FD" w14:textId="77777777">
        <w:trPr>
          <w:trHeight w:val="308"/>
        </w:trPr>
        <w:tc>
          <w:tcPr>
            <w:tcW w:w="2801" w:type="dxa"/>
            <w:tcBorders>
              <w:top w:val="single" w:sz="4" w:space="0" w:color="95B3D7"/>
              <w:left w:val="single" w:sz="4" w:space="0" w:color="95B3D7"/>
              <w:bottom w:val="single" w:sz="4" w:space="0" w:color="95B3D7"/>
              <w:right w:val="single" w:sz="4" w:space="0" w:color="95B3D7"/>
            </w:tcBorders>
            <w:shd w:val="clear" w:color="auto" w:fill="auto"/>
          </w:tcPr>
          <w:p w14:paraId="1C86997A" w14:textId="77777777" w:rsidR="00BD15BE" w:rsidRDefault="005155BE">
            <w:pPr>
              <w:pStyle w:val="Default"/>
              <w:rPr>
                <w:rFonts w:ascii="Arial" w:hAnsi="Arial" w:cs="Arial"/>
                <w:bCs/>
                <w:sz w:val="20"/>
                <w:szCs w:val="20"/>
                <w:lang w:val="en"/>
              </w:rPr>
            </w:pPr>
            <w:r>
              <w:rPr>
                <w:rFonts w:ascii="Arial" w:hAnsi="Arial" w:cs="Arial"/>
                <w:bCs/>
                <w:sz w:val="20"/>
                <w:szCs w:val="20"/>
                <w:lang w:val="en"/>
              </w:rPr>
              <w:t>BSBE</w:t>
            </w:r>
          </w:p>
        </w:tc>
        <w:tc>
          <w:tcPr>
            <w:tcW w:w="6495" w:type="dxa"/>
            <w:tcBorders>
              <w:top w:val="single" w:sz="4" w:space="0" w:color="95B3D7"/>
              <w:left w:val="single" w:sz="4" w:space="0" w:color="95B3D7"/>
              <w:bottom w:val="single" w:sz="4" w:space="0" w:color="95B3D7"/>
              <w:right w:val="single" w:sz="4" w:space="0" w:color="95B3D7"/>
            </w:tcBorders>
            <w:shd w:val="clear" w:color="auto" w:fill="auto"/>
          </w:tcPr>
          <w:p w14:paraId="72BAA4F3"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Blankaart</w:t>
            </w:r>
            <w:proofErr w:type="spellEnd"/>
            <w:r>
              <w:rPr>
                <w:rFonts w:ascii="Arial" w:hAnsi="Arial" w:cs="Arial"/>
                <w:sz w:val="20"/>
                <w:szCs w:val="20"/>
                <w:lang w:val="en"/>
              </w:rPr>
              <w:t xml:space="preserve"> South, Belgium</w:t>
            </w:r>
          </w:p>
        </w:tc>
      </w:tr>
      <w:tr w:rsidR="00BD15BE" w14:paraId="5FB23144" w14:textId="77777777">
        <w:trPr>
          <w:trHeight w:val="308"/>
        </w:trPr>
        <w:tc>
          <w:tcPr>
            <w:tcW w:w="2801" w:type="dxa"/>
            <w:tcBorders>
              <w:top w:val="single" w:sz="4" w:space="0" w:color="95B3D7"/>
              <w:left w:val="single" w:sz="4" w:space="0" w:color="95B3D7"/>
              <w:bottom w:val="single" w:sz="4" w:space="0" w:color="95B3D7"/>
              <w:right w:val="single" w:sz="4" w:space="0" w:color="95B3D7"/>
            </w:tcBorders>
            <w:shd w:val="clear" w:color="auto" w:fill="auto"/>
          </w:tcPr>
          <w:p w14:paraId="0B681DB6" w14:textId="77777777" w:rsidR="00BD15BE" w:rsidRDefault="005155BE">
            <w:pPr>
              <w:pStyle w:val="Default"/>
              <w:rPr>
                <w:rFonts w:ascii="Arial" w:hAnsi="Arial" w:cs="Arial"/>
                <w:bCs/>
                <w:sz w:val="20"/>
                <w:szCs w:val="20"/>
                <w:lang w:val="en"/>
              </w:rPr>
            </w:pPr>
            <w:r>
              <w:rPr>
                <w:rFonts w:ascii="Arial" w:hAnsi="Arial" w:cs="Arial"/>
                <w:bCs/>
                <w:sz w:val="20"/>
                <w:szCs w:val="20"/>
                <w:lang w:val="en"/>
              </w:rPr>
              <w:t>TCBE</w:t>
            </w:r>
          </w:p>
        </w:tc>
        <w:tc>
          <w:tcPr>
            <w:tcW w:w="6495" w:type="dxa"/>
            <w:tcBorders>
              <w:top w:val="single" w:sz="4" w:space="0" w:color="95B3D7"/>
              <w:left w:val="single" w:sz="4" w:space="0" w:color="95B3D7"/>
              <w:bottom w:val="single" w:sz="4" w:space="0" w:color="95B3D7"/>
              <w:right w:val="single" w:sz="4" w:space="0" w:color="95B3D7"/>
            </w:tcBorders>
            <w:shd w:val="clear" w:color="auto" w:fill="auto"/>
          </w:tcPr>
          <w:p w14:paraId="34489613" w14:textId="77777777" w:rsidR="00BD15BE" w:rsidRDefault="005155BE">
            <w:pPr>
              <w:pStyle w:val="Default"/>
              <w:rPr>
                <w:rFonts w:ascii="Arial" w:hAnsi="Arial" w:cs="Arial"/>
                <w:sz w:val="20"/>
                <w:szCs w:val="20"/>
                <w:lang w:val="en"/>
              </w:rPr>
            </w:pPr>
            <w:r>
              <w:rPr>
                <w:rFonts w:ascii="Arial" w:hAnsi="Arial" w:cs="Arial"/>
                <w:sz w:val="20"/>
                <w:szCs w:val="20"/>
                <w:lang w:val="en"/>
              </w:rPr>
              <w:t>Thornton-C, Belgium</w:t>
            </w:r>
          </w:p>
        </w:tc>
      </w:tr>
      <w:tr w:rsidR="00BD15BE" w14:paraId="166CD0BC" w14:textId="77777777">
        <w:trPr>
          <w:trHeight w:val="308"/>
        </w:trPr>
        <w:tc>
          <w:tcPr>
            <w:tcW w:w="2801" w:type="dxa"/>
            <w:tcBorders>
              <w:top w:val="single" w:sz="4" w:space="0" w:color="95B3D7"/>
              <w:left w:val="single" w:sz="4" w:space="0" w:color="95B3D7"/>
              <w:bottom w:val="single" w:sz="4" w:space="0" w:color="95B3D7"/>
              <w:right w:val="single" w:sz="4" w:space="0" w:color="95B3D7"/>
            </w:tcBorders>
            <w:shd w:val="clear" w:color="auto" w:fill="DBE5F1"/>
          </w:tcPr>
          <w:p w14:paraId="5218D9CA" w14:textId="77777777" w:rsidR="00BD15BE" w:rsidRDefault="005155BE">
            <w:pPr>
              <w:pStyle w:val="Default"/>
              <w:rPr>
                <w:rFonts w:ascii="Arial" w:hAnsi="Arial" w:cs="Arial"/>
                <w:bCs/>
                <w:sz w:val="20"/>
                <w:szCs w:val="20"/>
              </w:rPr>
            </w:pPr>
            <w:r>
              <w:rPr>
                <w:rFonts w:ascii="Arial" w:hAnsi="Arial" w:cs="Arial"/>
                <w:bCs/>
                <w:sz w:val="20"/>
                <w:szCs w:val="20"/>
              </w:rPr>
              <w:t>…</w:t>
            </w:r>
          </w:p>
        </w:tc>
        <w:tc>
          <w:tcPr>
            <w:tcW w:w="6495" w:type="dxa"/>
            <w:tcBorders>
              <w:top w:val="single" w:sz="4" w:space="0" w:color="95B3D7"/>
              <w:left w:val="single" w:sz="4" w:space="0" w:color="95B3D7"/>
              <w:bottom w:val="single" w:sz="4" w:space="0" w:color="95B3D7"/>
              <w:right w:val="single" w:sz="4" w:space="0" w:color="95B3D7"/>
            </w:tcBorders>
            <w:shd w:val="clear" w:color="auto" w:fill="DBE5F1"/>
          </w:tcPr>
          <w:p w14:paraId="1E67FD4A" w14:textId="77777777" w:rsidR="00BD15BE" w:rsidRDefault="00BD15BE">
            <w:pPr>
              <w:pStyle w:val="Default"/>
              <w:rPr>
                <w:rFonts w:ascii="Arial" w:hAnsi="Arial" w:cs="Arial"/>
                <w:sz w:val="20"/>
                <w:szCs w:val="20"/>
              </w:rPr>
            </w:pPr>
          </w:p>
        </w:tc>
      </w:tr>
    </w:tbl>
    <w:p w14:paraId="67906F65" w14:textId="77777777" w:rsidR="00BD15BE" w:rsidRDefault="005155BE">
      <w:pPr>
        <w:pStyle w:val="Heading2"/>
        <w:numPr>
          <w:ilvl w:val="1"/>
          <w:numId w:val="2"/>
        </w:numPr>
        <w:spacing w:line="480" w:lineRule="auto"/>
      </w:pPr>
      <w:bookmarkStart w:id="245" w:name="_Hlk14795346"/>
      <w:bookmarkStart w:id="246" w:name="_Toc829831480"/>
      <w:bookmarkStart w:id="247" w:name="_Toc230088920"/>
      <w:bookmarkEnd w:id="245"/>
      <w:r>
        <w:t>Filename convention</w:t>
      </w:r>
      <w:bookmarkEnd w:id="246"/>
      <w:bookmarkEnd w:id="247"/>
    </w:p>
    <w:p w14:paraId="2B0E7140" w14:textId="77777777" w:rsidR="00BD15BE" w:rsidRDefault="005155BE">
      <w:r>
        <w:t xml:space="preserve">This section specifies the file naming convention that applies to </w:t>
      </w:r>
      <w:r>
        <w:rPr>
          <w:lang w:val="en"/>
        </w:rPr>
        <w:t xml:space="preserve">Hypernets </w:t>
      </w:r>
      <w:r>
        <w:t xml:space="preserve">data files. This naming convention is intended to allow the unique identification of all product files and summarise the contents. </w:t>
      </w:r>
    </w:p>
    <w:p w14:paraId="641B6BE1" w14:textId="77777777" w:rsidR="00BD15BE" w:rsidRDefault="005155BE">
      <w:r>
        <w:t>The file name is composed of a defined sequence of data fields, separated by an underscore in the following way:</w:t>
      </w:r>
    </w:p>
    <w:p w14:paraId="0B068975" w14:textId="77777777" w:rsidR="00BD15BE" w:rsidRDefault="005155BE">
      <w:r>
        <w:rPr>
          <w:lang w:val="en"/>
        </w:rPr>
        <w:t>SYTEM</w:t>
      </w:r>
      <w:r>
        <w:t>_NETWORK_SITE_</w:t>
      </w:r>
      <w:r>
        <w:rPr>
          <w:lang w:val="en"/>
        </w:rPr>
        <w:t>LEVEL_</w:t>
      </w:r>
      <w:r>
        <w:t>TYPE_DATETIME_VERSION.nc</w:t>
      </w:r>
    </w:p>
    <w:p w14:paraId="14D40481" w14:textId="77777777" w:rsidR="00BD15BE" w:rsidRDefault="005155BE">
      <w:pPr>
        <w:rPr>
          <w:highlight w:val="yellow"/>
          <w:lang w:val="en"/>
        </w:rPr>
      </w:pPr>
      <w:r>
        <w:rPr>
          <w:highlight w:val="yellow"/>
          <w:lang w:val="en"/>
        </w:rPr>
        <w:t xml:space="preserve">For the calibration files the file name is similar except that it includes the </w:t>
      </w:r>
      <w:proofErr w:type="spellStart"/>
      <w:r>
        <w:rPr>
          <w:highlight w:val="yellow"/>
          <w:lang w:val="en"/>
        </w:rPr>
        <w:t>system_id</w:t>
      </w:r>
      <w:proofErr w:type="spellEnd"/>
      <w:r>
        <w:rPr>
          <w:highlight w:val="yellow"/>
          <w:lang w:val="en"/>
        </w:rPr>
        <w:t xml:space="preserve"> and the date and time of the calibration.</w:t>
      </w:r>
    </w:p>
    <w:p w14:paraId="24BD88C7" w14:textId="77777777" w:rsidR="00BD15BE" w:rsidRDefault="005155BE">
      <w:pPr>
        <w:rPr>
          <w:highlight w:val="yellow"/>
        </w:rPr>
      </w:pPr>
      <w:r>
        <w:rPr>
          <w:highlight w:val="yellow"/>
          <w:lang w:val="en"/>
        </w:rPr>
        <w:lastRenderedPageBreak/>
        <w:t>SYTEM</w:t>
      </w:r>
      <w:r>
        <w:rPr>
          <w:highlight w:val="yellow"/>
        </w:rPr>
        <w:t>_NETWORK_</w:t>
      </w:r>
      <w:r>
        <w:rPr>
          <w:highlight w:val="yellow"/>
          <w:lang w:val="en"/>
        </w:rPr>
        <w:t>SYSTEMID</w:t>
      </w:r>
      <w:r>
        <w:rPr>
          <w:highlight w:val="yellow"/>
        </w:rPr>
        <w:t>_</w:t>
      </w:r>
      <w:r>
        <w:rPr>
          <w:highlight w:val="yellow"/>
          <w:lang w:val="en"/>
        </w:rPr>
        <w:t>TYPE_CALIBRATION</w:t>
      </w:r>
      <w:r>
        <w:rPr>
          <w:highlight w:val="yellow"/>
        </w:rPr>
        <w:t>DATETIME_VERSION.nc</w:t>
      </w:r>
    </w:p>
    <w:p w14:paraId="163511D0" w14:textId="77777777" w:rsidR="00BD15BE" w:rsidRDefault="005155BE">
      <w:r>
        <w:t xml:space="preserve">The files are stored in the </w:t>
      </w:r>
      <w:proofErr w:type="spellStart"/>
      <w:r>
        <w:t>NetCDF</w:t>
      </w:r>
      <w:proofErr w:type="spellEnd"/>
      <w:r>
        <w:t xml:space="preserve"> data format and so have the extension “.</w:t>
      </w:r>
      <w:proofErr w:type="spellStart"/>
      <w:r>
        <w:t>nc</w:t>
      </w:r>
      <w:proofErr w:type="spellEnd"/>
      <w:r>
        <w:t>”</w:t>
      </w:r>
      <w:r>
        <w:rPr>
          <w:lang w:val="en"/>
        </w:rPr>
        <w:t xml:space="preserve"> (except for the RGB images taken during the measurements by the instrument)</w:t>
      </w:r>
      <w:r>
        <w:t xml:space="preserve">. The definition of the data fields and their allowed contents is described in </w:t>
      </w:r>
      <w:r>
        <w:fldChar w:fldCharType="begin"/>
      </w:r>
      <w:r>
        <w:instrText>REF _Ref14794260 \h</w:instrText>
      </w:r>
      <w:r>
        <w:fldChar w:fldCharType="separate"/>
      </w:r>
      <w:r>
        <w:t>Table 5</w:t>
      </w:r>
      <w:r>
        <w:fldChar w:fldCharType="end"/>
      </w:r>
      <w:r>
        <w:t>.</w:t>
      </w:r>
    </w:p>
    <w:p w14:paraId="0CF91209" w14:textId="77777777" w:rsidR="00BD15BE" w:rsidRDefault="005155BE">
      <w:pPr>
        <w:pStyle w:val="Caption"/>
        <w:keepNext/>
      </w:pPr>
      <w:bookmarkStart w:id="248" w:name="_Ref14794260"/>
      <w:r>
        <w:t xml:space="preserve">Table </w:t>
      </w:r>
      <w:r>
        <w:fldChar w:fldCharType="begin"/>
      </w:r>
      <w:r>
        <w:instrText>SEQ Table \* ARABIC</w:instrText>
      </w:r>
      <w:r>
        <w:fldChar w:fldCharType="separate"/>
      </w:r>
      <w:r>
        <w:t>5</w:t>
      </w:r>
      <w:r>
        <w:fldChar w:fldCharType="end"/>
      </w:r>
      <w:bookmarkStart w:id="249" w:name="_Toc253366130"/>
      <w:bookmarkEnd w:id="248"/>
      <w:r>
        <w:t xml:space="preserve"> – File naming convention data fields</w:t>
      </w:r>
      <w:bookmarkEnd w:id="249"/>
    </w:p>
    <w:tbl>
      <w:tblPr>
        <w:tblW w:w="9296"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1"/>
        <w:gridCol w:w="6495"/>
      </w:tblGrid>
      <w:tr w:rsidR="00BD15BE" w14:paraId="14895805" w14:textId="77777777">
        <w:trPr>
          <w:trHeight w:val="326"/>
        </w:trPr>
        <w:tc>
          <w:tcPr>
            <w:tcW w:w="2801" w:type="dxa"/>
            <w:tcBorders>
              <w:top w:val="single" w:sz="4" w:space="0" w:color="4F81BD"/>
              <w:left w:val="single" w:sz="4" w:space="0" w:color="4F81BD"/>
              <w:bottom w:val="single" w:sz="4" w:space="0" w:color="4F81BD"/>
              <w:right w:val="single" w:sz="4" w:space="0" w:color="4F81BD"/>
            </w:tcBorders>
            <w:shd w:val="clear" w:color="auto" w:fill="4F81BD"/>
          </w:tcPr>
          <w:p w14:paraId="4A35A2F5" w14:textId="77777777" w:rsidR="00BD15BE" w:rsidRDefault="005155BE">
            <w:pPr>
              <w:pStyle w:val="Default"/>
              <w:keepNext/>
              <w:rPr>
                <w:rFonts w:ascii="Arial" w:hAnsi="Arial" w:cs="Arial"/>
                <w:b/>
                <w:bCs/>
                <w:color w:val="FFFFFF"/>
                <w:sz w:val="20"/>
                <w:szCs w:val="20"/>
              </w:rPr>
            </w:pPr>
            <w:r>
              <w:rPr>
                <w:rFonts w:ascii="Arial" w:hAnsi="Arial" w:cs="Arial"/>
                <w:b/>
                <w:bCs/>
                <w:color w:val="FFFFFF"/>
                <w:sz w:val="20"/>
                <w:szCs w:val="20"/>
              </w:rPr>
              <w:t>Field Name</w:t>
            </w:r>
          </w:p>
        </w:tc>
        <w:tc>
          <w:tcPr>
            <w:tcW w:w="6495" w:type="dxa"/>
            <w:tcBorders>
              <w:top w:val="single" w:sz="4" w:space="0" w:color="4F81BD"/>
              <w:left w:val="single" w:sz="4" w:space="0" w:color="4F81BD"/>
              <w:bottom w:val="single" w:sz="4" w:space="0" w:color="4F81BD"/>
              <w:right w:val="single" w:sz="4" w:space="0" w:color="4F81BD"/>
            </w:tcBorders>
            <w:shd w:val="clear" w:color="auto" w:fill="4F81BD"/>
          </w:tcPr>
          <w:p w14:paraId="06B979FB" w14:textId="77777777" w:rsidR="00BD15BE" w:rsidRDefault="005155BE">
            <w:pPr>
              <w:pStyle w:val="Default"/>
              <w:keepNext/>
              <w:rPr>
                <w:rFonts w:ascii="Arial" w:hAnsi="Arial" w:cs="Arial"/>
                <w:b/>
                <w:bCs/>
                <w:color w:val="FFFFFF"/>
                <w:sz w:val="20"/>
                <w:szCs w:val="20"/>
              </w:rPr>
            </w:pPr>
            <w:r>
              <w:rPr>
                <w:rFonts w:ascii="Arial" w:hAnsi="Arial" w:cs="Arial"/>
                <w:b/>
                <w:bCs/>
                <w:color w:val="FFFFFF"/>
                <w:sz w:val="20"/>
                <w:szCs w:val="20"/>
              </w:rPr>
              <w:t>Description</w:t>
            </w:r>
          </w:p>
        </w:tc>
      </w:tr>
      <w:tr w:rsidR="00BD15BE" w14:paraId="799B61BA" w14:textId="77777777">
        <w:trPr>
          <w:trHeight w:val="308"/>
        </w:trPr>
        <w:tc>
          <w:tcPr>
            <w:tcW w:w="2801" w:type="dxa"/>
            <w:tcBorders>
              <w:top w:val="single" w:sz="4" w:space="0" w:color="95B3D7"/>
              <w:left w:val="single" w:sz="4" w:space="0" w:color="95B3D7"/>
              <w:bottom w:val="single" w:sz="4" w:space="0" w:color="95B3D7"/>
              <w:right w:val="single" w:sz="4" w:space="0" w:color="95B3D7"/>
            </w:tcBorders>
            <w:shd w:val="clear" w:color="auto" w:fill="DBE5F1"/>
          </w:tcPr>
          <w:p w14:paraId="74027661" w14:textId="77777777" w:rsidR="00BD15BE" w:rsidRDefault="005155BE">
            <w:pPr>
              <w:pStyle w:val="Default"/>
              <w:keepNext/>
              <w:rPr>
                <w:rFonts w:ascii="Arial" w:hAnsi="Arial" w:cs="Arial"/>
                <w:bCs/>
                <w:sz w:val="20"/>
                <w:szCs w:val="20"/>
                <w:lang w:val="en"/>
              </w:rPr>
            </w:pPr>
            <w:r>
              <w:rPr>
                <w:rFonts w:ascii="Arial" w:hAnsi="Arial" w:cs="Arial"/>
                <w:bCs/>
                <w:sz w:val="20"/>
                <w:szCs w:val="20"/>
                <w:lang w:val="en"/>
              </w:rPr>
              <w:t>SYSTEM</w:t>
            </w:r>
          </w:p>
        </w:tc>
        <w:tc>
          <w:tcPr>
            <w:tcW w:w="6495" w:type="dxa"/>
            <w:tcBorders>
              <w:top w:val="single" w:sz="4" w:space="0" w:color="95B3D7"/>
              <w:left w:val="single" w:sz="4" w:space="0" w:color="95B3D7"/>
              <w:bottom w:val="single" w:sz="4" w:space="0" w:color="95B3D7"/>
              <w:right w:val="single" w:sz="4" w:space="0" w:color="95B3D7"/>
            </w:tcBorders>
            <w:shd w:val="clear" w:color="auto" w:fill="DBE5F1"/>
          </w:tcPr>
          <w:p w14:paraId="1D845AC8" w14:textId="77777777" w:rsidR="00BD15BE" w:rsidRDefault="005155BE">
            <w:pPr>
              <w:pStyle w:val="Default"/>
              <w:keepNext/>
              <w:rPr>
                <w:rFonts w:ascii="Arial" w:hAnsi="Arial" w:cs="Arial"/>
                <w:sz w:val="20"/>
                <w:szCs w:val="20"/>
              </w:rPr>
            </w:pPr>
            <w:r>
              <w:rPr>
                <w:rFonts w:ascii="Arial" w:hAnsi="Arial" w:cs="Arial"/>
                <w:sz w:val="20"/>
                <w:szCs w:val="20"/>
              </w:rPr>
              <w:t>“</w:t>
            </w:r>
            <w:r>
              <w:rPr>
                <w:rFonts w:ascii="Arial" w:hAnsi="Arial" w:cs="Arial"/>
                <w:sz w:val="20"/>
                <w:szCs w:val="20"/>
                <w:lang w:val="en"/>
              </w:rPr>
              <w:t>HYPSTAR</w:t>
            </w:r>
            <w:r>
              <w:rPr>
                <w:rFonts w:ascii="Arial" w:hAnsi="Arial" w:cs="Arial"/>
                <w:sz w:val="20"/>
                <w:szCs w:val="20"/>
              </w:rPr>
              <w:t>”</w:t>
            </w:r>
          </w:p>
        </w:tc>
      </w:tr>
      <w:tr w:rsidR="00BD15BE" w14:paraId="641B6BBD" w14:textId="77777777">
        <w:trPr>
          <w:trHeight w:val="492"/>
        </w:trPr>
        <w:tc>
          <w:tcPr>
            <w:tcW w:w="2801" w:type="dxa"/>
            <w:tcBorders>
              <w:top w:val="single" w:sz="4" w:space="0" w:color="95B3D7"/>
              <w:left w:val="single" w:sz="4" w:space="0" w:color="95B3D7"/>
              <w:bottom w:val="single" w:sz="4" w:space="0" w:color="95B3D7"/>
              <w:right w:val="single" w:sz="4" w:space="0" w:color="95B3D7"/>
            </w:tcBorders>
            <w:shd w:val="clear" w:color="auto" w:fill="auto"/>
          </w:tcPr>
          <w:p w14:paraId="590109D1" w14:textId="77777777" w:rsidR="00BD15BE" w:rsidRDefault="005155BE">
            <w:pPr>
              <w:pStyle w:val="Default"/>
              <w:keepNext/>
              <w:rPr>
                <w:rFonts w:ascii="Arial" w:hAnsi="Arial" w:cs="Arial"/>
                <w:bCs/>
                <w:sz w:val="20"/>
                <w:szCs w:val="20"/>
                <w:lang w:val="en"/>
              </w:rPr>
            </w:pPr>
            <w:r>
              <w:rPr>
                <w:rFonts w:ascii="Arial" w:hAnsi="Arial" w:cs="Arial"/>
                <w:bCs/>
                <w:sz w:val="20"/>
                <w:szCs w:val="20"/>
                <w:lang w:val="en"/>
              </w:rPr>
              <w:t>NETWORK</w:t>
            </w:r>
          </w:p>
        </w:tc>
        <w:tc>
          <w:tcPr>
            <w:tcW w:w="6495" w:type="dxa"/>
            <w:tcBorders>
              <w:top w:val="single" w:sz="4" w:space="0" w:color="95B3D7"/>
              <w:left w:val="single" w:sz="4" w:space="0" w:color="95B3D7"/>
              <w:bottom w:val="single" w:sz="4" w:space="0" w:color="95B3D7"/>
              <w:right w:val="single" w:sz="4" w:space="0" w:color="95B3D7"/>
            </w:tcBorders>
            <w:shd w:val="clear" w:color="auto" w:fill="auto"/>
          </w:tcPr>
          <w:p w14:paraId="17E26A79" w14:textId="77777777" w:rsidR="00BD15BE" w:rsidRDefault="005155BE">
            <w:pPr>
              <w:pStyle w:val="Default"/>
              <w:keepNext/>
              <w:rPr>
                <w:rFonts w:ascii="Arial" w:hAnsi="Arial" w:cs="Arial"/>
                <w:sz w:val="20"/>
                <w:szCs w:val="20"/>
              </w:rPr>
            </w:pPr>
            <w:r>
              <w:rPr>
                <w:rFonts w:ascii="Arial" w:hAnsi="Arial" w:cs="Arial"/>
                <w:sz w:val="20"/>
                <w:szCs w:val="20"/>
              </w:rPr>
              <w:t xml:space="preserve">Name of product network. Values may be abbreviated network names defined in </w:t>
            </w:r>
            <w:r>
              <w:rPr>
                <w:rFonts w:ascii="Arial" w:hAnsi="Arial" w:cs="Arial"/>
                <w:sz w:val="20"/>
                <w:szCs w:val="20"/>
              </w:rPr>
              <w:fldChar w:fldCharType="begin"/>
            </w:r>
            <w:r>
              <w:rPr>
                <w:rFonts w:ascii="Arial" w:hAnsi="Arial" w:cs="Arial"/>
                <w:sz w:val="20"/>
                <w:szCs w:val="20"/>
              </w:rPr>
              <w:instrText>REF _Ref14795049 \h</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Table 4</w:t>
            </w:r>
            <w:r>
              <w:rPr>
                <w:rFonts w:ascii="Arial" w:hAnsi="Arial" w:cs="Arial"/>
                <w:sz w:val="20"/>
                <w:szCs w:val="20"/>
              </w:rPr>
              <w:fldChar w:fldCharType="end"/>
            </w:r>
            <w:r>
              <w:rPr>
                <w:rFonts w:ascii="Arial" w:hAnsi="Arial" w:cs="Arial"/>
                <w:sz w:val="20"/>
                <w:szCs w:val="20"/>
              </w:rPr>
              <w:t>.</w:t>
            </w:r>
          </w:p>
        </w:tc>
      </w:tr>
      <w:tr w:rsidR="00BD15BE" w14:paraId="694A8FB7" w14:textId="77777777">
        <w:trPr>
          <w:trHeight w:val="492"/>
        </w:trPr>
        <w:tc>
          <w:tcPr>
            <w:tcW w:w="2801" w:type="dxa"/>
            <w:tcBorders>
              <w:top w:val="single" w:sz="4" w:space="0" w:color="95B3D7"/>
              <w:left w:val="single" w:sz="4" w:space="0" w:color="95B3D7"/>
              <w:bottom w:val="single" w:sz="4" w:space="0" w:color="95B3D7"/>
              <w:right w:val="single" w:sz="4" w:space="0" w:color="95B3D7"/>
            </w:tcBorders>
            <w:shd w:val="clear" w:color="auto" w:fill="DBE5F1"/>
          </w:tcPr>
          <w:p w14:paraId="0B010BF4" w14:textId="77777777" w:rsidR="00BD15BE" w:rsidRDefault="005155BE">
            <w:pPr>
              <w:pStyle w:val="Default"/>
              <w:keepNext/>
              <w:rPr>
                <w:rFonts w:ascii="Arial" w:hAnsi="Arial" w:cs="Arial"/>
                <w:bCs/>
                <w:sz w:val="20"/>
                <w:szCs w:val="20"/>
              </w:rPr>
            </w:pPr>
            <w:r>
              <w:rPr>
                <w:rFonts w:ascii="Arial" w:hAnsi="Arial" w:cs="Arial"/>
                <w:bCs/>
                <w:sz w:val="20"/>
                <w:szCs w:val="20"/>
              </w:rPr>
              <w:t>SITE</w:t>
            </w:r>
          </w:p>
        </w:tc>
        <w:tc>
          <w:tcPr>
            <w:tcW w:w="6495" w:type="dxa"/>
            <w:tcBorders>
              <w:top w:val="single" w:sz="4" w:space="0" w:color="95B3D7"/>
              <w:left w:val="single" w:sz="4" w:space="0" w:color="95B3D7"/>
              <w:bottom w:val="single" w:sz="4" w:space="0" w:color="95B3D7"/>
              <w:right w:val="single" w:sz="4" w:space="0" w:color="95B3D7"/>
            </w:tcBorders>
            <w:shd w:val="clear" w:color="auto" w:fill="DBE5F1"/>
          </w:tcPr>
          <w:p w14:paraId="42343E65" w14:textId="77777777" w:rsidR="00BD15BE" w:rsidRDefault="005155BE">
            <w:pPr>
              <w:pStyle w:val="Default"/>
              <w:keepNext/>
              <w:rPr>
                <w:rFonts w:ascii="Arial" w:hAnsi="Arial" w:cs="Arial"/>
                <w:sz w:val="20"/>
                <w:szCs w:val="20"/>
              </w:rPr>
            </w:pPr>
            <w:r>
              <w:rPr>
                <w:rFonts w:ascii="Arial" w:hAnsi="Arial" w:cs="Arial"/>
                <w:sz w:val="20"/>
                <w:szCs w:val="20"/>
              </w:rPr>
              <w:t xml:space="preserve">Name of data site. Values may be abbreviated site names defined in </w:t>
            </w:r>
            <w:r>
              <w:rPr>
                <w:rFonts w:ascii="Arial" w:hAnsi="Arial" w:cs="Arial"/>
                <w:sz w:val="20"/>
                <w:szCs w:val="20"/>
              </w:rPr>
              <w:fldChar w:fldCharType="begin"/>
            </w:r>
            <w:r>
              <w:rPr>
                <w:rFonts w:ascii="Arial" w:hAnsi="Arial" w:cs="Arial"/>
                <w:sz w:val="20"/>
                <w:szCs w:val="20"/>
              </w:rPr>
              <w:instrText>REF _Ref14795049 \h</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Table 4</w:t>
            </w:r>
            <w:r>
              <w:rPr>
                <w:rFonts w:ascii="Arial" w:hAnsi="Arial" w:cs="Arial"/>
                <w:sz w:val="20"/>
                <w:szCs w:val="20"/>
              </w:rPr>
              <w:fldChar w:fldCharType="end"/>
            </w:r>
            <w:r>
              <w:rPr>
                <w:rFonts w:ascii="Arial" w:hAnsi="Arial" w:cs="Arial"/>
                <w:sz w:val="20"/>
                <w:szCs w:val="20"/>
              </w:rPr>
              <w:t>.</w:t>
            </w:r>
          </w:p>
        </w:tc>
      </w:tr>
      <w:tr w:rsidR="00BD15BE" w14:paraId="552B2C04" w14:textId="77777777">
        <w:trPr>
          <w:trHeight w:val="492"/>
        </w:trPr>
        <w:tc>
          <w:tcPr>
            <w:tcW w:w="2801" w:type="dxa"/>
            <w:tcBorders>
              <w:top w:val="single" w:sz="4" w:space="0" w:color="95B3D7"/>
              <w:left w:val="single" w:sz="4" w:space="0" w:color="95B3D7"/>
              <w:bottom w:val="single" w:sz="4" w:space="0" w:color="95B3D7"/>
              <w:right w:val="single" w:sz="4" w:space="0" w:color="95B3D7"/>
            </w:tcBorders>
            <w:shd w:val="clear" w:color="auto" w:fill="DBE5F1"/>
          </w:tcPr>
          <w:p w14:paraId="6C785650" w14:textId="77777777" w:rsidR="00BD15BE" w:rsidRDefault="005155BE">
            <w:pPr>
              <w:pStyle w:val="Default"/>
              <w:keepNext/>
              <w:rPr>
                <w:rFonts w:ascii="Arial" w:hAnsi="Arial" w:cs="Arial"/>
                <w:bCs/>
                <w:sz w:val="20"/>
                <w:szCs w:val="20"/>
                <w:lang w:val="en"/>
              </w:rPr>
            </w:pPr>
            <w:r>
              <w:rPr>
                <w:rFonts w:ascii="Arial" w:hAnsi="Arial" w:cs="Arial"/>
                <w:bCs/>
                <w:sz w:val="20"/>
                <w:szCs w:val="20"/>
                <w:lang w:val="en"/>
              </w:rPr>
              <w:t>LEVEL</w:t>
            </w:r>
          </w:p>
        </w:tc>
        <w:tc>
          <w:tcPr>
            <w:tcW w:w="6495" w:type="dxa"/>
            <w:tcBorders>
              <w:top w:val="single" w:sz="4" w:space="0" w:color="95B3D7"/>
              <w:left w:val="single" w:sz="4" w:space="0" w:color="95B3D7"/>
              <w:bottom w:val="single" w:sz="4" w:space="0" w:color="95B3D7"/>
              <w:right w:val="single" w:sz="4" w:space="0" w:color="95B3D7"/>
            </w:tcBorders>
            <w:shd w:val="clear" w:color="auto" w:fill="DBE5F1"/>
          </w:tcPr>
          <w:p w14:paraId="5F943E69" w14:textId="77777777" w:rsidR="00BD15BE" w:rsidRDefault="005155BE">
            <w:pPr>
              <w:pStyle w:val="Default"/>
              <w:keepNext/>
              <w:rPr>
                <w:rFonts w:ascii="Arial" w:hAnsi="Arial" w:cs="Arial"/>
                <w:sz w:val="20"/>
                <w:szCs w:val="20"/>
                <w:lang w:val="en"/>
              </w:rPr>
            </w:pPr>
            <w:r>
              <w:rPr>
                <w:rFonts w:ascii="Arial" w:hAnsi="Arial" w:cs="Arial"/>
                <w:sz w:val="20"/>
                <w:szCs w:val="20"/>
                <w:lang w:val="en"/>
              </w:rPr>
              <w:t xml:space="preserve">Data processing Level as defined in </w:t>
            </w:r>
            <w:r>
              <w:rPr>
                <w:rFonts w:ascii="Arial" w:hAnsi="Arial" w:cs="Arial"/>
                <w:sz w:val="20"/>
                <w:szCs w:val="20"/>
                <w:lang w:val="en"/>
              </w:rPr>
              <w:fldChar w:fldCharType="begin"/>
            </w:r>
            <w:r>
              <w:rPr>
                <w:rFonts w:ascii="Arial" w:hAnsi="Arial" w:cs="Arial"/>
                <w:sz w:val="20"/>
                <w:szCs w:val="20"/>
                <w:lang w:val="en"/>
              </w:rPr>
              <w:instrText xml:space="preserve"> REF _Ref31812037 \h </w:instrText>
            </w:r>
            <w:r>
              <w:rPr>
                <w:rFonts w:ascii="Arial" w:hAnsi="Arial" w:cs="Arial"/>
                <w:sz w:val="20"/>
                <w:szCs w:val="20"/>
                <w:lang w:val="en"/>
              </w:rPr>
            </w:r>
            <w:r>
              <w:rPr>
                <w:rFonts w:ascii="Arial" w:hAnsi="Arial" w:cs="Arial"/>
                <w:sz w:val="20"/>
                <w:szCs w:val="20"/>
                <w:lang w:val="en"/>
              </w:rPr>
              <w:fldChar w:fldCharType="separate"/>
            </w:r>
            <w:r>
              <w:rPr>
                <w:rFonts w:ascii="Arial" w:hAnsi="Arial" w:cs="Arial"/>
                <w:sz w:val="20"/>
                <w:szCs w:val="20"/>
              </w:rPr>
              <w:t>Table 2</w:t>
            </w:r>
            <w:r>
              <w:rPr>
                <w:rFonts w:ascii="Arial" w:hAnsi="Arial" w:cs="Arial"/>
                <w:sz w:val="20"/>
                <w:szCs w:val="20"/>
                <w:lang w:val="en"/>
              </w:rPr>
              <w:fldChar w:fldCharType="end"/>
            </w:r>
          </w:p>
        </w:tc>
      </w:tr>
      <w:tr w:rsidR="00BD15BE" w14:paraId="5060B2FD" w14:textId="77777777">
        <w:trPr>
          <w:trHeight w:val="492"/>
        </w:trPr>
        <w:tc>
          <w:tcPr>
            <w:tcW w:w="2801" w:type="dxa"/>
            <w:tcBorders>
              <w:top w:val="single" w:sz="4" w:space="0" w:color="95B3D7"/>
              <w:left w:val="single" w:sz="4" w:space="0" w:color="95B3D7"/>
              <w:bottom w:val="single" w:sz="4" w:space="0" w:color="95B3D7"/>
              <w:right w:val="single" w:sz="4" w:space="0" w:color="95B3D7"/>
            </w:tcBorders>
            <w:shd w:val="clear" w:color="auto" w:fill="auto"/>
          </w:tcPr>
          <w:p w14:paraId="7444888A" w14:textId="77777777" w:rsidR="00BD15BE" w:rsidRDefault="005155BE">
            <w:pPr>
              <w:pStyle w:val="Default"/>
              <w:keepNext/>
              <w:rPr>
                <w:rFonts w:ascii="Arial" w:hAnsi="Arial" w:cs="Arial"/>
                <w:bCs/>
                <w:sz w:val="20"/>
                <w:szCs w:val="20"/>
              </w:rPr>
            </w:pPr>
            <w:r>
              <w:rPr>
                <w:rFonts w:ascii="Arial" w:hAnsi="Arial" w:cs="Arial"/>
                <w:bCs/>
                <w:sz w:val="20"/>
                <w:szCs w:val="20"/>
              </w:rPr>
              <w:t>TYPE</w:t>
            </w:r>
          </w:p>
        </w:tc>
        <w:tc>
          <w:tcPr>
            <w:tcW w:w="6495" w:type="dxa"/>
            <w:tcBorders>
              <w:top w:val="single" w:sz="4" w:space="0" w:color="95B3D7"/>
              <w:left w:val="single" w:sz="4" w:space="0" w:color="95B3D7"/>
              <w:bottom w:val="single" w:sz="4" w:space="0" w:color="95B3D7"/>
              <w:right w:val="single" w:sz="4" w:space="0" w:color="95B3D7"/>
            </w:tcBorders>
            <w:shd w:val="clear" w:color="auto" w:fill="auto"/>
          </w:tcPr>
          <w:p w14:paraId="04371657" w14:textId="77777777" w:rsidR="00BD15BE" w:rsidRDefault="005155BE">
            <w:pPr>
              <w:pStyle w:val="Default"/>
              <w:keepNext/>
              <w:rPr>
                <w:rFonts w:ascii="Arial" w:hAnsi="Arial" w:cs="Arial"/>
                <w:sz w:val="20"/>
                <w:szCs w:val="20"/>
              </w:rPr>
            </w:pPr>
            <w:r>
              <w:rPr>
                <w:rFonts w:ascii="Arial" w:hAnsi="Arial" w:cs="Arial"/>
                <w:sz w:val="20"/>
                <w:szCs w:val="20"/>
              </w:rPr>
              <w:t xml:space="preserve">Name of product type. Values may be abbreviated product type names defined in </w:t>
            </w:r>
            <w:r>
              <w:rPr>
                <w:rFonts w:ascii="Arial" w:hAnsi="Arial" w:cs="Arial"/>
                <w:sz w:val="20"/>
                <w:szCs w:val="20"/>
              </w:rPr>
              <w:fldChar w:fldCharType="begin"/>
            </w:r>
            <w:r>
              <w:rPr>
                <w:rFonts w:ascii="Arial" w:hAnsi="Arial" w:cs="Arial"/>
                <w:sz w:val="20"/>
                <w:szCs w:val="20"/>
              </w:rPr>
              <w:instrText>REF _Ref31812037 \h</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Table 2</w:t>
            </w:r>
            <w:r>
              <w:rPr>
                <w:rFonts w:ascii="Arial" w:hAnsi="Arial" w:cs="Arial"/>
                <w:sz w:val="20"/>
                <w:szCs w:val="20"/>
              </w:rPr>
              <w:fldChar w:fldCharType="end"/>
            </w:r>
            <w:r>
              <w:rPr>
                <w:rFonts w:ascii="Arial" w:hAnsi="Arial" w:cs="Arial"/>
                <w:sz w:val="20"/>
                <w:szCs w:val="20"/>
              </w:rPr>
              <w:t>.</w:t>
            </w:r>
          </w:p>
        </w:tc>
      </w:tr>
      <w:tr w:rsidR="00BD15BE" w14:paraId="4456751D" w14:textId="77777777">
        <w:trPr>
          <w:trHeight w:val="492"/>
        </w:trPr>
        <w:tc>
          <w:tcPr>
            <w:tcW w:w="2801" w:type="dxa"/>
            <w:tcBorders>
              <w:top w:val="single" w:sz="4" w:space="0" w:color="95B3D7"/>
              <w:left w:val="single" w:sz="4" w:space="0" w:color="95B3D7"/>
              <w:bottom w:val="single" w:sz="4" w:space="0" w:color="95B3D7"/>
              <w:right w:val="single" w:sz="4" w:space="0" w:color="95B3D7"/>
            </w:tcBorders>
            <w:shd w:val="clear" w:color="auto" w:fill="DBE5F1"/>
          </w:tcPr>
          <w:p w14:paraId="28BF7445" w14:textId="77777777" w:rsidR="00BD15BE" w:rsidRDefault="005155BE">
            <w:pPr>
              <w:pStyle w:val="Default"/>
              <w:keepNext/>
              <w:rPr>
                <w:rFonts w:ascii="Arial" w:hAnsi="Arial" w:cs="Arial"/>
                <w:bCs/>
                <w:sz w:val="20"/>
                <w:szCs w:val="20"/>
                <w:lang w:val="en"/>
              </w:rPr>
            </w:pPr>
            <w:r>
              <w:rPr>
                <w:rFonts w:ascii="Arial" w:hAnsi="Arial" w:cs="Arial"/>
                <w:bCs/>
                <w:sz w:val="20"/>
                <w:szCs w:val="20"/>
              </w:rPr>
              <w:t>DATETIME</w:t>
            </w:r>
          </w:p>
        </w:tc>
        <w:tc>
          <w:tcPr>
            <w:tcW w:w="6495" w:type="dxa"/>
            <w:tcBorders>
              <w:top w:val="single" w:sz="4" w:space="0" w:color="95B3D7"/>
              <w:left w:val="single" w:sz="4" w:space="0" w:color="95B3D7"/>
              <w:bottom w:val="single" w:sz="4" w:space="0" w:color="95B3D7"/>
              <w:right w:val="single" w:sz="4" w:space="0" w:color="95B3D7"/>
            </w:tcBorders>
            <w:shd w:val="clear" w:color="auto" w:fill="DBE5F1"/>
          </w:tcPr>
          <w:p w14:paraId="53DC452B" w14:textId="77777777" w:rsidR="00BD15BE" w:rsidRDefault="005155BE">
            <w:pPr>
              <w:pStyle w:val="Default"/>
              <w:keepNext/>
              <w:rPr>
                <w:rFonts w:ascii="Arial" w:hAnsi="Arial" w:cs="Arial"/>
                <w:sz w:val="20"/>
                <w:szCs w:val="20"/>
              </w:rPr>
            </w:pPr>
            <w:r>
              <w:rPr>
                <w:rFonts w:ascii="Arial" w:hAnsi="Arial" w:cs="Arial"/>
                <w:sz w:val="20"/>
                <w:szCs w:val="20"/>
              </w:rPr>
              <w:t xml:space="preserve">Denotes the acquisition </w:t>
            </w:r>
            <w:r>
              <w:rPr>
                <w:rFonts w:ascii="Arial" w:hAnsi="Arial" w:cs="Arial"/>
                <w:sz w:val="20"/>
                <w:szCs w:val="20"/>
                <w:lang w:val="en"/>
              </w:rPr>
              <w:t xml:space="preserve">end </w:t>
            </w:r>
            <w:r>
              <w:rPr>
                <w:rFonts w:ascii="Arial" w:hAnsi="Arial" w:cs="Arial"/>
                <w:sz w:val="20"/>
                <w:szCs w:val="20"/>
              </w:rPr>
              <w:t>date and time as UTC, formatted as “YYYYMMDDHHMM”, except for L2b products where format should be “YYYYMMDD”.</w:t>
            </w:r>
          </w:p>
        </w:tc>
      </w:tr>
      <w:tr w:rsidR="00BD15BE" w14:paraId="1E6E4C9E" w14:textId="77777777">
        <w:trPr>
          <w:trHeight w:val="416"/>
        </w:trPr>
        <w:tc>
          <w:tcPr>
            <w:tcW w:w="2801" w:type="dxa"/>
            <w:tcBorders>
              <w:top w:val="single" w:sz="4" w:space="0" w:color="95B3D7"/>
              <w:left w:val="single" w:sz="4" w:space="0" w:color="95B3D7"/>
              <w:bottom w:val="single" w:sz="4" w:space="0" w:color="95B3D7"/>
              <w:right w:val="single" w:sz="4" w:space="0" w:color="95B3D7"/>
            </w:tcBorders>
            <w:shd w:val="clear" w:color="auto" w:fill="auto"/>
          </w:tcPr>
          <w:p w14:paraId="43D7A1FE" w14:textId="77777777" w:rsidR="00BD15BE" w:rsidRDefault="005155BE">
            <w:pPr>
              <w:pStyle w:val="Default"/>
              <w:keepNext/>
              <w:rPr>
                <w:rFonts w:ascii="Arial" w:hAnsi="Arial" w:cs="Arial"/>
                <w:bCs/>
                <w:sz w:val="20"/>
                <w:szCs w:val="20"/>
              </w:rPr>
            </w:pPr>
            <w:r>
              <w:rPr>
                <w:rFonts w:ascii="Arial" w:hAnsi="Arial" w:cs="Arial"/>
                <w:bCs/>
                <w:sz w:val="20"/>
                <w:szCs w:val="20"/>
              </w:rPr>
              <w:t>VERSION</w:t>
            </w:r>
          </w:p>
        </w:tc>
        <w:tc>
          <w:tcPr>
            <w:tcW w:w="6495" w:type="dxa"/>
            <w:tcBorders>
              <w:top w:val="single" w:sz="4" w:space="0" w:color="95B3D7"/>
              <w:left w:val="single" w:sz="4" w:space="0" w:color="95B3D7"/>
              <w:bottom w:val="single" w:sz="4" w:space="0" w:color="95B3D7"/>
              <w:right w:val="single" w:sz="4" w:space="0" w:color="95B3D7"/>
            </w:tcBorders>
            <w:shd w:val="clear" w:color="auto" w:fill="auto"/>
          </w:tcPr>
          <w:p w14:paraId="426E598D" w14:textId="77777777" w:rsidR="00BD15BE" w:rsidRDefault="005155BE">
            <w:pPr>
              <w:pStyle w:val="Default"/>
              <w:keepNext/>
              <w:rPr>
                <w:rFonts w:ascii="Arial" w:hAnsi="Arial" w:cs="Arial"/>
                <w:sz w:val="20"/>
                <w:szCs w:val="20"/>
              </w:rPr>
            </w:pPr>
            <w:r>
              <w:rPr>
                <w:rFonts w:ascii="Arial" w:hAnsi="Arial" w:cs="Arial"/>
                <w:sz w:val="20"/>
                <w:szCs w:val="20"/>
              </w:rPr>
              <w:t>Denotes data version number, formatted as “</w:t>
            </w:r>
            <w:proofErr w:type="spellStart"/>
            <w:r>
              <w:rPr>
                <w:rFonts w:ascii="Arial" w:hAnsi="Arial" w:cs="Arial"/>
                <w:sz w:val="20"/>
                <w:szCs w:val="20"/>
              </w:rPr>
              <w:t>vXX.X</w:t>
            </w:r>
            <w:proofErr w:type="spellEnd"/>
            <w:r>
              <w:rPr>
                <w:rFonts w:ascii="Arial" w:hAnsi="Arial" w:cs="Arial"/>
                <w:sz w:val="20"/>
                <w:szCs w:val="20"/>
              </w:rPr>
              <w:t>”</w:t>
            </w:r>
          </w:p>
        </w:tc>
      </w:tr>
    </w:tbl>
    <w:p w14:paraId="087E0D70" w14:textId="77777777" w:rsidR="00BD15BE" w:rsidRDefault="00BD15BE">
      <w:pPr>
        <w:spacing w:line="240" w:lineRule="auto"/>
        <w:rPr>
          <w:u w:val="single"/>
          <w:lang w:val="en"/>
        </w:rPr>
      </w:pPr>
    </w:p>
    <w:p w14:paraId="66D63277" w14:textId="77777777" w:rsidR="00BD15BE" w:rsidRDefault="005155BE">
      <w:r>
        <w:t>Example</w:t>
      </w:r>
    </w:p>
    <w:p w14:paraId="425AE296" w14:textId="77777777" w:rsidR="00BD15BE" w:rsidRDefault="005155BE">
      <w:r>
        <w:t xml:space="preserve">For version 1 of land network radiance product, acquired in </w:t>
      </w:r>
      <w:proofErr w:type="spellStart"/>
      <w:r>
        <w:t>Gobabeb</w:t>
      </w:r>
      <w:proofErr w:type="spellEnd"/>
      <w:r>
        <w:t xml:space="preserve"> at 11:30 on 4/2/2020, the filename should be:</w:t>
      </w:r>
    </w:p>
    <w:p w14:paraId="33B368CA" w14:textId="77777777" w:rsidR="00BD15BE" w:rsidRDefault="005155BE">
      <w:r>
        <w:rPr>
          <w:lang w:val="en"/>
        </w:rPr>
        <w:t>HYPSTAR</w:t>
      </w:r>
      <w:r>
        <w:t>_L_GBNA_</w:t>
      </w:r>
      <w:r>
        <w:rPr>
          <w:lang w:val="en"/>
        </w:rPr>
        <w:t>L1A_RAD</w:t>
      </w:r>
      <w:r>
        <w:t>_202002041130_v01.0.nc</w:t>
      </w:r>
    </w:p>
    <w:p w14:paraId="04C7CE20" w14:textId="77777777" w:rsidR="00BD15BE" w:rsidRDefault="005155BE">
      <w:r>
        <w:t xml:space="preserve">For version 1 of </w:t>
      </w:r>
      <w:r>
        <w:rPr>
          <w:lang w:val="en"/>
        </w:rPr>
        <w:t>water</w:t>
      </w:r>
      <w:r>
        <w:t xml:space="preserve"> network </w:t>
      </w:r>
      <w:r>
        <w:rPr>
          <w:lang w:val="en"/>
        </w:rPr>
        <w:t>L1B</w:t>
      </w:r>
      <w:r>
        <w:t xml:space="preserve"> product, acquired </w:t>
      </w:r>
      <w:r>
        <w:rPr>
          <w:lang w:val="en"/>
        </w:rPr>
        <w:t xml:space="preserve">at </w:t>
      </w:r>
      <w:proofErr w:type="spellStart"/>
      <w:r>
        <w:rPr>
          <w:lang w:val="en"/>
        </w:rPr>
        <w:t>Blankaart</w:t>
      </w:r>
      <w:proofErr w:type="spellEnd"/>
      <w:r>
        <w:rPr>
          <w:lang w:val="en"/>
        </w:rPr>
        <w:t xml:space="preserve"> South</w:t>
      </w:r>
      <w:r>
        <w:t xml:space="preserve"> at 11:30 on 4/2/2020, the filename should be:</w:t>
      </w:r>
    </w:p>
    <w:p w14:paraId="003B52B5" w14:textId="77777777" w:rsidR="00BD15BE" w:rsidRDefault="005155BE">
      <w:r>
        <w:rPr>
          <w:lang w:val="en"/>
        </w:rPr>
        <w:t>HYPSTAR</w:t>
      </w:r>
      <w:r>
        <w:t>_</w:t>
      </w:r>
      <w:r>
        <w:rPr>
          <w:lang w:val="en"/>
        </w:rPr>
        <w:t>W</w:t>
      </w:r>
      <w:r>
        <w:t>_</w:t>
      </w:r>
      <w:r>
        <w:rPr>
          <w:lang w:val="en"/>
        </w:rPr>
        <w:t>BSBE</w:t>
      </w:r>
      <w:r>
        <w:t>_</w:t>
      </w:r>
      <w:r>
        <w:rPr>
          <w:lang w:val="en"/>
        </w:rPr>
        <w:t>L1B_WLR</w:t>
      </w:r>
      <w:r>
        <w:t>_202002041130_v01.0.nc</w:t>
      </w:r>
    </w:p>
    <w:p w14:paraId="7EE09C41" w14:textId="77777777" w:rsidR="00BD15BE" w:rsidRDefault="005155BE">
      <w:pPr>
        <w:rPr>
          <w:highlight w:val="yellow"/>
          <w:lang w:val="en"/>
        </w:rPr>
      </w:pPr>
      <w:r>
        <w:rPr>
          <w:highlight w:val="yellow"/>
          <w:lang w:val="en"/>
        </w:rPr>
        <w:t xml:space="preserve">The RGB images taken with the instrument during the radiance and irradiance measurements at </w:t>
      </w:r>
      <w:proofErr w:type="spellStart"/>
      <w:r>
        <w:rPr>
          <w:highlight w:val="yellow"/>
          <w:lang w:val="en"/>
        </w:rPr>
        <w:t>Blankaart</w:t>
      </w:r>
      <w:proofErr w:type="spellEnd"/>
      <w:r>
        <w:rPr>
          <w:highlight w:val="yellow"/>
          <w:lang w:val="en"/>
        </w:rPr>
        <w:t xml:space="preserve"> South at 11:30 on 4/2/2020, the filename should be:</w:t>
      </w:r>
    </w:p>
    <w:p w14:paraId="09D753CB" w14:textId="77777777" w:rsidR="00BD15BE" w:rsidRDefault="005155BE">
      <w:pPr>
        <w:rPr>
          <w:highlight w:val="yellow"/>
          <w:lang w:val="en"/>
        </w:rPr>
      </w:pPr>
      <w:r>
        <w:rPr>
          <w:highlight w:val="yellow"/>
          <w:lang w:val="en"/>
        </w:rPr>
        <w:t>HYPSTAR</w:t>
      </w:r>
      <w:r>
        <w:rPr>
          <w:highlight w:val="yellow"/>
        </w:rPr>
        <w:t>_</w:t>
      </w:r>
      <w:r>
        <w:rPr>
          <w:highlight w:val="yellow"/>
          <w:lang w:val="en"/>
        </w:rPr>
        <w:t>W</w:t>
      </w:r>
      <w:r>
        <w:rPr>
          <w:highlight w:val="yellow"/>
        </w:rPr>
        <w:t>_</w:t>
      </w:r>
      <w:r>
        <w:rPr>
          <w:highlight w:val="yellow"/>
          <w:lang w:val="en"/>
        </w:rPr>
        <w:t>BSBE</w:t>
      </w:r>
      <w:r>
        <w:rPr>
          <w:highlight w:val="yellow"/>
        </w:rPr>
        <w:t>_</w:t>
      </w:r>
      <w:r>
        <w:rPr>
          <w:highlight w:val="yellow"/>
          <w:lang w:val="en"/>
        </w:rPr>
        <w:t>IMG_RAD</w:t>
      </w:r>
      <w:r>
        <w:rPr>
          <w:highlight w:val="yellow"/>
        </w:rPr>
        <w:t>_202002041130</w:t>
      </w:r>
      <w:r>
        <w:rPr>
          <w:highlight w:val="yellow"/>
          <w:lang w:val="en"/>
        </w:rPr>
        <w:t>.</w:t>
      </w:r>
      <w:proofErr w:type="spellStart"/>
      <w:r>
        <w:rPr>
          <w:highlight w:val="yellow"/>
          <w:lang w:val="en"/>
        </w:rPr>
        <w:t>png</w:t>
      </w:r>
      <w:proofErr w:type="spellEnd"/>
    </w:p>
    <w:p w14:paraId="24B63D15" w14:textId="77777777" w:rsidR="00BD15BE" w:rsidRDefault="005155BE">
      <w:pPr>
        <w:rPr>
          <w:highlight w:val="yellow"/>
          <w:lang w:val="en"/>
        </w:rPr>
      </w:pPr>
      <w:r>
        <w:rPr>
          <w:highlight w:val="yellow"/>
          <w:lang w:val="en"/>
        </w:rPr>
        <w:t>HYPSTAR</w:t>
      </w:r>
      <w:r>
        <w:rPr>
          <w:highlight w:val="yellow"/>
        </w:rPr>
        <w:t>_</w:t>
      </w:r>
      <w:r>
        <w:rPr>
          <w:highlight w:val="yellow"/>
          <w:lang w:val="en"/>
        </w:rPr>
        <w:t>W</w:t>
      </w:r>
      <w:r>
        <w:rPr>
          <w:highlight w:val="yellow"/>
        </w:rPr>
        <w:t>_</w:t>
      </w:r>
      <w:r>
        <w:rPr>
          <w:highlight w:val="yellow"/>
          <w:lang w:val="en"/>
        </w:rPr>
        <w:t>BSBE</w:t>
      </w:r>
      <w:r>
        <w:rPr>
          <w:highlight w:val="yellow"/>
        </w:rPr>
        <w:t>_</w:t>
      </w:r>
      <w:r>
        <w:rPr>
          <w:highlight w:val="yellow"/>
          <w:lang w:val="en"/>
        </w:rPr>
        <w:t>IMG_IRR</w:t>
      </w:r>
      <w:r>
        <w:rPr>
          <w:highlight w:val="yellow"/>
        </w:rPr>
        <w:t>_202002041130</w:t>
      </w:r>
      <w:r>
        <w:rPr>
          <w:highlight w:val="yellow"/>
          <w:lang w:val="en"/>
        </w:rPr>
        <w:t>.</w:t>
      </w:r>
      <w:proofErr w:type="spellStart"/>
      <w:r>
        <w:rPr>
          <w:highlight w:val="yellow"/>
          <w:lang w:val="en"/>
        </w:rPr>
        <w:t>png</w:t>
      </w:r>
      <w:proofErr w:type="spellEnd"/>
    </w:p>
    <w:p w14:paraId="7E521A27" w14:textId="77777777" w:rsidR="00BD15BE" w:rsidRDefault="005155BE">
      <w:pPr>
        <w:rPr>
          <w:highlight w:val="yellow"/>
          <w:lang w:val="en"/>
        </w:rPr>
      </w:pPr>
      <w:r>
        <w:rPr>
          <w:highlight w:val="yellow"/>
          <w:lang w:val="en"/>
        </w:rPr>
        <w:t>For the calibration file for the system with id “HYPSTAR01234” and calibration date 20200204, the filename should be:</w:t>
      </w:r>
    </w:p>
    <w:p w14:paraId="2EC24DF8" w14:textId="77777777" w:rsidR="00BD15BE" w:rsidRDefault="005155BE">
      <w:pPr>
        <w:rPr>
          <w:highlight w:val="yellow"/>
        </w:rPr>
      </w:pPr>
      <w:r>
        <w:rPr>
          <w:highlight w:val="yellow"/>
          <w:lang w:val="en"/>
        </w:rPr>
        <w:t>HYPSTAR</w:t>
      </w:r>
      <w:r>
        <w:rPr>
          <w:highlight w:val="yellow"/>
        </w:rPr>
        <w:t>_</w:t>
      </w:r>
      <w:r>
        <w:rPr>
          <w:highlight w:val="yellow"/>
          <w:lang w:val="en"/>
        </w:rPr>
        <w:t>W</w:t>
      </w:r>
      <w:r>
        <w:rPr>
          <w:highlight w:val="yellow"/>
        </w:rPr>
        <w:t>_</w:t>
      </w:r>
      <w:r>
        <w:rPr>
          <w:highlight w:val="yellow"/>
          <w:lang w:val="en"/>
        </w:rPr>
        <w:t>HYPSTAR01234</w:t>
      </w:r>
      <w:r>
        <w:rPr>
          <w:highlight w:val="yellow"/>
        </w:rPr>
        <w:t>_</w:t>
      </w:r>
      <w:r>
        <w:rPr>
          <w:highlight w:val="yellow"/>
          <w:lang w:val="en"/>
        </w:rPr>
        <w:t>CDB_20200204</w:t>
      </w:r>
      <w:r>
        <w:rPr>
          <w:highlight w:val="yellow"/>
        </w:rPr>
        <w:t>.</w:t>
      </w:r>
      <w:proofErr w:type="spellStart"/>
      <w:r>
        <w:rPr>
          <w:highlight w:val="yellow"/>
        </w:rPr>
        <w:t>nc</w:t>
      </w:r>
      <w:proofErr w:type="spellEnd"/>
    </w:p>
    <w:p w14:paraId="6F35EA0C" w14:textId="77777777" w:rsidR="00BD15BE" w:rsidRDefault="005155BE">
      <w:pPr>
        <w:rPr>
          <w:highlight w:val="yellow"/>
        </w:rPr>
      </w:pPr>
      <w:r>
        <w:rPr>
          <w:highlight w:val="yellow"/>
          <w:lang w:val="en"/>
        </w:rPr>
        <w:t>HYPSTAR</w:t>
      </w:r>
      <w:r>
        <w:rPr>
          <w:highlight w:val="yellow"/>
        </w:rPr>
        <w:t>_</w:t>
      </w:r>
      <w:r>
        <w:rPr>
          <w:highlight w:val="yellow"/>
          <w:lang w:val="en"/>
        </w:rPr>
        <w:t>W</w:t>
      </w:r>
      <w:r>
        <w:rPr>
          <w:highlight w:val="yellow"/>
        </w:rPr>
        <w:t>_</w:t>
      </w:r>
      <w:r>
        <w:rPr>
          <w:highlight w:val="yellow"/>
          <w:lang w:val="en"/>
        </w:rPr>
        <w:t>HYPSTAR01234</w:t>
      </w:r>
      <w:r>
        <w:rPr>
          <w:highlight w:val="yellow"/>
        </w:rPr>
        <w:t>_</w:t>
      </w:r>
      <w:r>
        <w:rPr>
          <w:highlight w:val="yellow"/>
          <w:lang w:val="en"/>
        </w:rPr>
        <w:t>MET_20200204</w:t>
      </w:r>
      <w:r>
        <w:rPr>
          <w:highlight w:val="yellow"/>
        </w:rPr>
        <w:t>.</w:t>
      </w:r>
      <w:proofErr w:type="spellStart"/>
      <w:r>
        <w:rPr>
          <w:highlight w:val="yellow"/>
        </w:rPr>
        <w:t>nc</w:t>
      </w:r>
      <w:proofErr w:type="spellEnd"/>
    </w:p>
    <w:p w14:paraId="0260CF17" w14:textId="77777777" w:rsidR="00BD15BE" w:rsidRDefault="00BD15BE">
      <w:pPr>
        <w:rPr>
          <w:lang w:val="en"/>
        </w:rPr>
      </w:pPr>
    </w:p>
    <w:p w14:paraId="56F55B3A" w14:textId="77777777" w:rsidR="00BD15BE" w:rsidRDefault="005155BE">
      <w:pPr>
        <w:pStyle w:val="Heading2"/>
        <w:numPr>
          <w:ilvl w:val="1"/>
          <w:numId w:val="2"/>
        </w:numPr>
        <w:rPr>
          <w:lang w:val="en"/>
        </w:rPr>
      </w:pPr>
      <w:bookmarkStart w:id="250" w:name="_Toc2058090635"/>
      <w:bookmarkStart w:id="251" w:name="_Toc1952026292"/>
      <w:r>
        <w:lastRenderedPageBreak/>
        <w:t>Dimensions</w:t>
      </w:r>
      <w:bookmarkEnd w:id="250"/>
      <w:bookmarkEnd w:id="251"/>
    </w:p>
    <w:p w14:paraId="1DB9B0EB" w14:textId="77777777" w:rsidR="00BD15BE" w:rsidRDefault="00BD15BE">
      <w:pPr>
        <w:rPr>
          <w:lang w:val="en"/>
        </w:rPr>
      </w:pPr>
    </w:p>
    <w:p w14:paraId="77C4E09D" w14:textId="77777777" w:rsidR="00BD15BE" w:rsidRDefault="005155BE">
      <w:r>
        <w:t>All variables</w:t>
      </w:r>
      <w:r>
        <w:rPr>
          <w:lang w:val="en"/>
        </w:rPr>
        <w:t xml:space="preserve"> (Section </w:t>
      </w:r>
      <w:r>
        <w:rPr>
          <w:lang w:val="en"/>
        </w:rPr>
        <w:fldChar w:fldCharType="begin"/>
      </w:r>
      <w:r>
        <w:rPr>
          <w:lang w:val="en"/>
        </w:rPr>
        <w:instrText xml:space="preserve"> REF _Ref2040220925 \w \h \p </w:instrText>
      </w:r>
      <w:r>
        <w:rPr>
          <w:lang w:val="en"/>
        </w:rPr>
      </w:r>
      <w:r>
        <w:rPr>
          <w:lang w:val="en"/>
        </w:rPr>
        <w:fldChar w:fldCharType="separate"/>
      </w:r>
      <w:r>
        <w:rPr>
          <w:lang w:val="en"/>
        </w:rPr>
        <w:t>5 below</w:t>
      </w:r>
      <w:r>
        <w:rPr>
          <w:lang w:val="en"/>
        </w:rPr>
        <w:fldChar w:fldCharType="end"/>
      </w:r>
      <w:r>
        <w:rPr>
          <w:lang w:val="en"/>
        </w:rPr>
        <w:t>)</w:t>
      </w:r>
      <w:r>
        <w:t xml:space="preserve"> are along one or more of the following dimensions:</w:t>
      </w:r>
    </w:p>
    <w:p w14:paraId="56E9DE8B" w14:textId="77777777" w:rsidR="00BD15BE" w:rsidRDefault="005155BE">
      <w:pPr>
        <w:pStyle w:val="ListParagraph"/>
        <w:numPr>
          <w:ilvl w:val="0"/>
          <w:numId w:val="3"/>
        </w:numPr>
      </w:pPr>
      <w:r>
        <w:t>“wavelength” – spectral dimension of measurements</w:t>
      </w:r>
    </w:p>
    <w:p w14:paraId="650B6FE8" w14:textId="77777777" w:rsidR="00BD15BE" w:rsidRDefault="005155BE">
      <w:pPr>
        <w:pStyle w:val="ListParagraph"/>
        <w:numPr>
          <w:ilvl w:val="0"/>
          <w:numId w:val="3"/>
        </w:numPr>
      </w:pPr>
      <w:r>
        <w:t>“series” – temporal dimension of measurements within a sequence</w:t>
      </w:r>
    </w:p>
    <w:p w14:paraId="02D10953" w14:textId="77777777" w:rsidR="00BD15BE" w:rsidRDefault="005155BE">
      <w:pPr>
        <w:pStyle w:val="ListParagraph"/>
        <w:numPr>
          <w:ilvl w:val="0"/>
          <w:numId w:val="3"/>
        </w:numPr>
      </w:pPr>
      <w:r>
        <w:rPr>
          <w:lang w:val="en"/>
        </w:rPr>
        <w:t>“sequence” - average temporal dimension of measurements for a single standard sequence</w:t>
      </w:r>
    </w:p>
    <w:p w14:paraId="285F7A2A" w14:textId="77777777" w:rsidR="00BD15BE" w:rsidRDefault="00BD15BE">
      <w:pPr>
        <w:pStyle w:val="ListParagraph"/>
        <w:ind w:left="0"/>
      </w:pPr>
    </w:p>
    <w:p w14:paraId="71DE5BE6" w14:textId="77777777" w:rsidR="00BD15BE" w:rsidRDefault="005155BE">
      <w:pPr>
        <w:pStyle w:val="ListParagraph"/>
        <w:ind w:left="0"/>
        <w:rPr>
          <w:lang w:val="en"/>
        </w:rPr>
      </w:pPr>
      <w:r>
        <w:rPr>
          <w:noProof/>
          <w:lang w:val="en"/>
        </w:rPr>
        <w:drawing>
          <wp:inline distT="0" distB="0" distL="114300" distR="114300" wp14:anchorId="64C2A525" wp14:editId="1A467168">
            <wp:extent cx="5729605" cy="2133600"/>
            <wp:effectExtent l="0" t="0" r="4445" b="0"/>
            <wp:docPr id="3" name="Picture 3" descr="Fileformat_L1_SH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format_L1_SHunt"/>
                    <pic:cNvPicPr>
                      <a:picLocks noChangeAspect="1"/>
                    </pic:cNvPicPr>
                  </pic:nvPicPr>
                  <pic:blipFill>
                    <a:blip r:embed="rId12"/>
                    <a:stretch>
                      <a:fillRect/>
                    </a:stretch>
                  </pic:blipFill>
                  <pic:spPr>
                    <a:xfrm>
                      <a:off x="0" y="0"/>
                      <a:ext cx="5729605" cy="2133600"/>
                    </a:xfrm>
                    <a:prstGeom prst="rect">
                      <a:avLst/>
                    </a:prstGeom>
                  </pic:spPr>
                </pic:pic>
              </a:graphicData>
            </a:graphic>
          </wp:inline>
        </w:drawing>
      </w:r>
    </w:p>
    <w:p w14:paraId="7A7871B3" w14:textId="77777777" w:rsidR="00BD15BE" w:rsidRDefault="005155BE">
      <w:pPr>
        <w:pStyle w:val="Caption"/>
        <w:rPr>
          <w:lang w:val="en"/>
        </w:rPr>
      </w:pPr>
      <w:bookmarkStart w:id="252" w:name="_Ref523927957"/>
      <w:bookmarkStart w:id="253" w:name="_Ref980623483"/>
      <w:r>
        <w:t xml:space="preserve">Figure </w:t>
      </w:r>
      <w:fldSimple w:instr=" SEQ Figure \* ARABIC ">
        <w:r>
          <w:t>1</w:t>
        </w:r>
      </w:fldSimple>
      <w:bookmarkStart w:id="254" w:name="_Toc1958172962"/>
      <w:bookmarkEnd w:id="252"/>
      <w:r>
        <w:rPr>
          <w:lang w:val="en"/>
        </w:rPr>
        <w:t xml:space="preserve">. Illustration of a L1 file format and the L2a file format for the Land Network </w:t>
      </w:r>
      <w:bookmarkEnd w:id="253"/>
      <w:bookmarkEnd w:id="254"/>
    </w:p>
    <w:p w14:paraId="79AED6A3" w14:textId="77777777" w:rsidR="00BD15BE" w:rsidRDefault="005155BE">
      <w:pPr>
        <w:pStyle w:val="ListParagraph"/>
        <w:ind w:left="0"/>
        <w:rPr>
          <w:lang w:val="en"/>
        </w:rPr>
      </w:pPr>
      <w:r>
        <w:rPr>
          <w:noProof/>
          <w:lang w:val="en"/>
        </w:rPr>
        <w:drawing>
          <wp:inline distT="0" distB="0" distL="114300" distR="114300" wp14:anchorId="1B796B04" wp14:editId="1C0B2FD4">
            <wp:extent cx="5729605" cy="2255520"/>
            <wp:effectExtent l="0" t="0" r="0" b="11430"/>
            <wp:docPr id="7" name="Picture 7" descr="Fileformat_L2_CGoy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format_L2_CGoyens"/>
                    <pic:cNvPicPr>
                      <a:picLocks noChangeAspect="1"/>
                    </pic:cNvPicPr>
                  </pic:nvPicPr>
                  <pic:blipFill>
                    <a:blip r:embed="rId13"/>
                    <a:stretch>
                      <a:fillRect/>
                    </a:stretch>
                  </pic:blipFill>
                  <pic:spPr>
                    <a:xfrm>
                      <a:off x="0" y="0"/>
                      <a:ext cx="5729605" cy="2255520"/>
                    </a:xfrm>
                    <a:prstGeom prst="rect">
                      <a:avLst/>
                    </a:prstGeom>
                  </pic:spPr>
                </pic:pic>
              </a:graphicData>
            </a:graphic>
          </wp:inline>
        </w:drawing>
      </w:r>
    </w:p>
    <w:p w14:paraId="436D19BC" w14:textId="77777777" w:rsidR="00BD15BE" w:rsidRDefault="005155BE">
      <w:pPr>
        <w:pStyle w:val="Caption"/>
        <w:rPr>
          <w:lang w:val="en"/>
        </w:rPr>
      </w:pPr>
      <w:r>
        <w:t xml:space="preserve">Figure </w:t>
      </w:r>
      <w:fldSimple w:instr=" SEQ Figure \* ARABIC ">
        <w:r>
          <w:t>2</w:t>
        </w:r>
      </w:fldSimple>
      <w:bookmarkStart w:id="255" w:name="_Toc2003073805"/>
      <w:r>
        <w:rPr>
          <w:lang w:val="en"/>
        </w:rPr>
        <w:t>. Illustration of a L1b and L2a file format for the water network</w:t>
      </w:r>
      <w:bookmarkEnd w:id="255"/>
    </w:p>
    <w:p w14:paraId="4B811823" w14:textId="77777777" w:rsidR="00BD15BE" w:rsidRDefault="00BD15BE">
      <w:pPr>
        <w:pStyle w:val="ListParagraph"/>
        <w:ind w:left="0"/>
      </w:pPr>
    </w:p>
    <w:p w14:paraId="3287E490" w14:textId="77777777" w:rsidR="00BD15BE" w:rsidRDefault="00BD15BE">
      <w:pPr>
        <w:pStyle w:val="ListParagraph"/>
        <w:ind w:left="0"/>
      </w:pPr>
    </w:p>
    <w:p w14:paraId="225826BB" w14:textId="77777777" w:rsidR="00BD15BE" w:rsidRDefault="00BD15BE">
      <w:pPr>
        <w:pStyle w:val="ListParagraph"/>
        <w:ind w:left="1440"/>
      </w:pPr>
    </w:p>
    <w:p w14:paraId="2AD2932D" w14:textId="77777777" w:rsidR="00BD15BE" w:rsidRDefault="005155BE">
      <w:pPr>
        <w:pStyle w:val="Heading1"/>
        <w:numPr>
          <w:ilvl w:val="0"/>
          <w:numId w:val="2"/>
        </w:numPr>
        <w:spacing w:before="0" w:after="240"/>
      </w:pPr>
      <w:bookmarkStart w:id="256" w:name="_Toc1786524142"/>
      <w:bookmarkStart w:id="257" w:name="_Toc346487419"/>
      <w:r>
        <w:lastRenderedPageBreak/>
        <w:t>Metadata</w:t>
      </w:r>
      <w:bookmarkEnd w:id="256"/>
      <w:bookmarkEnd w:id="257"/>
    </w:p>
    <w:p w14:paraId="6B64E483" w14:textId="77777777" w:rsidR="00BD15BE" w:rsidRDefault="005155BE">
      <w:pPr>
        <w:rPr>
          <w:lang w:val="en"/>
        </w:rPr>
      </w:pPr>
      <w:r>
        <w:rPr>
          <w:rFonts w:cs="Arial"/>
        </w:rPr>
        <w:t>T</w:t>
      </w:r>
      <w:r>
        <w:t>his section provides a description of the data product metadata. The first subsection describes metadata common to all product types</w:t>
      </w:r>
      <w:r>
        <w:rPr>
          <w:lang w:val="en"/>
        </w:rPr>
        <w:t xml:space="preserve"> following (when relevant) the INSPIRE directives (http://inspire.ec.europa.eu/glossary/Metadata) in accordance with the EN ISO 19115 for the metadata elements and the Dublin Core </w:t>
      </w:r>
      <w:proofErr w:type="spellStart"/>
      <w:r>
        <w:rPr>
          <w:lang w:val="en"/>
        </w:rPr>
        <w:t>Metada</w:t>
      </w:r>
      <w:proofErr w:type="spellEnd"/>
      <w:r>
        <w:rPr>
          <w:lang w:val="en"/>
        </w:rPr>
        <w:t xml:space="preserve"> Initiative (https://www.dublincore.org/specifications/dublin-core/dcmi-terms/). The second subsection describes the site, instrument, component and system metadata, respectively. This metadata partitioning allows to trace in detail the history of the system (e.g., modifications, repairs, updates in the system, components of the system, instrument, or, instrument set-up). Therefore, metadata keys are defined allowing to identify entities, fix relationships between metadata entities and accessing the records of these entities. </w:t>
      </w:r>
      <w:r>
        <w:rPr>
          <w:lang w:val="en"/>
        </w:rPr>
        <w:fldChar w:fldCharType="begin"/>
      </w:r>
      <w:r>
        <w:rPr>
          <w:lang w:val="en"/>
        </w:rPr>
        <w:instrText xml:space="preserve"> REF _Ref710379599 \h </w:instrText>
      </w:r>
      <w:r>
        <w:rPr>
          <w:lang w:val="en"/>
        </w:rPr>
      </w:r>
      <w:r>
        <w:rPr>
          <w:lang w:val="en"/>
        </w:rPr>
        <w:fldChar w:fldCharType="separate"/>
      </w:r>
      <w:r>
        <w:t>Figure 3</w:t>
      </w:r>
      <w:r>
        <w:rPr>
          <w:lang w:val="en"/>
        </w:rPr>
        <w:fldChar w:fldCharType="end"/>
      </w:r>
      <w:r>
        <w:rPr>
          <w:lang w:val="en"/>
        </w:rPr>
        <w:t xml:space="preserve"> shows the metadata diagram with the metadata fields used as unique identification keys. A unique identifier per system will allow to trace the history of the data at a given location and/or from a given instrument. For instance, the system ID from a system at a given place with a same instrument but for which we have replaced the radiance head, will be modified. This allows a user to select all the data provided by a single instrument while for a more advanced user it will be possible to compare the data before and after the radiance head has been replaced. </w:t>
      </w:r>
    </w:p>
    <w:p w14:paraId="189F5427" w14:textId="77777777" w:rsidR="00BD15BE" w:rsidRDefault="005155BE">
      <w:pPr>
        <w:rPr>
          <w:lang w:val="en"/>
        </w:rPr>
      </w:pPr>
      <w:r>
        <w:rPr>
          <w:lang w:val="en"/>
        </w:rPr>
        <w:t xml:space="preserve"> </w:t>
      </w:r>
      <w:r>
        <w:rPr>
          <w:noProof/>
          <w:lang w:val="en"/>
        </w:rPr>
        <w:drawing>
          <wp:inline distT="0" distB="0" distL="114300" distR="114300" wp14:anchorId="74369468" wp14:editId="6CE8430E">
            <wp:extent cx="5730240" cy="2802890"/>
            <wp:effectExtent l="0" t="0" r="3810" b="16510"/>
            <wp:docPr id="4" name="Picture 4" descr="waterhypernet_metadata_keys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aterhypernet_metadata_keysonly"/>
                    <pic:cNvPicPr>
                      <a:picLocks noChangeAspect="1"/>
                    </pic:cNvPicPr>
                  </pic:nvPicPr>
                  <pic:blipFill>
                    <a:blip r:embed="rId14"/>
                    <a:stretch>
                      <a:fillRect/>
                    </a:stretch>
                  </pic:blipFill>
                  <pic:spPr>
                    <a:xfrm>
                      <a:off x="0" y="0"/>
                      <a:ext cx="5730240" cy="2802890"/>
                    </a:xfrm>
                    <a:prstGeom prst="rect">
                      <a:avLst/>
                    </a:prstGeom>
                  </pic:spPr>
                </pic:pic>
              </a:graphicData>
            </a:graphic>
          </wp:inline>
        </w:drawing>
      </w:r>
    </w:p>
    <w:p w14:paraId="336C18A3" w14:textId="77777777" w:rsidR="00BD15BE" w:rsidRDefault="005155BE">
      <w:pPr>
        <w:pStyle w:val="Caption"/>
        <w:rPr>
          <w:lang w:val="en"/>
        </w:rPr>
      </w:pPr>
      <w:bookmarkStart w:id="258" w:name="_Ref710379599"/>
      <w:r>
        <w:t xml:space="preserve">Figure </w:t>
      </w:r>
      <w:fldSimple w:instr=" SEQ Figure \* ARABIC ">
        <w:r>
          <w:t>3</w:t>
        </w:r>
      </w:fldSimple>
      <w:bookmarkStart w:id="259" w:name="_Toc1074582602"/>
      <w:bookmarkEnd w:id="258"/>
      <w:r>
        <w:rPr>
          <w:lang w:val="en"/>
        </w:rPr>
        <w:t>. Metadata diagram with keys only</w:t>
      </w:r>
      <w:bookmarkEnd w:id="259"/>
    </w:p>
    <w:p w14:paraId="54F9EF18" w14:textId="77777777" w:rsidR="00BD15BE" w:rsidRDefault="00BD15BE">
      <w:pPr>
        <w:rPr>
          <w:lang w:val="en"/>
        </w:rPr>
      </w:pPr>
    </w:p>
    <w:p w14:paraId="1356494F" w14:textId="77777777" w:rsidR="00BD15BE" w:rsidRDefault="005155BE">
      <w:pPr>
        <w:rPr>
          <w:lang w:val="en"/>
        </w:rPr>
      </w:pPr>
      <w:r>
        <w:rPr>
          <w:lang w:val="en"/>
        </w:rPr>
        <w:fldChar w:fldCharType="begin"/>
      </w:r>
      <w:r>
        <w:rPr>
          <w:lang w:val="en"/>
        </w:rPr>
        <w:instrText xml:space="preserve"> REF _Ref14813517 \h </w:instrText>
      </w:r>
      <w:r>
        <w:rPr>
          <w:lang w:val="en"/>
        </w:rPr>
      </w:r>
      <w:r>
        <w:rPr>
          <w:lang w:val="en"/>
        </w:rPr>
        <w:fldChar w:fldCharType="separate"/>
      </w:r>
      <w:r>
        <w:t>Table 6</w:t>
      </w:r>
      <w:r>
        <w:rPr>
          <w:lang w:val="en"/>
        </w:rPr>
        <w:fldChar w:fldCharType="end"/>
      </w:r>
      <w:r>
        <w:rPr>
          <w:lang w:val="en"/>
        </w:rPr>
        <w:t xml:space="preserve"> to </w:t>
      </w:r>
      <w:r>
        <w:rPr>
          <w:lang w:val="en"/>
        </w:rPr>
        <w:fldChar w:fldCharType="begin"/>
      </w:r>
      <w:r>
        <w:rPr>
          <w:lang w:val="en"/>
        </w:rPr>
        <w:instrText xml:space="preserve"> REF _Ref1016751982 \h </w:instrText>
      </w:r>
      <w:r>
        <w:rPr>
          <w:lang w:val="en"/>
        </w:rPr>
      </w:r>
      <w:r>
        <w:rPr>
          <w:lang w:val="en"/>
        </w:rPr>
        <w:fldChar w:fldCharType="separate"/>
      </w:r>
      <w:r>
        <w:t>Table 14</w:t>
      </w:r>
      <w:r>
        <w:rPr>
          <w:lang w:val="en"/>
        </w:rPr>
        <w:fldChar w:fldCharType="end"/>
      </w:r>
      <w:r>
        <w:rPr>
          <w:lang w:val="en"/>
        </w:rPr>
        <w:t xml:space="preserve"> provide for each metadata field:</w:t>
      </w:r>
    </w:p>
    <w:p w14:paraId="70470A27" w14:textId="77777777" w:rsidR="00BD15BE" w:rsidRDefault="005155BE">
      <w:pPr>
        <w:numPr>
          <w:ilvl w:val="0"/>
          <w:numId w:val="4"/>
        </w:numPr>
        <w:rPr>
          <w:lang w:val="en"/>
        </w:rPr>
      </w:pPr>
      <w:r>
        <w:rPr>
          <w:lang w:val="en"/>
        </w:rPr>
        <w:t>“names</w:t>
      </w:r>
      <w:proofErr w:type="gramStart"/>
      <w:r>
        <w:rPr>
          <w:lang w:val="en"/>
        </w:rPr>
        <w:t>” :</w:t>
      </w:r>
      <w:proofErr w:type="gramEnd"/>
      <w:r>
        <w:rPr>
          <w:lang w:val="en"/>
        </w:rPr>
        <w:t xml:space="preserve"> Name of the metadata as provided in the </w:t>
      </w:r>
      <w:proofErr w:type="spellStart"/>
      <w:r>
        <w:rPr>
          <w:lang w:val="en"/>
        </w:rPr>
        <w:t>netcdf</w:t>
      </w:r>
      <w:proofErr w:type="spellEnd"/>
      <w:r>
        <w:rPr>
          <w:lang w:val="en"/>
        </w:rPr>
        <w:t xml:space="preserve"> file </w:t>
      </w:r>
    </w:p>
    <w:p w14:paraId="705D6BAF" w14:textId="77777777" w:rsidR="00BD15BE" w:rsidRDefault="005155BE">
      <w:pPr>
        <w:numPr>
          <w:ilvl w:val="0"/>
          <w:numId w:val="4"/>
        </w:numPr>
        <w:rPr>
          <w:lang w:val="en"/>
        </w:rPr>
      </w:pPr>
      <w:r>
        <w:rPr>
          <w:lang w:val="en"/>
        </w:rPr>
        <w:t>“description”: Short description of the required metadata</w:t>
      </w:r>
    </w:p>
    <w:p w14:paraId="4AF8F99B" w14:textId="77777777" w:rsidR="00BD15BE" w:rsidRDefault="005155BE">
      <w:pPr>
        <w:numPr>
          <w:ilvl w:val="0"/>
          <w:numId w:val="4"/>
        </w:numPr>
        <w:rPr>
          <w:lang w:val="en"/>
        </w:rPr>
      </w:pPr>
      <w:r>
        <w:rPr>
          <w:lang w:val="en"/>
        </w:rPr>
        <w:t>“value”: Example of a value that may be given to this metadata</w:t>
      </w:r>
    </w:p>
    <w:p w14:paraId="4C8C91D7" w14:textId="77777777" w:rsidR="00BD15BE" w:rsidRDefault="005155BE">
      <w:pPr>
        <w:tabs>
          <w:tab w:val="left" w:pos="420"/>
        </w:tabs>
        <w:rPr>
          <w:lang w:val="en"/>
        </w:rPr>
      </w:pPr>
      <w:r>
        <w:rPr>
          <w:lang w:val="en"/>
        </w:rPr>
        <w:lastRenderedPageBreak/>
        <w:t xml:space="preserve">Common metadata and product metadata will be added to any data file. These metadata include the </w:t>
      </w:r>
      <w:proofErr w:type="spellStart"/>
      <w:r>
        <w:rPr>
          <w:lang w:val="en"/>
        </w:rPr>
        <w:t>system_id</w:t>
      </w:r>
      <w:proofErr w:type="spellEnd"/>
      <w:r>
        <w:rPr>
          <w:lang w:val="en"/>
        </w:rPr>
        <w:t xml:space="preserve"> based on which the user could also, if required, download the system metadata (including the instrument, site and component metadata).</w:t>
      </w:r>
    </w:p>
    <w:p w14:paraId="47C3B979" w14:textId="77777777" w:rsidR="00BD15BE" w:rsidRDefault="00BD15BE">
      <w:pPr>
        <w:rPr>
          <w:lang w:val="en"/>
        </w:rPr>
      </w:pPr>
    </w:p>
    <w:p w14:paraId="3AAF4507" w14:textId="77777777" w:rsidR="00BD15BE" w:rsidRDefault="005155BE">
      <w:pPr>
        <w:pStyle w:val="Heading2"/>
        <w:numPr>
          <w:ilvl w:val="1"/>
          <w:numId w:val="2"/>
        </w:numPr>
      </w:pPr>
      <w:bookmarkStart w:id="260" w:name="_Toc966040551"/>
      <w:bookmarkStart w:id="261" w:name="_Toc1249399103"/>
      <w:commentRangeStart w:id="262"/>
      <w:r>
        <w:t>Common Metadata</w:t>
      </w:r>
      <w:commentRangeEnd w:id="262"/>
      <w:r>
        <w:commentReference w:id="262"/>
      </w:r>
      <w:bookmarkEnd w:id="260"/>
      <w:bookmarkEnd w:id="261"/>
    </w:p>
    <w:p w14:paraId="72E02786" w14:textId="77777777" w:rsidR="00BD15BE" w:rsidRDefault="005155BE">
      <w:pPr>
        <w:rPr>
          <w:lang w:val="en"/>
        </w:rPr>
      </w:pPr>
      <w:r>
        <w:t>The common metadata describe the content of the data file and ensure CF compliancy. Global attributes can be thought of as conveying five kinds of</w:t>
      </w:r>
      <w:r>
        <w:rPr>
          <w:lang w:val="en"/>
        </w:rPr>
        <w:t xml:space="preserve"> essential</w:t>
      </w:r>
      <w:r>
        <w:t xml:space="preserve"> information</w:t>
      </w:r>
      <w:r>
        <w:rPr>
          <w:lang w:val="en"/>
        </w:rPr>
        <w:t xml:space="preserve">. </w:t>
      </w:r>
      <w:r>
        <w:t xml:space="preserve">This is defined in </w:t>
      </w:r>
      <w:r>
        <w:fldChar w:fldCharType="begin"/>
      </w:r>
      <w:r>
        <w:instrText>REF _Ref14813517 \h</w:instrText>
      </w:r>
      <w:r>
        <w:fldChar w:fldCharType="separate"/>
      </w:r>
      <w:r>
        <w:t>Table 6</w:t>
      </w:r>
      <w:r>
        <w:fldChar w:fldCharType="end"/>
      </w:r>
      <w:r>
        <w:rPr>
          <w:lang w:val="en"/>
        </w:rPr>
        <w:t>:</w:t>
      </w:r>
    </w:p>
    <w:p w14:paraId="1C592669" w14:textId="77777777" w:rsidR="00BD15BE" w:rsidRDefault="005155BE">
      <w:pPr>
        <w:numPr>
          <w:ilvl w:val="0"/>
          <w:numId w:val="5"/>
        </w:numPr>
        <w:tabs>
          <w:tab w:val="clear" w:pos="420"/>
        </w:tabs>
      </w:pPr>
      <w:r>
        <w:t>What: what are the data in this dataset;</w:t>
      </w:r>
    </w:p>
    <w:p w14:paraId="23233ED2" w14:textId="77777777" w:rsidR="00BD15BE" w:rsidRDefault="005155BE">
      <w:pPr>
        <w:numPr>
          <w:ilvl w:val="0"/>
          <w:numId w:val="5"/>
        </w:numPr>
        <w:tabs>
          <w:tab w:val="clear" w:pos="420"/>
        </w:tabs>
      </w:pPr>
      <w:r>
        <w:t>Where: the spatial coverage of the data;</w:t>
      </w:r>
    </w:p>
    <w:p w14:paraId="1A2DCC5E" w14:textId="77777777" w:rsidR="00BD15BE" w:rsidRDefault="005155BE">
      <w:pPr>
        <w:numPr>
          <w:ilvl w:val="0"/>
          <w:numId w:val="5"/>
        </w:numPr>
        <w:tabs>
          <w:tab w:val="clear" w:pos="420"/>
        </w:tabs>
      </w:pPr>
      <w:r>
        <w:t>When: the temporal coverage of the data;</w:t>
      </w:r>
    </w:p>
    <w:p w14:paraId="6A05EFF6" w14:textId="77777777" w:rsidR="00BD15BE" w:rsidRDefault="005155BE">
      <w:pPr>
        <w:numPr>
          <w:ilvl w:val="0"/>
          <w:numId w:val="5"/>
        </w:numPr>
        <w:tabs>
          <w:tab w:val="clear" w:pos="420"/>
        </w:tabs>
      </w:pPr>
      <w:r>
        <w:t>Who: who produced the data;</w:t>
      </w:r>
    </w:p>
    <w:p w14:paraId="00D3AAF4" w14:textId="77777777" w:rsidR="00BD15BE" w:rsidRDefault="005155BE">
      <w:pPr>
        <w:numPr>
          <w:ilvl w:val="0"/>
          <w:numId w:val="5"/>
        </w:numPr>
        <w:tabs>
          <w:tab w:val="clear" w:pos="420"/>
        </w:tabs>
      </w:pPr>
      <w:r>
        <w:t>How: how were the data produced and made available.</w:t>
      </w:r>
    </w:p>
    <w:p w14:paraId="53520C69" w14:textId="77777777" w:rsidR="00BD15BE" w:rsidRDefault="005155BE">
      <w:pPr>
        <w:pStyle w:val="Caption"/>
        <w:keepNext/>
      </w:pPr>
      <w:r>
        <w:rPr>
          <w:rFonts w:eastAsia="SimSun" w:cs="Arial"/>
          <w:sz w:val="22"/>
          <w:szCs w:val="22"/>
          <w:lang w:val="en-US" w:eastAsia="zh-CN" w:bidi="ar"/>
        </w:rPr>
        <w:t xml:space="preserve"> </w:t>
      </w:r>
      <w:bookmarkStart w:id="263" w:name="_Ref14813517"/>
      <w:r>
        <w:t xml:space="preserve">Table </w:t>
      </w:r>
      <w:r>
        <w:fldChar w:fldCharType="begin"/>
      </w:r>
      <w:r>
        <w:instrText>SEQ Table \* ARABIC</w:instrText>
      </w:r>
      <w:r>
        <w:fldChar w:fldCharType="separate"/>
      </w:r>
      <w:r>
        <w:t>6</w:t>
      </w:r>
      <w:r>
        <w:fldChar w:fldCharType="end"/>
      </w:r>
      <w:bookmarkStart w:id="264" w:name="_Toc10591420"/>
      <w:bookmarkEnd w:id="263"/>
      <w:r>
        <w:t xml:space="preserve"> – Common metadata</w:t>
      </w:r>
      <w:bookmarkEnd w:id="264"/>
    </w:p>
    <w:tbl>
      <w:tblPr>
        <w:tblW w:w="9214" w:type="dxa"/>
        <w:tblInd w:w="1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7" w:type="dxa"/>
          <w:right w:w="0" w:type="dxa"/>
        </w:tblCellMar>
        <w:tblLook w:val="04A0" w:firstRow="1" w:lastRow="0" w:firstColumn="1" w:lastColumn="0" w:noHBand="0" w:noVBand="1"/>
        <w:tblPrChange w:id="265" w:author="Pieter de Vis" w:date="2020-04-30T16:48:00Z">
          <w:tblPr>
            <w:tblW w:w="9322" w:type="dxa"/>
            <w:tblInd w:w="-211"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7" w:type="dxa"/>
              <w:right w:w="0" w:type="dxa"/>
            </w:tblCellMar>
            <w:tblLook w:val="04A0" w:firstRow="1" w:lastRow="0" w:firstColumn="1" w:lastColumn="0" w:noHBand="0" w:noVBand="1"/>
          </w:tblPr>
        </w:tblPrChange>
      </w:tblPr>
      <w:tblGrid>
        <w:gridCol w:w="1588"/>
        <w:gridCol w:w="4649"/>
        <w:gridCol w:w="2977"/>
        <w:tblGridChange w:id="266">
          <w:tblGrid>
            <w:gridCol w:w="123"/>
            <w:gridCol w:w="1588"/>
            <w:gridCol w:w="4649"/>
            <w:gridCol w:w="166"/>
            <w:gridCol w:w="2625"/>
            <w:gridCol w:w="44"/>
            <w:gridCol w:w="142"/>
          </w:tblGrid>
        </w:tblGridChange>
      </w:tblGrid>
      <w:tr w:rsidR="00BD15BE" w14:paraId="5E5D5375" w14:textId="77777777" w:rsidTr="0019046C">
        <w:trPr>
          <w:trHeight w:val="222"/>
          <w:trPrChange w:id="267" w:author="Pieter de Vis" w:date="2020-04-30T16:48:00Z">
            <w:trPr>
              <w:gridAfter w:val="0"/>
              <w:wBefore w:w="98" w:type="dxa"/>
              <w:wAfter w:w="73" w:type="dxa"/>
              <w:trHeight w:val="222"/>
            </w:trPr>
          </w:trPrChange>
        </w:trPr>
        <w:tc>
          <w:tcPr>
            <w:tcW w:w="1588" w:type="dxa"/>
            <w:tcBorders>
              <w:top w:val="single" w:sz="8" w:space="0" w:color="4F81BD"/>
              <w:left w:val="single" w:sz="8" w:space="0" w:color="4F81BD"/>
              <w:bottom w:val="single" w:sz="6" w:space="0" w:color="FFFFFF"/>
              <w:right w:val="single" w:sz="8" w:space="0" w:color="4F81BD"/>
            </w:tcBorders>
            <w:shd w:val="clear" w:color="auto" w:fill="4F81BD"/>
            <w:tcPrChange w:id="268" w:author="Pieter de Vis" w:date="2020-04-30T16:48:00Z">
              <w:tcPr>
                <w:tcW w:w="1711" w:type="dxa"/>
                <w:gridSpan w:val="2"/>
                <w:tcBorders>
                  <w:top w:val="single" w:sz="8" w:space="0" w:color="4F81BD"/>
                  <w:left w:val="single" w:sz="8" w:space="0" w:color="4F81BD"/>
                  <w:bottom w:val="single" w:sz="6" w:space="0" w:color="FFFFFF"/>
                  <w:right w:val="single" w:sz="8" w:space="0" w:color="4F81BD"/>
                </w:tcBorders>
                <w:shd w:val="clear" w:color="auto" w:fill="4F81BD"/>
              </w:tcPr>
            </w:tcPrChange>
          </w:tcPr>
          <w:p w14:paraId="0DB2F3B6" w14:textId="77777777" w:rsidR="00BD15BE" w:rsidRDefault="005155BE">
            <w:pPr>
              <w:pStyle w:val="Default"/>
              <w:rPr>
                <w:rFonts w:ascii="Arial" w:hAnsi="Arial" w:cs="Arial"/>
                <w:color w:val="FFFFFF"/>
                <w:sz w:val="20"/>
                <w:szCs w:val="20"/>
                <w:lang w:val="en"/>
              </w:rPr>
            </w:pPr>
            <w:r>
              <w:rPr>
                <w:rFonts w:ascii="Arial" w:hAnsi="Arial" w:cs="Arial"/>
                <w:color w:val="FFFFFF"/>
                <w:sz w:val="20"/>
                <w:szCs w:val="20"/>
                <w:lang w:val="en"/>
              </w:rPr>
              <w:t>Name</w:t>
            </w:r>
          </w:p>
        </w:tc>
        <w:tc>
          <w:tcPr>
            <w:tcW w:w="4649" w:type="dxa"/>
            <w:tcBorders>
              <w:top w:val="single" w:sz="8" w:space="0" w:color="4F81BD"/>
              <w:left w:val="single" w:sz="8" w:space="0" w:color="4F81BD"/>
              <w:bottom w:val="single" w:sz="6" w:space="0" w:color="FFFFFF"/>
              <w:right w:val="single" w:sz="8" w:space="0" w:color="4F81BD"/>
            </w:tcBorders>
            <w:shd w:val="clear" w:color="auto" w:fill="4F81BD"/>
            <w:tcPrChange w:id="269" w:author="Pieter de Vis" w:date="2020-04-30T16:48:00Z">
              <w:tcPr>
                <w:tcW w:w="4815" w:type="dxa"/>
                <w:gridSpan w:val="2"/>
                <w:tcBorders>
                  <w:top w:val="single" w:sz="8" w:space="0" w:color="4F81BD"/>
                  <w:left w:val="single" w:sz="8" w:space="0" w:color="4F81BD"/>
                  <w:bottom w:val="single" w:sz="6" w:space="0" w:color="FFFFFF"/>
                  <w:right w:val="single" w:sz="8" w:space="0" w:color="4F81BD"/>
                </w:tcBorders>
                <w:shd w:val="clear" w:color="auto" w:fill="4F81BD"/>
              </w:tcPr>
            </w:tcPrChange>
          </w:tcPr>
          <w:p w14:paraId="253C4AB6" w14:textId="77777777" w:rsidR="00BD15BE" w:rsidRDefault="005155BE">
            <w:pPr>
              <w:pStyle w:val="Default"/>
              <w:rPr>
                <w:rFonts w:ascii="Arial" w:hAnsi="Arial" w:cs="Arial"/>
                <w:color w:val="FFFFFF"/>
                <w:sz w:val="20"/>
                <w:szCs w:val="20"/>
              </w:rPr>
            </w:pPr>
            <w:r>
              <w:rPr>
                <w:rFonts w:ascii="Arial" w:hAnsi="Arial" w:cs="Arial"/>
                <w:color w:val="FFFFFF"/>
                <w:sz w:val="20"/>
                <w:szCs w:val="20"/>
              </w:rPr>
              <w:t>Description</w:t>
            </w:r>
          </w:p>
        </w:tc>
        <w:tc>
          <w:tcPr>
            <w:tcW w:w="2977" w:type="dxa"/>
            <w:tcBorders>
              <w:top w:val="single" w:sz="8" w:space="0" w:color="4F81BD"/>
              <w:left w:val="single" w:sz="8" w:space="0" w:color="4F81BD"/>
              <w:bottom w:val="single" w:sz="6" w:space="0" w:color="FFFFFF"/>
              <w:right w:val="single" w:sz="8" w:space="0" w:color="4F81BD"/>
            </w:tcBorders>
            <w:shd w:val="clear" w:color="auto" w:fill="4F81BD"/>
            <w:tcPrChange w:id="270" w:author="Pieter de Vis" w:date="2020-04-30T16:48:00Z">
              <w:tcPr>
                <w:tcW w:w="2625" w:type="dxa"/>
                <w:tcBorders>
                  <w:top w:val="single" w:sz="8" w:space="0" w:color="4F81BD"/>
                  <w:left w:val="single" w:sz="8" w:space="0" w:color="4F81BD"/>
                  <w:bottom w:val="single" w:sz="6" w:space="0" w:color="FFFFFF"/>
                  <w:right w:val="single" w:sz="8" w:space="0" w:color="4F81BD"/>
                </w:tcBorders>
                <w:shd w:val="clear" w:color="auto" w:fill="4F81BD"/>
              </w:tcPr>
            </w:tcPrChange>
          </w:tcPr>
          <w:p w14:paraId="150AE76F" w14:textId="18A73F12" w:rsidR="00BD15BE" w:rsidRDefault="005155BE">
            <w:pPr>
              <w:pStyle w:val="Default"/>
              <w:rPr>
                <w:rFonts w:ascii="Arial" w:hAnsi="Arial" w:cs="Arial"/>
                <w:color w:val="FFFFFF"/>
                <w:sz w:val="20"/>
                <w:szCs w:val="20"/>
                <w:lang w:val="en"/>
              </w:rPr>
            </w:pPr>
            <w:del w:id="271" w:author="Pieter de Vis" w:date="2020-04-30T18:42:00Z">
              <w:r w:rsidDel="00EC35A3">
                <w:rPr>
                  <w:rFonts w:ascii="Arial" w:hAnsi="Arial" w:cs="Arial"/>
                  <w:color w:val="FFFFFF"/>
                  <w:sz w:val="20"/>
                  <w:szCs w:val="20"/>
                  <w:lang w:val="en"/>
                </w:rPr>
                <w:delText>Value</w:delText>
              </w:r>
            </w:del>
            <w:ins w:id="272" w:author="Pieter de Vis" w:date="2020-04-30T18:42:00Z">
              <w:r w:rsidR="00EC35A3">
                <w:rPr>
                  <w:rFonts w:ascii="Arial" w:hAnsi="Arial" w:cs="Arial"/>
                  <w:color w:val="FFFFFF"/>
                  <w:sz w:val="20"/>
                  <w:szCs w:val="20"/>
                  <w:lang w:val="en"/>
                </w:rPr>
                <w:t>Example value</w:t>
              </w:r>
            </w:ins>
          </w:p>
        </w:tc>
      </w:tr>
      <w:tr w:rsidR="00BD15BE" w14:paraId="5A1A2BF1" w14:textId="77777777" w:rsidTr="0019046C">
        <w:trPr>
          <w:trHeight w:val="90"/>
          <w:trPrChange w:id="273" w:author="Pieter de Vis" w:date="2020-04-30T16:48:00Z">
            <w:trPr>
              <w:gridAfter w:val="0"/>
              <w:wBefore w:w="98" w:type="dxa"/>
              <w:wAfter w:w="73" w:type="dxa"/>
              <w:trHeight w:val="90"/>
            </w:trPr>
          </w:trPrChange>
        </w:trPr>
        <w:tc>
          <w:tcPr>
            <w:tcW w:w="1588" w:type="dxa"/>
            <w:tcBorders>
              <w:top w:val="single" w:sz="8" w:space="0" w:color="4F81BD"/>
              <w:left w:val="single" w:sz="8" w:space="0" w:color="4F81BD"/>
              <w:bottom w:val="single" w:sz="6" w:space="0" w:color="FFFFFF"/>
              <w:right w:val="single" w:sz="8" w:space="0" w:color="4F81BD"/>
            </w:tcBorders>
            <w:shd w:val="clear" w:color="auto" w:fill="8DB3E2" w:themeFill="text2" w:themeFillTint="66"/>
            <w:tcPrChange w:id="274" w:author="Pieter de Vis" w:date="2020-04-30T16:48:00Z">
              <w:tcPr>
                <w:tcW w:w="1711" w:type="dxa"/>
                <w:gridSpan w:val="2"/>
                <w:tcBorders>
                  <w:top w:val="single" w:sz="8" w:space="0" w:color="4F81BD"/>
                  <w:left w:val="single" w:sz="8" w:space="0" w:color="4F81BD"/>
                  <w:bottom w:val="single" w:sz="6" w:space="0" w:color="FFFFFF"/>
                  <w:right w:val="single" w:sz="8" w:space="0" w:color="4F81BD"/>
                </w:tcBorders>
                <w:shd w:val="clear" w:color="auto" w:fill="8DB3E2" w:themeFill="text2" w:themeFillTint="66"/>
              </w:tcPr>
            </w:tcPrChange>
          </w:tcPr>
          <w:p w14:paraId="3D5789F1" w14:textId="77777777" w:rsidR="00BD15BE" w:rsidRDefault="005155BE">
            <w:pPr>
              <w:pStyle w:val="Default"/>
              <w:rPr>
                <w:rFonts w:ascii="Arial" w:hAnsi="Arial" w:cs="Arial"/>
                <w:color w:val="FFFFFF"/>
                <w:sz w:val="20"/>
                <w:szCs w:val="20"/>
                <w:lang w:val="en"/>
              </w:rPr>
            </w:pPr>
            <w:r>
              <w:rPr>
                <w:rFonts w:ascii="Arial" w:hAnsi="Arial" w:cs="Arial"/>
                <w:color w:val="FFFFFF"/>
                <w:sz w:val="20"/>
                <w:szCs w:val="20"/>
                <w:lang w:val="en"/>
              </w:rPr>
              <w:t>What</w:t>
            </w:r>
          </w:p>
        </w:tc>
        <w:tc>
          <w:tcPr>
            <w:tcW w:w="4649" w:type="dxa"/>
            <w:tcBorders>
              <w:top w:val="single" w:sz="8" w:space="0" w:color="4F81BD"/>
              <w:left w:val="single" w:sz="8" w:space="0" w:color="4F81BD"/>
              <w:bottom w:val="single" w:sz="6" w:space="0" w:color="FFFFFF"/>
              <w:right w:val="single" w:sz="8" w:space="0" w:color="4F81BD"/>
            </w:tcBorders>
            <w:shd w:val="clear" w:color="auto" w:fill="8DB3E2" w:themeFill="text2" w:themeFillTint="66"/>
            <w:tcPrChange w:id="275" w:author="Pieter de Vis" w:date="2020-04-30T16:48:00Z">
              <w:tcPr>
                <w:tcW w:w="4815" w:type="dxa"/>
                <w:gridSpan w:val="2"/>
                <w:tcBorders>
                  <w:top w:val="single" w:sz="8" w:space="0" w:color="4F81BD"/>
                  <w:left w:val="single" w:sz="8" w:space="0" w:color="4F81BD"/>
                  <w:bottom w:val="single" w:sz="6" w:space="0" w:color="FFFFFF"/>
                  <w:right w:val="single" w:sz="8" w:space="0" w:color="4F81BD"/>
                </w:tcBorders>
                <w:shd w:val="clear" w:color="auto" w:fill="8DB3E2" w:themeFill="text2" w:themeFillTint="66"/>
              </w:tcPr>
            </w:tcPrChange>
          </w:tcPr>
          <w:p w14:paraId="6253C59B" w14:textId="77777777" w:rsidR="00BD15BE" w:rsidRDefault="00BD15BE">
            <w:pPr>
              <w:pStyle w:val="Default"/>
              <w:rPr>
                <w:rFonts w:ascii="Arial" w:hAnsi="Arial" w:cs="Arial"/>
                <w:color w:val="FFFFFF"/>
                <w:sz w:val="20"/>
                <w:szCs w:val="20"/>
              </w:rPr>
            </w:pPr>
          </w:p>
        </w:tc>
        <w:tc>
          <w:tcPr>
            <w:tcW w:w="2977" w:type="dxa"/>
            <w:tcBorders>
              <w:top w:val="single" w:sz="8" w:space="0" w:color="4F81BD"/>
              <w:left w:val="single" w:sz="8" w:space="0" w:color="4F81BD"/>
              <w:bottom w:val="single" w:sz="6" w:space="0" w:color="FFFFFF"/>
              <w:right w:val="single" w:sz="8" w:space="0" w:color="4F81BD"/>
            </w:tcBorders>
            <w:shd w:val="clear" w:color="auto" w:fill="8DB3E2" w:themeFill="text2" w:themeFillTint="66"/>
            <w:tcPrChange w:id="276" w:author="Pieter de Vis" w:date="2020-04-30T16:48:00Z">
              <w:tcPr>
                <w:tcW w:w="2625" w:type="dxa"/>
                <w:tcBorders>
                  <w:top w:val="single" w:sz="8" w:space="0" w:color="4F81BD"/>
                  <w:left w:val="single" w:sz="8" w:space="0" w:color="4F81BD"/>
                  <w:bottom w:val="single" w:sz="6" w:space="0" w:color="FFFFFF"/>
                  <w:right w:val="single" w:sz="8" w:space="0" w:color="4F81BD"/>
                </w:tcBorders>
                <w:shd w:val="clear" w:color="auto" w:fill="8DB3E2" w:themeFill="text2" w:themeFillTint="66"/>
              </w:tcPr>
            </w:tcPrChange>
          </w:tcPr>
          <w:p w14:paraId="42D0AA18" w14:textId="77777777" w:rsidR="00BD15BE" w:rsidRDefault="00BD15BE">
            <w:pPr>
              <w:pStyle w:val="Default"/>
              <w:rPr>
                <w:rFonts w:ascii="Arial" w:hAnsi="Arial" w:cs="Arial"/>
                <w:color w:val="FFFFFF"/>
                <w:sz w:val="20"/>
                <w:szCs w:val="20"/>
                <w:lang w:val="en"/>
              </w:rPr>
            </w:pPr>
          </w:p>
        </w:tc>
      </w:tr>
      <w:tr w:rsidR="00BD15BE" w14:paraId="01FE0103" w14:textId="77777777" w:rsidTr="0019046C">
        <w:trPr>
          <w:trHeight w:val="90"/>
          <w:trPrChange w:id="277" w:author="Pieter de Vis" w:date="2020-04-30T16:48:00Z">
            <w:trPr>
              <w:gridAfter w:val="0"/>
              <w:wBefore w:w="98" w:type="dxa"/>
              <w:wAfter w:w="73" w:type="dxa"/>
              <w:trHeight w:val="90"/>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278"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3914927F" w14:textId="77777777" w:rsidR="00BD15BE" w:rsidRDefault="005155BE">
            <w:pPr>
              <w:pStyle w:val="Default"/>
              <w:rPr>
                <w:rFonts w:ascii="Arial" w:hAnsi="Arial" w:cs="Arial"/>
                <w:sz w:val="20"/>
                <w:szCs w:val="20"/>
              </w:rPr>
            </w:pPr>
            <w:r>
              <w:rPr>
                <w:rFonts w:ascii="Arial" w:hAnsi="Arial" w:cs="Arial"/>
                <w:sz w:val="20"/>
                <w:szCs w:val="20"/>
              </w:rPr>
              <w:t>title</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279"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544D2B9" w14:textId="77777777" w:rsidR="00BD15BE" w:rsidRDefault="005155BE">
            <w:pPr>
              <w:pStyle w:val="Default"/>
              <w:rPr>
                <w:rFonts w:ascii="Arial" w:hAnsi="Arial" w:cs="Arial"/>
                <w:sz w:val="20"/>
                <w:szCs w:val="20"/>
              </w:rPr>
            </w:pPr>
            <w:r>
              <w:rPr>
                <w:rFonts w:ascii="Arial" w:hAnsi="Arial" w:cs="Arial"/>
                <w:sz w:val="20"/>
                <w:szCs w:val="20"/>
              </w:rPr>
              <w:t>A descriptive title for the dataset</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280"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C54F314" w14:textId="77777777" w:rsidR="00BD15BE" w:rsidRDefault="005155BE">
            <w:pPr>
              <w:pStyle w:val="Default"/>
              <w:rPr>
                <w:rFonts w:ascii="Arial" w:hAnsi="Arial" w:cs="Arial"/>
                <w:sz w:val="20"/>
                <w:szCs w:val="20"/>
              </w:rPr>
            </w:pPr>
            <w:r>
              <w:rPr>
                <w:rFonts w:ascii="Arial" w:hAnsi="Arial" w:cs="Arial"/>
                <w:sz w:val="20"/>
                <w:szCs w:val="20"/>
              </w:rPr>
              <w:t>“</w:t>
            </w:r>
            <w:r>
              <w:rPr>
                <w:rFonts w:ascii="Arial" w:hAnsi="Arial" w:cs="Arial"/>
                <w:sz w:val="20"/>
                <w:szCs w:val="20"/>
                <w:lang w:val="en"/>
              </w:rPr>
              <w:t>Hyperspectral network dataset of surface reflectance</w:t>
            </w:r>
            <w:r>
              <w:rPr>
                <w:rFonts w:ascii="Arial" w:hAnsi="Arial" w:cs="Arial"/>
                <w:sz w:val="20"/>
                <w:szCs w:val="20"/>
              </w:rPr>
              <w:t>”</w:t>
            </w:r>
            <w:r>
              <w:rPr>
                <w:rFonts w:ascii="Arial" w:hAnsi="Arial" w:cs="Arial"/>
                <w:sz w:val="20"/>
                <w:szCs w:val="20"/>
                <w:lang w:val="en"/>
              </w:rPr>
              <w:t>, “Hyperspectral radiance data”</w:t>
            </w:r>
          </w:p>
        </w:tc>
      </w:tr>
      <w:tr w:rsidR="00BD15BE" w14:paraId="5D4C5BE4" w14:textId="77777777" w:rsidTr="0019046C">
        <w:trPr>
          <w:trHeight w:val="90"/>
          <w:trPrChange w:id="281" w:author="Pieter de Vis" w:date="2020-04-30T16:48:00Z">
            <w:trPr>
              <w:gridAfter w:val="0"/>
              <w:wBefore w:w="98" w:type="dxa"/>
              <w:wAfter w:w="73" w:type="dxa"/>
              <w:trHeight w:val="90"/>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282"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8799328" w14:textId="77777777" w:rsidR="00BD15BE" w:rsidRDefault="005155BE">
            <w:pPr>
              <w:pStyle w:val="Default"/>
              <w:rPr>
                <w:rFonts w:ascii="Arial" w:hAnsi="Arial" w:cs="Arial"/>
                <w:sz w:val="20"/>
                <w:szCs w:val="20"/>
              </w:rPr>
            </w:pPr>
            <w:r>
              <w:rPr>
                <w:rFonts w:ascii="Arial" w:hAnsi="Arial" w:cs="Arial"/>
                <w:sz w:val="20"/>
                <w:szCs w:val="20"/>
              </w:rPr>
              <w:t>type</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283"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3B0F0873" w14:textId="77777777" w:rsidR="00BD15BE" w:rsidRDefault="005155BE">
            <w:pPr>
              <w:jc w:val="left"/>
              <w:rPr>
                <w:rFonts w:cs="Arial"/>
                <w:color w:val="000000"/>
                <w:sz w:val="20"/>
                <w:szCs w:val="20"/>
              </w:rPr>
            </w:pPr>
            <w:r>
              <w:rPr>
                <w:rFonts w:cs="Arial"/>
                <w:color w:val="000000"/>
                <w:sz w:val="20"/>
                <w:szCs w:val="20"/>
              </w:rPr>
              <w:t>Type of data contained in the file</w:t>
            </w:r>
            <w:r>
              <w:rPr>
                <w:rFonts w:cs="Arial"/>
                <w:color w:val="000000"/>
                <w:sz w:val="20"/>
                <w:szCs w:val="20"/>
                <w:lang w:val="en"/>
              </w:rPr>
              <w:t xml:space="preserve">, </w:t>
            </w:r>
            <w:r>
              <w:rPr>
                <w:rFonts w:eastAsia="SimSun" w:cs="Arial"/>
                <w:sz w:val="20"/>
                <w:szCs w:val="20"/>
                <w:lang w:val="en" w:eastAsia="zh-CN" w:bidi="ar"/>
              </w:rPr>
              <w:t>s</w:t>
            </w:r>
            <w:proofErr w:type="spellStart"/>
            <w:r>
              <w:rPr>
                <w:rFonts w:eastAsia="SimSun" w:cs="Arial"/>
                <w:sz w:val="20"/>
                <w:szCs w:val="20"/>
                <w:lang w:val="en-US" w:eastAsia="zh-CN" w:bidi="ar"/>
              </w:rPr>
              <w:t>patial</w:t>
            </w:r>
            <w:proofErr w:type="spellEnd"/>
            <w:r>
              <w:rPr>
                <w:rFonts w:eastAsia="SimSun" w:cs="Arial"/>
                <w:sz w:val="20"/>
                <w:szCs w:val="20"/>
                <w:lang w:val="en-US" w:eastAsia="zh-CN" w:bidi="ar"/>
              </w:rPr>
              <w:t xml:space="preserve"> data set series (series)</w:t>
            </w:r>
            <w:r>
              <w:rPr>
                <w:rFonts w:eastAsia="SimSun" w:cs="Arial"/>
                <w:sz w:val="20"/>
                <w:szCs w:val="20"/>
                <w:lang w:val="en" w:eastAsia="zh-CN" w:bidi="ar"/>
              </w:rPr>
              <w:t>, s</w:t>
            </w:r>
            <w:proofErr w:type="spellStart"/>
            <w:r>
              <w:rPr>
                <w:rFonts w:eastAsia="SimSun" w:cs="Arial"/>
                <w:sz w:val="20"/>
                <w:szCs w:val="20"/>
                <w:lang w:val="en-US" w:eastAsia="zh-CN" w:bidi="ar"/>
              </w:rPr>
              <w:t>patial</w:t>
            </w:r>
            <w:proofErr w:type="spellEnd"/>
            <w:r>
              <w:rPr>
                <w:rFonts w:eastAsia="SimSun" w:cs="Arial"/>
                <w:sz w:val="20"/>
                <w:szCs w:val="20"/>
                <w:lang w:val="en-US" w:eastAsia="zh-CN" w:bidi="ar"/>
              </w:rPr>
              <w:t xml:space="preserve"> data set (dataset)</w:t>
            </w:r>
            <w:r>
              <w:rPr>
                <w:rFonts w:eastAsia="SimSun" w:cs="Arial"/>
                <w:sz w:val="20"/>
                <w:szCs w:val="20"/>
                <w:lang w:val="en" w:eastAsia="zh-CN" w:bidi="ar"/>
              </w:rPr>
              <w:t xml:space="preserve"> or s</w:t>
            </w:r>
            <w:proofErr w:type="spellStart"/>
            <w:r>
              <w:rPr>
                <w:rFonts w:eastAsia="SimSun" w:cs="Arial"/>
                <w:sz w:val="20"/>
                <w:szCs w:val="20"/>
                <w:lang w:val="en-US" w:eastAsia="zh-CN" w:bidi="ar"/>
              </w:rPr>
              <w:t>patial</w:t>
            </w:r>
            <w:proofErr w:type="spellEnd"/>
            <w:r>
              <w:rPr>
                <w:rFonts w:eastAsia="SimSun" w:cs="Arial"/>
                <w:sz w:val="20"/>
                <w:szCs w:val="20"/>
                <w:lang w:val="en-US" w:eastAsia="zh-CN" w:bidi="ar"/>
              </w:rPr>
              <w:t xml:space="preserve"> data services (services)</w:t>
            </w:r>
            <w:r>
              <w:rPr>
                <w:rFonts w:eastAsia="SimSun" w:cs="Arial"/>
                <w:sz w:val="20"/>
                <w:szCs w:val="20"/>
                <w:lang w:val="en" w:eastAsia="zh-CN" w:bidi="ar"/>
              </w:rPr>
              <w:t>.</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284"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AC406F9" w14:textId="77777777" w:rsidR="00BD15BE" w:rsidRDefault="005155BE">
            <w:pPr>
              <w:pStyle w:val="Default"/>
              <w:rPr>
                <w:rFonts w:ascii="Arial" w:hAnsi="Arial" w:cs="Arial"/>
                <w:sz w:val="20"/>
                <w:szCs w:val="20"/>
              </w:rPr>
            </w:pPr>
            <w:r>
              <w:rPr>
                <w:rFonts w:ascii="Arial" w:hAnsi="Arial" w:cs="Arial"/>
                <w:sz w:val="20"/>
                <w:szCs w:val="20"/>
              </w:rPr>
              <w:t>“</w:t>
            </w:r>
            <w:r>
              <w:rPr>
                <w:rFonts w:ascii="Arial" w:hAnsi="Arial" w:cs="Arial"/>
                <w:sz w:val="20"/>
                <w:szCs w:val="20"/>
                <w:lang w:val="en"/>
              </w:rPr>
              <w:t>dataset</w:t>
            </w:r>
            <w:r>
              <w:rPr>
                <w:rFonts w:ascii="Arial" w:hAnsi="Arial" w:cs="Arial"/>
                <w:sz w:val="20"/>
                <w:szCs w:val="20"/>
              </w:rPr>
              <w:t>”</w:t>
            </w:r>
          </w:p>
        </w:tc>
      </w:tr>
      <w:tr w:rsidR="00BD15BE" w14:paraId="30B60EE0" w14:textId="77777777" w:rsidTr="0019046C">
        <w:trPr>
          <w:trHeight w:val="308"/>
          <w:trPrChange w:id="285"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286"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56E2713" w14:textId="77777777" w:rsidR="00BD15BE" w:rsidRDefault="005155BE">
            <w:pPr>
              <w:pStyle w:val="Default"/>
              <w:rPr>
                <w:rFonts w:ascii="Arial" w:hAnsi="Arial" w:cs="Arial"/>
                <w:sz w:val="20"/>
                <w:szCs w:val="20"/>
                <w:lang w:val="en"/>
              </w:rPr>
            </w:pPr>
            <w:r>
              <w:rPr>
                <w:rFonts w:ascii="Arial" w:hAnsi="Arial" w:cs="Arial"/>
                <w:sz w:val="20"/>
                <w:szCs w:val="20"/>
                <w:lang w:val="en"/>
              </w:rPr>
              <w:t>abstract</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287"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DDDD74B" w14:textId="77777777" w:rsidR="00BD15BE" w:rsidRDefault="005155BE">
            <w:pPr>
              <w:jc w:val="left"/>
              <w:rPr>
                <w:rFonts w:cs="Arial"/>
                <w:sz w:val="20"/>
                <w:szCs w:val="20"/>
              </w:rPr>
            </w:pPr>
            <w:r>
              <w:rPr>
                <w:rFonts w:eastAsia="SimSun" w:cs="Arial"/>
                <w:sz w:val="20"/>
                <w:szCs w:val="20"/>
                <w:lang w:val="en-US" w:eastAsia="zh-CN" w:bidi="ar"/>
              </w:rPr>
              <w:t>This is a brief narrative summary of the content of the resource.</w:t>
            </w:r>
            <w:r>
              <w:rPr>
                <w:rFonts w:eastAsia="SimSun" w:cs="Arial"/>
                <w:sz w:val="20"/>
                <w:szCs w:val="20"/>
                <w:lang w:val="en" w:eastAsia="zh-CN" w:bidi="ar"/>
              </w:rPr>
              <w:t xml:space="preserve"> </w:t>
            </w:r>
            <w:proofErr w:type="spellStart"/>
            <w:r>
              <w:rPr>
                <w:rFonts w:eastAsia="SimSun" w:cs="Arial"/>
                <w:sz w:val="20"/>
                <w:szCs w:val="20"/>
                <w:lang w:val="en" w:eastAsia="zh-CN" w:bidi="ar"/>
              </w:rPr>
              <w:t>T</w:t>
            </w:r>
            <w:r>
              <w:rPr>
                <w:rFonts w:eastAsia="SimSun" w:cs="Arial"/>
                <w:sz w:val="20"/>
                <w:szCs w:val="20"/>
                <w:lang w:val="en-US" w:eastAsia="zh-CN" w:bidi="ar"/>
              </w:rPr>
              <w:t>he</w:t>
            </w:r>
            <w:proofErr w:type="spellEnd"/>
            <w:r>
              <w:rPr>
                <w:rFonts w:eastAsia="SimSun" w:cs="Arial"/>
                <w:sz w:val="20"/>
                <w:szCs w:val="20"/>
                <w:lang w:val="en-US" w:eastAsia="zh-CN" w:bidi="ar"/>
              </w:rPr>
              <w:t xml:space="preserve"> value domain of this metadata element is free text.</w:t>
            </w:r>
          </w:p>
          <w:p w14:paraId="42995ED1" w14:textId="77777777" w:rsidR="00BD15BE" w:rsidRDefault="00BD15BE">
            <w:pPr>
              <w:pStyle w:val="Default"/>
              <w:rPr>
                <w:rFonts w:ascii="Arial" w:hAnsi="Arial" w:cs="Arial"/>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288"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0D75A76" w14:textId="77777777" w:rsidR="00BD15BE" w:rsidRDefault="005155BE">
            <w:pPr>
              <w:pStyle w:val="Default"/>
              <w:rPr>
                <w:rFonts w:ascii="Arial" w:hAnsi="Arial" w:cs="Arial"/>
                <w:sz w:val="20"/>
                <w:szCs w:val="20"/>
                <w:lang w:val="en"/>
              </w:rPr>
            </w:pPr>
            <w:r>
              <w:rPr>
                <w:rFonts w:ascii="Arial" w:hAnsi="Arial" w:cs="Arial"/>
                <w:sz w:val="20"/>
                <w:szCs w:val="20"/>
                <w:lang w:val="en"/>
              </w:rPr>
              <w:t>“</w:t>
            </w:r>
            <w:r>
              <w:rPr>
                <w:rFonts w:ascii="Arial" w:hAnsi="Arial" w:cs="Arial"/>
                <w:sz w:val="20"/>
                <w:szCs w:val="20"/>
              </w:rPr>
              <w:t>The HYPERNETS project (Horizon 2020 research and innovation, grant agreement No 775983) has the overall aim to provide high quality in situ measurements to</w:t>
            </w:r>
            <w:r>
              <w:rPr>
                <w:rFonts w:ascii="Arial" w:hAnsi="Arial" w:cs="Arial"/>
                <w:sz w:val="20"/>
                <w:szCs w:val="20"/>
                <w:lang w:val="en"/>
              </w:rPr>
              <w:t xml:space="preserve"> </w:t>
            </w:r>
            <w:r>
              <w:rPr>
                <w:rFonts w:ascii="Arial" w:hAnsi="Arial" w:cs="Arial"/>
                <w:sz w:val="20"/>
                <w:szCs w:val="20"/>
              </w:rPr>
              <w:t xml:space="preserve">support the (visible/SWIR) optical Copernicus products. </w:t>
            </w:r>
            <w:proofErr w:type="gramStart"/>
            <w:r>
              <w:rPr>
                <w:rFonts w:ascii="Arial" w:hAnsi="Arial" w:cs="Arial"/>
                <w:sz w:val="20"/>
                <w:szCs w:val="20"/>
              </w:rPr>
              <w:t>Therefore</w:t>
            </w:r>
            <w:proofErr w:type="gramEnd"/>
            <w:r>
              <w:rPr>
                <w:rFonts w:ascii="Arial" w:hAnsi="Arial" w:cs="Arial"/>
                <w:sz w:val="20"/>
                <w:szCs w:val="20"/>
              </w:rPr>
              <w:t xml:space="preserve"> a new</w:t>
            </w:r>
            <w:r>
              <w:rPr>
                <w:rFonts w:ascii="Arial" w:hAnsi="Arial" w:cs="Arial"/>
                <w:sz w:val="20"/>
                <w:szCs w:val="20"/>
                <w:lang w:val="en"/>
              </w:rPr>
              <w:t xml:space="preserve"> </w:t>
            </w:r>
            <w:r>
              <w:rPr>
                <w:rFonts w:ascii="Arial" w:hAnsi="Arial" w:cs="Arial"/>
                <w:sz w:val="20"/>
                <w:szCs w:val="20"/>
              </w:rPr>
              <w:t>multi-head hyperspectral spectroradiometer dedicated to land and water surface reflectance validation with instrument pointing capabilities and embedded calibration device has been established. The instrument has been deployed at</w:t>
            </w:r>
            <w:r>
              <w:rPr>
                <w:rFonts w:ascii="Arial" w:hAnsi="Arial" w:cs="Arial"/>
                <w:sz w:val="20"/>
                <w:szCs w:val="20"/>
                <w:lang w:val="en"/>
              </w:rPr>
              <w:t xml:space="preserve"> </w:t>
            </w:r>
            <w:r>
              <w:rPr>
                <w:rFonts w:ascii="Arial" w:hAnsi="Arial" w:cs="Arial"/>
                <w:sz w:val="20"/>
                <w:szCs w:val="20"/>
              </w:rPr>
              <w:t>24 sites covering a range of water and land types and a range of climatic and</w:t>
            </w:r>
            <w:r>
              <w:rPr>
                <w:rFonts w:ascii="Arial" w:hAnsi="Arial" w:cs="Arial"/>
                <w:sz w:val="20"/>
                <w:szCs w:val="20"/>
                <w:lang w:val="en"/>
              </w:rPr>
              <w:t xml:space="preserve"> </w:t>
            </w:r>
            <w:r>
              <w:rPr>
                <w:rFonts w:ascii="Arial" w:hAnsi="Arial" w:cs="Arial"/>
                <w:sz w:val="20"/>
                <w:szCs w:val="20"/>
              </w:rPr>
              <w:t>logistic conditions (www.hypernets.eu)."</w:t>
            </w:r>
          </w:p>
        </w:tc>
      </w:tr>
      <w:tr w:rsidR="00BD15BE" w14:paraId="3A4CE8AE" w14:textId="77777777" w:rsidTr="0019046C">
        <w:trPr>
          <w:trHeight w:val="521"/>
          <w:trPrChange w:id="289"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290"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3656F15" w14:textId="77777777" w:rsidR="00BD15BE" w:rsidRDefault="005155BE" w:rsidP="0019046C">
            <w:pPr>
              <w:pStyle w:val="Default"/>
              <w:ind w:firstLine="31"/>
              <w:rPr>
                <w:rFonts w:ascii="Arial" w:hAnsi="Arial" w:cs="Arial"/>
                <w:sz w:val="20"/>
                <w:szCs w:val="20"/>
              </w:rPr>
              <w:pPrChange w:id="291" w:author="Pieter de Vis" w:date="2020-04-30T16:47:00Z">
                <w:pPr>
                  <w:pStyle w:val="Default"/>
                </w:pPr>
              </w:pPrChange>
            </w:pPr>
            <w:r>
              <w:rPr>
                <w:rFonts w:ascii="Arial" w:hAnsi="Arial" w:cs="Arial"/>
                <w:sz w:val="20"/>
                <w:szCs w:val="20"/>
              </w:rPr>
              <w:lastRenderedPageBreak/>
              <w:t>conventions</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29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5634BF2" w14:textId="77777777" w:rsidR="00BD15BE" w:rsidRDefault="005155BE">
            <w:pPr>
              <w:pStyle w:val="Default"/>
              <w:rPr>
                <w:rFonts w:ascii="Arial" w:hAnsi="Arial" w:cs="Arial"/>
                <w:sz w:val="20"/>
                <w:szCs w:val="20"/>
              </w:rPr>
            </w:pPr>
            <w:r>
              <w:rPr>
                <w:rFonts w:ascii="Arial" w:hAnsi="Arial" w:cs="Arial"/>
                <w:sz w:val="20"/>
                <w:szCs w:val="20"/>
              </w:rPr>
              <w:t>Name of the conventions followed by the dataset</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29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D658283" w14:textId="77777777" w:rsidR="00BD15BE" w:rsidRDefault="005155BE">
            <w:pPr>
              <w:rPr>
                <w:rFonts w:cs="Arial"/>
                <w:color w:val="000000"/>
                <w:sz w:val="20"/>
                <w:szCs w:val="20"/>
                <w:lang w:val="en"/>
              </w:rPr>
            </w:pPr>
            <w:r>
              <w:rPr>
                <w:rFonts w:cs="Arial"/>
                <w:sz w:val="20"/>
                <w:szCs w:val="20"/>
                <w:lang w:val="en"/>
              </w:rPr>
              <w:t xml:space="preserve">“CFv72” </w:t>
            </w:r>
            <w:proofErr w:type="gramStart"/>
            <w:r>
              <w:rPr>
                <w:rFonts w:cs="Arial"/>
                <w:sz w:val="20"/>
                <w:szCs w:val="20"/>
                <w:lang w:val="en"/>
              </w:rPr>
              <w:t>and ”NVS</w:t>
            </w:r>
            <w:proofErr w:type="gramEnd"/>
            <w:r>
              <w:rPr>
                <w:rFonts w:cs="Arial"/>
                <w:sz w:val="20"/>
                <w:szCs w:val="20"/>
                <w:lang w:val="en"/>
              </w:rPr>
              <w:t>2.0”</w:t>
            </w:r>
          </w:p>
        </w:tc>
      </w:tr>
      <w:tr w:rsidR="00BD15BE" w14:paraId="03BF701A" w14:textId="77777777" w:rsidTr="0019046C">
        <w:trPr>
          <w:trHeight w:val="521"/>
          <w:trPrChange w:id="294"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29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33873640" w14:textId="77777777" w:rsidR="00BD15BE" w:rsidRDefault="005155BE" w:rsidP="0019046C">
            <w:pPr>
              <w:pStyle w:val="Default"/>
              <w:ind w:firstLine="31"/>
              <w:rPr>
                <w:rFonts w:ascii="Arial" w:hAnsi="Arial" w:cs="Arial"/>
                <w:sz w:val="20"/>
                <w:szCs w:val="20"/>
              </w:rPr>
              <w:pPrChange w:id="296" w:author="Pieter de Vis" w:date="2020-04-30T16:47:00Z">
                <w:pPr>
                  <w:pStyle w:val="Default"/>
                </w:pPr>
              </w:pPrChange>
            </w:pPr>
            <w:proofErr w:type="spellStart"/>
            <w:r>
              <w:rPr>
                <w:rFonts w:ascii="Arial" w:hAnsi="Arial" w:cs="Arial"/>
                <w:sz w:val="20"/>
                <w:szCs w:val="20"/>
              </w:rPr>
              <w:t>product_name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297"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5390353" w14:textId="77777777" w:rsidR="00BD15BE" w:rsidRDefault="005155BE">
            <w:pPr>
              <w:pStyle w:val="Default"/>
              <w:rPr>
                <w:rFonts w:ascii="Arial" w:hAnsi="Arial" w:cs="Arial"/>
                <w:sz w:val="20"/>
                <w:szCs w:val="20"/>
              </w:rPr>
            </w:pPr>
            <w:r>
              <w:rPr>
                <w:rFonts w:ascii="Arial" w:hAnsi="Arial" w:cs="Arial"/>
                <w:sz w:val="20"/>
                <w:szCs w:val="20"/>
                <w:lang w:val="en"/>
              </w:rPr>
              <w:t>Product name for data provider.</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298"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7416B55" w14:textId="77777777" w:rsidR="00BD15BE" w:rsidRDefault="005155BE">
            <w:pPr>
              <w:pStyle w:val="Default"/>
              <w:rPr>
                <w:rFonts w:ascii="Arial" w:hAnsi="Arial" w:cs="Arial"/>
                <w:sz w:val="20"/>
                <w:szCs w:val="20"/>
                <w:lang w:val="en"/>
              </w:rPr>
            </w:pPr>
            <w:r>
              <w:rPr>
                <w:rFonts w:ascii="Arial" w:hAnsi="Arial" w:cs="Arial"/>
                <w:sz w:val="20"/>
                <w:szCs w:val="20"/>
                <w:lang w:val="en"/>
              </w:rPr>
              <w:t>“HYPPSTARR_L_GBNA_IRR_202002041130_v01.0.nc”</w:t>
            </w:r>
          </w:p>
        </w:tc>
      </w:tr>
      <w:tr w:rsidR="00BD15BE" w14:paraId="19E1593F" w14:textId="77777777" w:rsidTr="0019046C">
        <w:trPr>
          <w:trHeight w:val="521"/>
          <w:trPrChange w:id="299"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300"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23C4F37" w14:textId="77777777" w:rsidR="00BD15BE" w:rsidRDefault="005155BE" w:rsidP="0019046C">
            <w:pPr>
              <w:pStyle w:val="Default"/>
              <w:ind w:firstLine="31"/>
              <w:rPr>
                <w:rFonts w:ascii="Arial" w:hAnsi="Arial" w:cs="Arial"/>
                <w:sz w:val="20"/>
                <w:szCs w:val="20"/>
              </w:rPr>
              <w:pPrChange w:id="301" w:author="Pieter de Vis" w:date="2020-04-30T16:47:00Z">
                <w:pPr>
                  <w:pStyle w:val="Default"/>
                </w:pPr>
              </w:pPrChange>
            </w:pPr>
            <w:proofErr w:type="spellStart"/>
            <w:r>
              <w:rPr>
                <w:rFonts w:ascii="Arial" w:hAnsi="Arial" w:cs="Arial"/>
                <w:sz w:val="20"/>
                <w:szCs w:val="20"/>
              </w:rPr>
              <w:t>product_version</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30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3EB7CC8B" w14:textId="77777777" w:rsidR="00BD15BE" w:rsidRDefault="005155BE">
            <w:pPr>
              <w:pStyle w:val="Default"/>
              <w:rPr>
                <w:rFonts w:ascii="Arial" w:hAnsi="Arial" w:cs="Arial"/>
                <w:sz w:val="20"/>
                <w:szCs w:val="20"/>
              </w:rPr>
            </w:pPr>
            <w:r>
              <w:rPr>
                <w:rFonts w:ascii="Arial" w:hAnsi="Arial" w:cs="Arial"/>
                <w:sz w:val="20"/>
                <w:szCs w:val="20"/>
                <w:lang w:val="en"/>
              </w:rPr>
              <w:t>Release number of the data file</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30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C2EC8FD" w14:textId="77777777" w:rsidR="00BD15BE" w:rsidRDefault="005155BE">
            <w:pPr>
              <w:pStyle w:val="Default"/>
              <w:rPr>
                <w:rFonts w:ascii="Arial" w:hAnsi="Arial" w:cs="Arial"/>
                <w:sz w:val="20"/>
                <w:szCs w:val="20"/>
                <w:lang w:val="en"/>
              </w:rPr>
            </w:pPr>
            <w:r>
              <w:rPr>
                <w:rFonts w:ascii="Arial" w:hAnsi="Arial" w:cs="Arial"/>
                <w:sz w:val="20"/>
                <w:szCs w:val="20"/>
                <w:lang w:val="en"/>
              </w:rPr>
              <w:t>“0.1”</w:t>
            </w:r>
          </w:p>
        </w:tc>
      </w:tr>
      <w:tr w:rsidR="00BD15BE" w14:paraId="668D7A0C" w14:textId="77777777" w:rsidTr="0019046C">
        <w:trPr>
          <w:trHeight w:val="521"/>
          <w:trPrChange w:id="304"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30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529765D" w14:textId="77777777" w:rsidR="00BD15BE" w:rsidRDefault="005155BE" w:rsidP="0019046C">
            <w:pPr>
              <w:pStyle w:val="Default"/>
              <w:ind w:firstLine="31"/>
              <w:rPr>
                <w:rFonts w:ascii="Arial" w:hAnsi="Arial" w:cs="Arial"/>
                <w:sz w:val="20"/>
                <w:szCs w:val="20"/>
              </w:rPr>
              <w:pPrChange w:id="306" w:author="Pieter de Vis" w:date="2020-04-30T16:47:00Z">
                <w:pPr>
                  <w:pStyle w:val="Default"/>
                </w:pPr>
              </w:pPrChange>
            </w:pPr>
            <w:proofErr w:type="spellStart"/>
            <w:r>
              <w:rPr>
                <w:rFonts w:ascii="Arial" w:hAnsi="Arial" w:cs="Arial"/>
                <w:sz w:val="20"/>
                <w:szCs w:val="20"/>
                <w:lang w:val="en"/>
              </w:rPr>
              <w:t>netcdf_version</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307"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2AEBBA1"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Netcdf</w:t>
            </w:r>
            <w:proofErr w:type="spellEnd"/>
            <w:r>
              <w:rPr>
                <w:rFonts w:ascii="Arial" w:hAnsi="Arial" w:cs="Arial"/>
                <w:sz w:val="20"/>
                <w:szCs w:val="20"/>
                <w:lang w:val="en"/>
              </w:rPr>
              <w:t xml:space="preserve"> file format version (if applicable)</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308"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460F46B" w14:textId="77777777" w:rsidR="00BD15BE" w:rsidRDefault="005155BE">
            <w:pPr>
              <w:pStyle w:val="Default"/>
              <w:rPr>
                <w:rFonts w:ascii="Arial" w:hAnsi="Arial" w:cs="Arial"/>
                <w:sz w:val="20"/>
                <w:szCs w:val="20"/>
                <w:lang w:val="en"/>
              </w:rPr>
            </w:pPr>
            <w:r>
              <w:rPr>
                <w:rFonts w:ascii="Arial" w:hAnsi="Arial" w:cs="Arial"/>
                <w:sz w:val="20"/>
                <w:szCs w:val="20"/>
                <w:lang w:val="en"/>
              </w:rPr>
              <w:t>“1.6”</w:t>
            </w:r>
          </w:p>
        </w:tc>
      </w:tr>
      <w:tr w:rsidR="0019046C" w14:paraId="680F92D6"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Change w:id="309" w:author="Pieter de Vis" w:date="2020-04-30T16:48:00Z">
            <w:tblPrEx>
              <w:tblW w:w="9072" w:type="dxa"/>
              <w:tblInd w:w="1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blPrExChange>
        </w:tblPrEx>
        <w:trPr>
          <w:trHeight w:val="308"/>
          <w:ins w:id="310" w:author="Pieter de Vis" w:date="2020-04-30T16:42:00Z"/>
          <w:trPrChange w:id="311" w:author="Pieter de Vis" w:date="2020-04-30T16:48:00Z">
            <w:trPr>
              <w:gridBefore w:val="1"/>
              <w:gridAfter w:val="0"/>
              <w:trHeight w:val="308"/>
            </w:trPr>
          </w:trPrChange>
        </w:trPr>
        <w:tc>
          <w:tcPr>
            <w:tcW w:w="1588" w:type="dxa"/>
            <w:tcBorders>
              <w:top w:val="single" w:sz="4" w:space="0" w:color="FFFFFF"/>
              <w:left w:val="single" w:sz="8" w:space="0" w:color="4F81BD"/>
              <w:bottom w:val="single" w:sz="8" w:space="0" w:color="4F81BD"/>
              <w:right w:val="single" w:sz="8" w:space="0" w:color="4F81BD"/>
            </w:tcBorders>
            <w:shd w:val="clear" w:color="auto" w:fill="FFFFFF"/>
            <w:tcPrChange w:id="312" w:author="Pieter de Vis" w:date="2020-04-30T16:48:00Z">
              <w:tcPr>
                <w:tcW w:w="1588"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1E8AE5A7" w14:textId="77777777" w:rsidR="0019046C" w:rsidRDefault="0019046C" w:rsidP="0019046C">
            <w:pPr>
              <w:pStyle w:val="Default"/>
              <w:ind w:left="-111"/>
              <w:rPr>
                <w:ins w:id="313" w:author="Pieter de Vis" w:date="2020-04-30T16:42:00Z"/>
                <w:rFonts w:ascii="Arial" w:hAnsi="Arial" w:cs="Arial"/>
                <w:color w:val="auto"/>
                <w:sz w:val="20"/>
                <w:szCs w:val="20"/>
                <w:lang w:val="en"/>
              </w:rPr>
              <w:pPrChange w:id="314" w:author="Pieter de Vis" w:date="2020-04-30T16:48:00Z">
                <w:pPr>
                  <w:pStyle w:val="Default"/>
                </w:pPr>
              </w:pPrChange>
            </w:pPr>
            <w:proofErr w:type="spellStart"/>
            <w:ins w:id="315" w:author="Pieter de Vis" w:date="2020-04-30T16:42:00Z">
              <w:r>
                <w:rPr>
                  <w:rFonts w:ascii="Arial" w:hAnsi="Arial" w:cs="Arial"/>
                  <w:color w:val="auto"/>
                  <w:sz w:val="20"/>
                  <w:szCs w:val="20"/>
                  <w:lang w:val="en"/>
                </w:rPr>
                <w:t>sequence_id</w:t>
              </w:r>
              <w:proofErr w:type="spellEnd"/>
            </w:ins>
          </w:p>
        </w:tc>
        <w:tc>
          <w:tcPr>
            <w:tcW w:w="4649" w:type="dxa"/>
            <w:tcBorders>
              <w:top w:val="single" w:sz="4" w:space="0" w:color="FFFFFF"/>
              <w:left w:val="single" w:sz="8" w:space="0" w:color="4F81BD"/>
              <w:bottom w:val="single" w:sz="8" w:space="0" w:color="4F81BD"/>
              <w:right w:val="single" w:sz="8" w:space="0" w:color="4F81BD"/>
            </w:tcBorders>
            <w:shd w:val="clear" w:color="auto" w:fill="FFFFFF"/>
            <w:tcPrChange w:id="316" w:author="Pieter de Vis" w:date="2020-04-30T16:48:00Z">
              <w:tcPr>
                <w:tcW w:w="4649"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5198F57C" w14:textId="77777777" w:rsidR="0019046C" w:rsidRDefault="0019046C" w:rsidP="001C78F5">
            <w:pPr>
              <w:pStyle w:val="Default"/>
              <w:rPr>
                <w:ins w:id="317" w:author="Pieter de Vis" w:date="2020-04-30T16:42:00Z"/>
                <w:rFonts w:ascii="Arial" w:hAnsi="Arial" w:cs="Arial"/>
                <w:sz w:val="20"/>
                <w:szCs w:val="20"/>
                <w:lang w:val="en"/>
              </w:rPr>
            </w:pPr>
            <w:ins w:id="318" w:author="Pieter de Vis" w:date="2020-04-30T16:42:00Z">
              <w:r>
                <w:rPr>
                  <w:rFonts w:ascii="Arial" w:hAnsi="Arial" w:cs="Arial"/>
                  <w:sz w:val="20"/>
                  <w:szCs w:val="20"/>
                  <w:lang w:val="en"/>
                </w:rPr>
                <w:t>Unique identifier of the sequence including references to site, date and time (see Sequence Scheduler)</w:t>
              </w:r>
            </w:ins>
          </w:p>
        </w:tc>
        <w:tc>
          <w:tcPr>
            <w:tcW w:w="2977" w:type="dxa"/>
            <w:tcBorders>
              <w:top w:val="single" w:sz="4" w:space="0" w:color="FFFFFF"/>
              <w:left w:val="single" w:sz="8" w:space="0" w:color="4F81BD"/>
              <w:bottom w:val="single" w:sz="8" w:space="0" w:color="4F81BD"/>
              <w:right w:val="single" w:sz="8" w:space="0" w:color="4F81BD"/>
            </w:tcBorders>
            <w:shd w:val="clear" w:color="auto" w:fill="FFFFFF"/>
            <w:tcPrChange w:id="319" w:author="Pieter de Vis" w:date="2020-04-30T16:48:00Z">
              <w:tcPr>
                <w:tcW w:w="2835" w:type="dxa"/>
                <w:gridSpan w:val="3"/>
                <w:tcBorders>
                  <w:top w:val="single" w:sz="4" w:space="0" w:color="FFFFFF"/>
                  <w:left w:val="single" w:sz="8" w:space="0" w:color="4F81BD"/>
                  <w:bottom w:val="single" w:sz="8" w:space="0" w:color="4F81BD"/>
                  <w:right w:val="single" w:sz="8" w:space="0" w:color="4F81BD"/>
                </w:tcBorders>
                <w:shd w:val="clear" w:color="auto" w:fill="FFFFFF"/>
              </w:tcPr>
            </w:tcPrChange>
          </w:tcPr>
          <w:p w14:paraId="740E6A43" w14:textId="77777777" w:rsidR="0019046C" w:rsidRDefault="0019046C" w:rsidP="001C78F5">
            <w:pPr>
              <w:pStyle w:val="Default"/>
              <w:rPr>
                <w:ins w:id="320" w:author="Pieter de Vis" w:date="2020-04-30T16:42:00Z"/>
                <w:rFonts w:ascii="Arial" w:hAnsi="Arial" w:cs="Arial"/>
                <w:sz w:val="20"/>
                <w:szCs w:val="20"/>
                <w:lang w:val="en"/>
              </w:rPr>
            </w:pPr>
            <w:ins w:id="321" w:author="Pieter de Vis" w:date="2020-04-30T16:42:00Z">
              <w:r>
                <w:rPr>
                  <w:rFonts w:ascii="Arial" w:hAnsi="Arial" w:cs="Arial"/>
                  <w:sz w:val="20"/>
                  <w:szCs w:val="20"/>
                  <w:lang w:val="en"/>
                </w:rPr>
                <w:t>“SEQ20200312T135926”</w:t>
              </w:r>
            </w:ins>
          </w:p>
        </w:tc>
      </w:tr>
      <w:tr w:rsidR="0019046C" w14:paraId="6584F460"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Change w:id="322" w:author="Pieter de Vis" w:date="2020-04-30T16:48:00Z">
            <w:tblPrEx>
              <w:tblW w:w="9072" w:type="dxa"/>
              <w:tblInd w:w="1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blPrExChange>
        </w:tblPrEx>
        <w:trPr>
          <w:trHeight w:val="308"/>
          <w:ins w:id="323" w:author="Pieter de Vis" w:date="2020-04-30T16:42:00Z"/>
          <w:trPrChange w:id="324" w:author="Pieter de Vis" w:date="2020-04-30T16:48:00Z">
            <w:trPr>
              <w:gridBefore w:val="1"/>
              <w:gridAfter w:val="0"/>
              <w:trHeight w:val="308"/>
            </w:trPr>
          </w:trPrChange>
        </w:trPr>
        <w:tc>
          <w:tcPr>
            <w:tcW w:w="1588" w:type="dxa"/>
            <w:tcBorders>
              <w:top w:val="single" w:sz="4" w:space="0" w:color="FFFFFF"/>
              <w:left w:val="single" w:sz="8" w:space="0" w:color="4F81BD"/>
              <w:bottom w:val="single" w:sz="8" w:space="0" w:color="4F81BD"/>
              <w:right w:val="single" w:sz="8" w:space="0" w:color="4F81BD"/>
            </w:tcBorders>
            <w:shd w:val="clear" w:color="auto" w:fill="FFFFFF"/>
            <w:tcPrChange w:id="325" w:author="Pieter de Vis" w:date="2020-04-30T16:48:00Z">
              <w:tcPr>
                <w:tcW w:w="1588"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3880F761" w14:textId="77777777" w:rsidR="0019046C" w:rsidRPr="0019046C" w:rsidRDefault="0019046C" w:rsidP="0019046C">
            <w:pPr>
              <w:pStyle w:val="Default"/>
              <w:ind w:left="-111"/>
              <w:rPr>
                <w:ins w:id="326" w:author="Pieter de Vis" w:date="2020-04-30T16:42:00Z"/>
                <w:rFonts w:ascii="Arial" w:hAnsi="Arial" w:cs="Arial"/>
                <w:color w:val="auto"/>
                <w:sz w:val="20"/>
                <w:szCs w:val="20"/>
                <w:lang w:val="en"/>
                <w:rPrChange w:id="327" w:author="Pieter de Vis" w:date="2020-04-30T16:49:00Z">
                  <w:rPr>
                    <w:ins w:id="328" w:author="Pieter de Vis" w:date="2020-04-30T16:42:00Z"/>
                    <w:rFonts w:ascii="Arial" w:hAnsi="Arial" w:cs="Arial"/>
                    <w:b/>
                    <w:bCs/>
                    <w:color w:val="auto"/>
                    <w:sz w:val="20"/>
                    <w:szCs w:val="20"/>
                    <w:lang w:val="en"/>
                  </w:rPr>
                </w:rPrChange>
              </w:rPr>
              <w:pPrChange w:id="329" w:author="Pieter de Vis" w:date="2020-04-30T16:48:00Z">
                <w:pPr>
                  <w:pStyle w:val="Default"/>
                </w:pPr>
              </w:pPrChange>
            </w:pPr>
            <w:proofErr w:type="spellStart"/>
            <w:ins w:id="330" w:author="Pieter de Vis" w:date="2020-04-30T16:42:00Z">
              <w:r w:rsidRPr="0019046C">
                <w:rPr>
                  <w:rFonts w:ascii="Arial" w:hAnsi="Arial" w:cs="Arial"/>
                  <w:color w:val="auto"/>
                  <w:sz w:val="20"/>
                  <w:szCs w:val="20"/>
                  <w:lang w:val="en"/>
                  <w:rPrChange w:id="331" w:author="Pieter de Vis" w:date="2020-04-30T16:49:00Z">
                    <w:rPr>
                      <w:rFonts w:ascii="Arial" w:hAnsi="Arial" w:cs="Arial"/>
                      <w:b/>
                      <w:bCs/>
                      <w:color w:val="auto"/>
                      <w:sz w:val="20"/>
                      <w:szCs w:val="20"/>
                      <w:lang w:val="en"/>
                    </w:rPr>
                  </w:rPrChange>
                </w:rPr>
                <w:t>system_id</w:t>
              </w:r>
              <w:proofErr w:type="spellEnd"/>
            </w:ins>
          </w:p>
        </w:tc>
        <w:tc>
          <w:tcPr>
            <w:tcW w:w="4649" w:type="dxa"/>
            <w:tcBorders>
              <w:top w:val="single" w:sz="4" w:space="0" w:color="FFFFFF"/>
              <w:left w:val="single" w:sz="8" w:space="0" w:color="4F81BD"/>
              <w:bottom w:val="single" w:sz="8" w:space="0" w:color="4F81BD"/>
              <w:right w:val="single" w:sz="8" w:space="0" w:color="4F81BD"/>
            </w:tcBorders>
            <w:shd w:val="clear" w:color="auto" w:fill="FFFFFF"/>
            <w:tcPrChange w:id="332" w:author="Pieter de Vis" w:date="2020-04-30T16:48:00Z">
              <w:tcPr>
                <w:tcW w:w="4649"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469F23B2" w14:textId="7A5A0F99" w:rsidR="0019046C" w:rsidRDefault="0019046C" w:rsidP="001C78F5">
            <w:pPr>
              <w:pStyle w:val="Default"/>
              <w:rPr>
                <w:ins w:id="333" w:author="Pieter de Vis" w:date="2020-04-30T16:42:00Z"/>
                <w:rFonts w:ascii="Arial" w:hAnsi="Arial" w:cs="Arial"/>
                <w:sz w:val="20"/>
                <w:szCs w:val="20"/>
                <w:lang w:val="en"/>
              </w:rPr>
            </w:pPr>
            <w:ins w:id="334" w:author="Pieter de Vis" w:date="2020-04-30T16:42:00Z">
              <w:r>
                <w:rPr>
                  <w:rFonts w:ascii="Arial" w:hAnsi="Arial" w:cs="Arial"/>
                  <w:sz w:val="20"/>
                  <w:szCs w:val="20"/>
                  <w:lang w:val="en"/>
                </w:rPr>
                <w:t xml:space="preserve">Unique identifier of the system used for the measurements (key metadata, see </w:t>
              </w:r>
              <w:r>
                <w:rPr>
                  <w:rFonts w:ascii="Arial" w:hAnsi="Arial" w:cs="Arial"/>
                  <w:sz w:val="20"/>
                  <w:szCs w:val="20"/>
                  <w:lang w:val="en"/>
                </w:rPr>
                <w:fldChar w:fldCharType="begin"/>
              </w:r>
              <w:r>
                <w:rPr>
                  <w:rFonts w:ascii="Arial" w:hAnsi="Arial" w:cs="Arial"/>
                  <w:sz w:val="20"/>
                  <w:szCs w:val="20"/>
                  <w:lang w:val="en"/>
                </w:rPr>
                <w:instrText xml:space="preserve"> REF _Ref225203663 \h </w:instrText>
              </w:r>
              <w:r>
                <w:rPr>
                  <w:rFonts w:ascii="Arial" w:hAnsi="Arial" w:cs="Arial"/>
                  <w:sz w:val="20"/>
                  <w:szCs w:val="20"/>
                  <w:lang w:val="en"/>
                </w:rPr>
              </w:r>
            </w:ins>
            <w:r>
              <w:rPr>
                <w:rFonts w:ascii="Arial" w:hAnsi="Arial" w:cs="Arial"/>
                <w:sz w:val="20"/>
                <w:szCs w:val="20"/>
                <w:lang w:val="en"/>
              </w:rPr>
              <w:instrText xml:space="preserve"> \* MERGEFORMAT </w:instrText>
            </w:r>
            <w:ins w:id="335" w:author="Pieter de Vis" w:date="2020-04-30T16:42:00Z">
              <w:r>
                <w:rPr>
                  <w:rFonts w:ascii="Arial" w:hAnsi="Arial" w:cs="Arial"/>
                  <w:sz w:val="20"/>
                  <w:szCs w:val="20"/>
                  <w:lang w:val="en"/>
                </w:rPr>
                <w:fldChar w:fldCharType="separate"/>
              </w:r>
              <w:r>
                <w:rPr>
                  <w:rFonts w:ascii="Arial" w:hAnsi="Arial" w:cs="Arial"/>
                  <w:sz w:val="20"/>
                  <w:szCs w:val="20"/>
                </w:rPr>
                <w:t>Table 8</w:t>
              </w:r>
              <w:r>
                <w:rPr>
                  <w:rFonts w:ascii="Arial" w:hAnsi="Arial" w:cs="Arial"/>
                  <w:sz w:val="20"/>
                  <w:szCs w:val="20"/>
                  <w:lang w:val="en"/>
                </w:rPr>
                <w:fldChar w:fldCharType="end"/>
              </w:r>
              <w:r>
                <w:rPr>
                  <w:rFonts w:ascii="Arial" w:hAnsi="Arial" w:cs="Arial"/>
                  <w:sz w:val="20"/>
                  <w:szCs w:val="20"/>
                  <w:lang w:val="en"/>
                </w:rPr>
                <w:t>)</w:t>
              </w:r>
            </w:ins>
          </w:p>
        </w:tc>
        <w:tc>
          <w:tcPr>
            <w:tcW w:w="2977" w:type="dxa"/>
            <w:tcBorders>
              <w:top w:val="single" w:sz="4" w:space="0" w:color="FFFFFF"/>
              <w:left w:val="single" w:sz="8" w:space="0" w:color="4F81BD"/>
              <w:bottom w:val="single" w:sz="8" w:space="0" w:color="4F81BD"/>
              <w:right w:val="single" w:sz="8" w:space="0" w:color="4F81BD"/>
            </w:tcBorders>
            <w:shd w:val="clear" w:color="auto" w:fill="FFFFFF"/>
            <w:tcPrChange w:id="336" w:author="Pieter de Vis" w:date="2020-04-30T16:48:00Z">
              <w:tcPr>
                <w:tcW w:w="2835" w:type="dxa"/>
                <w:gridSpan w:val="3"/>
                <w:tcBorders>
                  <w:top w:val="single" w:sz="4" w:space="0" w:color="FFFFFF"/>
                  <w:left w:val="single" w:sz="8" w:space="0" w:color="4F81BD"/>
                  <w:bottom w:val="single" w:sz="8" w:space="0" w:color="4F81BD"/>
                  <w:right w:val="single" w:sz="8" w:space="0" w:color="4F81BD"/>
                </w:tcBorders>
                <w:shd w:val="clear" w:color="auto" w:fill="FFFFFF"/>
              </w:tcPr>
            </w:tcPrChange>
          </w:tcPr>
          <w:p w14:paraId="62294D3C" w14:textId="77777777" w:rsidR="0019046C" w:rsidRDefault="0019046C" w:rsidP="001C78F5">
            <w:pPr>
              <w:pStyle w:val="Default"/>
              <w:rPr>
                <w:ins w:id="337" w:author="Pieter de Vis" w:date="2020-04-30T16:42:00Z"/>
                <w:rFonts w:ascii="Arial" w:hAnsi="Arial" w:cs="Arial"/>
                <w:sz w:val="20"/>
                <w:szCs w:val="20"/>
                <w:lang w:val="en"/>
              </w:rPr>
            </w:pPr>
            <w:ins w:id="338" w:author="Pieter de Vis" w:date="2020-04-30T16:42:00Z">
              <w:r>
                <w:rPr>
                  <w:rFonts w:ascii="Arial" w:hAnsi="Arial" w:cs="Arial"/>
                  <w:sz w:val="20"/>
                  <w:szCs w:val="20"/>
                  <w:lang w:val="en"/>
                </w:rPr>
                <w:t>“HYPSTAR001234”</w:t>
              </w:r>
            </w:ins>
          </w:p>
        </w:tc>
      </w:tr>
      <w:tr w:rsidR="0019046C" w14:paraId="794583DB"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Change w:id="339" w:author="Pieter de Vis" w:date="2020-04-30T16:48:00Z">
            <w:tblPrEx>
              <w:tblW w:w="9072" w:type="dxa"/>
              <w:tblInd w:w="1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blPrExChange>
        </w:tblPrEx>
        <w:trPr>
          <w:trHeight w:val="308"/>
          <w:ins w:id="340" w:author="Pieter de Vis" w:date="2020-04-30T16:42:00Z"/>
          <w:trPrChange w:id="341" w:author="Pieter de Vis" w:date="2020-04-30T16:48:00Z">
            <w:trPr>
              <w:gridBefore w:val="1"/>
              <w:gridAfter w:val="0"/>
              <w:trHeight w:val="308"/>
            </w:trPr>
          </w:trPrChange>
        </w:trPr>
        <w:tc>
          <w:tcPr>
            <w:tcW w:w="1588" w:type="dxa"/>
            <w:tcBorders>
              <w:top w:val="single" w:sz="4" w:space="0" w:color="FFFFFF"/>
              <w:left w:val="single" w:sz="8" w:space="0" w:color="4F81BD"/>
              <w:bottom w:val="single" w:sz="8" w:space="0" w:color="4F81BD"/>
              <w:right w:val="single" w:sz="8" w:space="0" w:color="4F81BD"/>
            </w:tcBorders>
            <w:shd w:val="clear" w:color="auto" w:fill="FFFFFF"/>
            <w:tcPrChange w:id="342" w:author="Pieter de Vis" w:date="2020-04-30T16:48:00Z">
              <w:tcPr>
                <w:tcW w:w="1588"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389FF133" w14:textId="77777777" w:rsidR="0019046C" w:rsidRDefault="0019046C" w:rsidP="0019046C">
            <w:pPr>
              <w:pStyle w:val="Default"/>
              <w:ind w:left="-111"/>
              <w:rPr>
                <w:ins w:id="343" w:author="Pieter de Vis" w:date="2020-04-30T16:42:00Z"/>
                <w:rFonts w:ascii="Arial" w:hAnsi="Arial" w:cs="Arial"/>
                <w:color w:val="auto"/>
                <w:sz w:val="20"/>
                <w:szCs w:val="20"/>
                <w:lang w:val="en"/>
              </w:rPr>
              <w:pPrChange w:id="344" w:author="Pieter de Vis" w:date="2020-04-30T16:48:00Z">
                <w:pPr>
                  <w:pStyle w:val="Default"/>
                </w:pPr>
              </w:pPrChange>
            </w:pPr>
            <w:proofErr w:type="spellStart"/>
            <w:ins w:id="345" w:author="Pieter de Vis" w:date="2020-04-30T16:42:00Z">
              <w:r>
                <w:rPr>
                  <w:rFonts w:ascii="Arial" w:hAnsi="Arial" w:cs="Arial"/>
                  <w:color w:val="auto"/>
                  <w:sz w:val="20"/>
                  <w:szCs w:val="20"/>
                  <w:lang w:val="en"/>
                </w:rPr>
                <w:t>instrument_config_file</w:t>
              </w:r>
              <w:proofErr w:type="spellEnd"/>
            </w:ins>
          </w:p>
        </w:tc>
        <w:tc>
          <w:tcPr>
            <w:tcW w:w="4649" w:type="dxa"/>
            <w:tcBorders>
              <w:top w:val="single" w:sz="4" w:space="0" w:color="FFFFFF"/>
              <w:left w:val="single" w:sz="8" w:space="0" w:color="4F81BD"/>
              <w:bottom w:val="single" w:sz="8" w:space="0" w:color="4F81BD"/>
              <w:right w:val="single" w:sz="8" w:space="0" w:color="4F81BD"/>
            </w:tcBorders>
            <w:shd w:val="clear" w:color="auto" w:fill="FFFFFF"/>
            <w:tcPrChange w:id="346" w:author="Pieter de Vis" w:date="2020-04-30T16:48:00Z">
              <w:tcPr>
                <w:tcW w:w="4649"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6AF501B3" w14:textId="77777777" w:rsidR="0019046C" w:rsidRDefault="0019046C" w:rsidP="001C78F5">
            <w:pPr>
              <w:pStyle w:val="Default"/>
              <w:rPr>
                <w:ins w:id="347" w:author="Pieter de Vis" w:date="2020-04-30T16:42:00Z"/>
                <w:rFonts w:ascii="Arial" w:hAnsi="Arial" w:cs="Arial"/>
                <w:sz w:val="20"/>
                <w:szCs w:val="20"/>
                <w:lang w:val="en"/>
              </w:rPr>
            </w:pPr>
            <w:ins w:id="348" w:author="Pieter de Vis" w:date="2020-04-30T16:42:00Z">
              <w:r>
                <w:rPr>
                  <w:rFonts w:ascii="Arial" w:hAnsi="Arial" w:cs="Arial"/>
                  <w:sz w:val="20"/>
                  <w:szCs w:val="20"/>
                  <w:lang w:val="en"/>
                </w:rPr>
                <w:t>Filename of the instrument configuration file</w:t>
              </w:r>
            </w:ins>
          </w:p>
        </w:tc>
        <w:tc>
          <w:tcPr>
            <w:tcW w:w="2977" w:type="dxa"/>
            <w:tcBorders>
              <w:top w:val="single" w:sz="4" w:space="0" w:color="FFFFFF"/>
              <w:left w:val="single" w:sz="8" w:space="0" w:color="4F81BD"/>
              <w:bottom w:val="single" w:sz="8" w:space="0" w:color="4F81BD"/>
              <w:right w:val="single" w:sz="8" w:space="0" w:color="4F81BD"/>
            </w:tcBorders>
            <w:shd w:val="clear" w:color="auto" w:fill="FFFFFF"/>
            <w:tcPrChange w:id="349" w:author="Pieter de Vis" w:date="2020-04-30T16:48:00Z">
              <w:tcPr>
                <w:tcW w:w="2835" w:type="dxa"/>
                <w:gridSpan w:val="3"/>
                <w:tcBorders>
                  <w:top w:val="single" w:sz="4" w:space="0" w:color="FFFFFF"/>
                  <w:left w:val="single" w:sz="8" w:space="0" w:color="4F81BD"/>
                  <w:bottom w:val="single" w:sz="8" w:space="0" w:color="4F81BD"/>
                  <w:right w:val="single" w:sz="8" w:space="0" w:color="4F81BD"/>
                </w:tcBorders>
                <w:shd w:val="clear" w:color="auto" w:fill="FFFFFF"/>
              </w:tcPr>
            </w:tcPrChange>
          </w:tcPr>
          <w:p w14:paraId="544F1781" w14:textId="77777777" w:rsidR="0019046C" w:rsidRDefault="0019046C" w:rsidP="001C78F5">
            <w:pPr>
              <w:pStyle w:val="Default"/>
              <w:rPr>
                <w:ins w:id="350" w:author="Pieter de Vis" w:date="2020-04-30T16:42:00Z"/>
                <w:rFonts w:ascii="Arial" w:hAnsi="Arial" w:cs="Arial"/>
                <w:sz w:val="20"/>
                <w:szCs w:val="20"/>
                <w:lang w:val="en"/>
              </w:rPr>
            </w:pPr>
            <w:ins w:id="351" w:author="Pieter de Vis" w:date="2020-04-30T16:42:00Z">
              <w:r>
                <w:rPr>
                  <w:rFonts w:ascii="Arial" w:hAnsi="Arial" w:cs="Arial"/>
                  <w:sz w:val="20"/>
                  <w:szCs w:val="20"/>
                  <w:lang w:val="en"/>
                </w:rPr>
                <w:t>“https://github.com/HYPERNETS/hypernets_processor/blob/metareader/hypernets_processor/data_io/tests/reader/SEQ20200312T135926/config.txt”</w:t>
              </w:r>
            </w:ins>
          </w:p>
        </w:tc>
      </w:tr>
      <w:tr w:rsidR="0019046C" w14:paraId="080267BE"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Change w:id="352" w:author="Pieter de Vis" w:date="2020-04-30T16:48:00Z">
            <w:tblPrEx>
              <w:tblW w:w="9072" w:type="dxa"/>
              <w:tblInd w:w="1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blPrExChange>
        </w:tblPrEx>
        <w:trPr>
          <w:trHeight w:val="308"/>
          <w:ins w:id="353" w:author="Pieter de Vis" w:date="2020-04-30T16:42:00Z"/>
          <w:trPrChange w:id="354" w:author="Pieter de Vis" w:date="2020-04-30T16:48:00Z">
            <w:trPr>
              <w:gridBefore w:val="1"/>
              <w:gridAfter w:val="0"/>
              <w:trHeight w:val="308"/>
            </w:trPr>
          </w:trPrChange>
        </w:trPr>
        <w:tc>
          <w:tcPr>
            <w:tcW w:w="1588" w:type="dxa"/>
            <w:tcBorders>
              <w:top w:val="single" w:sz="4" w:space="0" w:color="FFFFFF"/>
              <w:left w:val="single" w:sz="8" w:space="0" w:color="4F81BD"/>
              <w:bottom w:val="single" w:sz="8" w:space="0" w:color="4F81BD"/>
              <w:right w:val="single" w:sz="8" w:space="0" w:color="4F81BD"/>
            </w:tcBorders>
            <w:shd w:val="clear" w:color="auto" w:fill="FFFFFF"/>
            <w:tcPrChange w:id="355" w:author="Pieter de Vis" w:date="2020-04-30T16:48:00Z">
              <w:tcPr>
                <w:tcW w:w="1588"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7AE05A26" w14:textId="77777777" w:rsidR="0019046C" w:rsidRDefault="0019046C" w:rsidP="0019046C">
            <w:pPr>
              <w:pStyle w:val="Default"/>
              <w:ind w:left="-111"/>
              <w:rPr>
                <w:ins w:id="356" w:author="Pieter de Vis" w:date="2020-04-30T16:42:00Z"/>
                <w:rFonts w:ascii="Arial" w:hAnsi="Arial" w:cs="Arial"/>
                <w:color w:val="auto"/>
                <w:sz w:val="20"/>
                <w:szCs w:val="20"/>
                <w:lang w:val="en"/>
              </w:rPr>
              <w:pPrChange w:id="357" w:author="Pieter de Vis" w:date="2020-04-30T16:48:00Z">
                <w:pPr>
                  <w:pStyle w:val="Default"/>
                </w:pPr>
              </w:pPrChange>
            </w:pPr>
            <w:proofErr w:type="spellStart"/>
            <w:ins w:id="358" w:author="Pieter de Vis" w:date="2020-04-30T16:42:00Z">
              <w:r>
                <w:rPr>
                  <w:rFonts w:ascii="Arial" w:hAnsi="Arial" w:cs="Arial"/>
                  <w:color w:val="auto"/>
                  <w:sz w:val="20"/>
                  <w:szCs w:val="20"/>
                  <w:lang w:val="en"/>
                </w:rPr>
                <w:t>sequence_file</w:t>
              </w:r>
              <w:proofErr w:type="spellEnd"/>
            </w:ins>
          </w:p>
        </w:tc>
        <w:tc>
          <w:tcPr>
            <w:tcW w:w="4649" w:type="dxa"/>
            <w:tcBorders>
              <w:top w:val="single" w:sz="4" w:space="0" w:color="FFFFFF"/>
              <w:left w:val="single" w:sz="8" w:space="0" w:color="4F81BD"/>
              <w:bottom w:val="single" w:sz="8" w:space="0" w:color="4F81BD"/>
              <w:right w:val="single" w:sz="8" w:space="0" w:color="4F81BD"/>
            </w:tcBorders>
            <w:shd w:val="clear" w:color="auto" w:fill="FFFFFF"/>
            <w:tcPrChange w:id="359" w:author="Pieter de Vis" w:date="2020-04-30T16:48:00Z">
              <w:tcPr>
                <w:tcW w:w="4649"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0BEF4BBC" w14:textId="77777777" w:rsidR="0019046C" w:rsidRDefault="0019046C" w:rsidP="001C78F5">
            <w:pPr>
              <w:pStyle w:val="Default"/>
              <w:rPr>
                <w:ins w:id="360" w:author="Pieter de Vis" w:date="2020-04-30T16:42:00Z"/>
                <w:rFonts w:ascii="Arial" w:hAnsi="Arial" w:cs="Arial"/>
                <w:sz w:val="20"/>
                <w:szCs w:val="20"/>
                <w:lang w:val="en"/>
              </w:rPr>
            </w:pPr>
            <w:ins w:id="361" w:author="Pieter de Vis" w:date="2020-04-30T16:42:00Z">
              <w:r>
                <w:rPr>
                  <w:rFonts w:ascii="Arial" w:hAnsi="Arial" w:cs="Arial"/>
                  <w:sz w:val="20"/>
                  <w:szCs w:val="20"/>
                  <w:lang w:val="en"/>
                </w:rPr>
                <w:t>Filename of the sequence scheduler</w:t>
              </w:r>
            </w:ins>
          </w:p>
        </w:tc>
        <w:tc>
          <w:tcPr>
            <w:tcW w:w="2977" w:type="dxa"/>
            <w:tcBorders>
              <w:top w:val="single" w:sz="4" w:space="0" w:color="FFFFFF"/>
              <w:left w:val="single" w:sz="8" w:space="0" w:color="4F81BD"/>
              <w:bottom w:val="single" w:sz="8" w:space="0" w:color="4F81BD"/>
              <w:right w:val="single" w:sz="8" w:space="0" w:color="4F81BD"/>
            </w:tcBorders>
            <w:shd w:val="clear" w:color="auto" w:fill="FFFFFF"/>
            <w:tcPrChange w:id="362" w:author="Pieter de Vis" w:date="2020-04-30T16:48:00Z">
              <w:tcPr>
                <w:tcW w:w="2835" w:type="dxa"/>
                <w:gridSpan w:val="3"/>
                <w:tcBorders>
                  <w:top w:val="single" w:sz="4" w:space="0" w:color="FFFFFF"/>
                  <w:left w:val="single" w:sz="8" w:space="0" w:color="4F81BD"/>
                  <w:bottom w:val="single" w:sz="8" w:space="0" w:color="4F81BD"/>
                  <w:right w:val="single" w:sz="8" w:space="0" w:color="4F81BD"/>
                </w:tcBorders>
                <w:shd w:val="clear" w:color="auto" w:fill="FFFFFF"/>
              </w:tcPr>
            </w:tcPrChange>
          </w:tcPr>
          <w:p w14:paraId="76391C5F" w14:textId="77777777" w:rsidR="0019046C" w:rsidRDefault="0019046C" w:rsidP="001C78F5">
            <w:pPr>
              <w:pStyle w:val="Default"/>
              <w:rPr>
                <w:ins w:id="363" w:author="Pieter de Vis" w:date="2020-04-30T16:42:00Z"/>
                <w:rFonts w:ascii="Arial" w:hAnsi="Arial" w:cs="Arial"/>
                <w:sz w:val="20"/>
                <w:szCs w:val="20"/>
                <w:lang w:val="en"/>
              </w:rPr>
            </w:pPr>
            <w:ins w:id="364" w:author="Pieter de Vis" w:date="2020-04-30T16:42:00Z">
              <w:r>
                <w:rPr>
                  <w:rFonts w:ascii="Arial" w:hAnsi="Arial" w:cs="Arial"/>
                  <w:sz w:val="20"/>
                  <w:szCs w:val="20"/>
                  <w:lang w:val="en"/>
                </w:rPr>
                <w:t>“https://github.com/HYPERNETS/hypernets_processor/blob/metareader/hypernets_processor/data_io/tests/reader/SEQ20200312T135926/test_STD.csv”</w:t>
              </w:r>
            </w:ins>
          </w:p>
        </w:tc>
      </w:tr>
      <w:tr w:rsidR="0019046C" w14:paraId="6D3B1DB5"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Change w:id="365" w:author="Pieter de Vis" w:date="2020-04-30T16:48:00Z">
            <w:tblPrEx>
              <w:tblW w:w="9072" w:type="dxa"/>
              <w:tblInd w:w="1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blPrExChange>
        </w:tblPrEx>
        <w:trPr>
          <w:trHeight w:val="308"/>
          <w:ins w:id="366" w:author="Pieter de Vis" w:date="2020-04-30T16:42:00Z"/>
          <w:trPrChange w:id="367" w:author="Pieter de Vis" w:date="2020-04-30T16:48:00Z">
            <w:trPr>
              <w:gridBefore w:val="1"/>
              <w:gridAfter w:val="0"/>
              <w:trHeight w:val="308"/>
            </w:trPr>
          </w:trPrChange>
        </w:trPr>
        <w:tc>
          <w:tcPr>
            <w:tcW w:w="1588" w:type="dxa"/>
            <w:tcBorders>
              <w:top w:val="single" w:sz="4" w:space="0" w:color="FFFFFF"/>
              <w:left w:val="single" w:sz="8" w:space="0" w:color="4F81BD"/>
              <w:bottom w:val="single" w:sz="8" w:space="0" w:color="4F81BD"/>
              <w:right w:val="single" w:sz="8" w:space="0" w:color="4F81BD"/>
            </w:tcBorders>
            <w:shd w:val="clear" w:color="auto" w:fill="FFFFFF"/>
            <w:tcPrChange w:id="368" w:author="Pieter de Vis" w:date="2020-04-30T16:48:00Z">
              <w:tcPr>
                <w:tcW w:w="1588"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5F52A7FB" w14:textId="77777777" w:rsidR="0019046C" w:rsidRDefault="0019046C" w:rsidP="0019046C">
            <w:pPr>
              <w:pStyle w:val="Default"/>
              <w:ind w:left="-111"/>
              <w:rPr>
                <w:ins w:id="369" w:author="Pieter de Vis" w:date="2020-04-30T16:42:00Z"/>
                <w:rFonts w:ascii="Arial" w:hAnsi="Arial" w:cs="Arial"/>
                <w:color w:val="auto"/>
                <w:sz w:val="20"/>
                <w:szCs w:val="20"/>
                <w:lang w:val="en"/>
              </w:rPr>
              <w:pPrChange w:id="370" w:author="Pieter de Vis" w:date="2020-04-30T16:48:00Z">
                <w:pPr>
                  <w:pStyle w:val="Default"/>
                </w:pPr>
              </w:pPrChange>
            </w:pPr>
            <w:proofErr w:type="spellStart"/>
            <w:ins w:id="371" w:author="Pieter de Vis" w:date="2020-04-30T16:42:00Z">
              <w:r>
                <w:rPr>
                  <w:rFonts w:ascii="Arial" w:hAnsi="Arial" w:cs="Arial"/>
                  <w:color w:val="auto"/>
                  <w:sz w:val="20"/>
                  <w:szCs w:val="20"/>
                  <w:lang w:val="en"/>
                </w:rPr>
                <w:t>inputfile</w:t>
              </w:r>
              <w:proofErr w:type="spellEnd"/>
            </w:ins>
          </w:p>
        </w:tc>
        <w:tc>
          <w:tcPr>
            <w:tcW w:w="4649" w:type="dxa"/>
            <w:tcBorders>
              <w:top w:val="single" w:sz="4" w:space="0" w:color="FFFFFF"/>
              <w:left w:val="single" w:sz="8" w:space="0" w:color="4F81BD"/>
              <w:bottom w:val="single" w:sz="8" w:space="0" w:color="4F81BD"/>
              <w:right w:val="single" w:sz="8" w:space="0" w:color="4F81BD"/>
            </w:tcBorders>
            <w:shd w:val="clear" w:color="auto" w:fill="FFFFFF"/>
            <w:tcPrChange w:id="372" w:author="Pieter de Vis" w:date="2020-04-30T16:48:00Z">
              <w:tcPr>
                <w:tcW w:w="4649" w:type="dxa"/>
                <w:tcBorders>
                  <w:top w:val="single" w:sz="4" w:space="0" w:color="FFFFFF"/>
                  <w:left w:val="single" w:sz="8" w:space="0" w:color="4F81BD"/>
                  <w:bottom w:val="single" w:sz="8" w:space="0" w:color="4F81BD"/>
                  <w:right w:val="single" w:sz="8" w:space="0" w:color="4F81BD"/>
                </w:tcBorders>
                <w:shd w:val="clear" w:color="auto" w:fill="FFFFFF"/>
              </w:tcPr>
            </w:tcPrChange>
          </w:tcPr>
          <w:p w14:paraId="01033EB9" w14:textId="77777777" w:rsidR="0019046C" w:rsidRDefault="0019046C" w:rsidP="001C78F5">
            <w:pPr>
              <w:pStyle w:val="Default"/>
              <w:rPr>
                <w:ins w:id="373" w:author="Pieter de Vis" w:date="2020-04-30T16:42:00Z"/>
                <w:rFonts w:ascii="Arial" w:hAnsi="Arial" w:cs="Arial"/>
                <w:sz w:val="20"/>
                <w:szCs w:val="20"/>
                <w:lang w:val="en"/>
              </w:rPr>
            </w:pPr>
            <w:ins w:id="374" w:author="Pieter de Vis" w:date="2020-04-30T16:42:00Z">
              <w:r>
                <w:rPr>
                  <w:rFonts w:ascii="Arial" w:hAnsi="Arial" w:cs="Arial"/>
                  <w:sz w:val="20"/>
                  <w:szCs w:val="20"/>
                  <w:lang w:val="en"/>
                </w:rPr>
                <w:t>Filename of the raw data file</w:t>
              </w:r>
            </w:ins>
          </w:p>
        </w:tc>
        <w:tc>
          <w:tcPr>
            <w:tcW w:w="2977" w:type="dxa"/>
            <w:tcBorders>
              <w:top w:val="single" w:sz="4" w:space="0" w:color="FFFFFF"/>
              <w:left w:val="single" w:sz="8" w:space="0" w:color="4F81BD"/>
              <w:bottom w:val="single" w:sz="8" w:space="0" w:color="4F81BD"/>
              <w:right w:val="single" w:sz="8" w:space="0" w:color="4F81BD"/>
            </w:tcBorders>
            <w:shd w:val="clear" w:color="auto" w:fill="FFFFFF"/>
            <w:tcPrChange w:id="375" w:author="Pieter de Vis" w:date="2020-04-30T16:48:00Z">
              <w:tcPr>
                <w:tcW w:w="2835" w:type="dxa"/>
                <w:gridSpan w:val="3"/>
                <w:tcBorders>
                  <w:top w:val="single" w:sz="4" w:space="0" w:color="FFFFFF"/>
                  <w:left w:val="single" w:sz="8" w:space="0" w:color="4F81BD"/>
                  <w:bottom w:val="single" w:sz="8" w:space="0" w:color="4F81BD"/>
                  <w:right w:val="single" w:sz="8" w:space="0" w:color="4F81BD"/>
                </w:tcBorders>
                <w:shd w:val="clear" w:color="auto" w:fill="FFFFFF"/>
              </w:tcPr>
            </w:tcPrChange>
          </w:tcPr>
          <w:p w14:paraId="748A0051" w14:textId="77777777" w:rsidR="0019046C" w:rsidRDefault="0019046C" w:rsidP="001C78F5">
            <w:pPr>
              <w:pStyle w:val="Default"/>
              <w:rPr>
                <w:ins w:id="376" w:author="Pieter de Vis" w:date="2020-04-30T16:42:00Z"/>
                <w:rFonts w:ascii="Arial" w:hAnsi="Arial" w:cs="Arial"/>
                <w:sz w:val="20"/>
                <w:szCs w:val="20"/>
                <w:lang w:val="en"/>
              </w:rPr>
            </w:pPr>
            <w:ins w:id="377" w:author="Pieter de Vis" w:date="2020-04-30T16:42:00Z">
              <w:r>
                <w:rPr>
                  <w:rFonts w:ascii="Arial" w:hAnsi="Arial" w:cs="Arial"/>
                  <w:sz w:val="20"/>
                  <w:szCs w:val="20"/>
                  <w:lang w:val="en"/>
                </w:rPr>
                <w:t>“https://github.com/HYPERNETS/hypernets_processor/blob/metareader/hypernets_processor/data_io/tests/reader/SEQ20200312T135926/RADIOMETER/01_002_-030_2_057_8_01_0000.spe”</w:t>
              </w:r>
            </w:ins>
          </w:p>
        </w:tc>
      </w:tr>
      <w:tr w:rsidR="0019046C" w14:paraId="76D27474"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Change w:id="378" w:author="Pieter de Vis" w:date="2020-04-30T16:48:00Z">
            <w:tblPrEx>
              <w:tblW w:w="9072" w:type="dxa"/>
              <w:tblInd w:w="1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blPrExChange>
        </w:tblPrEx>
        <w:trPr>
          <w:trHeight w:val="308"/>
          <w:ins w:id="379" w:author="Pieter de Vis" w:date="2020-04-30T16:42:00Z"/>
          <w:trPrChange w:id="380" w:author="Pieter de Vis" w:date="2020-04-30T16:48:00Z">
            <w:trPr>
              <w:gridBefore w:val="1"/>
              <w:gridAfter w:val="0"/>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381" w:author="Pieter de Vis" w:date="2020-04-30T16:48:00Z">
              <w:tcPr>
                <w:tcW w:w="1588"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74CF422" w14:textId="77777777" w:rsidR="0019046C" w:rsidRDefault="0019046C" w:rsidP="0019046C">
            <w:pPr>
              <w:pStyle w:val="Default"/>
              <w:ind w:left="-111"/>
              <w:rPr>
                <w:ins w:id="382" w:author="Pieter de Vis" w:date="2020-04-30T16:42:00Z"/>
                <w:rFonts w:ascii="Arial" w:hAnsi="Arial" w:cs="Arial"/>
                <w:color w:val="auto"/>
                <w:sz w:val="20"/>
                <w:szCs w:val="20"/>
                <w:lang w:val="en"/>
              </w:rPr>
              <w:pPrChange w:id="383" w:author="Pieter de Vis" w:date="2020-04-30T16:48:00Z">
                <w:pPr>
                  <w:pStyle w:val="Default"/>
                </w:pPr>
              </w:pPrChange>
            </w:pPr>
            <w:ins w:id="384" w:author="Pieter de Vis" w:date="2020-04-30T16:42:00Z">
              <w:r>
                <w:rPr>
                  <w:rFonts w:ascii="Arial" w:hAnsi="Arial" w:cs="Arial"/>
                  <w:color w:val="auto"/>
                  <w:sz w:val="20"/>
                  <w:szCs w:val="20"/>
                </w:rPr>
                <w:t>spec</w:t>
              </w:r>
              <w:proofErr w:type="spellStart"/>
              <w:r>
                <w:rPr>
                  <w:rFonts w:ascii="Arial" w:hAnsi="Arial" w:cs="Arial"/>
                  <w:color w:val="auto"/>
                  <w:sz w:val="20"/>
                  <w:szCs w:val="20"/>
                  <w:lang w:val="en"/>
                </w:rPr>
                <w:t>tral</w:t>
              </w:r>
              <w:proofErr w:type="spellEnd"/>
              <w:r>
                <w:rPr>
                  <w:rFonts w:ascii="Arial" w:hAnsi="Arial" w:cs="Arial"/>
                  <w:color w:val="auto"/>
                  <w:sz w:val="20"/>
                  <w:szCs w:val="20"/>
                </w:rPr>
                <w:t>_range</w:t>
              </w:r>
            </w:ins>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385" w:author="Pieter de Vis" w:date="2020-04-30T16:48:00Z">
              <w:tcPr>
                <w:tcW w:w="464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E3E803C" w14:textId="77777777" w:rsidR="0019046C" w:rsidRDefault="0019046C" w:rsidP="001C78F5">
            <w:pPr>
              <w:pStyle w:val="Default"/>
              <w:rPr>
                <w:ins w:id="386" w:author="Pieter de Vis" w:date="2020-04-30T16:42:00Z"/>
                <w:rFonts w:ascii="Arial" w:hAnsi="Arial" w:cs="Arial"/>
                <w:sz w:val="20"/>
                <w:szCs w:val="20"/>
                <w:lang w:val="en"/>
              </w:rPr>
            </w:pPr>
            <w:ins w:id="387" w:author="Pieter de Vis" w:date="2020-04-30T16:42:00Z">
              <w:r>
                <w:rPr>
                  <w:rFonts w:ascii="Arial" w:hAnsi="Arial" w:cs="Arial"/>
                  <w:sz w:val="20"/>
                  <w:szCs w:val="20"/>
                  <w:lang w:val="en"/>
                </w:rPr>
                <w:t>Spectral range of the dataset in nm</w:t>
              </w:r>
            </w:ins>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388" w:author="Pieter de Vis" w:date="2020-04-30T16:48:00Z">
              <w:tcPr>
                <w:tcW w:w="2835" w:type="dxa"/>
                <w:gridSpan w:val="3"/>
                <w:tcBorders>
                  <w:top w:val="single" w:sz="8" w:space="0" w:color="4F81BD"/>
                  <w:left w:val="single" w:sz="8" w:space="0" w:color="4F81BD"/>
                  <w:bottom w:val="single" w:sz="8" w:space="0" w:color="4F81BD"/>
                  <w:right w:val="single" w:sz="8" w:space="0" w:color="4F81BD"/>
                </w:tcBorders>
                <w:shd w:val="clear" w:color="auto" w:fill="FFFFFF"/>
              </w:tcPr>
            </w:tcPrChange>
          </w:tcPr>
          <w:p w14:paraId="3ECA6D5E" w14:textId="77777777" w:rsidR="0019046C" w:rsidRDefault="0019046C" w:rsidP="001C78F5">
            <w:pPr>
              <w:pStyle w:val="Default"/>
              <w:rPr>
                <w:ins w:id="389" w:author="Pieter de Vis" w:date="2020-04-30T16:42:00Z"/>
                <w:rFonts w:ascii="Arial" w:hAnsi="Arial" w:cs="Arial"/>
                <w:sz w:val="20"/>
                <w:szCs w:val="20"/>
                <w:lang w:val="en"/>
              </w:rPr>
            </w:pPr>
            <w:ins w:id="390" w:author="Pieter de Vis" w:date="2020-04-30T16:42:00Z">
              <w:r>
                <w:rPr>
                  <w:rFonts w:ascii="Arial" w:hAnsi="Arial" w:cs="Arial"/>
                  <w:sz w:val="20"/>
                  <w:szCs w:val="20"/>
                  <w:lang w:val="en"/>
                </w:rPr>
                <w:t>“400-1700”</w:t>
              </w:r>
            </w:ins>
          </w:p>
        </w:tc>
      </w:tr>
      <w:tr w:rsidR="0019046C" w14:paraId="154D8426"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Change w:id="391" w:author="Pieter de Vis" w:date="2020-04-30T16:48:00Z">
            <w:tblPrEx>
              <w:tblW w:w="9072" w:type="dxa"/>
              <w:tblInd w:w="1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blPrExChange>
        </w:tblPrEx>
        <w:trPr>
          <w:trHeight w:val="308"/>
          <w:ins w:id="392" w:author="Pieter de Vis" w:date="2020-04-30T16:42:00Z"/>
          <w:trPrChange w:id="393" w:author="Pieter de Vis" w:date="2020-04-30T16:48:00Z">
            <w:trPr>
              <w:gridBefore w:val="1"/>
              <w:gridAfter w:val="0"/>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394" w:author="Pieter de Vis" w:date="2020-04-30T16:48:00Z">
              <w:tcPr>
                <w:tcW w:w="1588"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2CA8705" w14:textId="77777777" w:rsidR="0019046C" w:rsidRDefault="0019046C" w:rsidP="0019046C">
            <w:pPr>
              <w:pStyle w:val="Default"/>
              <w:ind w:left="-111"/>
              <w:rPr>
                <w:ins w:id="395" w:author="Pieter de Vis" w:date="2020-04-30T16:42:00Z"/>
                <w:rFonts w:ascii="Arial" w:hAnsi="Arial" w:cs="Arial"/>
                <w:color w:val="auto"/>
                <w:sz w:val="20"/>
                <w:szCs w:val="20"/>
                <w:lang w:val="en"/>
              </w:rPr>
              <w:pPrChange w:id="396" w:author="Pieter de Vis" w:date="2020-04-30T16:48:00Z">
                <w:pPr>
                  <w:pStyle w:val="Default"/>
                </w:pPr>
              </w:pPrChange>
            </w:pPr>
            <w:ins w:id="397" w:author="Pieter de Vis" w:date="2020-04-30T16:42:00Z">
              <w:r>
                <w:rPr>
                  <w:rFonts w:ascii="Arial" w:hAnsi="Arial" w:cs="Arial"/>
                  <w:color w:val="auto"/>
                  <w:sz w:val="20"/>
                  <w:szCs w:val="20"/>
                </w:rPr>
                <w:t>spec</w:t>
              </w:r>
              <w:proofErr w:type="spellStart"/>
              <w:r>
                <w:rPr>
                  <w:rFonts w:ascii="Arial" w:hAnsi="Arial" w:cs="Arial"/>
                  <w:color w:val="auto"/>
                  <w:sz w:val="20"/>
                  <w:szCs w:val="20"/>
                  <w:lang w:val="en"/>
                </w:rPr>
                <w:t>tral</w:t>
              </w:r>
              <w:proofErr w:type="spellEnd"/>
              <w:r>
                <w:rPr>
                  <w:rFonts w:ascii="Arial" w:hAnsi="Arial" w:cs="Arial"/>
                  <w:color w:val="auto"/>
                  <w:sz w:val="20"/>
                  <w:szCs w:val="20"/>
                </w:rPr>
                <w:t>_</w:t>
              </w:r>
              <w:r>
                <w:rPr>
                  <w:rFonts w:ascii="Arial" w:hAnsi="Arial" w:cs="Arial"/>
                  <w:color w:val="auto"/>
                  <w:sz w:val="20"/>
                  <w:szCs w:val="20"/>
                  <w:lang w:val="en"/>
                </w:rPr>
                <w:t>resolution</w:t>
              </w:r>
            </w:ins>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398" w:author="Pieter de Vis" w:date="2020-04-30T16:48:00Z">
              <w:tcPr>
                <w:tcW w:w="464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EAA8E7A" w14:textId="77777777" w:rsidR="0019046C" w:rsidRDefault="0019046C" w:rsidP="001C78F5">
            <w:pPr>
              <w:pStyle w:val="Default"/>
              <w:rPr>
                <w:ins w:id="399" w:author="Pieter de Vis" w:date="2020-04-30T16:42:00Z"/>
                <w:rFonts w:ascii="Arial" w:hAnsi="Arial" w:cs="Arial"/>
                <w:sz w:val="20"/>
                <w:szCs w:val="20"/>
                <w:lang w:val="en"/>
              </w:rPr>
            </w:pPr>
            <w:ins w:id="400" w:author="Pieter de Vis" w:date="2020-04-30T16:42:00Z">
              <w:r>
                <w:rPr>
                  <w:rFonts w:ascii="Arial" w:hAnsi="Arial" w:cs="Arial"/>
                  <w:sz w:val="20"/>
                  <w:szCs w:val="20"/>
                  <w:lang w:val="en"/>
                </w:rPr>
                <w:t>Spectral sampling of the dataset in nm</w:t>
              </w:r>
            </w:ins>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01" w:author="Pieter de Vis" w:date="2020-04-30T16:48:00Z">
              <w:tcPr>
                <w:tcW w:w="2835" w:type="dxa"/>
                <w:gridSpan w:val="3"/>
                <w:tcBorders>
                  <w:top w:val="single" w:sz="8" w:space="0" w:color="4F81BD"/>
                  <w:left w:val="single" w:sz="8" w:space="0" w:color="4F81BD"/>
                  <w:bottom w:val="single" w:sz="8" w:space="0" w:color="4F81BD"/>
                  <w:right w:val="single" w:sz="8" w:space="0" w:color="4F81BD"/>
                </w:tcBorders>
                <w:shd w:val="clear" w:color="auto" w:fill="FFFFFF"/>
              </w:tcPr>
            </w:tcPrChange>
          </w:tcPr>
          <w:p w14:paraId="6028B8FC" w14:textId="77777777" w:rsidR="0019046C" w:rsidRDefault="0019046C" w:rsidP="001C78F5">
            <w:pPr>
              <w:pStyle w:val="Default"/>
              <w:rPr>
                <w:ins w:id="402" w:author="Pieter de Vis" w:date="2020-04-30T16:42:00Z"/>
                <w:rFonts w:ascii="Arial" w:hAnsi="Arial" w:cs="Arial"/>
                <w:sz w:val="20"/>
                <w:szCs w:val="20"/>
                <w:lang w:val="en"/>
              </w:rPr>
            </w:pPr>
            <w:ins w:id="403" w:author="Pieter de Vis" w:date="2020-04-30T16:42:00Z">
              <w:r>
                <w:rPr>
                  <w:rFonts w:ascii="Arial" w:hAnsi="Arial" w:cs="Arial"/>
                  <w:sz w:val="20"/>
                  <w:szCs w:val="20"/>
                  <w:lang w:val="en"/>
                </w:rPr>
                <w:t>“3”</w:t>
              </w:r>
            </w:ins>
          </w:p>
        </w:tc>
      </w:tr>
      <w:tr w:rsidR="001C78F5" w14:paraId="6B54C72E"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rPr>
          <w:trHeight w:val="308"/>
          <w:ins w:id="404" w:author="Pieter de Vis" w:date="2020-04-30T16:53:00Z"/>
        </w:trPr>
        <w:tc>
          <w:tcPr>
            <w:tcW w:w="1588" w:type="dxa"/>
            <w:tcBorders>
              <w:top w:val="single" w:sz="8" w:space="0" w:color="4F81BD"/>
              <w:left w:val="single" w:sz="8" w:space="0" w:color="4F81BD"/>
              <w:bottom w:val="single" w:sz="8" w:space="0" w:color="4F81BD"/>
              <w:right w:val="single" w:sz="8" w:space="0" w:color="4F81BD"/>
            </w:tcBorders>
            <w:shd w:val="clear" w:color="auto" w:fill="FFFFFF"/>
          </w:tcPr>
          <w:p w14:paraId="7D9CD5DD" w14:textId="436FA298" w:rsidR="001C78F5" w:rsidRPr="001C78F5" w:rsidRDefault="001C78F5" w:rsidP="001C78F5">
            <w:pPr>
              <w:pStyle w:val="Default"/>
              <w:rPr>
                <w:ins w:id="405" w:author="Pieter de Vis" w:date="2020-04-30T16:53:00Z"/>
                <w:rFonts w:ascii="Arial" w:hAnsi="Arial" w:cs="Arial"/>
                <w:color w:val="auto"/>
                <w:sz w:val="20"/>
                <w:szCs w:val="20"/>
                <w:lang w:val="en"/>
                <w:rPrChange w:id="406" w:author="Pieter de Vis" w:date="2020-04-30T16:57:00Z">
                  <w:rPr>
                    <w:ins w:id="407" w:author="Pieter de Vis" w:date="2020-04-30T16:53:00Z"/>
                    <w:rFonts w:ascii="Arial" w:hAnsi="Arial" w:cs="Arial"/>
                    <w:color w:val="auto"/>
                    <w:sz w:val="20"/>
                    <w:szCs w:val="20"/>
                  </w:rPr>
                </w:rPrChange>
              </w:rPr>
              <w:pPrChange w:id="408" w:author="Pieter de Vis" w:date="2020-04-30T16:57:00Z">
                <w:pPr>
                  <w:pStyle w:val="Default"/>
                  <w:ind w:left="-111"/>
                </w:pPr>
              </w:pPrChange>
            </w:pPr>
            <w:proofErr w:type="spellStart"/>
            <w:ins w:id="409" w:author="Pieter de Vis" w:date="2020-04-30T16:54:00Z">
              <w:r>
                <w:rPr>
                  <w:rFonts w:ascii="Arial" w:hAnsi="Arial" w:cs="Arial"/>
                  <w:color w:val="auto"/>
                  <w:sz w:val="20"/>
                  <w:szCs w:val="20"/>
                  <w:lang w:val="en"/>
                </w:rPr>
                <w:t>saa_min</w:t>
              </w:r>
            </w:ins>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
          <w:p w14:paraId="04C58350" w14:textId="5C52CBB6" w:rsidR="001C78F5" w:rsidRDefault="001C78F5" w:rsidP="001C78F5">
            <w:pPr>
              <w:pStyle w:val="Default"/>
              <w:rPr>
                <w:ins w:id="410" w:author="Pieter de Vis" w:date="2020-04-30T16:53:00Z"/>
                <w:rFonts w:ascii="Arial" w:hAnsi="Arial" w:cs="Arial"/>
                <w:sz w:val="20"/>
                <w:szCs w:val="20"/>
                <w:lang w:val="en"/>
              </w:rPr>
            </w:pPr>
            <w:ins w:id="411" w:author="Pieter de Vis" w:date="2020-04-30T16:55:00Z">
              <w:r>
                <w:rPr>
                  <w:rFonts w:ascii="Arial" w:hAnsi="Arial" w:cs="Arial"/>
                  <w:sz w:val="20"/>
                  <w:szCs w:val="20"/>
                  <w:lang w:val="en"/>
                </w:rPr>
                <w:t>Minimum solar azimuth angle during the series</w:t>
              </w:r>
            </w:ins>
          </w:p>
        </w:tc>
        <w:tc>
          <w:tcPr>
            <w:tcW w:w="2977" w:type="dxa"/>
            <w:tcBorders>
              <w:top w:val="single" w:sz="8" w:space="0" w:color="4F81BD"/>
              <w:left w:val="single" w:sz="8" w:space="0" w:color="4F81BD"/>
              <w:bottom w:val="single" w:sz="8" w:space="0" w:color="4F81BD"/>
              <w:right w:val="single" w:sz="8" w:space="0" w:color="4F81BD"/>
            </w:tcBorders>
            <w:shd w:val="clear" w:color="auto" w:fill="FFFFFF"/>
          </w:tcPr>
          <w:p w14:paraId="284B49A3" w14:textId="2384FF39" w:rsidR="001C78F5" w:rsidRDefault="001C78F5" w:rsidP="001C78F5">
            <w:pPr>
              <w:pStyle w:val="Default"/>
              <w:rPr>
                <w:ins w:id="412" w:author="Pieter de Vis" w:date="2020-04-30T16:53:00Z"/>
                <w:rFonts w:ascii="Arial" w:hAnsi="Arial" w:cs="Arial"/>
                <w:sz w:val="20"/>
                <w:szCs w:val="20"/>
                <w:lang w:val="en"/>
              </w:rPr>
            </w:pPr>
            <w:ins w:id="413" w:author="Pieter de Vis" w:date="2020-04-30T16:58:00Z">
              <w:r>
                <w:rPr>
                  <w:rFonts w:ascii="Arial" w:hAnsi="Arial" w:cs="Arial"/>
                  <w:sz w:val="20"/>
                  <w:szCs w:val="20"/>
                  <w:lang w:val="en"/>
                </w:rPr>
                <w:t>“</w:t>
              </w:r>
            </w:ins>
            <w:ins w:id="414" w:author="Pieter de Vis" w:date="2020-04-30T16:55:00Z">
              <w:r>
                <w:rPr>
                  <w:rFonts w:ascii="Arial" w:hAnsi="Arial" w:cs="Arial"/>
                  <w:sz w:val="20"/>
                  <w:szCs w:val="20"/>
                  <w:lang w:val="en"/>
                </w:rPr>
                <w:t>190.0</w:t>
              </w:r>
            </w:ins>
            <w:ins w:id="415" w:author="Pieter de Vis" w:date="2020-04-30T16:58:00Z">
              <w:r>
                <w:rPr>
                  <w:rFonts w:ascii="Arial" w:hAnsi="Arial" w:cs="Arial"/>
                  <w:sz w:val="20"/>
                  <w:szCs w:val="20"/>
                  <w:lang w:val="en"/>
                </w:rPr>
                <w:t>”</w:t>
              </w:r>
            </w:ins>
          </w:p>
        </w:tc>
      </w:tr>
      <w:tr w:rsidR="001C78F5" w14:paraId="514E5733"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rPr>
          <w:trHeight w:val="308"/>
          <w:ins w:id="416" w:author="Pieter de Vis" w:date="2020-04-30T16:53:00Z"/>
        </w:trPr>
        <w:tc>
          <w:tcPr>
            <w:tcW w:w="1588" w:type="dxa"/>
            <w:tcBorders>
              <w:top w:val="single" w:sz="8" w:space="0" w:color="4F81BD"/>
              <w:left w:val="single" w:sz="8" w:space="0" w:color="4F81BD"/>
              <w:bottom w:val="single" w:sz="8" w:space="0" w:color="4F81BD"/>
              <w:right w:val="single" w:sz="8" w:space="0" w:color="4F81BD"/>
            </w:tcBorders>
            <w:shd w:val="clear" w:color="auto" w:fill="FFFFFF"/>
          </w:tcPr>
          <w:p w14:paraId="76D84308" w14:textId="5418F4D6" w:rsidR="001C78F5" w:rsidRPr="001C78F5" w:rsidRDefault="001C78F5" w:rsidP="001C78F5">
            <w:pPr>
              <w:pStyle w:val="Default"/>
              <w:rPr>
                <w:ins w:id="417" w:author="Pieter de Vis" w:date="2020-04-30T16:53:00Z"/>
                <w:rFonts w:ascii="Arial" w:hAnsi="Arial" w:cs="Arial"/>
                <w:color w:val="auto"/>
                <w:sz w:val="20"/>
                <w:szCs w:val="20"/>
                <w:lang w:val="en"/>
                <w:rPrChange w:id="418" w:author="Pieter de Vis" w:date="2020-04-30T16:57:00Z">
                  <w:rPr>
                    <w:ins w:id="419" w:author="Pieter de Vis" w:date="2020-04-30T16:53:00Z"/>
                    <w:rFonts w:ascii="Arial" w:hAnsi="Arial" w:cs="Arial"/>
                    <w:color w:val="auto"/>
                    <w:sz w:val="20"/>
                    <w:szCs w:val="20"/>
                  </w:rPr>
                </w:rPrChange>
              </w:rPr>
              <w:pPrChange w:id="420" w:author="Pieter de Vis" w:date="2020-04-30T16:57:00Z">
                <w:pPr>
                  <w:pStyle w:val="Default"/>
                  <w:ind w:left="-111"/>
                </w:pPr>
              </w:pPrChange>
            </w:pPr>
            <w:proofErr w:type="spellStart"/>
            <w:ins w:id="421" w:author="Pieter de Vis" w:date="2020-04-30T16:57:00Z">
              <w:r>
                <w:rPr>
                  <w:rFonts w:ascii="Arial" w:hAnsi="Arial" w:cs="Arial"/>
                  <w:color w:val="auto"/>
                  <w:sz w:val="20"/>
                  <w:szCs w:val="20"/>
                  <w:lang w:val="en"/>
                </w:rPr>
                <w:t>saa_max</w:t>
              </w:r>
            </w:ins>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
          <w:p w14:paraId="6190793F" w14:textId="26B8A5CB" w:rsidR="001C78F5" w:rsidRDefault="001C78F5" w:rsidP="001C78F5">
            <w:pPr>
              <w:pStyle w:val="Default"/>
              <w:rPr>
                <w:ins w:id="422" w:author="Pieter de Vis" w:date="2020-04-30T16:53:00Z"/>
                <w:rFonts w:ascii="Arial" w:hAnsi="Arial" w:cs="Arial"/>
                <w:sz w:val="20"/>
                <w:szCs w:val="20"/>
                <w:lang w:val="en"/>
              </w:rPr>
            </w:pPr>
            <w:ins w:id="423" w:author="Pieter de Vis" w:date="2020-04-30T16:57:00Z">
              <w:r>
                <w:rPr>
                  <w:rFonts w:ascii="Arial" w:hAnsi="Arial" w:cs="Arial"/>
                  <w:sz w:val="20"/>
                  <w:szCs w:val="20"/>
                  <w:lang w:val="en"/>
                </w:rPr>
                <w:t>Maximum solar azimuth angle during the series</w:t>
              </w:r>
            </w:ins>
          </w:p>
        </w:tc>
        <w:tc>
          <w:tcPr>
            <w:tcW w:w="2977" w:type="dxa"/>
            <w:tcBorders>
              <w:top w:val="single" w:sz="8" w:space="0" w:color="4F81BD"/>
              <w:left w:val="single" w:sz="8" w:space="0" w:color="4F81BD"/>
              <w:bottom w:val="single" w:sz="8" w:space="0" w:color="4F81BD"/>
              <w:right w:val="single" w:sz="8" w:space="0" w:color="4F81BD"/>
            </w:tcBorders>
            <w:shd w:val="clear" w:color="auto" w:fill="FFFFFF"/>
          </w:tcPr>
          <w:p w14:paraId="7E886317" w14:textId="0C39325F" w:rsidR="001C78F5" w:rsidRDefault="001C78F5" w:rsidP="001C78F5">
            <w:pPr>
              <w:pStyle w:val="Default"/>
              <w:rPr>
                <w:ins w:id="424" w:author="Pieter de Vis" w:date="2020-04-30T16:53:00Z"/>
                <w:rFonts w:ascii="Arial" w:hAnsi="Arial" w:cs="Arial"/>
                <w:sz w:val="20"/>
                <w:szCs w:val="20"/>
                <w:lang w:val="en"/>
              </w:rPr>
            </w:pPr>
            <w:ins w:id="425" w:author="Pieter de Vis" w:date="2020-04-30T16:58:00Z">
              <w:r>
                <w:rPr>
                  <w:rFonts w:ascii="Arial" w:hAnsi="Arial" w:cs="Arial"/>
                  <w:sz w:val="20"/>
                  <w:szCs w:val="20"/>
                  <w:lang w:val="en"/>
                </w:rPr>
                <w:t>“</w:t>
              </w:r>
            </w:ins>
            <w:ins w:id="426" w:author="Pieter de Vis" w:date="2020-04-30T16:57:00Z">
              <w:r>
                <w:rPr>
                  <w:rFonts w:ascii="Arial" w:hAnsi="Arial" w:cs="Arial"/>
                  <w:sz w:val="20"/>
                  <w:szCs w:val="20"/>
                  <w:lang w:val="en"/>
                </w:rPr>
                <w:t>190.0</w:t>
              </w:r>
            </w:ins>
            <w:ins w:id="427" w:author="Pieter de Vis" w:date="2020-04-30T16:58:00Z">
              <w:r>
                <w:rPr>
                  <w:rFonts w:ascii="Arial" w:hAnsi="Arial" w:cs="Arial"/>
                  <w:sz w:val="20"/>
                  <w:szCs w:val="20"/>
                  <w:lang w:val="en"/>
                </w:rPr>
                <w:t>”</w:t>
              </w:r>
            </w:ins>
          </w:p>
        </w:tc>
      </w:tr>
      <w:tr w:rsidR="001C78F5" w14:paraId="069AF94A"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rPr>
          <w:trHeight w:val="308"/>
          <w:ins w:id="428" w:author="Pieter de Vis" w:date="2020-04-30T16:53:00Z"/>
        </w:trPr>
        <w:tc>
          <w:tcPr>
            <w:tcW w:w="1588" w:type="dxa"/>
            <w:tcBorders>
              <w:top w:val="single" w:sz="8" w:space="0" w:color="4F81BD"/>
              <w:left w:val="single" w:sz="8" w:space="0" w:color="4F81BD"/>
              <w:bottom w:val="single" w:sz="8" w:space="0" w:color="4F81BD"/>
              <w:right w:val="single" w:sz="8" w:space="0" w:color="4F81BD"/>
            </w:tcBorders>
            <w:shd w:val="clear" w:color="auto" w:fill="FFFFFF"/>
          </w:tcPr>
          <w:p w14:paraId="1DDB8873" w14:textId="5236D299" w:rsidR="001C78F5" w:rsidRPr="001C78F5" w:rsidRDefault="001C78F5" w:rsidP="001C78F5">
            <w:pPr>
              <w:pStyle w:val="Default"/>
              <w:rPr>
                <w:ins w:id="429" w:author="Pieter de Vis" w:date="2020-04-30T16:53:00Z"/>
                <w:rFonts w:ascii="Arial" w:hAnsi="Arial" w:cs="Arial"/>
                <w:color w:val="auto"/>
                <w:sz w:val="20"/>
                <w:szCs w:val="20"/>
                <w:lang w:val="en"/>
                <w:rPrChange w:id="430" w:author="Pieter de Vis" w:date="2020-04-30T16:57:00Z">
                  <w:rPr>
                    <w:ins w:id="431" w:author="Pieter de Vis" w:date="2020-04-30T16:53:00Z"/>
                    <w:rFonts w:ascii="Arial" w:hAnsi="Arial" w:cs="Arial"/>
                    <w:color w:val="auto"/>
                    <w:sz w:val="20"/>
                    <w:szCs w:val="20"/>
                  </w:rPr>
                </w:rPrChange>
              </w:rPr>
              <w:pPrChange w:id="432" w:author="Pieter de Vis" w:date="2020-04-30T16:56:00Z">
                <w:pPr>
                  <w:pStyle w:val="Default"/>
                  <w:ind w:left="-111"/>
                </w:pPr>
              </w:pPrChange>
            </w:pPr>
            <w:proofErr w:type="spellStart"/>
            <w:ins w:id="433" w:author="Pieter de Vis" w:date="2020-04-30T16:56:00Z">
              <w:r>
                <w:rPr>
                  <w:rFonts w:ascii="Arial" w:hAnsi="Arial" w:cs="Arial"/>
                  <w:color w:val="auto"/>
                  <w:sz w:val="20"/>
                  <w:szCs w:val="20"/>
                  <w:lang w:val="en"/>
                </w:rPr>
                <w:t>sza_min</w:t>
              </w:r>
            </w:ins>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
          <w:p w14:paraId="0A0E590E" w14:textId="6D863F49" w:rsidR="001C78F5" w:rsidRDefault="001C78F5" w:rsidP="001C78F5">
            <w:pPr>
              <w:pStyle w:val="Default"/>
              <w:rPr>
                <w:ins w:id="434" w:author="Pieter de Vis" w:date="2020-04-30T16:53:00Z"/>
                <w:rFonts w:ascii="Arial" w:hAnsi="Arial" w:cs="Arial"/>
                <w:sz w:val="20"/>
                <w:szCs w:val="20"/>
                <w:lang w:val="en"/>
              </w:rPr>
            </w:pPr>
            <w:ins w:id="435" w:author="Pieter de Vis" w:date="2020-04-30T16:56:00Z">
              <w:r>
                <w:rPr>
                  <w:rFonts w:ascii="Arial" w:hAnsi="Arial" w:cs="Arial"/>
                  <w:sz w:val="20"/>
                  <w:szCs w:val="20"/>
                  <w:lang w:val="en"/>
                </w:rPr>
                <w:t>Minimum solar zenith angles during the series (0°is at nadir and 90° is at horizon)</w:t>
              </w:r>
            </w:ins>
          </w:p>
        </w:tc>
        <w:tc>
          <w:tcPr>
            <w:tcW w:w="2977" w:type="dxa"/>
            <w:tcBorders>
              <w:top w:val="single" w:sz="8" w:space="0" w:color="4F81BD"/>
              <w:left w:val="single" w:sz="8" w:space="0" w:color="4F81BD"/>
              <w:bottom w:val="single" w:sz="8" w:space="0" w:color="4F81BD"/>
              <w:right w:val="single" w:sz="8" w:space="0" w:color="4F81BD"/>
            </w:tcBorders>
            <w:shd w:val="clear" w:color="auto" w:fill="FFFFFF"/>
          </w:tcPr>
          <w:p w14:paraId="637B272E" w14:textId="03EC104A" w:rsidR="001C78F5" w:rsidRDefault="001C78F5" w:rsidP="001C78F5">
            <w:pPr>
              <w:pStyle w:val="Default"/>
              <w:rPr>
                <w:ins w:id="436" w:author="Pieter de Vis" w:date="2020-04-30T16:53:00Z"/>
                <w:rFonts w:ascii="Arial" w:hAnsi="Arial" w:cs="Arial"/>
                <w:sz w:val="20"/>
                <w:szCs w:val="20"/>
                <w:lang w:val="en"/>
              </w:rPr>
            </w:pPr>
            <w:ins w:id="437" w:author="Pieter de Vis" w:date="2020-04-30T16:58:00Z">
              <w:r>
                <w:rPr>
                  <w:rFonts w:ascii="Arial" w:hAnsi="Arial" w:cs="Arial"/>
                  <w:sz w:val="20"/>
                  <w:szCs w:val="20"/>
                  <w:lang w:val="en"/>
                </w:rPr>
                <w:t>“</w:t>
              </w:r>
            </w:ins>
            <w:ins w:id="438" w:author="Pieter de Vis" w:date="2020-04-30T16:56:00Z">
              <w:r>
                <w:rPr>
                  <w:rFonts w:ascii="Arial" w:hAnsi="Arial" w:cs="Arial"/>
                  <w:sz w:val="20"/>
                  <w:szCs w:val="20"/>
                  <w:lang w:val="en"/>
                </w:rPr>
                <w:t>50.0</w:t>
              </w:r>
            </w:ins>
            <w:ins w:id="439" w:author="Pieter de Vis" w:date="2020-04-30T16:58:00Z">
              <w:r>
                <w:rPr>
                  <w:rFonts w:ascii="Arial" w:hAnsi="Arial" w:cs="Arial"/>
                  <w:sz w:val="20"/>
                  <w:szCs w:val="20"/>
                  <w:lang w:val="en"/>
                </w:rPr>
                <w:t>”</w:t>
              </w:r>
            </w:ins>
          </w:p>
        </w:tc>
      </w:tr>
      <w:tr w:rsidR="001C78F5" w14:paraId="159AC0F2" w14:textId="77777777" w:rsidTr="0019046C">
        <w:tblPrEx>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8" w:type="dxa"/>
            <w:right w:w="108" w:type="dxa"/>
          </w:tblCellMar>
        </w:tblPrEx>
        <w:trPr>
          <w:trHeight w:val="308"/>
          <w:ins w:id="440" w:author="Pieter de Vis" w:date="2020-04-30T16:53:00Z"/>
        </w:trPr>
        <w:tc>
          <w:tcPr>
            <w:tcW w:w="1588" w:type="dxa"/>
            <w:tcBorders>
              <w:top w:val="single" w:sz="8" w:space="0" w:color="4F81BD"/>
              <w:left w:val="single" w:sz="8" w:space="0" w:color="4F81BD"/>
              <w:bottom w:val="single" w:sz="8" w:space="0" w:color="4F81BD"/>
              <w:right w:val="single" w:sz="8" w:space="0" w:color="4F81BD"/>
            </w:tcBorders>
            <w:shd w:val="clear" w:color="auto" w:fill="FFFFFF"/>
          </w:tcPr>
          <w:p w14:paraId="78D5784D" w14:textId="2B103B32" w:rsidR="001C78F5" w:rsidRPr="001C78F5" w:rsidRDefault="001C78F5" w:rsidP="001C78F5">
            <w:pPr>
              <w:pStyle w:val="Default"/>
              <w:rPr>
                <w:ins w:id="441" w:author="Pieter de Vis" w:date="2020-04-30T16:53:00Z"/>
                <w:rFonts w:ascii="Arial" w:hAnsi="Arial" w:cs="Arial"/>
                <w:color w:val="auto"/>
                <w:sz w:val="20"/>
                <w:szCs w:val="20"/>
                <w:lang w:val="en"/>
                <w:rPrChange w:id="442" w:author="Pieter de Vis" w:date="2020-04-30T16:58:00Z">
                  <w:rPr>
                    <w:ins w:id="443" w:author="Pieter de Vis" w:date="2020-04-30T16:53:00Z"/>
                    <w:rFonts w:ascii="Arial" w:hAnsi="Arial" w:cs="Arial"/>
                    <w:color w:val="auto"/>
                    <w:sz w:val="20"/>
                    <w:szCs w:val="20"/>
                  </w:rPr>
                </w:rPrChange>
              </w:rPr>
              <w:pPrChange w:id="444" w:author="Pieter de Vis" w:date="2020-04-30T16:58:00Z">
                <w:pPr>
                  <w:pStyle w:val="Default"/>
                  <w:ind w:left="-111"/>
                </w:pPr>
              </w:pPrChange>
            </w:pPr>
            <w:proofErr w:type="spellStart"/>
            <w:ins w:id="445" w:author="Pieter de Vis" w:date="2020-04-30T16:56:00Z">
              <w:r>
                <w:rPr>
                  <w:rFonts w:ascii="Arial" w:hAnsi="Arial" w:cs="Arial"/>
                  <w:color w:val="auto"/>
                  <w:sz w:val="20"/>
                  <w:szCs w:val="20"/>
                  <w:lang w:val="en"/>
                </w:rPr>
                <w:t>sza_max</w:t>
              </w:r>
            </w:ins>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
          <w:p w14:paraId="30751331" w14:textId="00AA642D" w:rsidR="001C78F5" w:rsidRDefault="001C78F5" w:rsidP="001C78F5">
            <w:pPr>
              <w:pStyle w:val="Default"/>
              <w:rPr>
                <w:ins w:id="446" w:author="Pieter de Vis" w:date="2020-04-30T16:53:00Z"/>
                <w:rFonts w:ascii="Arial" w:hAnsi="Arial" w:cs="Arial"/>
                <w:sz w:val="20"/>
                <w:szCs w:val="20"/>
                <w:lang w:val="en"/>
              </w:rPr>
            </w:pPr>
            <w:ins w:id="447" w:author="Pieter de Vis" w:date="2020-04-30T16:55:00Z">
              <w:r>
                <w:rPr>
                  <w:rFonts w:ascii="Arial" w:hAnsi="Arial" w:cs="Arial"/>
                  <w:sz w:val="20"/>
                  <w:szCs w:val="20"/>
                  <w:lang w:val="en"/>
                </w:rPr>
                <w:t>Maximum solar zenith angles during the series (0°is at nadir and 90° is at horizon)</w:t>
              </w:r>
            </w:ins>
          </w:p>
        </w:tc>
        <w:tc>
          <w:tcPr>
            <w:tcW w:w="2977" w:type="dxa"/>
            <w:tcBorders>
              <w:top w:val="single" w:sz="8" w:space="0" w:color="4F81BD"/>
              <w:left w:val="single" w:sz="8" w:space="0" w:color="4F81BD"/>
              <w:bottom w:val="single" w:sz="8" w:space="0" w:color="4F81BD"/>
              <w:right w:val="single" w:sz="8" w:space="0" w:color="4F81BD"/>
            </w:tcBorders>
            <w:shd w:val="clear" w:color="auto" w:fill="FFFFFF"/>
          </w:tcPr>
          <w:p w14:paraId="166E03F6" w14:textId="26F20F04" w:rsidR="001C78F5" w:rsidRDefault="001C78F5" w:rsidP="001C78F5">
            <w:pPr>
              <w:pStyle w:val="Default"/>
              <w:rPr>
                <w:ins w:id="448" w:author="Pieter de Vis" w:date="2020-04-30T16:53:00Z"/>
                <w:rFonts w:ascii="Arial" w:hAnsi="Arial" w:cs="Arial"/>
                <w:sz w:val="20"/>
                <w:szCs w:val="20"/>
                <w:lang w:val="en"/>
              </w:rPr>
            </w:pPr>
            <w:ins w:id="449" w:author="Pieter de Vis" w:date="2020-04-30T16:59:00Z">
              <w:r>
                <w:rPr>
                  <w:rFonts w:ascii="Arial" w:hAnsi="Arial" w:cs="Arial"/>
                  <w:sz w:val="20"/>
                  <w:szCs w:val="20"/>
                  <w:lang w:val="en"/>
                </w:rPr>
                <w:t>“</w:t>
              </w:r>
            </w:ins>
            <w:ins w:id="450" w:author="Pieter de Vis" w:date="2020-04-30T16:55:00Z">
              <w:r>
                <w:rPr>
                  <w:rFonts w:ascii="Arial" w:hAnsi="Arial" w:cs="Arial"/>
                  <w:sz w:val="20"/>
                  <w:szCs w:val="20"/>
                  <w:lang w:val="en"/>
                </w:rPr>
                <w:t>50.0</w:t>
              </w:r>
            </w:ins>
            <w:ins w:id="451" w:author="Pieter de Vis" w:date="2020-04-30T16:59:00Z">
              <w:r>
                <w:rPr>
                  <w:rFonts w:ascii="Arial" w:hAnsi="Arial" w:cs="Arial"/>
                  <w:sz w:val="20"/>
                  <w:szCs w:val="20"/>
                  <w:lang w:val="en"/>
                </w:rPr>
                <w:t>”</w:t>
              </w:r>
            </w:ins>
          </w:p>
        </w:tc>
      </w:tr>
      <w:tr w:rsidR="00BD15BE" w14:paraId="20A85921" w14:textId="77777777" w:rsidTr="0019046C">
        <w:trPr>
          <w:trHeight w:val="521"/>
          <w:trPrChange w:id="452"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53"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C8FFBA5" w14:textId="77777777" w:rsidR="00BD15BE" w:rsidRDefault="005155BE">
            <w:pPr>
              <w:pStyle w:val="Default"/>
              <w:rPr>
                <w:rFonts w:ascii="Arial" w:hAnsi="Arial" w:cs="Arial"/>
                <w:sz w:val="20"/>
                <w:szCs w:val="20"/>
              </w:rPr>
            </w:pPr>
            <w:r>
              <w:rPr>
                <w:rFonts w:ascii="Arial" w:hAnsi="Arial" w:cs="Arial"/>
                <w:sz w:val="20"/>
                <w:szCs w:val="20"/>
              </w:rPr>
              <w:t>history</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54"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AB5C841" w14:textId="77777777" w:rsidR="00BD15BE" w:rsidRDefault="005155BE">
            <w:pPr>
              <w:pStyle w:val="Default"/>
              <w:rPr>
                <w:rFonts w:ascii="Arial" w:hAnsi="Arial" w:cs="Arial"/>
                <w:sz w:val="20"/>
                <w:szCs w:val="20"/>
              </w:rPr>
            </w:pPr>
            <w:r>
              <w:rPr>
                <w:rFonts w:ascii="Arial" w:hAnsi="Arial" w:cs="Arial"/>
                <w:sz w:val="20"/>
                <w:szCs w:val="20"/>
              </w:rPr>
              <w:t>Provides an audit trail for modifications to the original data. It should contain a</w:t>
            </w:r>
          </w:p>
          <w:p w14:paraId="4AD01AE3" w14:textId="77777777" w:rsidR="00BD15BE" w:rsidRDefault="005155BE">
            <w:pPr>
              <w:pStyle w:val="Default"/>
              <w:rPr>
                <w:rFonts w:ascii="Arial" w:hAnsi="Arial" w:cs="Arial"/>
                <w:sz w:val="20"/>
                <w:szCs w:val="20"/>
              </w:rPr>
            </w:pPr>
            <w:r>
              <w:rPr>
                <w:rFonts w:ascii="Arial" w:hAnsi="Arial" w:cs="Arial"/>
                <w:sz w:val="20"/>
                <w:szCs w:val="20"/>
              </w:rPr>
              <w:t>separate line for each modification, with each line beginning with a timestamp,</w:t>
            </w:r>
          </w:p>
          <w:p w14:paraId="2CA455ED" w14:textId="77777777" w:rsidR="00BD15BE" w:rsidRDefault="005155BE">
            <w:pPr>
              <w:pStyle w:val="Default"/>
              <w:rPr>
                <w:rFonts w:ascii="Arial" w:hAnsi="Arial" w:cs="Arial"/>
                <w:sz w:val="20"/>
                <w:szCs w:val="20"/>
              </w:rPr>
            </w:pPr>
            <w:r>
              <w:rPr>
                <w:rFonts w:ascii="Arial" w:hAnsi="Arial" w:cs="Arial"/>
                <w:sz w:val="20"/>
                <w:szCs w:val="20"/>
              </w:rPr>
              <w:t xml:space="preserve">and including modification name and optional </w:t>
            </w:r>
            <w:r>
              <w:rPr>
                <w:rFonts w:ascii="Arial" w:hAnsi="Arial" w:cs="Arial"/>
                <w:sz w:val="20"/>
                <w:szCs w:val="20"/>
              </w:rPr>
              <w:lastRenderedPageBreak/>
              <w:t>modification arguments.</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55"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781284F" w14:textId="77777777" w:rsidR="00BD15BE" w:rsidRDefault="005155BE">
            <w:pPr>
              <w:pStyle w:val="Default"/>
              <w:rPr>
                <w:rFonts w:ascii="Arial" w:hAnsi="Arial" w:cs="Arial"/>
                <w:sz w:val="20"/>
                <w:szCs w:val="20"/>
                <w:lang w:val="en"/>
              </w:rPr>
            </w:pPr>
            <w:r>
              <w:rPr>
                <w:rFonts w:ascii="Arial" w:hAnsi="Arial" w:cs="Arial"/>
                <w:sz w:val="20"/>
                <w:szCs w:val="20"/>
                <w:lang w:val="en"/>
              </w:rPr>
              <w:lastRenderedPageBreak/>
              <w:t>“20200401T00:02:00</w:t>
            </w:r>
            <w:proofErr w:type="gramStart"/>
            <w:r>
              <w:rPr>
                <w:rFonts w:ascii="Arial" w:hAnsi="Arial" w:cs="Arial"/>
                <w:sz w:val="20"/>
                <w:szCs w:val="20"/>
                <w:lang w:val="en"/>
              </w:rPr>
              <w:t>Z :</w:t>
            </w:r>
            <w:proofErr w:type="gramEnd"/>
          </w:p>
          <w:p w14:paraId="70F435EA" w14:textId="77777777" w:rsidR="00BD15BE" w:rsidRDefault="005155BE">
            <w:pPr>
              <w:pStyle w:val="Default"/>
              <w:rPr>
                <w:rFonts w:ascii="Arial" w:hAnsi="Arial" w:cs="Arial"/>
                <w:sz w:val="20"/>
                <w:szCs w:val="20"/>
                <w:lang w:val="en"/>
              </w:rPr>
            </w:pPr>
            <w:r>
              <w:rPr>
                <w:rFonts w:ascii="Arial" w:hAnsi="Arial" w:cs="Arial"/>
                <w:sz w:val="20"/>
                <w:szCs w:val="20"/>
                <w:lang w:val="en"/>
              </w:rPr>
              <w:t>Creation, 20280323T11:56:12</w:t>
            </w:r>
            <w:proofErr w:type="gramStart"/>
            <w:r>
              <w:rPr>
                <w:rFonts w:ascii="Arial" w:hAnsi="Arial" w:cs="Arial"/>
                <w:sz w:val="20"/>
                <w:szCs w:val="20"/>
                <w:lang w:val="en"/>
              </w:rPr>
              <w:t>Z :</w:t>
            </w:r>
            <w:proofErr w:type="gramEnd"/>
          </w:p>
          <w:p w14:paraId="63C53C54" w14:textId="77777777" w:rsidR="00BD15BE" w:rsidRDefault="005155BE">
            <w:pPr>
              <w:pStyle w:val="Default"/>
              <w:rPr>
                <w:rFonts w:ascii="Arial" w:hAnsi="Arial" w:cs="Arial"/>
                <w:sz w:val="20"/>
                <w:szCs w:val="20"/>
                <w:lang w:val="en"/>
              </w:rPr>
            </w:pPr>
            <w:r>
              <w:rPr>
                <w:rFonts w:ascii="Arial" w:hAnsi="Arial" w:cs="Arial"/>
                <w:sz w:val="20"/>
                <w:szCs w:val="20"/>
                <w:lang w:val="en"/>
              </w:rPr>
              <w:t>Recalibrated data”</w:t>
            </w:r>
          </w:p>
        </w:tc>
      </w:tr>
      <w:tr w:rsidR="00BD15BE" w14:paraId="2C1C1F8F" w14:textId="77777777" w:rsidTr="0019046C">
        <w:trPr>
          <w:trHeight w:val="521"/>
          <w:trPrChange w:id="456"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57"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5700F11"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processor_name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58"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6FEF556" w14:textId="77777777" w:rsidR="00BD15BE" w:rsidRDefault="005155BE">
            <w:pPr>
              <w:pStyle w:val="Default"/>
              <w:rPr>
                <w:rFonts w:ascii="Arial" w:hAnsi="Arial" w:cs="Arial"/>
                <w:sz w:val="20"/>
                <w:szCs w:val="20"/>
              </w:rPr>
            </w:pPr>
            <w:r>
              <w:rPr>
                <w:rFonts w:ascii="Arial" w:hAnsi="Arial" w:cs="Arial"/>
                <w:sz w:val="20"/>
                <w:szCs w:val="20"/>
                <w:lang w:val="en"/>
              </w:rPr>
              <w:t>Name of the processor for the computation of the radiance and irradiance product</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59"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E16CF50" w14:textId="77777777" w:rsidR="00BD15BE" w:rsidRDefault="005155BE">
            <w:pPr>
              <w:pStyle w:val="Default"/>
              <w:rPr>
                <w:rFonts w:ascii="Arial" w:hAnsi="Arial" w:cs="Arial"/>
                <w:sz w:val="20"/>
                <w:szCs w:val="20"/>
                <w:lang w:val="en"/>
              </w:rPr>
            </w:pPr>
            <w:r>
              <w:rPr>
                <w:rFonts w:ascii="Arial" w:hAnsi="Arial" w:cs="Arial"/>
                <w:sz w:val="20"/>
                <w:szCs w:val="20"/>
                <w:lang w:val="en"/>
              </w:rPr>
              <w:t>“</w:t>
            </w:r>
            <w:proofErr w:type="spellStart"/>
            <w:r>
              <w:rPr>
                <w:rFonts w:ascii="Arial" w:hAnsi="Arial" w:cs="Arial"/>
                <w:sz w:val="20"/>
                <w:szCs w:val="20"/>
                <w:lang w:val="en"/>
              </w:rPr>
              <w:t>hypernets_processor</w:t>
            </w:r>
            <w:proofErr w:type="spellEnd"/>
            <w:r>
              <w:rPr>
                <w:rFonts w:ascii="Arial" w:hAnsi="Arial" w:cs="Arial"/>
                <w:sz w:val="20"/>
                <w:szCs w:val="20"/>
                <w:lang w:val="en"/>
              </w:rPr>
              <w:t>”</w:t>
            </w:r>
          </w:p>
        </w:tc>
      </w:tr>
      <w:tr w:rsidR="00BD15BE" w14:paraId="3F2776EE" w14:textId="77777777" w:rsidTr="0019046C">
        <w:trPr>
          <w:trHeight w:val="521"/>
          <w:trPrChange w:id="460"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61"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DF36F37"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processor_version</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6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EFE68A6" w14:textId="77777777" w:rsidR="00BD15BE" w:rsidRDefault="005155BE">
            <w:pPr>
              <w:pStyle w:val="Default"/>
              <w:rPr>
                <w:rFonts w:ascii="Arial" w:hAnsi="Arial" w:cs="Arial"/>
                <w:sz w:val="20"/>
                <w:szCs w:val="20"/>
              </w:rPr>
            </w:pPr>
            <w:r>
              <w:rPr>
                <w:rFonts w:ascii="Arial" w:hAnsi="Arial" w:cs="Arial"/>
                <w:sz w:val="20"/>
                <w:szCs w:val="20"/>
                <w:lang w:val="en"/>
              </w:rPr>
              <w:t>Version number of the processor</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6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1016FB6" w14:textId="77777777" w:rsidR="00BD15BE" w:rsidRDefault="005155BE">
            <w:pPr>
              <w:pStyle w:val="Default"/>
              <w:rPr>
                <w:rFonts w:ascii="Arial" w:hAnsi="Arial" w:cs="Arial"/>
                <w:sz w:val="20"/>
                <w:szCs w:val="20"/>
                <w:lang w:val="en"/>
              </w:rPr>
            </w:pPr>
            <w:r>
              <w:rPr>
                <w:rFonts w:ascii="Arial" w:hAnsi="Arial" w:cs="Arial"/>
                <w:sz w:val="20"/>
                <w:szCs w:val="20"/>
                <w:lang w:val="en"/>
              </w:rPr>
              <w:t>“v001”</w:t>
            </w:r>
          </w:p>
        </w:tc>
      </w:tr>
      <w:tr w:rsidR="00BD15BE" w14:paraId="3F365259" w14:textId="77777777" w:rsidTr="0019046C">
        <w:trPr>
          <w:trHeight w:val="521"/>
          <w:trPrChange w:id="464"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6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80A4BD2" w14:textId="77777777" w:rsidR="00BD15BE" w:rsidRDefault="005155BE">
            <w:pPr>
              <w:pStyle w:val="Default"/>
              <w:rPr>
                <w:rFonts w:ascii="Arial" w:hAnsi="Arial" w:cs="Arial"/>
                <w:sz w:val="20"/>
                <w:szCs w:val="20"/>
              </w:rPr>
            </w:pPr>
            <w:proofErr w:type="spellStart"/>
            <w:r>
              <w:rPr>
                <w:rFonts w:ascii="Arial" w:hAnsi="Arial" w:cs="Arial"/>
                <w:color w:val="auto"/>
                <w:sz w:val="20"/>
                <w:szCs w:val="20"/>
                <w:lang w:val="en"/>
              </w:rPr>
              <w:t>processor_configuration_file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66"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E0B9C71" w14:textId="77777777" w:rsidR="00BD15BE" w:rsidRDefault="005155BE">
            <w:pPr>
              <w:pStyle w:val="Default"/>
              <w:rPr>
                <w:rFonts w:ascii="Arial" w:hAnsi="Arial" w:cs="Arial"/>
                <w:sz w:val="20"/>
                <w:szCs w:val="20"/>
              </w:rPr>
            </w:pPr>
            <w:r>
              <w:rPr>
                <w:rFonts w:ascii="Arial" w:hAnsi="Arial" w:cs="Arial"/>
                <w:sz w:val="20"/>
                <w:szCs w:val="20"/>
                <w:lang w:val="en"/>
              </w:rPr>
              <w:t>Configuration filename used for the processing of the data</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67"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E7D7D22" w14:textId="77777777" w:rsidR="00BD15BE" w:rsidRDefault="005155BE">
            <w:pPr>
              <w:pStyle w:val="Default"/>
              <w:rPr>
                <w:rFonts w:ascii="Arial" w:hAnsi="Arial" w:cs="Arial"/>
                <w:sz w:val="20"/>
                <w:szCs w:val="20"/>
                <w:lang w:val="en"/>
              </w:rPr>
            </w:pPr>
            <w:r>
              <w:rPr>
                <w:rFonts w:ascii="Arial" w:hAnsi="Arial" w:cs="Arial"/>
                <w:sz w:val="20"/>
                <w:szCs w:val="20"/>
                <w:lang w:val="en"/>
              </w:rPr>
              <w:t>“https://github.com/HYPERNETS/hypernets_processor/tree/master/examples/config_files/config.txt”</w:t>
            </w:r>
          </w:p>
        </w:tc>
      </w:tr>
      <w:tr w:rsidR="00BD15BE" w14:paraId="22E2332A" w14:textId="77777777" w:rsidTr="0019046C">
        <w:trPr>
          <w:trHeight w:val="521"/>
          <w:trPrChange w:id="468" w:author="Pieter de Vis" w:date="2020-04-30T16:48:00Z">
            <w:trPr>
              <w:gridAfter w:val="0"/>
              <w:wBefore w:w="98" w:type="dxa"/>
              <w:wAfter w:w="73" w:type="dxa"/>
              <w:trHeight w:val="521"/>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69"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220207BC" w14:textId="77777777" w:rsidR="00BD15BE" w:rsidRDefault="005155BE">
            <w:pPr>
              <w:pStyle w:val="Default"/>
              <w:rPr>
                <w:rFonts w:ascii="Arial" w:hAnsi="Arial" w:cs="Arial"/>
                <w:sz w:val="20"/>
                <w:szCs w:val="20"/>
              </w:rPr>
            </w:pPr>
            <w:proofErr w:type="spellStart"/>
            <w:r>
              <w:rPr>
                <w:rFonts w:ascii="Arial" w:hAnsi="Arial" w:cs="Arial"/>
                <w:color w:val="auto"/>
                <w:sz w:val="20"/>
                <w:szCs w:val="20"/>
                <w:lang w:val="en"/>
              </w:rPr>
              <w:t>processor_atbd</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70"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2EF8440" w14:textId="77777777" w:rsidR="00BD15BE" w:rsidRDefault="005155BE">
            <w:pPr>
              <w:pStyle w:val="Default"/>
              <w:rPr>
                <w:rFonts w:ascii="Arial" w:hAnsi="Arial" w:cs="Arial"/>
                <w:sz w:val="20"/>
                <w:szCs w:val="20"/>
              </w:rPr>
            </w:pPr>
            <w:r>
              <w:rPr>
                <w:rFonts w:ascii="Arial" w:hAnsi="Arial" w:cs="Arial"/>
                <w:sz w:val="20"/>
                <w:szCs w:val="20"/>
                <w:lang w:val="en"/>
              </w:rPr>
              <w:t>URL to the ATBD/documentation about the processing</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71"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9B153A1" w14:textId="77777777" w:rsidR="00BD15BE" w:rsidRDefault="005155BE">
            <w:pPr>
              <w:pStyle w:val="Default"/>
              <w:rPr>
                <w:rFonts w:ascii="Arial" w:hAnsi="Arial" w:cs="Arial"/>
                <w:sz w:val="20"/>
                <w:szCs w:val="20"/>
                <w:lang w:val="en"/>
              </w:rPr>
            </w:pPr>
            <w:r>
              <w:rPr>
                <w:rFonts w:ascii="Arial" w:hAnsi="Arial" w:cs="Arial"/>
                <w:sz w:val="20"/>
                <w:szCs w:val="20"/>
                <w:lang w:val="en"/>
              </w:rPr>
              <w:t>“https://github.com/HYPERNETS/</w:t>
            </w:r>
            <w:proofErr w:type="spellStart"/>
            <w:r>
              <w:rPr>
                <w:rFonts w:ascii="Arial" w:hAnsi="Arial" w:cs="Arial"/>
                <w:sz w:val="20"/>
                <w:szCs w:val="20"/>
                <w:lang w:val="en"/>
              </w:rPr>
              <w:t>hypernets_processor</w:t>
            </w:r>
            <w:proofErr w:type="spellEnd"/>
            <w:r>
              <w:rPr>
                <w:rFonts w:ascii="Arial" w:hAnsi="Arial" w:cs="Arial"/>
                <w:sz w:val="20"/>
                <w:szCs w:val="20"/>
                <w:lang w:val="en"/>
              </w:rPr>
              <w:t>/</w:t>
            </w:r>
            <w:proofErr w:type="spellStart"/>
            <w:r>
              <w:rPr>
                <w:rFonts w:ascii="Arial" w:hAnsi="Arial" w:cs="Arial"/>
                <w:sz w:val="20"/>
                <w:szCs w:val="20"/>
                <w:lang w:val="en"/>
              </w:rPr>
              <w:t>atbd</w:t>
            </w:r>
            <w:proofErr w:type="spellEnd"/>
            <w:r>
              <w:rPr>
                <w:rFonts w:ascii="Arial" w:hAnsi="Arial" w:cs="Arial"/>
                <w:sz w:val="20"/>
                <w:szCs w:val="20"/>
                <w:lang w:val="en"/>
              </w:rPr>
              <w:t>/L1”</w:t>
            </w:r>
          </w:p>
        </w:tc>
      </w:tr>
      <w:tr w:rsidR="00BD15BE" w14:paraId="77AEDA4C" w14:textId="77777777" w:rsidTr="0019046C">
        <w:trPr>
          <w:trHeight w:val="308"/>
          <w:trPrChange w:id="472"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73"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AD1867B"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date_created</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74"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33210DAD" w14:textId="77777777" w:rsidR="00BD15BE" w:rsidRDefault="005155BE">
            <w:pPr>
              <w:rPr>
                <w:rFonts w:cs="Arial"/>
                <w:color w:val="000000"/>
                <w:sz w:val="20"/>
                <w:szCs w:val="20"/>
                <w:lang w:val="en"/>
              </w:rPr>
            </w:pPr>
            <w:r>
              <w:rPr>
                <w:rFonts w:cs="Arial"/>
                <w:sz w:val="20"/>
                <w:szCs w:val="20"/>
                <w:lang w:val="en"/>
              </w:rPr>
              <w:t xml:space="preserve">The date which specifies when the metadata record was created or update (ISO 8601: </w:t>
            </w:r>
            <w:proofErr w:type="spellStart"/>
            <w:r>
              <w:rPr>
                <w:rFonts w:cs="Arial"/>
                <w:sz w:val="20"/>
                <w:szCs w:val="20"/>
              </w:rPr>
              <w:t>yyyy-MM-ddTHH:</w:t>
            </w:r>
            <w:proofErr w:type="gramStart"/>
            <w:r>
              <w:rPr>
                <w:rFonts w:cs="Arial"/>
                <w:sz w:val="20"/>
                <w:szCs w:val="20"/>
              </w:rPr>
              <w:t>mm:ssZ</w:t>
            </w:r>
            <w:proofErr w:type="spellEnd"/>
            <w:proofErr w:type="gramEnd"/>
            <w:r>
              <w:rPr>
                <w:rFonts w:cs="Arial"/>
                <w:sz w:val="20"/>
                <w:szCs w:val="20"/>
                <w:lang w:val="en"/>
              </w:rPr>
              <w:t>)</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75"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6167C65" w14:textId="77777777" w:rsidR="00BD15BE" w:rsidRDefault="005155BE">
            <w:pPr>
              <w:pStyle w:val="Default"/>
              <w:rPr>
                <w:rFonts w:ascii="Arial" w:hAnsi="Arial" w:cs="Arial"/>
                <w:sz w:val="20"/>
                <w:szCs w:val="20"/>
                <w:lang w:val="en"/>
              </w:rPr>
            </w:pPr>
            <w:r>
              <w:rPr>
                <w:rFonts w:ascii="Arial" w:hAnsi="Arial" w:cs="Arial"/>
                <w:sz w:val="20"/>
                <w:szCs w:val="20"/>
                <w:lang w:val="en"/>
              </w:rPr>
              <w:t>“2020-04-01T00:02:00Z”</w:t>
            </w:r>
          </w:p>
        </w:tc>
      </w:tr>
      <w:tr w:rsidR="00BD15BE" w14:paraId="4C4854F3" w14:textId="77777777" w:rsidTr="0019046C">
        <w:trPr>
          <w:trHeight w:val="308"/>
          <w:trPrChange w:id="476"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77"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9F98AE0" w14:textId="77777777" w:rsidR="00BD15BE" w:rsidRDefault="005155BE">
            <w:pPr>
              <w:pStyle w:val="Default"/>
              <w:rPr>
                <w:rFonts w:ascii="Arial" w:hAnsi="Arial" w:cs="Arial"/>
                <w:sz w:val="20"/>
                <w:szCs w:val="20"/>
              </w:rPr>
            </w:pPr>
            <w:r>
              <w:rPr>
                <w:rFonts w:ascii="Arial" w:hAnsi="Arial" w:cs="Arial"/>
                <w:sz w:val="20"/>
                <w:szCs w:val="20"/>
              </w:rPr>
              <w:t>references</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78"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5517131" w14:textId="77777777" w:rsidR="00BD15BE" w:rsidRDefault="005155BE">
            <w:pPr>
              <w:pStyle w:val="Default"/>
              <w:rPr>
                <w:rFonts w:ascii="Arial" w:hAnsi="Arial" w:cs="Arial"/>
                <w:sz w:val="20"/>
                <w:szCs w:val="20"/>
                <w:lang w:val="en"/>
              </w:rPr>
            </w:pPr>
            <w:r>
              <w:rPr>
                <w:rFonts w:ascii="Arial" w:hAnsi="Arial" w:cs="Arial"/>
                <w:sz w:val="20"/>
                <w:szCs w:val="20"/>
                <w:lang w:val="en"/>
              </w:rPr>
              <w:t>Web based reference that describe the data or methods used to produce it</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79"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0703905" w14:textId="77777777" w:rsidR="00BD15BE" w:rsidRDefault="005155BE">
            <w:pPr>
              <w:pStyle w:val="Default"/>
              <w:rPr>
                <w:rFonts w:ascii="Arial" w:hAnsi="Arial" w:cs="Arial"/>
                <w:sz w:val="20"/>
                <w:szCs w:val="20"/>
                <w:lang w:val="en"/>
              </w:rPr>
            </w:pPr>
            <w:proofErr w:type="gramStart"/>
            <w:r>
              <w:rPr>
                <w:rFonts w:ascii="Arial" w:hAnsi="Arial" w:cs="Arial"/>
                <w:sz w:val="20"/>
                <w:szCs w:val="20"/>
                <w:lang w:val="en"/>
              </w:rPr>
              <w:t>”https://hypernets-processor.readthedocs.io/</w:t>
            </w:r>
            <w:proofErr w:type="spellStart"/>
            <w:r>
              <w:rPr>
                <w:rFonts w:ascii="Arial" w:hAnsi="Arial" w:cs="Arial"/>
                <w:sz w:val="20"/>
                <w:szCs w:val="20"/>
                <w:lang w:val="en"/>
              </w:rPr>
              <w:t>en</w:t>
            </w:r>
            <w:proofErr w:type="spellEnd"/>
            <w:r>
              <w:rPr>
                <w:rFonts w:ascii="Arial" w:hAnsi="Arial" w:cs="Arial"/>
                <w:sz w:val="20"/>
                <w:szCs w:val="20"/>
                <w:lang w:val="en"/>
              </w:rPr>
              <w:t>/latest/</w:t>
            </w:r>
            <w:proofErr w:type="gramEnd"/>
            <w:r>
              <w:rPr>
                <w:rFonts w:ascii="Arial" w:hAnsi="Arial" w:cs="Arial"/>
                <w:sz w:val="20"/>
                <w:szCs w:val="20"/>
                <w:lang w:val="en"/>
              </w:rPr>
              <w:t>”</w:t>
            </w:r>
          </w:p>
        </w:tc>
      </w:tr>
      <w:tr w:rsidR="00BD15BE" w14:paraId="494936CD" w14:textId="77777777" w:rsidTr="0019046C">
        <w:trPr>
          <w:trHeight w:val="308"/>
          <w:trPrChange w:id="480"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81"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DEFC9D8" w14:textId="77777777" w:rsidR="00BD15BE" w:rsidRDefault="005155BE">
            <w:pPr>
              <w:pStyle w:val="Default"/>
              <w:rPr>
                <w:rFonts w:ascii="Arial" w:hAnsi="Arial" w:cs="Arial"/>
                <w:sz w:val="20"/>
                <w:szCs w:val="20"/>
              </w:rPr>
            </w:pPr>
            <w:r>
              <w:rPr>
                <w:rFonts w:ascii="Arial" w:hAnsi="Arial" w:cs="Arial"/>
                <w:sz w:val="20"/>
                <w:szCs w:val="20"/>
              </w:rPr>
              <w:t>source</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8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31F1599" w14:textId="77777777" w:rsidR="00BD15BE" w:rsidRDefault="005155BE">
            <w:pPr>
              <w:pStyle w:val="Default"/>
              <w:rPr>
                <w:rFonts w:ascii="Arial" w:hAnsi="Arial" w:cs="Arial"/>
                <w:sz w:val="20"/>
                <w:szCs w:val="20"/>
              </w:rPr>
            </w:pPr>
            <w:r>
              <w:rPr>
                <w:rFonts w:ascii="Arial" w:hAnsi="Arial" w:cs="Arial"/>
                <w:sz w:val="20"/>
                <w:szCs w:val="20"/>
              </w:rPr>
              <w:t>The method of production of the original data. If it was model-generated, source</w:t>
            </w:r>
          </w:p>
          <w:p w14:paraId="1A8C55EB" w14:textId="77777777" w:rsidR="00BD15BE" w:rsidRDefault="005155BE">
            <w:pPr>
              <w:pStyle w:val="Default"/>
              <w:rPr>
                <w:rFonts w:ascii="Arial" w:hAnsi="Arial" w:cs="Arial"/>
                <w:sz w:val="20"/>
                <w:szCs w:val="20"/>
              </w:rPr>
            </w:pPr>
            <w:r>
              <w:rPr>
                <w:rFonts w:ascii="Arial" w:hAnsi="Arial" w:cs="Arial"/>
                <w:sz w:val="20"/>
                <w:szCs w:val="20"/>
              </w:rPr>
              <w:t>should name the model and its version, as specifically as could be useful. If it is</w:t>
            </w:r>
          </w:p>
          <w:p w14:paraId="14C8C8DA" w14:textId="77777777" w:rsidR="00BD15BE" w:rsidRDefault="005155BE">
            <w:pPr>
              <w:pStyle w:val="Default"/>
              <w:rPr>
                <w:rFonts w:ascii="Arial" w:hAnsi="Arial" w:cs="Arial"/>
                <w:sz w:val="20"/>
                <w:szCs w:val="20"/>
              </w:rPr>
            </w:pPr>
            <w:r>
              <w:rPr>
                <w:rFonts w:ascii="Arial" w:hAnsi="Arial" w:cs="Arial"/>
                <w:sz w:val="20"/>
                <w:szCs w:val="20"/>
              </w:rPr>
              <w:t>observational, source should characterize it (e.g., “surface observation” or</w:t>
            </w:r>
          </w:p>
          <w:p w14:paraId="75CE1AAD" w14:textId="77777777" w:rsidR="00BD15BE" w:rsidRDefault="005155BE">
            <w:pPr>
              <w:pStyle w:val="Default"/>
              <w:rPr>
                <w:rFonts w:ascii="Arial" w:hAnsi="Arial" w:cs="Arial"/>
                <w:sz w:val="20"/>
                <w:szCs w:val="20"/>
              </w:rPr>
            </w:pPr>
            <w:r>
              <w:rPr>
                <w:rFonts w:ascii="Arial" w:hAnsi="Arial" w:cs="Arial"/>
                <w:sz w:val="20"/>
                <w:szCs w:val="20"/>
              </w:rPr>
              <w:t>“radiosonde”)</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8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EE2439F" w14:textId="77777777" w:rsidR="00BD15BE" w:rsidRDefault="005155BE">
            <w:pPr>
              <w:pStyle w:val="Default"/>
              <w:rPr>
                <w:rFonts w:ascii="Arial" w:hAnsi="Arial" w:cs="Arial"/>
                <w:sz w:val="20"/>
                <w:szCs w:val="20"/>
              </w:rPr>
            </w:pPr>
            <w:r>
              <w:rPr>
                <w:rFonts w:ascii="Arial" w:hAnsi="Arial" w:cs="Arial"/>
                <w:sz w:val="20"/>
                <w:szCs w:val="20"/>
                <w:lang w:val="en"/>
              </w:rPr>
              <w:t>“surface observations”</w:t>
            </w:r>
          </w:p>
        </w:tc>
      </w:tr>
      <w:tr w:rsidR="00BD15BE" w14:paraId="024AFFDC" w14:textId="77777777" w:rsidTr="0019046C">
        <w:trPr>
          <w:trHeight w:val="308"/>
          <w:trPrChange w:id="484"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8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8C8430C"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topic_category</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86"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5C0DE67" w14:textId="77777777" w:rsidR="00BD15BE" w:rsidRDefault="005155BE">
            <w:pPr>
              <w:jc w:val="left"/>
              <w:rPr>
                <w:rFonts w:cs="Arial"/>
                <w:color w:val="000000"/>
                <w:sz w:val="20"/>
                <w:szCs w:val="20"/>
              </w:rPr>
            </w:pPr>
            <w:r>
              <w:rPr>
                <w:rFonts w:eastAsia="SimSun" w:cs="Arial"/>
                <w:sz w:val="20"/>
                <w:szCs w:val="20"/>
                <w:lang w:val="en-US" w:eastAsia="zh-CN" w:bidi="ar"/>
              </w:rPr>
              <w:t>The topic category is a high-level classification scheme to assist in the grouping and topic-based search of available spatial data resources.</w:t>
            </w:r>
            <w:r>
              <w:rPr>
                <w:rFonts w:eastAsia="SimSun" w:cs="Arial"/>
                <w:sz w:val="20"/>
                <w:szCs w:val="20"/>
                <w:lang w:val="en" w:eastAsia="zh-CN" w:bidi="ar"/>
              </w:rPr>
              <w:t xml:space="preserve"> (in accordance with ISO191152)</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87"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320F45A"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“geoscientific information, </w:t>
            </w:r>
            <w:proofErr w:type="spellStart"/>
            <w:proofErr w:type="gramStart"/>
            <w:r>
              <w:rPr>
                <w:rFonts w:ascii="Arial" w:hAnsi="Arial" w:cs="Arial"/>
                <w:sz w:val="20"/>
                <w:szCs w:val="20"/>
                <w:lang w:val="en"/>
              </w:rPr>
              <w:t>environement,oceans</w:t>
            </w:r>
            <w:proofErr w:type="gramEnd"/>
            <w:r>
              <w:rPr>
                <w:rFonts w:ascii="Arial" w:hAnsi="Arial" w:cs="Arial"/>
                <w:sz w:val="20"/>
                <w:szCs w:val="20"/>
                <w:lang w:val="en"/>
              </w:rPr>
              <w:t>,inlandwaters</w:t>
            </w:r>
            <w:proofErr w:type="spellEnd"/>
            <w:r>
              <w:rPr>
                <w:rFonts w:ascii="Arial" w:hAnsi="Arial" w:cs="Arial"/>
                <w:sz w:val="20"/>
                <w:szCs w:val="20"/>
                <w:lang w:val="en"/>
              </w:rPr>
              <w:t>”, "land, environment, geoscientific information"</w:t>
            </w:r>
          </w:p>
        </w:tc>
      </w:tr>
      <w:tr w:rsidR="00BD15BE" w14:paraId="71AE0CA0" w14:textId="77777777" w:rsidTr="0019046C">
        <w:trPr>
          <w:trHeight w:val="308"/>
          <w:trPrChange w:id="488"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89"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2464243" w14:textId="77777777" w:rsidR="00BD15BE" w:rsidRDefault="005155BE">
            <w:pPr>
              <w:pStyle w:val="Default"/>
              <w:rPr>
                <w:rFonts w:ascii="Arial" w:hAnsi="Arial" w:cs="Arial"/>
                <w:sz w:val="20"/>
                <w:szCs w:val="20"/>
                <w:lang w:val="en"/>
              </w:rPr>
            </w:pPr>
            <w:r>
              <w:rPr>
                <w:rFonts w:ascii="Arial" w:hAnsi="Arial" w:cs="Arial"/>
                <w:sz w:val="20"/>
                <w:szCs w:val="20"/>
                <w:lang w:val="en"/>
              </w:rPr>
              <w:t>keyword</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90"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2C68C5AE" w14:textId="77777777" w:rsidR="00BD15BE" w:rsidRDefault="005155BE">
            <w:pPr>
              <w:jc w:val="left"/>
              <w:rPr>
                <w:rFonts w:eastAsia="SimSun" w:cs="Arial"/>
                <w:sz w:val="20"/>
                <w:szCs w:val="20"/>
                <w:lang w:val="en-US" w:eastAsia="zh-CN" w:bidi="ar"/>
              </w:rPr>
            </w:pPr>
            <w:r>
              <w:rPr>
                <w:rFonts w:eastAsia="SimSun" w:cs="Arial"/>
                <w:sz w:val="20"/>
                <w:szCs w:val="20"/>
                <w:lang w:val="en" w:eastAsia="zh-CN" w:bidi="ar"/>
              </w:rPr>
              <w:t>INSPIRE requests, if the</w:t>
            </w:r>
            <w:r>
              <w:rPr>
                <w:rFonts w:eastAsia="SimSun" w:cs="Arial"/>
                <w:sz w:val="20"/>
                <w:szCs w:val="20"/>
                <w:lang w:val="en-US" w:eastAsia="zh-CN" w:bidi="ar"/>
              </w:rPr>
              <w:t xml:space="preserve"> resource is a spatial data set or spatial data set series, at least one keyword provided from the general environmental multilingual thesaurus</w:t>
            </w:r>
            <w:r>
              <w:rPr>
                <w:rFonts w:eastAsia="SimSun" w:cs="Arial"/>
                <w:sz w:val="20"/>
                <w:szCs w:val="20"/>
                <w:lang w:val="en" w:eastAsia="zh-CN" w:bidi="ar"/>
              </w:rPr>
              <w:t>*.</w:t>
            </w:r>
            <w:r>
              <w:rPr>
                <w:rFonts w:eastAsia="SimSun" w:cs="Arial"/>
                <w:sz w:val="20"/>
                <w:szCs w:val="20"/>
                <w:lang w:val="en-US" w:eastAsia="zh-CN" w:bidi="ar"/>
              </w:rPr>
              <w:t xml:space="preserve"> The keyword value is a commonly used word, </w:t>
            </w:r>
            <w:proofErr w:type="spellStart"/>
            <w:r>
              <w:rPr>
                <w:rFonts w:eastAsia="SimSun" w:cs="Arial"/>
                <w:sz w:val="20"/>
                <w:szCs w:val="20"/>
                <w:lang w:val="en-US" w:eastAsia="zh-CN" w:bidi="ar"/>
              </w:rPr>
              <w:t>formalised</w:t>
            </w:r>
            <w:proofErr w:type="spellEnd"/>
            <w:r>
              <w:rPr>
                <w:rFonts w:eastAsia="SimSun" w:cs="Arial"/>
                <w:sz w:val="20"/>
                <w:szCs w:val="20"/>
                <w:lang w:val="en-US" w:eastAsia="zh-CN" w:bidi="ar"/>
              </w:rPr>
              <w:t xml:space="preserve"> word or phrase used to describe the subject. While the topic category is too coarse for detailed queries, keywords help narrowing a full text search and they allow for structured keyword </w:t>
            </w:r>
            <w:proofErr w:type="spellStart"/>
            <w:proofErr w:type="gramStart"/>
            <w:r>
              <w:rPr>
                <w:rFonts w:eastAsia="SimSun" w:cs="Arial"/>
                <w:sz w:val="20"/>
                <w:szCs w:val="20"/>
                <w:lang w:val="en-US" w:eastAsia="zh-CN" w:bidi="ar"/>
              </w:rPr>
              <w:t>search.The</w:t>
            </w:r>
            <w:proofErr w:type="spellEnd"/>
            <w:proofErr w:type="gramEnd"/>
            <w:r>
              <w:rPr>
                <w:rFonts w:eastAsia="SimSun" w:cs="Arial"/>
                <w:sz w:val="20"/>
                <w:szCs w:val="20"/>
                <w:lang w:val="en-US" w:eastAsia="zh-CN" w:bidi="ar"/>
              </w:rPr>
              <w:t xml:space="preserve"> value domain of this metadata element is free text.</w:t>
            </w:r>
          </w:p>
          <w:p w14:paraId="4A747DAD" w14:textId="77777777" w:rsidR="00BD15BE" w:rsidRDefault="005155BE">
            <w:pPr>
              <w:jc w:val="left"/>
              <w:rPr>
                <w:rFonts w:eastAsia="SimSun" w:cs="Arial"/>
                <w:sz w:val="20"/>
                <w:szCs w:val="20"/>
                <w:lang w:val="en" w:eastAsia="zh-CN" w:bidi="ar"/>
              </w:rPr>
            </w:pPr>
            <w:r>
              <w:rPr>
                <w:rFonts w:eastAsia="SimSun" w:cs="Arial"/>
                <w:sz w:val="20"/>
                <w:szCs w:val="20"/>
                <w:lang w:val="en" w:eastAsia="zh-CN" w:bidi="ar"/>
              </w:rPr>
              <w:t xml:space="preserve">* GEMET - </w:t>
            </w:r>
            <w:r>
              <w:rPr>
                <w:rFonts w:eastAsia="SimSun" w:cs="Arial"/>
                <w:sz w:val="20"/>
                <w:szCs w:val="20"/>
                <w:lang w:val="en-US" w:eastAsia="zh-CN" w:bidi="ar"/>
              </w:rPr>
              <w:t>version 4.1.4, 13 Feb 2020</w:t>
            </w:r>
            <w:r>
              <w:rPr>
                <w:rFonts w:eastAsia="SimSun" w:cs="Arial"/>
                <w:sz w:val="20"/>
                <w:szCs w:val="20"/>
                <w:lang w:val="en" w:eastAsia="zh-CN" w:bidi="ar"/>
              </w:rPr>
              <w:t xml:space="preserve">, </w:t>
            </w:r>
            <w:r>
              <w:rPr>
                <w:rFonts w:eastAsia="SimSun" w:cs="Arial"/>
                <w:sz w:val="20"/>
                <w:szCs w:val="20"/>
                <w:lang w:val="en-US" w:eastAsia="zh-CN" w:bidi="ar"/>
              </w:rPr>
              <w:t>AGROVOC is an RDF/ SKOS-XL concept scheme</w:t>
            </w:r>
            <w:r>
              <w:rPr>
                <w:rFonts w:eastAsia="SimSun" w:cs="Arial"/>
                <w:sz w:val="20"/>
                <w:szCs w:val="20"/>
                <w:lang w:val="en" w:eastAsia="zh-CN" w:bidi="ar"/>
              </w:rPr>
              <w:t>, INSPIRE Spatial Data Theme</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91"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2062B0A" w14:textId="77777777" w:rsidR="00BD15BE" w:rsidRDefault="005155BE">
            <w:pPr>
              <w:spacing w:line="240" w:lineRule="auto"/>
              <w:rPr>
                <w:rFonts w:cs="Arial"/>
                <w:color w:val="000000"/>
                <w:sz w:val="20"/>
                <w:szCs w:val="20"/>
                <w:lang w:val="en"/>
              </w:rPr>
            </w:pPr>
            <w:r>
              <w:rPr>
                <w:rFonts w:cs="Arial"/>
                <w:sz w:val="20"/>
                <w:szCs w:val="20"/>
                <w:lang w:val="en"/>
              </w:rPr>
              <w:t>“</w:t>
            </w:r>
            <w:r w:rsidR="008E0311">
              <w:fldChar w:fldCharType="begin"/>
            </w:r>
            <w:r w:rsidR="008E0311">
              <w:instrText xml:space="preserve"> HYPERLINK "https://inspire.ec.europa.eu/Themes/120/2892" </w:instrText>
            </w:r>
            <w:r w:rsidR="008E0311">
              <w:fldChar w:fldCharType="separate"/>
            </w:r>
            <w:r>
              <w:rPr>
                <w:rStyle w:val="Hyperlink"/>
                <w:rFonts w:eastAsia="SimSun" w:cs="Arial"/>
                <w:sz w:val="20"/>
                <w:szCs w:val="20"/>
              </w:rPr>
              <w:t>Environmental monitoring Facilities</w:t>
            </w:r>
            <w:r w:rsidR="008E0311">
              <w:rPr>
                <w:rStyle w:val="Hyperlink"/>
                <w:rFonts w:eastAsia="SimSun" w:cs="Arial"/>
                <w:sz w:val="20"/>
                <w:szCs w:val="20"/>
              </w:rPr>
              <w:fldChar w:fldCharType="end"/>
            </w:r>
            <w:r>
              <w:rPr>
                <w:rFonts w:cs="Arial"/>
                <w:sz w:val="20"/>
                <w:szCs w:val="20"/>
                <w:lang w:val="en" w:eastAsia="zh-CN"/>
              </w:rPr>
              <w:t xml:space="preserve"> (</w:t>
            </w:r>
            <w:r>
              <w:rPr>
                <w:rFonts w:cs="Arial"/>
                <w:sz w:val="20"/>
                <w:szCs w:val="20"/>
                <w:lang w:val="en"/>
              </w:rPr>
              <w:t>INSPIRE Spatial Data Theme), reflectance (</w:t>
            </w:r>
            <w:r>
              <w:rPr>
                <w:rFonts w:cs="Arial"/>
                <w:sz w:val="20"/>
                <w:szCs w:val="20"/>
                <w:lang w:val="en-US" w:eastAsia="zh-CN"/>
              </w:rPr>
              <w:t>http://aims.fao.org/aos/agrovoc/c_28538</w:t>
            </w:r>
            <w:r>
              <w:rPr>
                <w:rFonts w:cs="Arial"/>
                <w:sz w:val="20"/>
                <w:szCs w:val="20"/>
                <w:lang w:val="en"/>
              </w:rPr>
              <w:t>), optical properties (</w:t>
            </w:r>
            <w:r>
              <w:rPr>
                <w:rFonts w:cs="Arial"/>
                <w:sz w:val="20"/>
                <w:szCs w:val="20"/>
                <w:lang w:val="en-US" w:eastAsia="zh-CN"/>
              </w:rPr>
              <w:t>http://aims.fao.org/aos/agrovoc/c_5371</w:t>
            </w:r>
            <w:r>
              <w:rPr>
                <w:rFonts w:cs="Arial"/>
                <w:sz w:val="20"/>
                <w:szCs w:val="20"/>
                <w:lang w:val="en"/>
              </w:rPr>
              <w:t>), vegetation (</w:t>
            </w:r>
            <w:r>
              <w:rPr>
                <w:rFonts w:cs="Arial"/>
                <w:sz w:val="20"/>
                <w:szCs w:val="20"/>
              </w:rPr>
              <w:t>http://www.eionet.europa.eu/gemet/concept/8922</w:t>
            </w:r>
            <w:r>
              <w:rPr>
                <w:rFonts w:cs="Arial"/>
                <w:sz w:val="20"/>
                <w:szCs w:val="20"/>
                <w:lang w:val="en"/>
              </w:rPr>
              <w:t>),  inland waters (</w:t>
            </w:r>
            <w:r>
              <w:rPr>
                <w:rFonts w:cs="Arial"/>
                <w:sz w:val="20"/>
                <w:szCs w:val="20"/>
              </w:rPr>
              <w:t>http://www.eionet.europa.eu/gemet/concept/4333</w:t>
            </w:r>
            <w:r>
              <w:rPr>
                <w:rFonts w:cs="Arial"/>
                <w:sz w:val="20"/>
                <w:szCs w:val="20"/>
                <w:lang w:val="en"/>
              </w:rPr>
              <w:t>), sea (</w:t>
            </w:r>
            <w:r>
              <w:rPr>
                <w:rFonts w:cs="Arial"/>
                <w:sz w:val="20"/>
                <w:szCs w:val="20"/>
              </w:rPr>
              <w:t>http://www.eionet.europa.eu/gemet/concept/7495</w:t>
            </w:r>
            <w:r>
              <w:rPr>
                <w:rFonts w:cs="Arial"/>
                <w:sz w:val="20"/>
                <w:szCs w:val="20"/>
                <w:lang w:val="en"/>
              </w:rPr>
              <w:t>)”</w:t>
            </w:r>
          </w:p>
        </w:tc>
      </w:tr>
      <w:tr w:rsidR="00BD15BE" w14:paraId="0FE27710" w14:textId="77777777" w:rsidTr="0019046C">
        <w:trPr>
          <w:trHeight w:val="308"/>
          <w:trPrChange w:id="492"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93"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3D2748D7" w14:textId="77777777" w:rsidR="00BD15BE" w:rsidRDefault="005155BE">
            <w:pPr>
              <w:pStyle w:val="Default"/>
              <w:rPr>
                <w:rFonts w:ascii="Arial" w:hAnsi="Arial" w:cs="Arial"/>
                <w:sz w:val="20"/>
                <w:szCs w:val="20"/>
                <w:lang w:val="en"/>
              </w:rPr>
            </w:pPr>
            <w:r>
              <w:rPr>
                <w:rFonts w:ascii="Arial" w:hAnsi="Arial" w:cs="Arial"/>
                <w:sz w:val="20"/>
                <w:szCs w:val="20"/>
                <w:lang w:val="en"/>
              </w:rPr>
              <w:t>comment</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94"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27223D8B" w14:textId="77777777" w:rsidR="00BD15BE" w:rsidRDefault="005155BE">
            <w:pPr>
              <w:pStyle w:val="Default"/>
              <w:rPr>
                <w:rFonts w:ascii="Arial" w:hAnsi="Arial" w:cs="Arial"/>
                <w:sz w:val="20"/>
                <w:szCs w:val="20"/>
              </w:rPr>
            </w:pPr>
            <w:r>
              <w:rPr>
                <w:rFonts w:ascii="Arial" w:hAnsi="Arial" w:cs="Arial"/>
                <w:sz w:val="20"/>
                <w:szCs w:val="20"/>
              </w:rPr>
              <w:t>Miscellaneous information about the data or methods used to produce it. Any free-</w:t>
            </w:r>
          </w:p>
          <w:p w14:paraId="679FC460" w14:textId="77777777" w:rsidR="00BD15BE" w:rsidRDefault="005155BE">
            <w:pPr>
              <w:pStyle w:val="Default"/>
              <w:rPr>
                <w:rFonts w:ascii="Arial" w:hAnsi="Arial" w:cs="Arial"/>
                <w:sz w:val="20"/>
                <w:szCs w:val="20"/>
              </w:rPr>
            </w:pPr>
            <w:r>
              <w:rPr>
                <w:rFonts w:ascii="Arial" w:hAnsi="Arial" w:cs="Arial"/>
                <w:sz w:val="20"/>
                <w:szCs w:val="20"/>
              </w:rPr>
              <w:t>format text is appropriate.</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95"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73D90A1" w14:textId="77777777" w:rsidR="00BD15BE" w:rsidRDefault="005155BE">
            <w:pPr>
              <w:pStyle w:val="Default"/>
              <w:rPr>
                <w:rFonts w:ascii="Arial" w:hAnsi="Arial" w:cs="Arial"/>
                <w:sz w:val="20"/>
                <w:szCs w:val="20"/>
              </w:rPr>
            </w:pPr>
            <w:r>
              <w:rPr>
                <w:rFonts w:ascii="Arial" w:hAnsi="Arial" w:cs="Arial"/>
                <w:sz w:val="20"/>
                <w:szCs w:val="20"/>
              </w:rPr>
              <w:t>“Any free-format text is</w:t>
            </w:r>
            <w:r>
              <w:rPr>
                <w:rFonts w:ascii="Arial" w:hAnsi="Arial" w:cs="Arial"/>
                <w:sz w:val="20"/>
                <w:szCs w:val="20"/>
                <w:lang w:val="en"/>
              </w:rPr>
              <w:t xml:space="preserve"> </w:t>
            </w:r>
            <w:r>
              <w:rPr>
                <w:rFonts w:ascii="Arial" w:hAnsi="Arial" w:cs="Arial"/>
                <w:sz w:val="20"/>
                <w:szCs w:val="20"/>
              </w:rPr>
              <w:t>appropriate.”</w:t>
            </w:r>
          </w:p>
        </w:tc>
      </w:tr>
      <w:tr w:rsidR="00BD15BE" w14:paraId="6D96C84E" w14:textId="77777777" w:rsidTr="0019046C">
        <w:trPr>
          <w:trHeight w:val="308"/>
          <w:trPrChange w:id="496"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497"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DFE5CFA" w14:textId="77777777" w:rsidR="00BD15BE" w:rsidRDefault="005155BE">
            <w:pPr>
              <w:pStyle w:val="Default"/>
              <w:rPr>
                <w:rFonts w:ascii="Arial" w:hAnsi="Arial" w:cs="Arial"/>
                <w:sz w:val="20"/>
                <w:szCs w:val="20"/>
                <w:lang w:val="en"/>
              </w:rPr>
            </w:pPr>
            <w:r>
              <w:rPr>
                <w:rFonts w:ascii="Arial" w:hAnsi="Arial" w:cs="Arial"/>
                <w:sz w:val="20"/>
                <w:szCs w:val="20"/>
                <w:lang w:val="en"/>
              </w:rPr>
              <w:lastRenderedPageBreak/>
              <w:t>locator</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498"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2241DD8E" w14:textId="77777777" w:rsidR="00BD15BE" w:rsidRDefault="005155BE">
            <w:pPr>
              <w:pStyle w:val="Default"/>
              <w:rPr>
                <w:rFonts w:ascii="Arial" w:hAnsi="Arial" w:cs="Arial"/>
                <w:sz w:val="20"/>
                <w:szCs w:val="20"/>
              </w:rPr>
            </w:pPr>
            <w:r>
              <w:rPr>
                <w:rFonts w:ascii="Arial" w:eastAsia="SimSun" w:hAnsi="Arial" w:cs="Arial"/>
                <w:color w:val="00000A"/>
                <w:sz w:val="20"/>
                <w:szCs w:val="20"/>
                <w:lang w:val="en" w:eastAsia="zh-CN" w:bidi="ar"/>
              </w:rPr>
              <w:t>L</w:t>
            </w:r>
            <w:r>
              <w:rPr>
                <w:rFonts w:ascii="Arial" w:eastAsia="SimSun" w:hAnsi="Arial" w:cs="Arial"/>
                <w:color w:val="00000A"/>
                <w:sz w:val="20"/>
                <w:szCs w:val="20"/>
                <w:lang w:val="en-US" w:eastAsia="zh-CN" w:bidi="ar"/>
              </w:rPr>
              <w:t>ink(s) to the resource and/or the link to</w:t>
            </w:r>
            <w:r>
              <w:rPr>
                <w:rFonts w:ascii="Arial" w:eastAsia="SimSun" w:hAnsi="Arial" w:cs="Arial"/>
                <w:color w:val="00000A"/>
                <w:sz w:val="20"/>
                <w:szCs w:val="20"/>
                <w:lang w:val="en" w:eastAsia="zh-CN" w:bidi="ar"/>
              </w:rPr>
              <w:t xml:space="preserve"> </w:t>
            </w:r>
            <w:r>
              <w:rPr>
                <w:rFonts w:ascii="Arial" w:eastAsia="SimSun" w:hAnsi="Arial" w:cs="Arial"/>
                <w:color w:val="00000A"/>
                <w:sz w:val="20"/>
                <w:szCs w:val="20"/>
                <w:lang w:val="en-US" w:eastAsia="zh-CN" w:bidi="ar"/>
              </w:rPr>
              <w:t>additional information about the resource</w:t>
            </w:r>
            <w:r>
              <w:rPr>
                <w:rFonts w:ascii="Arial" w:eastAsia="SimSun" w:hAnsi="Arial" w:cs="Arial"/>
                <w:color w:val="00000A"/>
                <w:sz w:val="20"/>
                <w:szCs w:val="20"/>
                <w:lang w:val="en" w:eastAsia="zh-CN" w:bidi="ar"/>
              </w:rPr>
              <w:t xml:space="preserve">. </w:t>
            </w:r>
            <w:proofErr w:type="spellStart"/>
            <w:r>
              <w:rPr>
                <w:rFonts w:ascii="Arial" w:eastAsia="SimSun" w:hAnsi="Arial" w:cs="Arial"/>
                <w:color w:val="00000A"/>
                <w:sz w:val="20"/>
                <w:szCs w:val="20"/>
                <w:lang w:val="en" w:eastAsia="zh-CN" w:bidi="ar"/>
              </w:rPr>
              <w:t>T</w:t>
            </w:r>
            <w:r>
              <w:rPr>
                <w:rFonts w:ascii="Arial" w:eastAsia="SimSun" w:hAnsi="Arial" w:cs="Arial"/>
                <w:color w:val="00000A"/>
                <w:sz w:val="20"/>
                <w:szCs w:val="20"/>
                <w:lang w:val="en-US" w:eastAsia="zh-CN" w:bidi="ar"/>
              </w:rPr>
              <w:t>he</w:t>
            </w:r>
            <w:proofErr w:type="spellEnd"/>
            <w:r>
              <w:rPr>
                <w:rFonts w:ascii="Arial" w:eastAsia="SimSun" w:hAnsi="Arial" w:cs="Arial"/>
                <w:color w:val="00000A"/>
                <w:sz w:val="20"/>
                <w:szCs w:val="20"/>
                <w:lang w:val="en-US" w:eastAsia="zh-CN" w:bidi="ar"/>
              </w:rPr>
              <w:t xml:space="preserve"> value domain of this metadata element is a character string, commonly expressed as uniform resource locator (URL).</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499"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3DD5871" w14:textId="77777777" w:rsidR="00BD15BE" w:rsidRDefault="005155BE">
            <w:pPr>
              <w:pStyle w:val="Default"/>
              <w:rPr>
                <w:rFonts w:ascii="Arial" w:hAnsi="Arial" w:cs="Arial"/>
                <w:sz w:val="20"/>
                <w:szCs w:val="20"/>
                <w:lang w:val="en"/>
              </w:rPr>
            </w:pPr>
            <w:r>
              <w:rPr>
                <w:rFonts w:ascii="Arial" w:hAnsi="Arial" w:cs="Arial"/>
                <w:sz w:val="20"/>
                <w:szCs w:val="20"/>
                <w:lang w:val="en"/>
              </w:rPr>
              <w:t>“www.hypernets.eu, www.waterhypernet.org”</w:t>
            </w:r>
          </w:p>
        </w:tc>
      </w:tr>
      <w:tr w:rsidR="00BD15BE" w14:paraId="2CFD3843" w14:textId="77777777" w:rsidTr="0019046C">
        <w:trPr>
          <w:trHeight w:val="308"/>
          <w:trPrChange w:id="500"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01"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4C8F4FB2" w14:textId="77777777" w:rsidR="00BD15BE" w:rsidRDefault="005155BE">
            <w:pPr>
              <w:pStyle w:val="Default"/>
              <w:rPr>
                <w:rFonts w:ascii="Arial" w:hAnsi="Arial" w:cs="Arial"/>
                <w:sz w:val="20"/>
                <w:szCs w:val="20"/>
                <w:lang w:val="en"/>
              </w:rPr>
            </w:pPr>
            <w:r>
              <w:rPr>
                <w:rFonts w:ascii="Arial" w:hAnsi="Arial" w:cs="Arial"/>
                <w:color w:val="FFFFFF" w:themeColor="background1"/>
                <w:sz w:val="20"/>
                <w:szCs w:val="20"/>
                <w:lang w:val="en"/>
              </w:rPr>
              <w:t>Where</w:t>
            </w:r>
          </w:p>
        </w:tc>
        <w:tc>
          <w:tcPr>
            <w:tcW w:w="4649"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0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30F14724" w14:textId="77777777" w:rsidR="00BD15BE" w:rsidRDefault="00BD15BE">
            <w:pPr>
              <w:pStyle w:val="Default"/>
              <w:rPr>
                <w:rFonts w:ascii="Arial" w:hAnsi="Arial" w:cs="Arial"/>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0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33430400" w14:textId="77777777" w:rsidR="00BD15BE" w:rsidRDefault="00BD15BE">
            <w:pPr>
              <w:pStyle w:val="Default"/>
              <w:rPr>
                <w:rFonts w:ascii="Arial" w:hAnsi="Arial" w:cs="Arial"/>
                <w:sz w:val="20"/>
                <w:szCs w:val="20"/>
                <w:lang w:val="en"/>
              </w:rPr>
            </w:pPr>
          </w:p>
        </w:tc>
      </w:tr>
      <w:tr w:rsidR="00BD15BE" w14:paraId="1EE011F5" w14:textId="77777777" w:rsidTr="0019046C">
        <w:trPr>
          <w:trHeight w:val="308"/>
          <w:trPrChange w:id="504"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0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9642807" w14:textId="77777777" w:rsidR="00BD15BE" w:rsidRDefault="005155BE">
            <w:pPr>
              <w:pStyle w:val="Default"/>
              <w:rPr>
                <w:rFonts w:ascii="Arial" w:hAnsi="Arial" w:cs="Arial"/>
                <w:sz w:val="20"/>
                <w:szCs w:val="20"/>
                <w:lang w:val="en"/>
              </w:rPr>
            </w:pPr>
            <w:r>
              <w:rPr>
                <w:rFonts w:ascii="Arial" w:hAnsi="Arial" w:cs="Arial"/>
                <w:sz w:val="20"/>
                <w:szCs w:val="20"/>
                <w:lang w:val="en"/>
              </w:rPr>
              <w:t>area</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06"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260452B" w14:textId="77777777" w:rsidR="00BD15BE" w:rsidRDefault="005155BE">
            <w:pPr>
              <w:pStyle w:val="Default"/>
              <w:rPr>
                <w:rFonts w:ascii="Arial" w:hAnsi="Arial" w:cs="Arial"/>
                <w:sz w:val="20"/>
                <w:szCs w:val="20"/>
                <w:lang w:val="en"/>
              </w:rPr>
            </w:pPr>
            <w:r>
              <w:rPr>
                <w:rFonts w:ascii="Arial" w:hAnsi="Arial" w:cs="Arial"/>
                <w:sz w:val="20"/>
                <w:szCs w:val="20"/>
                <w:lang w:val="en"/>
              </w:rPr>
              <w:t>Geographical coverage</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07"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24A7E68" w14:textId="77777777" w:rsidR="00BD15BE" w:rsidRDefault="005155BE">
            <w:pPr>
              <w:pStyle w:val="Default"/>
              <w:rPr>
                <w:rFonts w:ascii="Arial" w:hAnsi="Arial" w:cs="Arial"/>
                <w:sz w:val="20"/>
                <w:szCs w:val="20"/>
                <w:lang w:val="en"/>
              </w:rPr>
            </w:pPr>
            <w:r>
              <w:rPr>
                <w:rFonts w:ascii="Arial" w:hAnsi="Arial" w:cs="Arial"/>
                <w:sz w:val="20"/>
                <w:szCs w:val="20"/>
                <w:lang w:val="en"/>
              </w:rPr>
              <w:t>“Global”</w:t>
            </w:r>
          </w:p>
        </w:tc>
      </w:tr>
      <w:tr w:rsidR="00BD15BE" w14:paraId="23429ADE" w14:textId="77777777" w:rsidTr="0019046C">
        <w:trPr>
          <w:trHeight w:val="308"/>
          <w:trPrChange w:id="508"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09"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51DA3FF" w14:textId="77777777" w:rsidR="00BD15BE" w:rsidRDefault="005155BE">
            <w:pPr>
              <w:pStyle w:val="Default"/>
              <w:rPr>
                <w:rFonts w:ascii="Arial" w:hAnsi="Arial" w:cs="Arial"/>
                <w:sz w:val="20"/>
                <w:szCs w:val="20"/>
                <w:lang w:val="en"/>
              </w:rPr>
            </w:pPr>
            <w:r>
              <w:rPr>
                <w:rFonts w:ascii="Arial" w:hAnsi="Arial" w:cs="Arial"/>
                <w:sz w:val="20"/>
                <w:szCs w:val="20"/>
                <w:lang w:val="en"/>
              </w:rPr>
              <w:t>easting</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10"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2D2925C2" w14:textId="77777777" w:rsidR="00BD15BE" w:rsidRDefault="00BD15BE">
            <w:pPr>
              <w:pStyle w:val="Default"/>
              <w:rPr>
                <w:rFonts w:ascii="Arial" w:hAnsi="Arial" w:cs="Arial"/>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11"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E9A5F31" w14:textId="77777777" w:rsidR="00BD15BE" w:rsidRDefault="005155BE">
            <w:pPr>
              <w:pStyle w:val="Default"/>
              <w:rPr>
                <w:rFonts w:ascii="Arial" w:hAnsi="Arial" w:cs="Arial"/>
                <w:sz w:val="20"/>
                <w:szCs w:val="20"/>
                <w:lang w:val="en"/>
              </w:rPr>
            </w:pPr>
            <w:r>
              <w:rPr>
                <w:rFonts w:ascii="Arial" w:hAnsi="Arial" w:cs="Arial"/>
                <w:sz w:val="20"/>
                <w:szCs w:val="20"/>
                <w:lang w:val="en"/>
              </w:rPr>
              <w:t>“longitude”</w:t>
            </w:r>
          </w:p>
        </w:tc>
      </w:tr>
      <w:tr w:rsidR="00BD15BE" w14:paraId="1ED65DA8" w14:textId="77777777" w:rsidTr="0019046C">
        <w:trPr>
          <w:trHeight w:val="308"/>
          <w:trPrChange w:id="512"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13"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D3BF5BD" w14:textId="77777777" w:rsidR="00BD15BE" w:rsidRDefault="005155BE">
            <w:pPr>
              <w:pStyle w:val="Default"/>
              <w:rPr>
                <w:rFonts w:ascii="Arial" w:hAnsi="Arial" w:cs="Arial"/>
                <w:sz w:val="20"/>
                <w:szCs w:val="20"/>
                <w:lang w:val="en"/>
              </w:rPr>
            </w:pPr>
            <w:r>
              <w:rPr>
                <w:rFonts w:ascii="Arial" w:hAnsi="Arial" w:cs="Arial"/>
                <w:sz w:val="20"/>
                <w:szCs w:val="20"/>
                <w:lang w:val="en"/>
              </w:rPr>
              <w:t>northing</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14"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04F2B41" w14:textId="77777777" w:rsidR="00BD15BE" w:rsidRDefault="00BD15BE">
            <w:pPr>
              <w:pStyle w:val="Default"/>
              <w:rPr>
                <w:rFonts w:ascii="Arial" w:hAnsi="Arial" w:cs="Arial"/>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15"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83B1D0D" w14:textId="77777777" w:rsidR="00BD15BE" w:rsidRDefault="005155BE">
            <w:pPr>
              <w:pStyle w:val="Default"/>
              <w:rPr>
                <w:rFonts w:ascii="Arial" w:hAnsi="Arial" w:cs="Arial"/>
                <w:sz w:val="20"/>
                <w:szCs w:val="20"/>
                <w:lang w:val="en"/>
              </w:rPr>
            </w:pPr>
            <w:r>
              <w:rPr>
                <w:rFonts w:ascii="Arial" w:hAnsi="Arial" w:cs="Arial"/>
                <w:sz w:val="20"/>
                <w:szCs w:val="20"/>
                <w:lang w:val="en"/>
              </w:rPr>
              <w:t>“latitude”</w:t>
            </w:r>
          </w:p>
        </w:tc>
      </w:tr>
      <w:tr w:rsidR="00BD15BE" w14:paraId="4F97F51C" w14:textId="77777777" w:rsidTr="0019046C">
        <w:trPr>
          <w:trHeight w:val="308"/>
          <w:trPrChange w:id="516"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17"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20D3B905"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southermost_latitude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18"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56DB720" w14:textId="77777777" w:rsidR="00BD15BE" w:rsidRDefault="005155BE">
            <w:pPr>
              <w:jc w:val="left"/>
              <w:rPr>
                <w:rFonts w:cs="Arial"/>
                <w:color w:val="000000"/>
                <w:sz w:val="20"/>
                <w:szCs w:val="20"/>
                <w:lang w:val="en"/>
              </w:rPr>
            </w:pPr>
            <w:r>
              <w:rPr>
                <w:rFonts w:eastAsia="SimSun" w:cs="Arial"/>
                <w:sz w:val="20"/>
                <w:szCs w:val="20"/>
                <w:lang w:val="en-US" w:eastAsia="zh-CN" w:bidi="ar"/>
              </w:rPr>
              <w:t>This is the extent of the resource in the</w:t>
            </w:r>
            <w:r>
              <w:rPr>
                <w:rFonts w:eastAsia="SimSun" w:cs="Arial"/>
                <w:sz w:val="20"/>
                <w:szCs w:val="20"/>
                <w:lang w:val="en" w:eastAsia="zh-CN" w:bidi="ar"/>
              </w:rPr>
              <w:t xml:space="preserve"> </w:t>
            </w:r>
            <w:r>
              <w:rPr>
                <w:rFonts w:eastAsia="SimSun" w:cs="Arial"/>
                <w:sz w:val="20"/>
                <w:szCs w:val="20"/>
                <w:lang w:val="en-US" w:eastAsia="zh-CN" w:bidi="ar"/>
              </w:rPr>
              <w:t xml:space="preserve">geographic space, given as a bounding </w:t>
            </w:r>
            <w:proofErr w:type="spellStart"/>
            <w:proofErr w:type="gramStart"/>
            <w:r>
              <w:rPr>
                <w:rFonts w:eastAsia="SimSun" w:cs="Arial"/>
                <w:sz w:val="20"/>
                <w:szCs w:val="20"/>
                <w:lang w:val="en-US" w:eastAsia="zh-CN" w:bidi="ar"/>
              </w:rPr>
              <w:t>box.The</w:t>
            </w:r>
            <w:proofErr w:type="spellEnd"/>
            <w:proofErr w:type="gramEnd"/>
            <w:r>
              <w:rPr>
                <w:rFonts w:eastAsia="SimSun" w:cs="Arial"/>
                <w:sz w:val="20"/>
                <w:szCs w:val="20"/>
                <w:lang w:val="en-US" w:eastAsia="zh-CN" w:bidi="ar"/>
              </w:rPr>
              <w:t xml:space="preserve"> bounding box shall be expressed with westbound and eastbound longitudes, and southbound and northbound latitudes in decimal degrees, with a precision of at least two decimals.</w:t>
            </w:r>
            <w:r>
              <w:rPr>
                <w:rFonts w:eastAsia="SimSun" w:cs="Arial"/>
                <w:sz w:val="20"/>
                <w:szCs w:val="20"/>
                <w:lang w:val="en" w:eastAsia="zh-CN" w:bidi="ar"/>
              </w:rPr>
              <w:t xml:space="preserve"> Value between “-90.00” and “90.00”.</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19"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D173D51" w14:textId="77777777" w:rsidR="00BD15BE" w:rsidRDefault="005155BE">
            <w:pPr>
              <w:pStyle w:val="Default"/>
              <w:rPr>
                <w:rFonts w:ascii="Arial" w:hAnsi="Arial" w:cs="Arial"/>
                <w:sz w:val="20"/>
                <w:szCs w:val="20"/>
                <w:lang w:val="en"/>
              </w:rPr>
            </w:pPr>
            <w:r>
              <w:rPr>
                <w:rFonts w:ascii="Arial" w:hAnsi="Arial" w:cs="Arial"/>
                <w:sz w:val="20"/>
                <w:szCs w:val="20"/>
                <w:lang w:val="en"/>
              </w:rPr>
              <w:t>“-90.00”</w:t>
            </w:r>
          </w:p>
        </w:tc>
      </w:tr>
      <w:tr w:rsidR="00BD15BE" w14:paraId="21490628" w14:textId="77777777" w:rsidTr="0019046C">
        <w:trPr>
          <w:trHeight w:val="308"/>
          <w:trPrChange w:id="520"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21"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3A32537"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northernmost_latitude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2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4D773FD" w14:textId="77777777" w:rsidR="00BD15BE" w:rsidRDefault="005155BE">
            <w:pPr>
              <w:pStyle w:val="Default"/>
              <w:rPr>
                <w:rFonts w:ascii="Arial" w:hAnsi="Arial" w:cs="Arial"/>
                <w:sz w:val="20"/>
                <w:szCs w:val="20"/>
                <w:lang w:val="en"/>
              </w:rPr>
            </w:pPr>
            <w:r>
              <w:rPr>
                <w:rFonts w:ascii="Arial" w:eastAsia="SimSun" w:hAnsi="Arial" w:cs="Arial"/>
                <w:color w:val="00000A"/>
                <w:sz w:val="20"/>
                <w:szCs w:val="20"/>
                <w:lang w:val="en" w:eastAsia="zh-CN" w:bidi="ar"/>
              </w:rPr>
              <w:t>Value between “-90.00” and “90.00”.</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2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88995EB" w14:textId="77777777" w:rsidR="00BD15BE" w:rsidRDefault="005155BE">
            <w:pPr>
              <w:pStyle w:val="Default"/>
              <w:rPr>
                <w:rFonts w:ascii="Arial" w:hAnsi="Arial" w:cs="Arial"/>
                <w:sz w:val="20"/>
                <w:szCs w:val="20"/>
              </w:rPr>
            </w:pPr>
            <w:r>
              <w:rPr>
                <w:rFonts w:ascii="Arial" w:hAnsi="Arial" w:cs="Arial"/>
                <w:sz w:val="20"/>
                <w:szCs w:val="20"/>
                <w:lang w:val="en"/>
              </w:rPr>
              <w:t>“90.00”</w:t>
            </w:r>
          </w:p>
        </w:tc>
      </w:tr>
      <w:tr w:rsidR="00BD15BE" w14:paraId="789B59D0" w14:textId="77777777" w:rsidTr="0019046C">
        <w:trPr>
          <w:trHeight w:val="308"/>
          <w:trPrChange w:id="524"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2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97DDF56"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westernmost_longitude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26"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3CED9F90" w14:textId="77777777" w:rsidR="00BD15BE" w:rsidRDefault="005155BE">
            <w:pPr>
              <w:pStyle w:val="Default"/>
              <w:rPr>
                <w:rFonts w:ascii="Arial" w:hAnsi="Arial" w:cs="Arial"/>
                <w:sz w:val="20"/>
                <w:szCs w:val="20"/>
              </w:rPr>
            </w:pPr>
            <w:r>
              <w:rPr>
                <w:rFonts w:ascii="Arial" w:eastAsia="SimSun" w:hAnsi="Arial" w:cs="Arial"/>
                <w:color w:val="00000A"/>
                <w:sz w:val="20"/>
                <w:szCs w:val="20"/>
                <w:lang w:val="en" w:eastAsia="zh-CN" w:bidi="ar"/>
              </w:rPr>
              <w:t>Value between “-180.00” and “180.00”.</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27"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30F2F6F" w14:textId="77777777" w:rsidR="00BD15BE" w:rsidRDefault="005155BE">
            <w:pPr>
              <w:pStyle w:val="Default"/>
              <w:rPr>
                <w:rFonts w:ascii="Arial" w:hAnsi="Arial" w:cs="Arial"/>
                <w:sz w:val="20"/>
                <w:szCs w:val="20"/>
              </w:rPr>
            </w:pPr>
            <w:r>
              <w:rPr>
                <w:rFonts w:ascii="Arial" w:hAnsi="Arial" w:cs="Arial"/>
                <w:sz w:val="20"/>
                <w:szCs w:val="20"/>
                <w:lang w:val="en"/>
              </w:rPr>
              <w:t>“-180.00”</w:t>
            </w:r>
          </w:p>
        </w:tc>
      </w:tr>
      <w:tr w:rsidR="00BD15BE" w14:paraId="55915D75" w14:textId="77777777" w:rsidTr="0019046C">
        <w:trPr>
          <w:trHeight w:val="308"/>
          <w:trPrChange w:id="528"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29"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AD16C02"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easternmost_longitude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30"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F298BC7" w14:textId="77777777" w:rsidR="00BD15BE" w:rsidRDefault="005155BE">
            <w:pPr>
              <w:pStyle w:val="Default"/>
              <w:rPr>
                <w:rFonts w:ascii="Arial" w:hAnsi="Arial" w:cs="Arial"/>
                <w:sz w:val="20"/>
                <w:szCs w:val="20"/>
              </w:rPr>
            </w:pPr>
            <w:r>
              <w:rPr>
                <w:rFonts w:ascii="Arial" w:eastAsia="SimSun" w:hAnsi="Arial" w:cs="Arial"/>
                <w:color w:val="00000A"/>
                <w:sz w:val="20"/>
                <w:szCs w:val="20"/>
                <w:lang w:val="en" w:eastAsia="zh-CN" w:bidi="ar"/>
              </w:rPr>
              <w:t>Value between “-180.00” and “180.00”.</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31"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7E41F4C" w14:textId="77777777" w:rsidR="00BD15BE" w:rsidRDefault="005155BE">
            <w:pPr>
              <w:pStyle w:val="Default"/>
              <w:rPr>
                <w:rFonts w:ascii="Arial" w:hAnsi="Arial" w:cs="Arial"/>
                <w:sz w:val="20"/>
                <w:szCs w:val="20"/>
              </w:rPr>
            </w:pPr>
            <w:r>
              <w:rPr>
                <w:rFonts w:ascii="Arial" w:hAnsi="Arial" w:cs="Arial"/>
                <w:sz w:val="20"/>
                <w:szCs w:val="20"/>
                <w:lang w:val="en"/>
              </w:rPr>
              <w:t>“180.00”</w:t>
            </w:r>
          </w:p>
        </w:tc>
      </w:tr>
      <w:tr w:rsidR="00BD15BE" w14:paraId="7F439043" w14:textId="77777777" w:rsidTr="0019046C">
        <w:trPr>
          <w:trHeight w:val="308"/>
          <w:trPrChange w:id="532"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33"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44BB29D8" w14:textId="77777777" w:rsidR="00BD15BE" w:rsidRDefault="005155BE">
            <w:pPr>
              <w:pStyle w:val="Default"/>
              <w:rPr>
                <w:rFonts w:ascii="Arial" w:hAnsi="Arial" w:cs="Arial"/>
                <w:color w:val="FFFFFF" w:themeColor="background1"/>
                <w:sz w:val="20"/>
                <w:szCs w:val="20"/>
                <w:lang w:val="en"/>
              </w:rPr>
            </w:pPr>
            <w:r>
              <w:rPr>
                <w:rFonts w:ascii="Arial" w:hAnsi="Arial" w:cs="Arial"/>
                <w:color w:val="FFFFFF" w:themeColor="background1"/>
                <w:sz w:val="20"/>
                <w:szCs w:val="20"/>
                <w:lang w:val="en"/>
              </w:rPr>
              <w:t>When</w:t>
            </w:r>
          </w:p>
        </w:tc>
        <w:tc>
          <w:tcPr>
            <w:tcW w:w="4649"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34"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5B41233A" w14:textId="77777777" w:rsidR="00BD15BE" w:rsidRDefault="00BD15BE">
            <w:pPr>
              <w:pStyle w:val="Default"/>
              <w:rPr>
                <w:rFonts w:ascii="Arial" w:hAnsi="Arial" w:cs="Arial"/>
                <w:color w:val="FFFFFF" w:themeColor="background1"/>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35"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6CF14727" w14:textId="77777777" w:rsidR="00BD15BE" w:rsidRDefault="00BD15BE">
            <w:pPr>
              <w:pStyle w:val="Default"/>
              <w:rPr>
                <w:rFonts w:ascii="Arial" w:hAnsi="Arial" w:cs="Arial"/>
                <w:color w:val="FFFFFF" w:themeColor="background1"/>
                <w:sz w:val="20"/>
                <w:szCs w:val="20"/>
              </w:rPr>
            </w:pPr>
          </w:p>
        </w:tc>
      </w:tr>
      <w:tr w:rsidR="00BD15BE" w14:paraId="14B7CB0E" w14:textId="77777777" w:rsidTr="0019046C">
        <w:trPr>
          <w:trHeight w:val="308"/>
          <w:trPrChange w:id="536"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37"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E024629"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time_coverage_start</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38"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84A7B6C" w14:textId="77777777" w:rsidR="00BD15BE" w:rsidRDefault="005155BE">
            <w:pPr>
              <w:pStyle w:val="Default"/>
              <w:rPr>
                <w:rFonts w:ascii="Arial" w:hAnsi="Arial" w:cs="Arial"/>
                <w:sz w:val="20"/>
                <w:szCs w:val="20"/>
                <w:lang w:val="en"/>
              </w:rPr>
            </w:pPr>
            <w:r>
              <w:rPr>
                <w:rFonts w:ascii="Arial" w:hAnsi="Arial" w:cs="Arial"/>
                <w:sz w:val="20"/>
                <w:szCs w:val="20"/>
                <w:lang w:val="en"/>
              </w:rPr>
              <w:t>Start date of the data (ISO 8601).</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39"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C6DA09E" w14:textId="77777777" w:rsidR="00BD15BE" w:rsidRDefault="005155BE">
            <w:pPr>
              <w:pStyle w:val="Default"/>
              <w:rPr>
                <w:rFonts w:ascii="Arial" w:hAnsi="Arial" w:cs="Arial"/>
                <w:sz w:val="20"/>
                <w:szCs w:val="20"/>
                <w:lang w:val="en"/>
              </w:rPr>
            </w:pPr>
            <w:r>
              <w:rPr>
                <w:rFonts w:ascii="Arial" w:hAnsi="Arial" w:cs="Arial"/>
                <w:sz w:val="20"/>
                <w:szCs w:val="20"/>
                <w:lang w:val="en"/>
              </w:rPr>
              <w:t>“2020-04-01T00:02:00Z”</w:t>
            </w:r>
          </w:p>
        </w:tc>
      </w:tr>
      <w:tr w:rsidR="00BD15BE" w14:paraId="104BD516" w14:textId="77777777" w:rsidTr="0019046C">
        <w:trPr>
          <w:trHeight w:val="308"/>
          <w:trPrChange w:id="540"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41"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9F5A316"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time_coverage_end</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4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F7E7C61" w14:textId="77777777" w:rsidR="00BD15BE" w:rsidRDefault="005155BE">
            <w:pPr>
              <w:pStyle w:val="Default"/>
              <w:rPr>
                <w:rFonts w:ascii="Arial" w:hAnsi="Arial" w:cs="Arial"/>
                <w:sz w:val="20"/>
                <w:szCs w:val="20"/>
              </w:rPr>
            </w:pPr>
            <w:r>
              <w:rPr>
                <w:rFonts w:ascii="Arial" w:hAnsi="Arial" w:cs="Arial"/>
                <w:sz w:val="20"/>
                <w:szCs w:val="20"/>
                <w:lang w:val="en"/>
              </w:rPr>
              <w:t>End date of the data (ISO 8601).</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4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276529C" w14:textId="77777777" w:rsidR="00BD15BE" w:rsidRDefault="005155BE">
            <w:pPr>
              <w:pStyle w:val="Default"/>
              <w:rPr>
                <w:rFonts w:ascii="Arial" w:hAnsi="Arial" w:cs="Arial"/>
                <w:sz w:val="20"/>
                <w:szCs w:val="20"/>
              </w:rPr>
            </w:pPr>
            <w:r>
              <w:rPr>
                <w:rFonts w:ascii="Arial" w:hAnsi="Arial" w:cs="Arial"/>
                <w:sz w:val="20"/>
                <w:szCs w:val="20"/>
                <w:lang w:val="en"/>
              </w:rPr>
              <w:t>“2020-04-01T00:02:00Z”</w:t>
            </w:r>
          </w:p>
        </w:tc>
      </w:tr>
      <w:tr w:rsidR="00BD15BE" w14:paraId="78D12681" w14:textId="77777777" w:rsidTr="0019046C">
        <w:trPr>
          <w:trHeight w:val="308"/>
          <w:trPrChange w:id="544"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4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483A5921" w14:textId="77777777" w:rsidR="00BD15BE" w:rsidRDefault="005155BE">
            <w:pPr>
              <w:pStyle w:val="Default"/>
              <w:rPr>
                <w:rFonts w:ascii="Arial" w:hAnsi="Arial" w:cs="Arial"/>
                <w:color w:val="FFFFFF" w:themeColor="background1"/>
                <w:sz w:val="20"/>
                <w:szCs w:val="20"/>
                <w:lang w:val="en"/>
              </w:rPr>
            </w:pPr>
            <w:r>
              <w:rPr>
                <w:rFonts w:ascii="Arial" w:hAnsi="Arial" w:cs="Arial"/>
                <w:color w:val="FFFFFF" w:themeColor="background1"/>
                <w:sz w:val="20"/>
                <w:szCs w:val="20"/>
                <w:lang w:val="en"/>
              </w:rPr>
              <w:t>Who</w:t>
            </w:r>
          </w:p>
        </w:tc>
        <w:tc>
          <w:tcPr>
            <w:tcW w:w="4649"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46"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017A10F2" w14:textId="77777777" w:rsidR="00BD15BE" w:rsidRDefault="00BD15BE">
            <w:pPr>
              <w:pStyle w:val="Default"/>
              <w:rPr>
                <w:rFonts w:ascii="Arial" w:hAnsi="Arial" w:cs="Arial"/>
                <w:color w:val="FFFFFF" w:themeColor="background1"/>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47"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42E8D21B" w14:textId="77777777" w:rsidR="00BD15BE" w:rsidRDefault="00BD15BE">
            <w:pPr>
              <w:pStyle w:val="Default"/>
              <w:rPr>
                <w:rFonts w:ascii="Arial" w:hAnsi="Arial" w:cs="Arial"/>
                <w:color w:val="FFFFFF" w:themeColor="background1"/>
                <w:sz w:val="20"/>
                <w:szCs w:val="20"/>
              </w:rPr>
            </w:pPr>
          </w:p>
        </w:tc>
      </w:tr>
      <w:tr w:rsidR="00BD15BE" w14:paraId="0343B51F" w14:textId="77777777" w:rsidTr="0019046C">
        <w:trPr>
          <w:trHeight w:val="308"/>
          <w:trPrChange w:id="548"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49"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ABF2039"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creator_name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50"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6143D9D6" w14:textId="77777777" w:rsidR="00BD15BE" w:rsidRDefault="005155BE">
            <w:pPr>
              <w:pStyle w:val="Default"/>
              <w:rPr>
                <w:rFonts w:ascii="Arial" w:hAnsi="Arial" w:cs="Arial"/>
                <w:sz w:val="20"/>
                <w:szCs w:val="20"/>
                <w:lang w:val="en"/>
              </w:rPr>
            </w:pPr>
            <w:r>
              <w:rPr>
                <w:rFonts w:ascii="Arial" w:hAnsi="Arial" w:cs="Arial"/>
                <w:sz w:val="20"/>
                <w:szCs w:val="20"/>
                <w:lang w:val="en"/>
              </w:rPr>
              <w:t>Data provider name</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51"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308CA40" w14:textId="77777777" w:rsidR="00BD15BE" w:rsidRDefault="005155BE">
            <w:pPr>
              <w:pStyle w:val="Default"/>
              <w:rPr>
                <w:rFonts w:ascii="Arial" w:hAnsi="Arial" w:cs="Arial"/>
                <w:sz w:val="20"/>
                <w:szCs w:val="20"/>
                <w:lang w:val="en"/>
              </w:rPr>
            </w:pPr>
            <w:r>
              <w:rPr>
                <w:rFonts w:ascii="Arial" w:hAnsi="Arial" w:cs="Arial"/>
                <w:sz w:val="20"/>
                <w:szCs w:val="20"/>
                <w:lang w:val="en"/>
              </w:rPr>
              <w:t>“Sam Hunt”</w:t>
            </w:r>
          </w:p>
        </w:tc>
      </w:tr>
      <w:tr w:rsidR="00BD15BE" w14:paraId="073D6DB8" w14:textId="77777777" w:rsidTr="0019046C">
        <w:trPr>
          <w:trHeight w:val="308"/>
          <w:trPrChange w:id="552"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53"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7881EC2"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creator_email</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54"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C10E7AB" w14:textId="77777777" w:rsidR="00BD15BE" w:rsidRDefault="005155BE">
            <w:pPr>
              <w:pStyle w:val="Default"/>
              <w:rPr>
                <w:rFonts w:ascii="Arial" w:hAnsi="Arial" w:cs="Arial"/>
                <w:sz w:val="20"/>
                <w:szCs w:val="20"/>
                <w:lang w:val="en"/>
              </w:rPr>
            </w:pPr>
            <w:r>
              <w:rPr>
                <w:rFonts w:ascii="Arial" w:hAnsi="Arial" w:cs="Arial"/>
                <w:sz w:val="20"/>
                <w:szCs w:val="20"/>
                <w:lang w:val="en"/>
              </w:rPr>
              <w:t>Data provider email</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55"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F944C3C" w14:textId="77777777" w:rsidR="00BD15BE" w:rsidRDefault="005155BE">
            <w:pPr>
              <w:pStyle w:val="Default"/>
              <w:rPr>
                <w:rFonts w:ascii="Arial" w:hAnsi="Arial" w:cs="Arial"/>
                <w:sz w:val="20"/>
                <w:szCs w:val="20"/>
                <w:lang w:val="en"/>
              </w:rPr>
            </w:pPr>
            <w:r>
              <w:rPr>
                <w:rFonts w:ascii="Arial" w:hAnsi="Arial" w:cs="Arial"/>
                <w:sz w:val="20"/>
                <w:szCs w:val="20"/>
                <w:lang w:val="en"/>
              </w:rPr>
              <w:t>“sam.hunt@npl.co.uk”</w:t>
            </w:r>
          </w:p>
        </w:tc>
      </w:tr>
      <w:tr w:rsidR="00BD15BE" w14:paraId="4543D59F" w14:textId="77777777" w:rsidTr="0019046C">
        <w:trPr>
          <w:trHeight w:val="308"/>
          <w:trPrChange w:id="556"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57"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AA6F01A"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responsible_party</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58"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156017E" w14:textId="77777777" w:rsidR="00BD15BE" w:rsidRDefault="005155BE">
            <w:pPr>
              <w:pStyle w:val="Default"/>
              <w:rPr>
                <w:rFonts w:ascii="Arial" w:hAnsi="Arial" w:cs="Arial"/>
                <w:sz w:val="20"/>
                <w:szCs w:val="20"/>
                <w:lang w:val="en"/>
              </w:rPr>
            </w:pPr>
            <w:r>
              <w:rPr>
                <w:rFonts w:ascii="Arial" w:hAnsi="Arial" w:cs="Arial"/>
                <w:sz w:val="20"/>
                <w:szCs w:val="20"/>
                <w:lang w:val="en"/>
              </w:rPr>
              <w:t>Institution in charge of the data distribution (and management) of the data file</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59"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B8415C3" w14:textId="77777777" w:rsidR="00BD15BE" w:rsidRDefault="005155BE">
            <w:pPr>
              <w:jc w:val="left"/>
              <w:rPr>
                <w:rFonts w:cs="Arial"/>
                <w:color w:val="000000"/>
                <w:sz w:val="20"/>
                <w:szCs w:val="20"/>
                <w:lang w:val="en"/>
              </w:rPr>
            </w:pPr>
            <w:r>
              <w:rPr>
                <w:rFonts w:cs="Arial"/>
                <w:color w:val="000000"/>
                <w:sz w:val="20"/>
                <w:szCs w:val="20"/>
                <w:lang w:val="en"/>
              </w:rPr>
              <w:t>“</w:t>
            </w:r>
            <w:r>
              <w:rPr>
                <w:rFonts w:eastAsia="SimSun" w:cs="Arial"/>
                <w:sz w:val="20"/>
                <w:szCs w:val="20"/>
                <w:lang w:val="en-US" w:eastAsia="zh-CN" w:bidi="ar"/>
              </w:rPr>
              <w:t>National Physical Laboratory, UK</w:t>
            </w:r>
            <w:r>
              <w:rPr>
                <w:rFonts w:cs="Arial"/>
                <w:color w:val="000000"/>
                <w:sz w:val="20"/>
                <w:szCs w:val="20"/>
                <w:lang w:val="en"/>
              </w:rPr>
              <w:t>”</w:t>
            </w:r>
          </w:p>
        </w:tc>
      </w:tr>
      <w:tr w:rsidR="00BD15BE" w14:paraId="41421BE8" w14:textId="77777777" w:rsidTr="0019046C">
        <w:trPr>
          <w:trHeight w:val="308"/>
          <w:trPrChange w:id="560"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61"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667114C" w14:textId="77777777" w:rsidR="00BD15BE" w:rsidRDefault="005155BE">
            <w:pPr>
              <w:pStyle w:val="Default"/>
              <w:rPr>
                <w:rFonts w:ascii="Arial" w:hAnsi="Arial" w:cs="Arial"/>
                <w:sz w:val="20"/>
                <w:szCs w:val="20"/>
                <w:lang w:val="en"/>
              </w:rPr>
            </w:pPr>
            <w:r>
              <w:rPr>
                <w:rFonts w:ascii="Arial" w:hAnsi="Arial" w:cs="Arial"/>
                <w:sz w:val="20"/>
                <w:szCs w:val="20"/>
                <w:lang w:val="en"/>
              </w:rPr>
              <w:t>acknowledgement</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6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B0F76F6" w14:textId="77777777" w:rsidR="00BD15BE" w:rsidRDefault="00BD15BE">
            <w:pPr>
              <w:pStyle w:val="Default"/>
              <w:rPr>
                <w:rFonts w:ascii="Arial" w:hAnsi="Arial" w:cs="Arial"/>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6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B5399DA"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“HYPERNETS project is funded by Horizon 2020 research and innovation program, Grand Agreement No 775993. Consortium of </w:t>
            </w:r>
            <w:proofErr w:type="gramStart"/>
            <w:r>
              <w:rPr>
                <w:rFonts w:ascii="Arial" w:hAnsi="Arial" w:cs="Arial"/>
                <w:sz w:val="20"/>
                <w:szCs w:val="20"/>
                <w:lang w:val="en"/>
              </w:rPr>
              <w:t>project  of</w:t>
            </w:r>
            <w:proofErr w:type="gramEnd"/>
            <w:r>
              <w:rPr>
                <w:rFonts w:ascii="Arial" w:hAnsi="Arial" w:cs="Arial"/>
                <w:sz w:val="20"/>
                <w:szCs w:val="20"/>
                <w:lang w:val="en"/>
              </w:rPr>
              <w:t xml:space="preserve"> the Hypernets test sites, .... are greatly acknowledged.”</w:t>
            </w:r>
          </w:p>
        </w:tc>
      </w:tr>
      <w:tr w:rsidR="00BD15BE" w14:paraId="431A3745" w14:textId="77777777" w:rsidTr="0019046C">
        <w:trPr>
          <w:trHeight w:val="308"/>
          <w:trPrChange w:id="564"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6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203579B6" w14:textId="77777777" w:rsidR="00BD15BE" w:rsidRDefault="005155BE">
            <w:pPr>
              <w:pStyle w:val="Default"/>
              <w:rPr>
                <w:rFonts w:ascii="Arial" w:hAnsi="Arial" w:cs="Arial"/>
                <w:color w:val="FFFFFF" w:themeColor="background1"/>
                <w:sz w:val="20"/>
                <w:szCs w:val="20"/>
                <w:lang w:val="en"/>
              </w:rPr>
            </w:pPr>
            <w:r>
              <w:rPr>
                <w:rFonts w:ascii="Arial" w:hAnsi="Arial" w:cs="Arial"/>
                <w:color w:val="FFFFFF" w:themeColor="background1"/>
                <w:sz w:val="20"/>
                <w:szCs w:val="20"/>
                <w:lang w:val="en"/>
              </w:rPr>
              <w:t>How</w:t>
            </w:r>
          </w:p>
        </w:tc>
        <w:tc>
          <w:tcPr>
            <w:tcW w:w="4649"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66"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3E8AFA35" w14:textId="77777777" w:rsidR="00BD15BE" w:rsidRDefault="00BD15BE">
            <w:pPr>
              <w:pStyle w:val="Default"/>
              <w:rPr>
                <w:rFonts w:ascii="Arial" w:hAnsi="Arial" w:cs="Arial"/>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Change w:id="567"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8DB3E2" w:themeFill="text2" w:themeFillTint="66"/>
              </w:tcPr>
            </w:tcPrChange>
          </w:tcPr>
          <w:p w14:paraId="74AD9AD8" w14:textId="77777777" w:rsidR="00BD15BE" w:rsidRDefault="00BD15BE">
            <w:pPr>
              <w:pStyle w:val="Default"/>
              <w:rPr>
                <w:rFonts w:ascii="Arial" w:hAnsi="Arial" w:cs="Arial"/>
                <w:sz w:val="20"/>
                <w:szCs w:val="20"/>
              </w:rPr>
            </w:pPr>
          </w:p>
        </w:tc>
      </w:tr>
      <w:tr w:rsidR="00BD15BE" w14:paraId="43C82D1B" w14:textId="77777777" w:rsidTr="0019046C">
        <w:trPr>
          <w:trHeight w:val="308"/>
          <w:trPrChange w:id="568"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69"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5FC733FF"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project_name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70"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822A6FC" w14:textId="77777777" w:rsidR="00BD15BE" w:rsidRDefault="005155BE">
            <w:pPr>
              <w:pStyle w:val="Default"/>
              <w:rPr>
                <w:rFonts w:ascii="Arial" w:hAnsi="Arial" w:cs="Arial"/>
                <w:sz w:val="20"/>
                <w:szCs w:val="20"/>
              </w:rPr>
            </w:pPr>
            <w:r>
              <w:rPr>
                <w:rFonts w:ascii="Arial" w:hAnsi="Arial" w:cs="Arial"/>
                <w:sz w:val="20"/>
                <w:szCs w:val="20"/>
                <w:lang w:val="en"/>
              </w:rPr>
              <w:t>Project name and grand number if any</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71"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46CFA38" w14:textId="77777777" w:rsidR="00BD15BE" w:rsidRDefault="005155BE">
            <w:pPr>
              <w:pStyle w:val="Default"/>
              <w:rPr>
                <w:rFonts w:ascii="Arial" w:hAnsi="Arial" w:cs="Arial"/>
                <w:sz w:val="20"/>
                <w:szCs w:val="20"/>
                <w:lang w:val="en"/>
              </w:rPr>
            </w:pPr>
            <w:r>
              <w:rPr>
                <w:rFonts w:ascii="Arial" w:hAnsi="Arial" w:cs="Arial"/>
                <w:sz w:val="20"/>
                <w:szCs w:val="20"/>
                <w:lang w:val="en"/>
              </w:rPr>
              <w:t>“H2020 HYPERNETS GN 775993”</w:t>
            </w:r>
          </w:p>
        </w:tc>
      </w:tr>
      <w:tr w:rsidR="00BD15BE" w14:paraId="79140A5E" w14:textId="77777777" w:rsidTr="0019046C">
        <w:trPr>
          <w:trHeight w:val="308"/>
          <w:trPrChange w:id="572"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73"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1773AD3" w14:textId="77777777" w:rsidR="00BD15BE" w:rsidRDefault="005155BE">
            <w:pPr>
              <w:pStyle w:val="Default"/>
              <w:rPr>
                <w:rFonts w:ascii="Arial" w:hAnsi="Arial" w:cs="Arial"/>
                <w:sz w:val="20"/>
                <w:szCs w:val="20"/>
                <w:lang w:val="en"/>
              </w:rPr>
            </w:pPr>
            <w:r>
              <w:rPr>
                <w:rFonts w:ascii="Arial" w:hAnsi="Arial" w:cs="Arial"/>
                <w:sz w:val="20"/>
                <w:szCs w:val="20"/>
                <w:lang w:val="en"/>
              </w:rPr>
              <w:lastRenderedPageBreak/>
              <w:t>language</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74"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6189E93" w14:textId="77777777" w:rsidR="00BD15BE" w:rsidRDefault="005155BE">
            <w:pPr>
              <w:jc w:val="left"/>
              <w:rPr>
                <w:rFonts w:cs="Arial"/>
                <w:color w:val="000000"/>
                <w:sz w:val="20"/>
                <w:szCs w:val="20"/>
              </w:rPr>
            </w:pPr>
            <w:r>
              <w:rPr>
                <w:rFonts w:eastAsia="SimSun" w:cs="Arial"/>
                <w:sz w:val="20"/>
                <w:szCs w:val="20"/>
                <w:lang w:val="en-US" w:eastAsia="zh-CN" w:bidi="ar"/>
              </w:rPr>
              <w:t>This is the language in which the metadata elements are expressed.</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75"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98832DC" w14:textId="77777777" w:rsidR="00BD15BE" w:rsidRDefault="005155BE">
            <w:pPr>
              <w:pStyle w:val="Default"/>
              <w:rPr>
                <w:rFonts w:ascii="Arial" w:hAnsi="Arial" w:cs="Arial"/>
                <w:sz w:val="20"/>
                <w:szCs w:val="20"/>
                <w:lang w:val="en"/>
              </w:rPr>
            </w:pPr>
            <w:r>
              <w:rPr>
                <w:rFonts w:ascii="Arial" w:hAnsi="Arial" w:cs="Arial"/>
                <w:sz w:val="20"/>
                <w:szCs w:val="20"/>
                <w:lang w:val="en"/>
              </w:rPr>
              <w:t>“English”</w:t>
            </w:r>
          </w:p>
        </w:tc>
      </w:tr>
      <w:tr w:rsidR="00BD15BE" w14:paraId="27336526" w14:textId="77777777" w:rsidTr="0019046C">
        <w:trPr>
          <w:trHeight w:val="308"/>
          <w:trPrChange w:id="576"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77"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0DEC072"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operational_status</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78"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C899879" w14:textId="77777777" w:rsidR="00BD15BE" w:rsidRDefault="005155BE">
            <w:pPr>
              <w:pStyle w:val="Default"/>
              <w:rPr>
                <w:rFonts w:ascii="Arial" w:hAnsi="Arial" w:cs="Arial"/>
                <w:sz w:val="20"/>
                <w:szCs w:val="20"/>
              </w:rPr>
            </w:pPr>
            <w:r>
              <w:rPr>
                <w:rFonts w:ascii="Arial" w:hAnsi="Arial" w:cs="Arial"/>
                <w:sz w:val="20"/>
                <w:szCs w:val="20"/>
              </w:rPr>
              <w:t xml:space="preserve">Statement </w:t>
            </w:r>
            <w:proofErr w:type="gramStart"/>
            <w:r>
              <w:rPr>
                <w:rFonts w:ascii="Arial" w:hAnsi="Arial" w:cs="Arial"/>
                <w:sz w:val="20"/>
                <w:szCs w:val="20"/>
              </w:rPr>
              <w:t>like :</w:t>
            </w:r>
            <w:proofErr w:type="gramEnd"/>
            <w:r>
              <w:rPr>
                <w:rFonts w:ascii="Arial" w:hAnsi="Arial" w:cs="Arial"/>
                <w:sz w:val="20"/>
                <w:szCs w:val="20"/>
                <w:lang w:val="en"/>
              </w:rPr>
              <w:t xml:space="preserve"> </w:t>
            </w:r>
            <w:r>
              <w:rPr>
                <w:rFonts w:ascii="Arial" w:hAnsi="Arial" w:cs="Arial"/>
                <w:sz w:val="20"/>
                <w:szCs w:val="20"/>
              </w:rPr>
              <w:t>“under development” or</w:t>
            </w:r>
            <w:r>
              <w:rPr>
                <w:rFonts w:ascii="Arial" w:hAnsi="Arial" w:cs="Arial"/>
                <w:sz w:val="20"/>
                <w:szCs w:val="20"/>
                <w:lang w:val="en"/>
              </w:rPr>
              <w:t xml:space="preserve"> </w:t>
            </w:r>
            <w:r>
              <w:rPr>
                <w:rFonts w:ascii="Arial" w:hAnsi="Arial" w:cs="Arial"/>
                <w:sz w:val="20"/>
                <w:szCs w:val="20"/>
              </w:rPr>
              <w:t>“operational” or</w:t>
            </w:r>
            <w:r>
              <w:rPr>
                <w:rFonts w:ascii="Arial" w:hAnsi="Arial" w:cs="Arial"/>
                <w:sz w:val="20"/>
                <w:szCs w:val="20"/>
                <w:lang w:val="en"/>
              </w:rPr>
              <w:t xml:space="preserve"> </w:t>
            </w:r>
            <w:r>
              <w:rPr>
                <w:rFonts w:ascii="Arial" w:hAnsi="Arial" w:cs="Arial"/>
                <w:sz w:val="20"/>
                <w:szCs w:val="20"/>
              </w:rPr>
              <w:t>“experimental”</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79"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5AB4999" w14:textId="77777777" w:rsidR="00BD15BE" w:rsidRDefault="005155BE">
            <w:pPr>
              <w:pStyle w:val="Default"/>
              <w:rPr>
                <w:rFonts w:ascii="Arial" w:hAnsi="Arial" w:cs="Arial"/>
                <w:sz w:val="20"/>
                <w:szCs w:val="20"/>
                <w:lang w:val="en"/>
              </w:rPr>
            </w:pPr>
            <w:r>
              <w:rPr>
                <w:rFonts w:ascii="Arial" w:hAnsi="Arial" w:cs="Arial"/>
                <w:sz w:val="20"/>
                <w:szCs w:val="20"/>
                <w:lang w:val="en"/>
              </w:rPr>
              <w:t>“operational”</w:t>
            </w:r>
          </w:p>
        </w:tc>
      </w:tr>
      <w:tr w:rsidR="00BD15BE" w14:paraId="33CDA683" w14:textId="77777777" w:rsidTr="0019046C">
        <w:trPr>
          <w:trHeight w:val="308"/>
          <w:trPrChange w:id="580"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81"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9BC323A" w14:textId="77777777" w:rsidR="00BD15BE" w:rsidRDefault="005155BE">
            <w:pPr>
              <w:pStyle w:val="Default"/>
              <w:rPr>
                <w:rFonts w:ascii="Arial" w:hAnsi="Arial" w:cs="Arial"/>
                <w:sz w:val="20"/>
                <w:szCs w:val="20"/>
                <w:lang w:val="en"/>
              </w:rPr>
            </w:pPr>
            <w:r>
              <w:rPr>
                <w:rFonts w:ascii="Arial" w:hAnsi="Arial" w:cs="Arial"/>
                <w:sz w:val="20"/>
                <w:szCs w:val="20"/>
                <w:lang w:val="en"/>
              </w:rPr>
              <w:t>limitations</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82"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3DFC997" w14:textId="77777777" w:rsidR="00BD15BE" w:rsidRDefault="005155BE">
            <w:pPr>
              <w:jc w:val="left"/>
              <w:rPr>
                <w:rFonts w:eastAsia="SimSun" w:cs="Arial"/>
                <w:sz w:val="20"/>
                <w:szCs w:val="20"/>
                <w:lang w:val="en" w:eastAsia="zh-CN" w:bidi="ar"/>
              </w:rPr>
            </w:pPr>
            <w:r>
              <w:rPr>
                <w:rFonts w:eastAsia="SimSun" w:cs="Arial"/>
                <w:sz w:val="20"/>
                <w:szCs w:val="20"/>
                <w:lang w:val="en" w:eastAsia="zh-CN" w:bidi="ar"/>
              </w:rPr>
              <w:t>P</w:t>
            </w:r>
            <w:proofErr w:type="spellStart"/>
            <w:r>
              <w:rPr>
                <w:rFonts w:eastAsia="SimSun" w:cs="Arial"/>
                <w:sz w:val="20"/>
                <w:szCs w:val="20"/>
                <w:lang w:val="en-US" w:eastAsia="zh-CN" w:bidi="ar"/>
              </w:rPr>
              <w:t>rovide</w:t>
            </w:r>
            <w:proofErr w:type="spellEnd"/>
            <w:r>
              <w:rPr>
                <w:rFonts w:eastAsia="SimSun" w:cs="Arial"/>
                <w:sz w:val="20"/>
                <w:szCs w:val="20"/>
                <w:lang w:val="en-US" w:eastAsia="zh-CN" w:bidi="ar"/>
              </w:rPr>
              <w:t xml:space="preserve"> information on the limitations</w:t>
            </w:r>
            <w:r>
              <w:rPr>
                <w:rFonts w:eastAsia="SimSun" w:cs="Arial"/>
                <w:sz w:val="20"/>
                <w:szCs w:val="20"/>
                <w:lang w:val="en" w:eastAsia="zh-CN" w:bidi="ar"/>
              </w:rPr>
              <w:t xml:space="preserve"> to access</w:t>
            </w:r>
            <w:r>
              <w:rPr>
                <w:rFonts w:eastAsia="SimSun" w:cs="Arial"/>
                <w:sz w:val="20"/>
                <w:szCs w:val="20"/>
                <w:lang w:val="en-US" w:eastAsia="zh-CN" w:bidi="ar"/>
              </w:rPr>
              <w:t xml:space="preserve"> and the reasons for them</w:t>
            </w:r>
            <w:r>
              <w:rPr>
                <w:rFonts w:eastAsia="SimSun" w:cs="Arial"/>
                <w:sz w:val="20"/>
                <w:szCs w:val="20"/>
                <w:lang w:val="en" w:eastAsia="zh-CN" w:bidi="ar"/>
              </w:rPr>
              <w:t xml:space="preserve"> or, in case of</w:t>
            </w:r>
            <w:r>
              <w:rPr>
                <w:rFonts w:eastAsia="SimSun" w:cs="Arial"/>
                <w:sz w:val="20"/>
                <w:szCs w:val="20"/>
                <w:lang w:val="en-US" w:eastAsia="zh-CN" w:bidi="ar"/>
              </w:rPr>
              <w:t xml:space="preserve"> no limitations on public access, indicate that fact.</w:t>
            </w:r>
            <w:r>
              <w:rPr>
                <w:rFonts w:eastAsia="SimSun" w:cs="Arial"/>
                <w:sz w:val="20"/>
                <w:szCs w:val="20"/>
                <w:lang w:val="en" w:eastAsia="zh-CN" w:bidi="ar"/>
              </w:rPr>
              <w:t xml:space="preserve"> </w:t>
            </w:r>
            <w:proofErr w:type="spellStart"/>
            <w:r>
              <w:rPr>
                <w:rFonts w:eastAsia="SimSun" w:cs="Arial"/>
                <w:sz w:val="20"/>
                <w:szCs w:val="20"/>
                <w:lang w:val="en" w:eastAsia="zh-CN" w:bidi="ar"/>
              </w:rPr>
              <w:t>T</w:t>
            </w:r>
            <w:r>
              <w:rPr>
                <w:rFonts w:eastAsia="SimSun" w:cs="Arial"/>
                <w:sz w:val="20"/>
                <w:szCs w:val="20"/>
                <w:lang w:val="en-US" w:eastAsia="zh-CN" w:bidi="ar"/>
              </w:rPr>
              <w:t>he</w:t>
            </w:r>
            <w:proofErr w:type="spellEnd"/>
            <w:r>
              <w:rPr>
                <w:rFonts w:eastAsia="SimSun" w:cs="Arial"/>
                <w:sz w:val="20"/>
                <w:szCs w:val="20"/>
                <w:lang w:val="en-US" w:eastAsia="zh-CN" w:bidi="ar"/>
              </w:rPr>
              <w:t xml:space="preserve"> value domain of this metadata element is free </w:t>
            </w:r>
            <w:proofErr w:type="spellStart"/>
            <w:r>
              <w:rPr>
                <w:rFonts w:eastAsia="SimSun" w:cs="Arial"/>
                <w:sz w:val="20"/>
                <w:szCs w:val="20"/>
                <w:lang w:val="en-US" w:eastAsia="zh-CN" w:bidi="ar"/>
              </w:rPr>
              <w:t>tex</w:t>
            </w:r>
            <w:proofErr w:type="spellEnd"/>
            <w:r>
              <w:rPr>
                <w:rFonts w:eastAsia="SimSun" w:cs="Arial"/>
                <w:sz w:val="20"/>
                <w:szCs w:val="20"/>
                <w:lang w:val="en" w:eastAsia="zh-CN" w:bidi="ar"/>
              </w:rPr>
              <w:t>t, e.g., “no limitations” or “registered users only”.</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83"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B457CB2" w14:textId="77777777" w:rsidR="00BD15BE" w:rsidRDefault="005155BE">
            <w:pPr>
              <w:jc w:val="left"/>
              <w:rPr>
                <w:rFonts w:cs="Arial"/>
                <w:color w:val="000000"/>
                <w:sz w:val="20"/>
                <w:szCs w:val="20"/>
                <w:lang w:val="en"/>
              </w:rPr>
            </w:pPr>
            <w:r>
              <w:rPr>
                <w:rFonts w:cs="Arial"/>
                <w:color w:val="000000"/>
                <w:sz w:val="20"/>
                <w:szCs w:val="20"/>
                <w:lang w:val="en"/>
              </w:rPr>
              <w:t>“</w:t>
            </w:r>
            <w:r>
              <w:rPr>
                <w:rFonts w:eastAsia="SimSun" w:cs="Arial"/>
                <w:sz w:val="20"/>
                <w:szCs w:val="20"/>
                <w:lang w:val="en-US" w:eastAsia="zh-CN" w:bidi="ar"/>
              </w:rPr>
              <w:t>no limitations to public access</w:t>
            </w:r>
            <w:r>
              <w:rPr>
                <w:rFonts w:cs="Arial"/>
                <w:color w:val="000000"/>
                <w:sz w:val="20"/>
                <w:szCs w:val="20"/>
                <w:lang w:val="en"/>
              </w:rPr>
              <w:t>”</w:t>
            </w:r>
          </w:p>
        </w:tc>
      </w:tr>
      <w:tr w:rsidR="00BD15BE" w14:paraId="0B679CF9" w14:textId="77777777" w:rsidTr="0019046C">
        <w:trPr>
          <w:trHeight w:val="308"/>
          <w:trPrChange w:id="584"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85"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7379AE27"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licence</w:t>
            </w:r>
            <w:proofErr w:type="spellEnd"/>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86"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1E1B01B6" w14:textId="77777777" w:rsidR="00BD15BE" w:rsidRDefault="005155BE">
            <w:pPr>
              <w:jc w:val="left"/>
              <w:rPr>
                <w:rFonts w:cs="Arial"/>
                <w:sz w:val="20"/>
                <w:szCs w:val="20"/>
                <w:lang w:val="en"/>
              </w:rPr>
            </w:pPr>
            <w:r>
              <w:rPr>
                <w:rFonts w:eastAsia="SimSun" w:cs="Arial"/>
                <w:sz w:val="20"/>
                <w:szCs w:val="20"/>
                <w:lang w:val="en-US" w:eastAsia="zh-CN" w:bidi="ar"/>
              </w:rPr>
              <w:t>Creative Commons licenses</w:t>
            </w:r>
            <w:r>
              <w:rPr>
                <w:rFonts w:eastAsia="SimSun" w:cs="Arial"/>
                <w:sz w:val="20"/>
                <w:szCs w:val="20"/>
                <w:lang w:val="en" w:eastAsia="zh-CN" w:bidi="ar"/>
              </w:rPr>
              <w:t xml:space="preserve"> providing information on the publication and re-use of the data.</w:t>
            </w:r>
          </w:p>
          <w:p w14:paraId="0D1D5A31" w14:textId="77777777" w:rsidR="00BD15BE" w:rsidRDefault="00BD15BE">
            <w:pPr>
              <w:pStyle w:val="Default"/>
              <w:rPr>
                <w:rFonts w:ascii="Arial" w:hAnsi="Arial" w:cs="Arial"/>
                <w:sz w:val="20"/>
                <w:szCs w:val="20"/>
              </w:rPr>
            </w:pP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87"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A19D0AF" w14:textId="77777777" w:rsidR="00BD15BE" w:rsidRDefault="005155BE">
            <w:pPr>
              <w:pStyle w:val="Default"/>
              <w:rPr>
                <w:rFonts w:ascii="Arial" w:hAnsi="Arial" w:cs="Arial"/>
                <w:b/>
                <w:bCs/>
                <w:sz w:val="20"/>
                <w:szCs w:val="20"/>
                <w:lang w:val="en"/>
              </w:rPr>
            </w:pPr>
            <w:r>
              <w:rPr>
                <w:rFonts w:ascii="Arial" w:eastAsia="SimSun" w:hAnsi="Arial" w:cs="Arial"/>
                <w:color w:val="00000A"/>
                <w:sz w:val="20"/>
                <w:szCs w:val="20"/>
                <w:lang w:val="en" w:eastAsia="zh-CN" w:bidi="ar"/>
              </w:rPr>
              <w:t>“</w:t>
            </w:r>
            <w:r>
              <w:rPr>
                <w:rFonts w:ascii="Arial" w:eastAsia="SimSun" w:hAnsi="Arial" w:cs="Arial"/>
                <w:color w:val="00000A"/>
                <w:sz w:val="20"/>
                <w:szCs w:val="20"/>
                <w:lang w:val="en-US" w:eastAsia="zh-CN" w:bidi="ar"/>
              </w:rPr>
              <w:t>Attribution-</w:t>
            </w:r>
            <w:proofErr w:type="spellStart"/>
            <w:r>
              <w:rPr>
                <w:rFonts w:ascii="Arial" w:eastAsia="SimSun" w:hAnsi="Arial" w:cs="Arial"/>
                <w:color w:val="00000A"/>
                <w:sz w:val="20"/>
                <w:szCs w:val="20"/>
                <w:lang w:val="en-US" w:eastAsia="zh-CN" w:bidi="ar"/>
              </w:rPr>
              <w:t>NonCommercial</w:t>
            </w:r>
            <w:proofErr w:type="spellEnd"/>
            <w:r>
              <w:rPr>
                <w:rFonts w:ascii="Arial" w:eastAsia="SimSun" w:hAnsi="Arial" w:cs="Arial"/>
                <w:color w:val="00000A"/>
                <w:sz w:val="20"/>
                <w:szCs w:val="20"/>
                <w:lang w:val="en-US" w:eastAsia="zh-CN" w:bidi="ar"/>
              </w:rPr>
              <w:t>-</w:t>
            </w:r>
            <w:proofErr w:type="spellStart"/>
            <w:r>
              <w:rPr>
                <w:rFonts w:ascii="Arial" w:eastAsia="SimSun" w:hAnsi="Arial" w:cs="Arial"/>
                <w:color w:val="00000A"/>
                <w:sz w:val="20"/>
                <w:szCs w:val="20"/>
                <w:lang w:val="en-US" w:eastAsia="zh-CN" w:bidi="ar"/>
              </w:rPr>
              <w:t>NoDerivs</w:t>
            </w:r>
            <w:proofErr w:type="spellEnd"/>
            <w:r>
              <w:rPr>
                <w:rFonts w:ascii="Arial" w:eastAsia="SimSun" w:hAnsi="Arial" w:cs="Arial"/>
                <w:color w:val="00000A"/>
                <w:sz w:val="20"/>
                <w:szCs w:val="20"/>
                <w:lang w:val="en-US" w:eastAsia="zh-CN" w:bidi="ar"/>
              </w:rPr>
              <w:t xml:space="preserve"> CC BY-NC-N</w:t>
            </w:r>
            <w:r>
              <w:rPr>
                <w:rFonts w:ascii="Arial" w:eastAsia="SimSun" w:hAnsi="Arial" w:cs="Arial"/>
                <w:color w:val="00000A"/>
                <w:sz w:val="20"/>
                <w:szCs w:val="20"/>
                <w:lang w:val="en" w:eastAsia="zh-CN" w:bidi="ar"/>
              </w:rPr>
              <w:t>D”</w:t>
            </w:r>
          </w:p>
        </w:tc>
      </w:tr>
      <w:tr w:rsidR="00BD15BE" w14:paraId="7AE80480" w14:textId="77777777" w:rsidTr="0019046C">
        <w:trPr>
          <w:trHeight w:val="308"/>
          <w:trPrChange w:id="588"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89"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20FDB64E" w14:textId="77777777" w:rsidR="00BD15BE" w:rsidRDefault="005155BE">
            <w:pPr>
              <w:pStyle w:val="Default"/>
              <w:rPr>
                <w:rFonts w:ascii="Arial" w:hAnsi="Arial" w:cs="Arial"/>
                <w:sz w:val="20"/>
                <w:szCs w:val="20"/>
                <w:lang w:val="en"/>
              </w:rPr>
            </w:pPr>
            <w:r>
              <w:rPr>
                <w:rFonts w:ascii="Arial" w:hAnsi="Arial" w:cs="Arial"/>
                <w:sz w:val="20"/>
                <w:szCs w:val="20"/>
                <w:lang w:val="en"/>
              </w:rPr>
              <w:t>conformity</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90"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40478A81" w14:textId="77777777" w:rsidR="00BD15BE" w:rsidRDefault="005155BE">
            <w:pPr>
              <w:jc w:val="left"/>
              <w:rPr>
                <w:rFonts w:cs="Arial"/>
                <w:color w:val="000000"/>
                <w:sz w:val="20"/>
                <w:szCs w:val="20"/>
                <w:lang w:val="en"/>
              </w:rPr>
            </w:pPr>
            <w:r>
              <w:rPr>
                <w:rFonts w:cs="Arial"/>
                <w:color w:val="000000"/>
                <w:sz w:val="20"/>
                <w:szCs w:val="20"/>
                <w:lang w:val="en"/>
              </w:rPr>
              <w:t>Degree of conformity: Conformant (</w:t>
            </w:r>
            <w:r>
              <w:rPr>
                <w:rFonts w:eastAsia="SimSun" w:cs="Arial"/>
                <w:sz w:val="20"/>
                <w:szCs w:val="20"/>
                <w:lang w:val="en-US" w:eastAsia="zh-CN" w:bidi="ar"/>
              </w:rPr>
              <w:t>conformant</w:t>
            </w:r>
            <w:r>
              <w:rPr>
                <w:rFonts w:eastAsia="SimSun" w:cs="Arial"/>
                <w:sz w:val="20"/>
                <w:szCs w:val="20"/>
                <w:lang w:val="en" w:eastAsia="zh-CN" w:bidi="ar"/>
              </w:rPr>
              <w:t>), not conformant (</w:t>
            </w:r>
            <w:proofErr w:type="spellStart"/>
            <w:r>
              <w:rPr>
                <w:rFonts w:cs="Arial"/>
                <w:color w:val="000000"/>
                <w:sz w:val="20"/>
                <w:szCs w:val="20"/>
                <w:lang w:val="en"/>
              </w:rPr>
              <w:t>NotConformant</w:t>
            </w:r>
            <w:proofErr w:type="spellEnd"/>
            <w:r>
              <w:rPr>
                <w:rFonts w:cs="Arial"/>
                <w:color w:val="000000"/>
                <w:sz w:val="20"/>
                <w:szCs w:val="20"/>
                <w:lang w:val="en"/>
              </w:rPr>
              <w:t>) or not evaluated (</w:t>
            </w:r>
            <w:proofErr w:type="spellStart"/>
            <w:r>
              <w:rPr>
                <w:rFonts w:cs="Arial"/>
                <w:color w:val="000000"/>
                <w:sz w:val="20"/>
                <w:szCs w:val="20"/>
                <w:lang w:val="en"/>
              </w:rPr>
              <w:t>notEvaluated</w:t>
            </w:r>
            <w:proofErr w:type="spellEnd"/>
            <w:r>
              <w:rPr>
                <w:rFonts w:cs="Arial"/>
                <w:color w:val="000000"/>
                <w:sz w:val="20"/>
                <w:szCs w:val="20"/>
                <w:lang w:val="en"/>
              </w:rPr>
              <w:t>)</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91"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3994B3C" w14:textId="77777777" w:rsidR="00BD15BE" w:rsidRDefault="005155BE">
            <w:pPr>
              <w:pStyle w:val="Default"/>
              <w:rPr>
                <w:rFonts w:ascii="Arial" w:eastAsia="SimSun" w:hAnsi="Arial" w:cs="Arial"/>
                <w:color w:val="00000A"/>
                <w:sz w:val="20"/>
                <w:szCs w:val="20"/>
                <w:lang w:val="en-US" w:eastAsia="zh-CN" w:bidi="ar"/>
              </w:rPr>
            </w:pPr>
            <w:r>
              <w:rPr>
                <w:rFonts w:ascii="Arial" w:hAnsi="Arial" w:cs="Arial"/>
                <w:sz w:val="20"/>
                <w:szCs w:val="20"/>
                <w:lang w:val="en"/>
              </w:rPr>
              <w:t>“</w:t>
            </w:r>
            <w:proofErr w:type="spellStart"/>
            <w:r>
              <w:rPr>
                <w:rFonts w:ascii="Arial" w:hAnsi="Arial" w:cs="Arial"/>
                <w:sz w:val="20"/>
                <w:szCs w:val="20"/>
                <w:lang w:val="en"/>
              </w:rPr>
              <w:t>notEvaluated</w:t>
            </w:r>
            <w:proofErr w:type="spellEnd"/>
            <w:r>
              <w:rPr>
                <w:rFonts w:ascii="Arial" w:hAnsi="Arial" w:cs="Arial"/>
                <w:sz w:val="20"/>
                <w:szCs w:val="20"/>
                <w:lang w:val="en"/>
              </w:rPr>
              <w:t>”</w:t>
            </w:r>
          </w:p>
        </w:tc>
      </w:tr>
      <w:tr w:rsidR="00BD15BE" w14:paraId="02BEC77B" w14:textId="77777777" w:rsidTr="0019046C">
        <w:trPr>
          <w:trHeight w:val="308"/>
          <w:trPrChange w:id="592" w:author="Pieter de Vis" w:date="2020-04-30T16:48:00Z">
            <w:trPr>
              <w:gridAfter w:val="0"/>
              <w:wBefore w:w="98" w:type="dxa"/>
              <w:wAfter w:w="73" w:type="dxa"/>
              <w:trHeight w:val="308"/>
            </w:trPr>
          </w:trPrChange>
        </w:trPr>
        <w:tc>
          <w:tcPr>
            <w:tcW w:w="1588" w:type="dxa"/>
            <w:tcBorders>
              <w:top w:val="single" w:sz="8" w:space="0" w:color="4F81BD"/>
              <w:left w:val="single" w:sz="8" w:space="0" w:color="4F81BD"/>
              <w:bottom w:val="single" w:sz="8" w:space="0" w:color="4F81BD"/>
              <w:right w:val="single" w:sz="8" w:space="0" w:color="4F81BD"/>
            </w:tcBorders>
            <w:shd w:val="clear" w:color="auto" w:fill="FFFFFF"/>
            <w:tcPrChange w:id="593" w:author="Pieter de Vis" w:date="2020-04-30T16:48:00Z">
              <w:tcPr>
                <w:tcW w:w="1711"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32019C2F" w14:textId="77777777" w:rsidR="00BD15BE" w:rsidRDefault="005155BE">
            <w:pPr>
              <w:pStyle w:val="Default"/>
              <w:rPr>
                <w:rFonts w:ascii="Arial" w:hAnsi="Arial" w:cs="Arial"/>
                <w:sz w:val="20"/>
                <w:szCs w:val="20"/>
                <w:lang w:val="en"/>
              </w:rPr>
            </w:pPr>
            <w:r>
              <w:rPr>
                <w:rFonts w:ascii="Arial" w:hAnsi="Arial" w:cs="Arial"/>
                <w:sz w:val="20"/>
                <w:szCs w:val="20"/>
                <w:lang w:val="en"/>
              </w:rPr>
              <w:t>lineage</w:t>
            </w:r>
          </w:p>
        </w:tc>
        <w:tc>
          <w:tcPr>
            <w:tcW w:w="4649" w:type="dxa"/>
            <w:tcBorders>
              <w:top w:val="single" w:sz="8" w:space="0" w:color="4F81BD"/>
              <w:left w:val="single" w:sz="8" w:space="0" w:color="4F81BD"/>
              <w:bottom w:val="single" w:sz="8" w:space="0" w:color="4F81BD"/>
              <w:right w:val="single" w:sz="8" w:space="0" w:color="4F81BD"/>
            </w:tcBorders>
            <w:shd w:val="clear" w:color="auto" w:fill="FFFFFF"/>
            <w:tcPrChange w:id="594" w:author="Pieter de Vis" w:date="2020-04-30T16:48:00Z">
              <w:tcPr>
                <w:tcW w:w="4815" w:type="dxa"/>
                <w:gridSpan w:val="2"/>
                <w:tcBorders>
                  <w:top w:val="single" w:sz="8" w:space="0" w:color="4F81BD"/>
                  <w:left w:val="single" w:sz="8" w:space="0" w:color="4F81BD"/>
                  <w:bottom w:val="single" w:sz="8" w:space="0" w:color="4F81BD"/>
                  <w:right w:val="single" w:sz="8" w:space="0" w:color="4F81BD"/>
                </w:tcBorders>
                <w:shd w:val="clear" w:color="auto" w:fill="FFFFFF"/>
              </w:tcPr>
            </w:tcPrChange>
          </w:tcPr>
          <w:p w14:paraId="02D19051" w14:textId="77777777" w:rsidR="00BD15BE" w:rsidRDefault="005155BE">
            <w:pPr>
              <w:jc w:val="left"/>
              <w:rPr>
                <w:rFonts w:cs="Arial"/>
                <w:color w:val="000000"/>
                <w:sz w:val="20"/>
                <w:szCs w:val="20"/>
              </w:rPr>
            </w:pPr>
            <w:r>
              <w:rPr>
                <w:rFonts w:eastAsia="SimSun" w:cs="Arial"/>
                <w:sz w:val="20"/>
                <w:szCs w:val="20"/>
                <w:lang w:val="en-US" w:eastAsia="zh-CN" w:bidi="ar"/>
              </w:rPr>
              <w:t>This is a statement on process history and/or overall quality of the spatial data set. Where appropriate it may include a statement whether the data set has been validated or quality assured, whether it is the official version (if multiple versions exist)</w:t>
            </w:r>
            <w:r>
              <w:rPr>
                <w:rFonts w:eastAsia="SimSun" w:cs="Arial"/>
                <w:sz w:val="20"/>
                <w:szCs w:val="20"/>
                <w:lang w:val="en" w:eastAsia="zh-CN" w:bidi="ar"/>
              </w:rPr>
              <w:t xml:space="preserve">. </w:t>
            </w:r>
            <w:r>
              <w:rPr>
                <w:rFonts w:eastAsia="SimSun" w:cs="Arial"/>
                <w:sz w:val="20"/>
                <w:szCs w:val="20"/>
                <w:lang w:val="en-US" w:eastAsia="zh-CN" w:bidi="ar"/>
              </w:rPr>
              <w:t>The value domain of this metadata element is free text.</w:t>
            </w:r>
          </w:p>
        </w:tc>
        <w:tc>
          <w:tcPr>
            <w:tcW w:w="2977" w:type="dxa"/>
            <w:tcBorders>
              <w:top w:val="single" w:sz="8" w:space="0" w:color="4F81BD"/>
              <w:left w:val="single" w:sz="8" w:space="0" w:color="4F81BD"/>
              <w:bottom w:val="single" w:sz="8" w:space="0" w:color="4F81BD"/>
              <w:right w:val="single" w:sz="8" w:space="0" w:color="4F81BD"/>
            </w:tcBorders>
            <w:shd w:val="clear" w:color="auto" w:fill="FFFFFF"/>
            <w:tcPrChange w:id="595" w:author="Pieter de Vis" w:date="2020-04-30T16:48:00Z">
              <w:tcPr>
                <w:tcW w:w="2625"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C9A33B7" w14:textId="77777777" w:rsidR="00BD15BE" w:rsidRDefault="005155BE">
            <w:pPr>
              <w:pStyle w:val="Default"/>
              <w:rPr>
                <w:rFonts w:ascii="Arial" w:eastAsia="SimSun" w:hAnsi="Arial" w:cs="Arial"/>
                <w:color w:val="00000A"/>
                <w:sz w:val="20"/>
                <w:szCs w:val="20"/>
                <w:lang w:val="en-US" w:eastAsia="zh-CN" w:bidi="ar"/>
              </w:rPr>
            </w:pPr>
            <w:r>
              <w:rPr>
                <w:rFonts w:ascii="Arial" w:hAnsi="Arial" w:cs="Arial"/>
                <w:sz w:val="20"/>
                <w:szCs w:val="20"/>
                <w:lang w:val="en"/>
              </w:rPr>
              <w:t>“Quality assured following [URL data processing/QC]”</w:t>
            </w:r>
          </w:p>
        </w:tc>
      </w:tr>
    </w:tbl>
    <w:p w14:paraId="6BF7758D" w14:textId="77777777" w:rsidR="00BD15BE" w:rsidRDefault="00BD15BE"/>
    <w:p w14:paraId="0F658116" w14:textId="77777777" w:rsidR="00BD15BE" w:rsidRDefault="005155BE">
      <w:pPr>
        <w:pStyle w:val="Heading2"/>
        <w:numPr>
          <w:ilvl w:val="1"/>
          <w:numId w:val="2"/>
        </w:numPr>
        <w:spacing w:before="0" w:after="240"/>
        <w:rPr>
          <w:lang w:val="en"/>
        </w:rPr>
      </w:pPr>
      <w:bookmarkStart w:id="596" w:name="_Toc167048904"/>
      <w:bookmarkStart w:id="597" w:name="_Toc1319770388"/>
      <w:r>
        <w:rPr>
          <w:lang w:val="en"/>
        </w:rPr>
        <w:t>Instrument and system</w:t>
      </w:r>
      <w:r>
        <w:t xml:space="preserve"> Metadata</w:t>
      </w:r>
      <w:bookmarkEnd w:id="596"/>
      <w:bookmarkEnd w:id="597"/>
    </w:p>
    <w:p w14:paraId="4415F1E6" w14:textId="77777777" w:rsidR="00BD15BE" w:rsidRDefault="005155BE">
      <w:pPr>
        <w:rPr>
          <w:lang w:val="en"/>
        </w:rPr>
      </w:pPr>
      <w:r>
        <w:rPr>
          <w:lang w:val="en"/>
        </w:rPr>
        <w:t xml:space="preserve">Instrument and system </w:t>
      </w:r>
      <w:r>
        <w:t xml:space="preserve">metadata </w:t>
      </w:r>
      <w:r>
        <w:rPr>
          <w:lang w:val="en"/>
        </w:rPr>
        <w:t xml:space="preserve">are described in </w:t>
      </w:r>
      <w:r>
        <w:rPr>
          <w:lang w:val="en"/>
        </w:rPr>
        <w:fldChar w:fldCharType="begin"/>
      </w:r>
      <w:r>
        <w:rPr>
          <w:lang w:val="en"/>
        </w:rPr>
        <w:instrText xml:space="preserve"> REF _Ref1174259927 \h </w:instrText>
      </w:r>
      <w:r>
        <w:rPr>
          <w:lang w:val="en"/>
        </w:rPr>
      </w:r>
      <w:r>
        <w:rPr>
          <w:lang w:val="en"/>
        </w:rPr>
        <w:fldChar w:fldCharType="separate"/>
      </w:r>
      <w:r>
        <w:t>Table 7</w:t>
      </w:r>
      <w:r>
        <w:rPr>
          <w:lang w:val="en"/>
        </w:rPr>
        <w:fldChar w:fldCharType="end"/>
      </w:r>
      <w:r>
        <w:rPr>
          <w:lang w:val="en"/>
        </w:rPr>
        <w:t xml:space="preserve"> and </w:t>
      </w:r>
      <w:r>
        <w:rPr>
          <w:lang w:val="en"/>
        </w:rPr>
        <w:fldChar w:fldCharType="begin"/>
      </w:r>
      <w:r>
        <w:rPr>
          <w:lang w:val="en"/>
        </w:rPr>
        <w:instrText xml:space="preserve"> REF _Ref1023409216 \h </w:instrText>
      </w:r>
      <w:r>
        <w:rPr>
          <w:lang w:val="en"/>
        </w:rPr>
      </w:r>
      <w:r>
        <w:rPr>
          <w:lang w:val="en"/>
        </w:rPr>
        <w:fldChar w:fldCharType="separate"/>
      </w:r>
      <w:r>
        <w:t>Table 8</w:t>
      </w:r>
      <w:r>
        <w:rPr>
          <w:lang w:val="en"/>
        </w:rPr>
        <w:t>,</w:t>
      </w:r>
      <w:r>
        <w:rPr>
          <w:lang w:val="en"/>
        </w:rPr>
        <w:fldChar w:fldCharType="end"/>
      </w:r>
      <w:r>
        <w:rPr>
          <w:lang w:val="en"/>
        </w:rPr>
        <w:t xml:space="preserve"> respectively. As described in </w:t>
      </w:r>
      <w:r>
        <w:rPr>
          <w:lang w:val="en"/>
        </w:rPr>
        <w:fldChar w:fldCharType="begin"/>
      </w:r>
      <w:r>
        <w:rPr>
          <w:lang w:val="en"/>
        </w:rPr>
        <w:instrText xml:space="preserve"> REF _Ref710379599 \h </w:instrText>
      </w:r>
      <w:r>
        <w:rPr>
          <w:lang w:val="en"/>
        </w:rPr>
      </w:r>
      <w:r>
        <w:rPr>
          <w:lang w:val="en"/>
        </w:rPr>
        <w:fldChar w:fldCharType="separate"/>
      </w:r>
      <w:r>
        <w:t>Figure 3</w:t>
      </w:r>
      <w:r>
        <w:rPr>
          <w:lang w:val="en"/>
        </w:rPr>
        <w:fldChar w:fldCharType="end"/>
      </w:r>
      <w:r>
        <w:rPr>
          <w:lang w:val="en"/>
        </w:rPr>
        <w:t xml:space="preserve">, relations between these tables are ensured by “keys” </w:t>
      </w:r>
      <w:proofErr w:type="spellStart"/>
      <w:r>
        <w:rPr>
          <w:lang w:val="en"/>
        </w:rPr>
        <w:t>metatafields</w:t>
      </w:r>
      <w:proofErr w:type="spellEnd"/>
      <w:r>
        <w:rPr>
          <w:lang w:val="en"/>
        </w:rPr>
        <w:t>. These keys also allows to link these tables with the essential components metadata table (i.e.,</w:t>
      </w:r>
      <w:r>
        <w:rPr>
          <w:lang w:val="en"/>
        </w:rPr>
        <w:fldChar w:fldCharType="begin"/>
      </w:r>
      <w:r>
        <w:rPr>
          <w:lang w:val="en"/>
        </w:rPr>
        <w:instrText xml:space="preserve"> REF _Ref1498981223 \h </w:instrText>
      </w:r>
      <w:r>
        <w:rPr>
          <w:lang w:val="en"/>
        </w:rPr>
      </w:r>
      <w:r>
        <w:rPr>
          <w:lang w:val="en"/>
        </w:rPr>
        <w:fldChar w:fldCharType="separate"/>
      </w:r>
      <w:r>
        <w:t>Table 9</w:t>
      </w:r>
      <w:r>
        <w:rPr>
          <w:lang w:val="en"/>
        </w:rPr>
        <w:fldChar w:fldCharType="end"/>
      </w:r>
      <w:r>
        <w:rPr>
          <w:lang w:val="en"/>
        </w:rPr>
        <w:t xml:space="preserve">) and auxiliary components (i.e., </w:t>
      </w:r>
      <w:r>
        <w:rPr>
          <w:lang w:val="en"/>
        </w:rPr>
        <w:fldChar w:fldCharType="begin"/>
      </w:r>
      <w:r>
        <w:rPr>
          <w:lang w:val="en"/>
        </w:rPr>
        <w:instrText xml:space="preserve"> REF _Ref121165606 \h </w:instrText>
      </w:r>
      <w:r>
        <w:rPr>
          <w:lang w:val="en"/>
        </w:rPr>
      </w:r>
      <w:r>
        <w:rPr>
          <w:lang w:val="en"/>
        </w:rPr>
        <w:fldChar w:fldCharType="separate"/>
      </w:r>
      <w:r>
        <w:t>Table 10</w:t>
      </w:r>
      <w:r>
        <w:rPr>
          <w:lang w:val="en"/>
        </w:rPr>
        <w:t>)</w:t>
      </w:r>
      <w:r>
        <w:rPr>
          <w:lang w:val="en"/>
        </w:rPr>
        <w:fldChar w:fldCharType="end"/>
      </w:r>
      <w:r>
        <w:rPr>
          <w:lang w:val="en"/>
        </w:rPr>
        <w:t xml:space="preserve"> and site metadata (i.e., </w:t>
      </w:r>
      <w:r>
        <w:rPr>
          <w:lang w:val="en"/>
        </w:rPr>
        <w:fldChar w:fldCharType="begin"/>
      </w:r>
      <w:r>
        <w:rPr>
          <w:lang w:val="en"/>
        </w:rPr>
        <w:instrText xml:space="preserve"> REF _Ref2129508542 \h </w:instrText>
      </w:r>
      <w:r>
        <w:rPr>
          <w:lang w:val="en"/>
        </w:rPr>
      </w:r>
      <w:r>
        <w:rPr>
          <w:lang w:val="en"/>
        </w:rPr>
        <w:fldChar w:fldCharType="separate"/>
      </w:r>
      <w:r>
        <w:t>Table 11</w:t>
      </w:r>
      <w:r>
        <w:rPr>
          <w:lang w:val="en"/>
        </w:rPr>
        <w:t>)</w:t>
      </w:r>
      <w:r>
        <w:rPr>
          <w:lang w:val="en"/>
        </w:rPr>
        <w:fldChar w:fldCharType="end"/>
      </w:r>
      <w:r>
        <w:rPr>
          <w:lang w:val="en"/>
        </w:rPr>
        <w:t>. Key metadata fields are given in bold.</w:t>
      </w:r>
    </w:p>
    <w:p w14:paraId="18EDD448" w14:textId="77777777" w:rsidR="00BD15BE" w:rsidRDefault="00BD15BE">
      <w:pPr>
        <w:rPr>
          <w:lang w:val="en"/>
        </w:rPr>
      </w:pPr>
    </w:p>
    <w:p w14:paraId="76F58BD2" w14:textId="77777777" w:rsidR="00BD15BE" w:rsidRDefault="005155BE">
      <w:pPr>
        <w:pStyle w:val="Heading3"/>
        <w:numPr>
          <w:ilvl w:val="2"/>
          <w:numId w:val="2"/>
        </w:numPr>
        <w:rPr>
          <w:lang w:val="en"/>
        </w:rPr>
      </w:pPr>
      <w:bookmarkStart w:id="598" w:name="_Toc94546039"/>
      <w:bookmarkStart w:id="599" w:name="_Toc6671698"/>
      <w:r>
        <w:rPr>
          <w:lang w:val="en"/>
        </w:rPr>
        <w:t>Instrument metadata</w:t>
      </w:r>
      <w:bookmarkEnd w:id="598"/>
      <w:bookmarkEnd w:id="599"/>
    </w:p>
    <w:p w14:paraId="4501E3EF" w14:textId="77777777" w:rsidR="00BD15BE" w:rsidRDefault="005155BE">
      <w:pPr>
        <w:pStyle w:val="Caption"/>
        <w:rPr>
          <w:lang w:val="en"/>
        </w:rPr>
      </w:pPr>
      <w:bookmarkStart w:id="600" w:name="_Ref1174259927"/>
      <w:r>
        <w:t xml:space="preserve">Table </w:t>
      </w:r>
      <w:fldSimple w:instr=" SEQ Table \* ARABIC ">
        <w:r>
          <w:t>7</w:t>
        </w:r>
      </w:fldSimple>
      <w:bookmarkStart w:id="601" w:name="_Toc2119031609"/>
      <w:r>
        <w:rPr>
          <w:lang w:val="en"/>
        </w:rPr>
        <w:t xml:space="preserve"> </w:t>
      </w:r>
      <w:r>
        <w:t xml:space="preserve">– </w:t>
      </w:r>
      <w:r>
        <w:rPr>
          <w:lang w:val="en"/>
        </w:rPr>
        <w:t>Instrument metadata</w:t>
      </w:r>
      <w:bookmarkEnd w:id="600"/>
      <w:bookmarkEnd w:id="601"/>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BD15BE" w14:paraId="04E5DB68" w14:textId="77777777">
        <w:trPr>
          <w:trHeight w:val="326"/>
        </w:trPr>
        <w:tc>
          <w:tcPr>
            <w:tcW w:w="1809" w:type="dxa"/>
            <w:tcBorders>
              <w:top w:val="single" w:sz="8" w:space="0" w:color="4F81BD"/>
              <w:left w:val="single" w:sz="8" w:space="0" w:color="4F81BD"/>
              <w:bottom w:val="single" w:sz="4" w:space="0" w:color="FFFFFF"/>
              <w:right w:val="single" w:sz="8" w:space="0" w:color="4F81BD"/>
            </w:tcBorders>
            <w:shd w:val="clear" w:color="auto" w:fill="4F81BD"/>
          </w:tcPr>
          <w:p w14:paraId="74923059"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5387" w:type="dxa"/>
            <w:tcBorders>
              <w:top w:val="single" w:sz="8" w:space="0" w:color="4F81BD"/>
              <w:left w:val="single" w:sz="8" w:space="0" w:color="4F81BD"/>
              <w:bottom w:val="single" w:sz="4" w:space="0" w:color="FFFFFF"/>
              <w:right w:val="single" w:sz="8" w:space="0" w:color="4F81BD"/>
            </w:tcBorders>
            <w:shd w:val="clear" w:color="auto" w:fill="4F81BD"/>
          </w:tcPr>
          <w:p w14:paraId="2755AF1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sz="8" w:space="0" w:color="4F81BD"/>
              <w:left w:val="single" w:sz="8" w:space="0" w:color="4F81BD"/>
              <w:bottom w:val="single" w:sz="4" w:space="0" w:color="FFFFFF"/>
              <w:right w:val="single" w:sz="8" w:space="0" w:color="4F81BD"/>
            </w:tcBorders>
            <w:shd w:val="clear" w:color="auto" w:fill="4F81BD"/>
          </w:tcPr>
          <w:p w14:paraId="1D2A9013" w14:textId="11B08CB1" w:rsidR="00BD15BE" w:rsidRDefault="005155BE">
            <w:pPr>
              <w:pStyle w:val="Default"/>
              <w:rPr>
                <w:rFonts w:ascii="Arial" w:hAnsi="Arial" w:cs="Arial"/>
                <w:b/>
                <w:bCs/>
                <w:color w:val="FFFFFF"/>
                <w:sz w:val="20"/>
                <w:szCs w:val="20"/>
                <w:lang w:val="en"/>
              </w:rPr>
            </w:pPr>
            <w:del w:id="602" w:author="Pieter de Vis" w:date="2020-04-30T18:42:00Z">
              <w:r w:rsidDel="00EC35A3">
                <w:rPr>
                  <w:rFonts w:ascii="Arial" w:hAnsi="Arial" w:cs="Arial"/>
                  <w:b/>
                  <w:bCs/>
                  <w:color w:val="FFFFFF"/>
                  <w:sz w:val="20"/>
                  <w:szCs w:val="20"/>
                  <w:lang w:val="en"/>
                </w:rPr>
                <w:delText>Value</w:delText>
              </w:r>
            </w:del>
            <w:ins w:id="603" w:author="Pieter de Vis" w:date="2020-04-30T18:42:00Z">
              <w:r w:rsidR="00EC35A3">
                <w:rPr>
                  <w:rFonts w:ascii="Arial" w:hAnsi="Arial" w:cs="Arial"/>
                  <w:b/>
                  <w:bCs/>
                  <w:color w:val="FFFFFF"/>
                  <w:sz w:val="20"/>
                  <w:szCs w:val="20"/>
                  <w:lang w:val="en"/>
                </w:rPr>
                <w:t>Example value</w:t>
              </w:r>
            </w:ins>
          </w:p>
        </w:tc>
      </w:tr>
      <w:tr w:rsidR="00BD15BE" w14:paraId="1A1D5C99" w14:textId="77777777">
        <w:trPr>
          <w:trHeight w:val="308"/>
        </w:trPr>
        <w:tc>
          <w:tcPr>
            <w:tcW w:w="1809" w:type="dxa"/>
            <w:tcBorders>
              <w:top w:val="single" w:sz="4" w:space="0" w:color="FFFFFF"/>
              <w:left w:val="single" w:sz="8" w:space="0" w:color="4F81BD"/>
              <w:bottom w:val="single" w:sz="8" w:space="0" w:color="4F81BD"/>
              <w:right w:val="single" w:sz="8" w:space="0" w:color="4F81BD"/>
            </w:tcBorders>
            <w:shd w:val="clear" w:color="auto" w:fill="FFFFFF"/>
          </w:tcPr>
          <w:p w14:paraId="011EE898" w14:textId="77777777" w:rsidR="00BD15BE" w:rsidRDefault="005155BE">
            <w:pPr>
              <w:pStyle w:val="Default"/>
              <w:rPr>
                <w:rFonts w:ascii="Arial" w:hAnsi="Arial" w:cs="Arial"/>
                <w:b/>
                <w:bCs/>
                <w:sz w:val="20"/>
                <w:szCs w:val="20"/>
                <w:lang w:val="en"/>
              </w:rPr>
            </w:pPr>
            <w:proofErr w:type="spellStart"/>
            <w:r>
              <w:rPr>
                <w:rFonts w:ascii="Arial" w:hAnsi="Arial" w:cs="Arial"/>
                <w:b/>
                <w:bCs/>
                <w:sz w:val="20"/>
                <w:szCs w:val="20"/>
                <w:lang w:val="en"/>
              </w:rPr>
              <w:t>instrument_id</w:t>
            </w:r>
            <w:proofErr w:type="spellEnd"/>
          </w:p>
        </w:tc>
        <w:tc>
          <w:tcPr>
            <w:tcW w:w="5387" w:type="dxa"/>
            <w:tcBorders>
              <w:top w:val="single" w:sz="4" w:space="0" w:color="FFFFFF"/>
              <w:left w:val="single" w:sz="8" w:space="0" w:color="4F81BD"/>
              <w:bottom w:val="single" w:sz="8" w:space="0" w:color="4F81BD"/>
              <w:right w:val="single" w:sz="8" w:space="0" w:color="4F81BD"/>
            </w:tcBorders>
            <w:shd w:val="clear" w:color="auto" w:fill="FFFFFF"/>
          </w:tcPr>
          <w:p w14:paraId="19CDD175" w14:textId="77777777" w:rsidR="00BD15BE" w:rsidRDefault="005155BE">
            <w:pPr>
              <w:pStyle w:val="Default"/>
              <w:rPr>
                <w:rFonts w:ascii="Arial" w:hAnsi="Arial" w:cs="Arial"/>
                <w:sz w:val="20"/>
                <w:szCs w:val="20"/>
                <w:lang w:val="en"/>
              </w:rPr>
            </w:pPr>
            <w:r>
              <w:rPr>
                <w:rFonts w:ascii="Arial" w:hAnsi="Arial" w:cs="Arial"/>
                <w:color w:val="auto"/>
                <w:sz w:val="20"/>
                <w:szCs w:val="20"/>
              </w:rPr>
              <w:t>Serial number or identifier for the</w:t>
            </w:r>
            <w:r>
              <w:rPr>
                <w:rFonts w:ascii="Arial" w:hAnsi="Arial" w:cs="Arial"/>
                <w:color w:val="auto"/>
                <w:sz w:val="20"/>
                <w:szCs w:val="20"/>
                <w:lang w:val="en"/>
              </w:rPr>
              <w:t xml:space="preserve"> </w:t>
            </w:r>
            <w:r>
              <w:rPr>
                <w:rFonts w:ascii="Arial" w:hAnsi="Arial" w:cs="Arial"/>
                <w:color w:val="auto"/>
                <w:sz w:val="20"/>
                <w:szCs w:val="20"/>
              </w:rPr>
              <w:t xml:space="preserve">instrument package mounted in </w:t>
            </w:r>
            <w:proofErr w:type="spellStart"/>
            <w:r>
              <w:rPr>
                <w:rFonts w:ascii="Arial" w:hAnsi="Arial" w:cs="Arial"/>
                <w:color w:val="auto"/>
                <w:sz w:val="20"/>
                <w:szCs w:val="20"/>
              </w:rPr>
              <w:t>system_id</w:t>
            </w:r>
            <w:proofErr w:type="spellEnd"/>
          </w:p>
        </w:tc>
        <w:tc>
          <w:tcPr>
            <w:tcW w:w="2126" w:type="dxa"/>
            <w:tcBorders>
              <w:top w:val="single" w:sz="4" w:space="0" w:color="FFFFFF"/>
              <w:left w:val="single" w:sz="8" w:space="0" w:color="4F81BD"/>
              <w:bottom w:val="single" w:sz="8" w:space="0" w:color="4F81BD"/>
              <w:right w:val="single" w:sz="8" w:space="0" w:color="4F81BD"/>
            </w:tcBorders>
            <w:shd w:val="clear" w:color="auto" w:fill="FFFFFF"/>
          </w:tcPr>
          <w:p w14:paraId="07E93EDD" w14:textId="77777777" w:rsidR="00BD15BE" w:rsidRDefault="005155BE">
            <w:pPr>
              <w:pStyle w:val="Default"/>
              <w:rPr>
                <w:rFonts w:ascii="Arial" w:hAnsi="Arial" w:cs="Arial"/>
                <w:sz w:val="20"/>
                <w:szCs w:val="20"/>
                <w:lang w:val="en"/>
              </w:rPr>
            </w:pPr>
            <w:r>
              <w:rPr>
                <w:rFonts w:ascii="Arial" w:hAnsi="Arial" w:cs="Arial"/>
                <w:sz w:val="20"/>
                <w:szCs w:val="20"/>
                <w:lang w:val="en"/>
              </w:rPr>
              <w:t>“HYDER01234”</w:t>
            </w:r>
          </w:p>
        </w:tc>
      </w:tr>
      <w:tr w:rsidR="00BD15BE" w14:paraId="0E001D23"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3760D2B"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instrument_manufacturer</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2E419EE" w14:textId="77777777" w:rsidR="00BD15BE" w:rsidRDefault="005155BE">
            <w:pPr>
              <w:pStyle w:val="Default"/>
              <w:rPr>
                <w:rFonts w:ascii="Arial" w:hAnsi="Arial" w:cs="Arial"/>
                <w:sz w:val="20"/>
                <w:szCs w:val="20"/>
              </w:rPr>
            </w:pPr>
            <w:r>
              <w:rPr>
                <w:rFonts w:ascii="Arial" w:hAnsi="Arial" w:cs="Arial"/>
                <w:color w:val="auto"/>
                <w:sz w:val="20"/>
                <w:szCs w:val="20"/>
              </w:rPr>
              <w:t xml:space="preserve">Name of manufacturer for the instrument in </w:t>
            </w:r>
            <w:proofErr w:type="spellStart"/>
            <w:r>
              <w:rPr>
                <w:rFonts w:ascii="Arial" w:hAnsi="Arial" w:cs="Arial"/>
                <w:color w:val="auto"/>
                <w:sz w:val="20"/>
                <w:szCs w:val="20"/>
              </w:rPr>
              <w:t>instrument_id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53C37F86" w14:textId="77777777" w:rsidR="00BD15BE" w:rsidRDefault="005155BE">
            <w:pPr>
              <w:pStyle w:val="Default"/>
              <w:rPr>
                <w:rFonts w:ascii="Arial" w:hAnsi="Arial" w:cs="Arial"/>
                <w:sz w:val="20"/>
                <w:szCs w:val="20"/>
                <w:lang w:val="en"/>
              </w:rPr>
            </w:pPr>
            <w:r>
              <w:rPr>
                <w:rFonts w:ascii="Arial" w:hAnsi="Arial" w:cs="Arial"/>
                <w:sz w:val="20"/>
                <w:szCs w:val="20"/>
                <w:lang w:val="en"/>
              </w:rPr>
              <w:t>“Tartu University”</w:t>
            </w:r>
          </w:p>
        </w:tc>
      </w:tr>
      <w:tr w:rsidR="00BD15BE" w14:paraId="03F1857A"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356A78F2"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instrument_model</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50AE9C5A" w14:textId="77777777" w:rsidR="00BD15BE" w:rsidRDefault="005155BE">
            <w:pPr>
              <w:pStyle w:val="Default"/>
              <w:rPr>
                <w:rFonts w:ascii="Arial" w:hAnsi="Arial" w:cs="Arial"/>
                <w:sz w:val="20"/>
                <w:szCs w:val="20"/>
              </w:rPr>
            </w:pPr>
            <w:r>
              <w:rPr>
                <w:rFonts w:ascii="Arial" w:hAnsi="Arial" w:cs="Arial"/>
                <w:color w:val="auto"/>
                <w:sz w:val="20"/>
                <w:szCs w:val="20"/>
              </w:rPr>
              <w:t xml:space="preserve">Name of make or model of the instrument in </w:t>
            </w:r>
            <w:proofErr w:type="spellStart"/>
            <w:r>
              <w:rPr>
                <w:rFonts w:ascii="Arial" w:hAnsi="Arial" w:cs="Arial"/>
                <w:color w:val="auto"/>
                <w:sz w:val="20"/>
                <w:szCs w:val="20"/>
              </w:rPr>
              <w:t>instrument_id</w:t>
            </w:r>
            <w:proofErr w:type="spellEnd"/>
            <w:r>
              <w:rPr>
                <w:rFonts w:ascii="Arial" w:hAnsi="Arial" w:cs="Arial"/>
                <w:color w:val="auto"/>
                <w:sz w:val="20"/>
                <w:szCs w:val="20"/>
              </w:rPr>
              <w:t xml:space="preserve"> (ex/ ‘HYPSTAR’).</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55B10AA0" w14:textId="77777777" w:rsidR="00BD15BE" w:rsidRDefault="005155BE">
            <w:pPr>
              <w:pStyle w:val="Default"/>
              <w:rPr>
                <w:rFonts w:ascii="Arial" w:hAnsi="Arial" w:cs="Arial"/>
                <w:sz w:val="20"/>
                <w:szCs w:val="20"/>
                <w:lang w:val="en"/>
              </w:rPr>
            </w:pPr>
            <w:r>
              <w:rPr>
                <w:rFonts w:ascii="Arial" w:hAnsi="Arial" w:cs="Arial"/>
                <w:sz w:val="20"/>
                <w:szCs w:val="20"/>
                <w:lang w:val="en"/>
              </w:rPr>
              <w:t>“HYDER”</w:t>
            </w:r>
          </w:p>
        </w:tc>
      </w:tr>
      <w:tr w:rsidR="00BD15BE" w14:paraId="3D5A23BC"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39A5BA1"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instrument_date_manufacture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33BA262D" w14:textId="77777777" w:rsidR="00BD15BE" w:rsidRDefault="005155BE">
            <w:pPr>
              <w:pStyle w:val="Default"/>
              <w:rPr>
                <w:rFonts w:ascii="Arial" w:hAnsi="Arial" w:cs="Arial"/>
                <w:sz w:val="20"/>
                <w:szCs w:val="20"/>
              </w:rPr>
            </w:pPr>
            <w:r>
              <w:rPr>
                <w:rFonts w:ascii="Arial" w:hAnsi="Arial" w:cs="Arial"/>
                <w:color w:val="auto"/>
                <w:sz w:val="20"/>
                <w:szCs w:val="20"/>
              </w:rPr>
              <w:t xml:space="preserve">Date of manufacture of the instrument in </w:t>
            </w:r>
            <w:proofErr w:type="spellStart"/>
            <w:r>
              <w:rPr>
                <w:rFonts w:ascii="Arial" w:hAnsi="Arial" w:cs="Arial"/>
                <w:color w:val="auto"/>
                <w:sz w:val="20"/>
                <w:szCs w:val="20"/>
              </w:rPr>
              <w:t>instrument_id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07575B67" w14:textId="77777777" w:rsidR="00BD15BE" w:rsidRDefault="005155BE">
            <w:pPr>
              <w:pStyle w:val="Default"/>
              <w:rPr>
                <w:rFonts w:ascii="Arial" w:hAnsi="Arial" w:cs="Arial"/>
                <w:sz w:val="20"/>
                <w:szCs w:val="20"/>
                <w:lang w:val="en"/>
              </w:rPr>
            </w:pPr>
            <w:r>
              <w:rPr>
                <w:rFonts w:ascii="Arial" w:hAnsi="Arial" w:cs="Arial"/>
                <w:sz w:val="20"/>
                <w:szCs w:val="20"/>
                <w:lang w:val="en"/>
              </w:rPr>
              <w:t>“2020-04-01”</w:t>
            </w:r>
          </w:p>
        </w:tc>
      </w:tr>
      <w:tr w:rsidR="00BD15BE" w14:paraId="436B2CEA"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4619A84E"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lastRenderedPageBreak/>
              <w:t>instrument_version</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615A9D56" w14:textId="77777777" w:rsidR="00BD15BE" w:rsidRDefault="005155BE">
            <w:pPr>
              <w:pStyle w:val="Default"/>
              <w:rPr>
                <w:rFonts w:ascii="Arial" w:hAnsi="Arial" w:cs="Arial"/>
                <w:sz w:val="20"/>
                <w:szCs w:val="20"/>
              </w:rPr>
            </w:pPr>
            <w:r>
              <w:rPr>
                <w:rFonts w:ascii="Arial" w:hAnsi="Arial" w:cs="Arial"/>
                <w:color w:val="auto"/>
                <w:sz w:val="20"/>
                <w:szCs w:val="20"/>
              </w:rPr>
              <w:t xml:space="preserve">Design version of the instrument in </w:t>
            </w:r>
            <w:proofErr w:type="spellStart"/>
            <w:r>
              <w:rPr>
                <w:rFonts w:ascii="Arial" w:hAnsi="Arial" w:cs="Arial"/>
                <w:color w:val="auto"/>
                <w:sz w:val="20"/>
                <w:szCs w:val="20"/>
              </w:rPr>
              <w:t>instrument_id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6C52E6BF" w14:textId="77777777" w:rsidR="00BD15BE" w:rsidRDefault="005155BE">
            <w:pPr>
              <w:pStyle w:val="Default"/>
              <w:rPr>
                <w:rFonts w:ascii="Arial" w:hAnsi="Arial" w:cs="Arial"/>
                <w:sz w:val="20"/>
                <w:szCs w:val="20"/>
                <w:lang w:val="en"/>
              </w:rPr>
            </w:pPr>
            <w:r>
              <w:rPr>
                <w:rFonts w:ascii="Arial" w:hAnsi="Arial" w:cs="Arial"/>
                <w:sz w:val="20"/>
                <w:szCs w:val="20"/>
                <w:lang w:val="en"/>
              </w:rPr>
              <w:t>“v001”</w:t>
            </w:r>
          </w:p>
        </w:tc>
      </w:tr>
      <w:tr w:rsidR="00BD15BE" w14:paraId="3B7D61AD"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01A6ECD8"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instrument_firmware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7BD8DA28"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lang w:val="en"/>
              </w:rPr>
              <w:t>Name of the firmware within the instrument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49361982" w14:textId="77777777" w:rsidR="00BD15BE" w:rsidRDefault="005155BE">
            <w:pPr>
              <w:pStyle w:val="Default"/>
              <w:rPr>
                <w:rFonts w:ascii="Arial" w:hAnsi="Arial" w:cs="Arial"/>
                <w:sz w:val="20"/>
                <w:szCs w:val="20"/>
                <w:lang w:val="en"/>
              </w:rPr>
            </w:pPr>
            <w:r>
              <w:rPr>
                <w:rFonts w:ascii="Arial" w:hAnsi="Arial" w:cs="Arial"/>
                <w:sz w:val="20"/>
                <w:szCs w:val="20"/>
                <w:lang w:val="en"/>
              </w:rPr>
              <w:t>“Firmware4HYDER”</w:t>
            </w:r>
          </w:p>
        </w:tc>
      </w:tr>
      <w:tr w:rsidR="00BD15BE" w14:paraId="23A68440"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418EE55"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instrument_firmware_version</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5B7C0D77" w14:textId="77777777" w:rsidR="00BD15BE" w:rsidRDefault="005155BE">
            <w:pPr>
              <w:pStyle w:val="Default"/>
              <w:rPr>
                <w:rFonts w:ascii="Arial" w:hAnsi="Arial" w:cs="Arial"/>
                <w:sz w:val="20"/>
                <w:szCs w:val="20"/>
              </w:rPr>
            </w:pPr>
            <w:r>
              <w:rPr>
                <w:rFonts w:ascii="Arial" w:hAnsi="Arial" w:cs="Arial"/>
                <w:color w:val="auto"/>
                <w:sz w:val="20"/>
                <w:szCs w:val="20"/>
              </w:rPr>
              <w:t xml:space="preserve">Firmware version for the instrument in </w:t>
            </w:r>
            <w:proofErr w:type="spellStart"/>
            <w:r>
              <w:rPr>
                <w:rFonts w:ascii="Arial" w:hAnsi="Arial" w:cs="Arial"/>
                <w:color w:val="auto"/>
                <w:sz w:val="20"/>
                <w:szCs w:val="20"/>
              </w:rPr>
              <w:t>instrument_id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411D7F39" w14:textId="77777777" w:rsidR="00BD15BE" w:rsidRDefault="005155BE">
            <w:pPr>
              <w:pStyle w:val="Default"/>
              <w:rPr>
                <w:rFonts w:ascii="Arial" w:hAnsi="Arial" w:cs="Arial"/>
                <w:sz w:val="20"/>
                <w:szCs w:val="20"/>
                <w:lang w:val="en"/>
              </w:rPr>
            </w:pPr>
            <w:r>
              <w:rPr>
                <w:rFonts w:ascii="Arial" w:hAnsi="Arial" w:cs="Arial"/>
                <w:sz w:val="20"/>
                <w:szCs w:val="20"/>
                <w:lang w:val="en"/>
              </w:rPr>
              <w:t>“v001”</w:t>
            </w:r>
          </w:p>
        </w:tc>
      </w:tr>
      <w:tr w:rsidR="00BD15BE" w14:paraId="6FAD47C2"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462C5D39"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instrument_documentation_references</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2F01229C" w14:textId="77777777" w:rsidR="00BD15BE" w:rsidRDefault="005155BE">
            <w:pPr>
              <w:pStyle w:val="Default"/>
              <w:rPr>
                <w:rFonts w:ascii="Arial" w:hAnsi="Arial" w:cs="Arial"/>
                <w:sz w:val="20"/>
                <w:szCs w:val="20"/>
                <w:lang w:val="en"/>
              </w:rPr>
            </w:pPr>
            <w:r>
              <w:rPr>
                <w:rFonts w:ascii="Arial" w:hAnsi="Arial" w:cs="Arial"/>
                <w:sz w:val="20"/>
                <w:szCs w:val="20"/>
                <w:lang w:val="en"/>
              </w:rPr>
              <w:t>Reference to documentation about the instrument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59997869" w14:textId="77777777" w:rsidR="00BD15BE" w:rsidRDefault="005155BE">
            <w:pPr>
              <w:pStyle w:val="Default"/>
              <w:rPr>
                <w:rFonts w:ascii="Arial" w:hAnsi="Arial" w:cs="Arial"/>
                <w:sz w:val="20"/>
                <w:szCs w:val="20"/>
                <w:lang w:val="en"/>
              </w:rPr>
            </w:pPr>
            <w:r>
              <w:rPr>
                <w:rFonts w:ascii="Arial" w:hAnsi="Arial" w:cs="Arial"/>
                <w:sz w:val="20"/>
                <w:szCs w:val="20"/>
                <w:lang w:val="en"/>
              </w:rPr>
              <w:t>“www.hypernets/firmware4hyppstarr/”</w:t>
            </w:r>
          </w:p>
        </w:tc>
      </w:tr>
      <w:tr w:rsidR="00BD15BE" w14:paraId="2A790455"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5A6C1BB"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instrument_history</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4962FE45" w14:textId="77777777" w:rsidR="00BD15BE" w:rsidRDefault="005155BE">
            <w:pPr>
              <w:pStyle w:val="Default"/>
              <w:rPr>
                <w:rFonts w:ascii="Arial" w:hAnsi="Arial" w:cs="Arial"/>
                <w:sz w:val="20"/>
                <w:szCs w:val="20"/>
                <w:lang w:val="en"/>
              </w:rPr>
            </w:pPr>
            <w:r>
              <w:rPr>
                <w:rFonts w:ascii="Arial" w:hAnsi="Arial" w:cs="Arial"/>
                <w:sz w:val="20"/>
                <w:szCs w:val="20"/>
                <w:lang w:val="en"/>
              </w:rPr>
              <w:t>Free text about the instrument history and description</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5C18703" w14:textId="77777777" w:rsidR="00BD15BE" w:rsidRDefault="005155BE">
            <w:pPr>
              <w:pStyle w:val="Default"/>
              <w:rPr>
                <w:rFonts w:ascii="Arial" w:hAnsi="Arial" w:cs="Arial"/>
                <w:sz w:val="20"/>
                <w:szCs w:val="20"/>
                <w:lang w:val="en"/>
              </w:rPr>
            </w:pPr>
            <w:r>
              <w:rPr>
                <w:rFonts w:ascii="Arial" w:hAnsi="Arial" w:cs="Arial"/>
                <w:sz w:val="20"/>
                <w:szCs w:val="20"/>
                <w:lang w:val="en"/>
              </w:rPr>
              <w:t>“2020-04-01T00:02:00</w:t>
            </w:r>
            <w:proofErr w:type="gramStart"/>
            <w:r>
              <w:rPr>
                <w:rFonts w:ascii="Arial" w:hAnsi="Arial" w:cs="Arial"/>
                <w:sz w:val="20"/>
                <w:szCs w:val="20"/>
                <w:lang w:val="en"/>
              </w:rPr>
              <w:t>Z :</w:t>
            </w:r>
            <w:proofErr w:type="gramEnd"/>
          </w:p>
          <w:p w14:paraId="1C657827" w14:textId="77777777" w:rsidR="00BD15BE" w:rsidRDefault="005155BE">
            <w:pPr>
              <w:pStyle w:val="Default"/>
              <w:rPr>
                <w:rFonts w:ascii="Arial" w:hAnsi="Arial" w:cs="Arial"/>
                <w:sz w:val="20"/>
                <w:szCs w:val="20"/>
                <w:lang w:val="en"/>
              </w:rPr>
            </w:pPr>
            <w:r>
              <w:rPr>
                <w:rFonts w:ascii="Arial" w:hAnsi="Arial" w:cs="Arial"/>
                <w:sz w:val="20"/>
                <w:szCs w:val="20"/>
                <w:lang w:val="en"/>
              </w:rPr>
              <w:t>Creation\n</w:t>
            </w:r>
          </w:p>
          <w:p w14:paraId="7BBF1F98" w14:textId="77777777" w:rsidR="00BD15BE" w:rsidRDefault="005155BE">
            <w:pPr>
              <w:pStyle w:val="Default"/>
              <w:rPr>
                <w:rFonts w:ascii="Arial" w:hAnsi="Arial" w:cs="Arial"/>
                <w:sz w:val="20"/>
                <w:szCs w:val="20"/>
                <w:lang w:val="en"/>
              </w:rPr>
            </w:pPr>
            <w:r>
              <w:rPr>
                <w:rFonts w:ascii="Arial" w:hAnsi="Arial" w:cs="Arial"/>
                <w:sz w:val="20"/>
                <w:szCs w:val="20"/>
                <w:lang w:val="en"/>
              </w:rPr>
              <w:t>2028-03-23T11:56:12</w:t>
            </w:r>
            <w:proofErr w:type="gramStart"/>
            <w:r>
              <w:rPr>
                <w:rFonts w:ascii="Arial" w:hAnsi="Arial" w:cs="Arial"/>
                <w:sz w:val="20"/>
                <w:szCs w:val="20"/>
                <w:lang w:val="en"/>
              </w:rPr>
              <w:t>Z :</w:t>
            </w:r>
            <w:proofErr w:type="gramEnd"/>
          </w:p>
          <w:p w14:paraId="6E2C0998" w14:textId="77777777" w:rsidR="00BD15BE" w:rsidRDefault="005155BE">
            <w:pPr>
              <w:pStyle w:val="Default"/>
              <w:rPr>
                <w:rFonts w:ascii="Arial" w:hAnsi="Arial" w:cs="Arial"/>
                <w:sz w:val="20"/>
                <w:szCs w:val="20"/>
                <w:lang w:val="en"/>
              </w:rPr>
            </w:pPr>
            <w:r>
              <w:rPr>
                <w:rFonts w:ascii="Arial" w:hAnsi="Arial" w:cs="Arial"/>
                <w:sz w:val="20"/>
                <w:szCs w:val="20"/>
                <w:lang w:val="en"/>
              </w:rPr>
              <w:t>Radiance head replaced”</w:t>
            </w:r>
          </w:p>
        </w:tc>
      </w:tr>
      <w:tr w:rsidR="00BD15BE" w14:paraId="1C1E1AF7"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FA7EAF2"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instrument_deployment_date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67ED3D59" w14:textId="77777777" w:rsidR="00BD15BE" w:rsidRDefault="005155BE">
            <w:pPr>
              <w:pStyle w:val="Default"/>
              <w:rPr>
                <w:rFonts w:ascii="Arial" w:hAnsi="Arial" w:cs="Arial"/>
                <w:sz w:val="20"/>
                <w:szCs w:val="20"/>
                <w:lang w:val="en"/>
              </w:rPr>
            </w:pPr>
            <w:r>
              <w:rPr>
                <w:rFonts w:ascii="Arial" w:hAnsi="Arial" w:cs="Arial"/>
                <w:sz w:val="20"/>
                <w:szCs w:val="20"/>
                <w:lang w:val="en"/>
              </w:rPr>
              <w:t>Date of deployment of the instrument (should correspond to date of the first data send by the instrument)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13576DDB" w14:textId="77777777" w:rsidR="00BD15BE" w:rsidRDefault="005155BE">
            <w:pPr>
              <w:pStyle w:val="Default"/>
              <w:rPr>
                <w:rFonts w:ascii="Arial" w:hAnsi="Arial" w:cs="Arial"/>
                <w:sz w:val="20"/>
                <w:szCs w:val="20"/>
                <w:lang w:val="en"/>
              </w:rPr>
            </w:pPr>
            <w:r>
              <w:rPr>
                <w:rFonts w:ascii="Arial" w:hAnsi="Arial" w:cs="Arial"/>
                <w:sz w:val="20"/>
                <w:szCs w:val="20"/>
                <w:lang w:val="en"/>
              </w:rPr>
              <w:t>“2020-04-25”</w:t>
            </w:r>
          </w:p>
        </w:tc>
      </w:tr>
    </w:tbl>
    <w:p w14:paraId="49FD363E" w14:textId="77777777" w:rsidR="00BD15BE" w:rsidRDefault="00BD15BE">
      <w:pPr>
        <w:rPr>
          <w:lang w:val="en"/>
        </w:rPr>
      </w:pPr>
    </w:p>
    <w:p w14:paraId="1216D16D" w14:textId="77777777" w:rsidR="00BD15BE" w:rsidRDefault="005155BE">
      <w:pPr>
        <w:pStyle w:val="Heading3"/>
        <w:numPr>
          <w:ilvl w:val="2"/>
          <w:numId w:val="2"/>
        </w:numPr>
        <w:rPr>
          <w:lang w:val="en"/>
        </w:rPr>
      </w:pPr>
      <w:bookmarkStart w:id="604" w:name="_Toc1452722271"/>
      <w:bookmarkStart w:id="605" w:name="_Toc673348702"/>
      <w:r>
        <w:rPr>
          <w:lang w:val="en"/>
        </w:rPr>
        <w:t>System metadata</w:t>
      </w:r>
      <w:bookmarkEnd w:id="604"/>
      <w:bookmarkEnd w:id="605"/>
    </w:p>
    <w:p w14:paraId="106D0177" w14:textId="1D534101" w:rsidR="00BD15BE" w:rsidDel="00C01B9F" w:rsidRDefault="00BD15BE">
      <w:pPr>
        <w:rPr>
          <w:del w:id="606" w:author="Pieter de Vis" w:date="2020-04-30T17:17:00Z"/>
          <w:lang w:val="en"/>
        </w:rPr>
      </w:pPr>
    </w:p>
    <w:p w14:paraId="40DDF4EB" w14:textId="77777777" w:rsidR="00BD15BE" w:rsidRDefault="005155BE">
      <w:pPr>
        <w:pStyle w:val="Caption"/>
        <w:rPr>
          <w:lang w:val="en"/>
        </w:rPr>
      </w:pPr>
      <w:bookmarkStart w:id="607" w:name="_Ref225203663"/>
      <w:bookmarkStart w:id="608" w:name="_Ref1023409216"/>
      <w:r>
        <w:t xml:space="preserve">Table </w:t>
      </w:r>
      <w:fldSimple w:instr=" SEQ Table \* ARABIC ">
        <w:r>
          <w:t>8</w:t>
        </w:r>
      </w:fldSimple>
      <w:bookmarkStart w:id="609" w:name="_Toc1877230651"/>
      <w:bookmarkEnd w:id="607"/>
      <w:r>
        <w:rPr>
          <w:lang w:val="en"/>
        </w:rPr>
        <w:t xml:space="preserve"> </w:t>
      </w:r>
      <w:r>
        <w:t xml:space="preserve">– </w:t>
      </w:r>
      <w:r>
        <w:rPr>
          <w:lang w:val="en"/>
        </w:rPr>
        <w:t>System metadata</w:t>
      </w:r>
      <w:bookmarkEnd w:id="608"/>
      <w:bookmarkEnd w:id="609"/>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BD15BE" w14:paraId="27937273" w14:textId="77777777">
        <w:trPr>
          <w:trHeight w:val="326"/>
        </w:trPr>
        <w:tc>
          <w:tcPr>
            <w:tcW w:w="1809" w:type="dxa"/>
            <w:tcBorders>
              <w:top w:val="single" w:sz="8" w:space="0" w:color="4F81BD"/>
              <w:left w:val="single" w:sz="8" w:space="0" w:color="4F81BD"/>
              <w:bottom w:val="single" w:sz="4" w:space="0" w:color="FFFFFF"/>
              <w:right w:val="single" w:sz="8" w:space="0" w:color="4F81BD"/>
            </w:tcBorders>
            <w:shd w:val="clear" w:color="auto" w:fill="4F81BD"/>
          </w:tcPr>
          <w:p w14:paraId="1E09A82D"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5387" w:type="dxa"/>
            <w:tcBorders>
              <w:top w:val="single" w:sz="8" w:space="0" w:color="4F81BD"/>
              <w:left w:val="single" w:sz="8" w:space="0" w:color="4F81BD"/>
              <w:bottom w:val="single" w:sz="4" w:space="0" w:color="FFFFFF"/>
              <w:right w:val="single" w:sz="8" w:space="0" w:color="4F81BD"/>
            </w:tcBorders>
            <w:shd w:val="clear" w:color="auto" w:fill="4F81BD"/>
          </w:tcPr>
          <w:p w14:paraId="738580C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sz="8" w:space="0" w:color="4F81BD"/>
              <w:left w:val="single" w:sz="8" w:space="0" w:color="4F81BD"/>
              <w:bottom w:val="single" w:sz="4" w:space="0" w:color="FFFFFF"/>
              <w:right w:val="single" w:sz="8" w:space="0" w:color="4F81BD"/>
            </w:tcBorders>
            <w:shd w:val="clear" w:color="auto" w:fill="4F81BD"/>
          </w:tcPr>
          <w:p w14:paraId="63AAB94C" w14:textId="7D0AA03C" w:rsidR="00BD15BE" w:rsidRDefault="005155BE">
            <w:pPr>
              <w:pStyle w:val="Default"/>
              <w:rPr>
                <w:rFonts w:ascii="Arial" w:hAnsi="Arial" w:cs="Arial"/>
                <w:b/>
                <w:bCs/>
                <w:color w:val="FFFFFF"/>
                <w:sz w:val="20"/>
                <w:szCs w:val="20"/>
                <w:lang w:val="en"/>
              </w:rPr>
            </w:pPr>
            <w:del w:id="610" w:author="Pieter de Vis" w:date="2020-04-30T18:42:00Z">
              <w:r w:rsidDel="00EC35A3">
                <w:rPr>
                  <w:rFonts w:ascii="Arial" w:hAnsi="Arial" w:cs="Arial"/>
                  <w:b/>
                  <w:bCs/>
                  <w:color w:val="FFFFFF"/>
                  <w:sz w:val="20"/>
                  <w:szCs w:val="20"/>
                  <w:lang w:val="en"/>
                </w:rPr>
                <w:delText>Value</w:delText>
              </w:r>
            </w:del>
            <w:ins w:id="611" w:author="Pieter de Vis" w:date="2020-04-30T18:42:00Z">
              <w:r w:rsidR="00EC35A3">
                <w:rPr>
                  <w:rFonts w:ascii="Arial" w:hAnsi="Arial" w:cs="Arial"/>
                  <w:b/>
                  <w:bCs/>
                  <w:color w:val="FFFFFF"/>
                  <w:sz w:val="20"/>
                  <w:szCs w:val="20"/>
                  <w:lang w:val="en"/>
                </w:rPr>
                <w:t>Example value</w:t>
              </w:r>
            </w:ins>
          </w:p>
        </w:tc>
      </w:tr>
      <w:tr w:rsidR="00BD15BE" w14:paraId="12A10396" w14:textId="77777777">
        <w:trPr>
          <w:trHeight w:val="308"/>
        </w:trPr>
        <w:tc>
          <w:tcPr>
            <w:tcW w:w="1809" w:type="dxa"/>
            <w:tcBorders>
              <w:top w:val="single" w:sz="4" w:space="0" w:color="FFFFFF"/>
              <w:left w:val="single" w:sz="8" w:space="0" w:color="4F81BD"/>
              <w:bottom w:val="single" w:sz="8" w:space="0" w:color="4F81BD"/>
              <w:right w:val="single" w:sz="8" w:space="0" w:color="4F81BD"/>
            </w:tcBorders>
            <w:shd w:val="clear" w:color="auto" w:fill="FFFFFF"/>
          </w:tcPr>
          <w:p w14:paraId="5E9A7773" w14:textId="77777777" w:rsidR="00BD15BE" w:rsidRDefault="005155BE">
            <w:pPr>
              <w:pStyle w:val="Default"/>
              <w:rPr>
                <w:rFonts w:ascii="Arial" w:hAnsi="Arial" w:cs="Arial"/>
                <w:b/>
                <w:bCs/>
                <w:sz w:val="20"/>
                <w:szCs w:val="20"/>
                <w:lang w:val="en"/>
              </w:rPr>
            </w:pPr>
            <w:proofErr w:type="spellStart"/>
            <w:r>
              <w:rPr>
                <w:rFonts w:ascii="Arial" w:hAnsi="Arial" w:cs="Arial"/>
                <w:b/>
                <w:bCs/>
                <w:sz w:val="20"/>
                <w:szCs w:val="20"/>
                <w:lang w:val="en"/>
              </w:rPr>
              <w:t>system_id</w:t>
            </w:r>
            <w:proofErr w:type="spellEnd"/>
          </w:p>
        </w:tc>
        <w:tc>
          <w:tcPr>
            <w:tcW w:w="5387" w:type="dxa"/>
            <w:tcBorders>
              <w:top w:val="single" w:sz="4" w:space="0" w:color="FFFFFF"/>
              <w:left w:val="single" w:sz="8" w:space="0" w:color="4F81BD"/>
              <w:bottom w:val="single" w:sz="8" w:space="0" w:color="4F81BD"/>
              <w:right w:val="single" w:sz="8" w:space="0" w:color="4F81BD"/>
            </w:tcBorders>
            <w:shd w:val="clear" w:color="auto" w:fill="FFFFFF"/>
          </w:tcPr>
          <w:p w14:paraId="66E5502A" w14:textId="77777777" w:rsidR="00BD15BE" w:rsidRDefault="005155BE">
            <w:pPr>
              <w:pStyle w:val="Default"/>
              <w:rPr>
                <w:rFonts w:ascii="Arial" w:hAnsi="Arial" w:cs="Arial"/>
                <w:sz w:val="20"/>
                <w:szCs w:val="20"/>
              </w:rPr>
            </w:pPr>
            <w:r>
              <w:rPr>
                <w:rFonts w:ascii="Arial" w:hAnsi="Arial" w:cs="Arial"/>
                <w:color w:val="auto"/>
                <w:sz w:val="20"/>
                <w:szCs w:val="20"/>
              </w:rPr>
              <w:t xml:space="preserve">Identifier for the deployed system package (instrument + </w:t>
            </w:r>
            <w:proofErr w:type="spellStart"/>
            <w:r>
              <w:rPr>
                <w:rFonts w:ascii="Arial" w:hAnsi="Arial" w:cs="Arial"/>
                <w:color w:val="auto"/>
                <w:sz w:val="20"/>
                <w:szCs w:val="20"/>
              </w:rPr>
              <w:t>pan_tilt</w:t>
            </w:r>
            <w:proofErr w:type="spellEnd"/>
            <w:r>
              <w:rPr>
                <w:rFonts w:ascii="Arial" w:hAnsi="Arial" w:cs="Arial"/>
                <w:color w:val="auto"/>
                <w:sz w:val="20"/>
                <w:szCs w:val="20"/>
              </w:rPr>
              <w:t xml:space="preserve"> + sensors)</w:t>
            </w:r>
          </w:p>
        </w:tc>
        <w:tc>
          <w:tcPr>
            <w:tcW w:w="2126" w:type="dxa"/>
            <w:tcBorders>
              <w:top w:val="single" w:sz="4" w:space="0" w:color="FFFFFF"/>
              <w:left w:val="single" w:sz="8" w:space="0" w:color="4F81BD"/>
              <w:bottom w:val="single" w:sz="8" w:space="0" w:color="4F81BD"/>
              <w:right w:val="single" w:sz="8" w:space="0" w:color="4F81BD"/>
            </w:tcBorders>
            <w:shd w:val="clear" w:color="auto" w:fill="FFFFFF"/>
          </w:tcPr>
          <w:p w14:paraId="06414FDA" w14:textId="77777777" w:rsidR="00BD15BE" w:rsidRDefault="005155BE">
            <w:pPr>
              <w:pStyle w:val="Default"/>
              <w:rPr>
                <w:rFonts w:ascii="Arial" w:hAnsi="Arial" w:cs="Arial"/>
                <w:sz w:val="20"/>
                <w:szCs w:val="20"/>
                <w:lang w:val="en"/>
              </w:rPr>
            </w:pPr>
            <w:r>
              <w:rPr>
                <w:rFonts w:ascii="Arial" w:hAnsi="Arial" w:cs="Arial"/>
                <w:sz w:val="20"/>
                <w:szCs w:val="20"/>
                <w:lang w:val="en"/>
              </w:rPr>
              <w:t>e.g. “HYPSTAR00102”</w:t>
            </w:r>
          </w:p>
        </w:tc>
      </w:tr>
      <w:tr w:rsidR="00BD15BE" w14:paraId="7151C6BF"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46135D78"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system_model</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6FF5A579" w14:textId="77777777" w:rsidR="00BD15BE" w:rsidRDefault="005155BE">
            <w:pPr>
              <w:pStyle w:val="Default"/>
              <w:rPr>
                <w:rFonts w:ascii="Arial" w:hAnsi="Arial" w:cs="Arial"/>
                <w:sz w:val="20"/>
                <w:szCs w:val="20"/>
              </w:rPr>
            </w:pPr>
            <w:r>
              <w:rPr>
                <w:rFonts w:ascii="Arial" w:hAnsi="Arial" w:cs="Arial"/>
                <w:color w:val="auto"/>
                <w:sz w:val="20"/>
                <w:szCs w:val="20"/>
              </w:rPr>
              <w:t xml:space="preserve">Name of make or model of the deployed system (ex/ ‘PANTHYR’ or name of </w:t>
            </w:r>
            <w:r>
              <w:rPr>
                <w:rFonts w:ascii="Arial" w:hAnsi="Arial" w:cs="Arial"/>
                <w:color w:val="auto"/>
                <w:sz w:val="20"/>
                <w:szCs w:val="20"/>
                <w:lang w:val="en"/>
              </w:rPr>
              <w:t xml:space="preserve">HYPERNETS </w:t>
            </w:r>
            <w:r>
              <w:rPr>
                <w:rFonts w:ascii="Arial" w:hAnsi="Arial" w:cs="Arial"/>
                <w:color w:val="auto"/>
                <w:sz w:val="20"/>
                <w:szCs w:val="20"/>
              </w:rPr>
              <w:t xml:space="preserve">package) in </w:t>
            </w:r>
            <w:proofErr w:type="spellStart"/>
            <w:r>
              <w:rPr>
                <w:rFonts w:ascii="Arial" w:hAnsi="Arial" w:cs="Arial"/>
                <w:color w:val="auto"/>
                <w:sz w:val="20"/>
                <w:szCs w:val="20"/>
              </w:rPr>
              <w:t>system_id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3DDA0DD7" w14:textId="77777777" w:rsidR="00BD15BE" w:rsidRDefault="005155BE">
            <w:pPr>
              <w:pStyle w:val="Default"/>
              <w:rPr>
                <w:rFonts w:ascii="Arial" w:hAnsi="Arial" w:cs="Arial"/>
                <w:sz w:val="20"/>
                <w:szCs w:val="20"/>
                <w:lang w:val="en"/>
              </w:rPr>
            </w:pPr>
            <w:r>
              <w:rPr>
                <w:rFonts w:ascii="Arial" w:hAnsi="Arial" w:cs="Arial"/>
                <w:sz w:val="20"/>
                <w:szCs w:val="20"/>
                <w:lang w:val="en"/>
              </w:rPr>
              <w:t>“HYPSTAR”</w:t>
            </w:r>
          </w:p>
        </w:tc>
      </w:tr>
      <w:tr w:rsidR="00BD15BE" w14:paraId="7D601362"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9427ED3"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system_manufacturer</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37086528" w14:textId="77777777" w:rsidR="00BD15BE" w:rsidRDefault="005155BE">
            <w:pPr>
              <w:pStyle w:val="Default"/>
              <w:rPr>
                <w:rFonts w:ascii="Arial" w:hAnsi="Arial" w:cs="Arial"/>
                <w:sz w:val="20"/>
                <w:szCs w:val="20"/>
              </w:rPr>
            </w:pPr>
            <w:r>
              <w:rPr>
                <w:rFonts w:ascii="Arial" w:hAnsi="Arial" w:cs="Arial"/>
                <w:color w:val="auto"/>
                <w:sz w:val="20"/>
                <w:szCs w:val="20"/>
              </w:rPr>
              <w:t xml:space="preserve">Name of manufacturer for the deployed system package in </w:t>
            </w:r>
            <w:proofErr w:type="spellStart"/>
            <w:r>
              <w:rPr>
                <w:rFonts w:ascii="Arial" w:hAnsi="Arial" w:cs="Arial"/>
                <w:color w:val="auto"/>
                <w:sz w:val="20"/>
                <w:szCs w:val="20"/>
              </w:rPr>
              <w:t>system_id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581D76B6" w14:textId="77777777" w:rsidR="00BD15BE" w:rsidRDefault="005155BE">
            <w:pPr>
              <w:jc w:val="left"/>
              <w:rPr>
                <w:rFonts w:cs="Arial"/>
                <w:sz w:val="20"/>
                <w:szCs w:val="20"/>
                <w:lang w:val="en"/>
              </w:rPr>
            </w:pPr>
            <w:r>
              <w:rPr>
                <w:rFonts w:cs="Arial"/>
                <w:sz w:val="20"/>
                <w:szCs w:val="20"/>
                <w:lang w:val="en"/>
              </w:rPr>
              <w:t>“</w:t>
            </w:r>
            <w:hyperlink r:id="rId15" w:history="1">
              <w:proofErr w:type="spellStart"/>
              <w:r>
                <w:rPr>
                  <w:rStyle w:val="IndexChar"/>
                  <w:rFonts w:cs="Arial"/>
                  <w:sz w:val="20"/>
                  <w:szCs w:val="20"/>
                </w:rPr>
                <w:t>Laboratoire</w:t>
              </w:r>
              <w:proofErr w:type="spellEnd"/>
              <w:r>
                <w:rPr>
                  <w:rStyle w:val="IndexChar"/>
                  <w:rFonts w:cs="Arial"/>
                  <w:sz w:val="20"/>
                  <w:szCs w:val="20"/>
                </w:rPr>
                <w:t xml:space="preserve"> </w:t>
              </w:r>
              <w:proofErr w:type="spellStart"/>
              <w:r>
                <w:rPr>
                  <w:rStyle w:val="IndexChar"/>
                  <w:rFonts w:cs="Arial"/>
                  <w:sz w:val="20"/>
                  <w:szCs w:val="20"/>
                </w:rPr>
                <w:t>d'Océanographie</w:t>
              </w:r>
              <w:proofErr w:type="spellEnd"/>
              <w:r>
                <w:rPr>
                  <w:rStyle w:val="IndexChar"/>
                  <w:rFonts w:cs="Arial"/>
                  <w:sz w:val="20"/>
                  <w:szCs w:val="20"/>
                </w:rPr>
                <w:t xml:space="preserve"> de </w:t>
              </w:r>
              <w:proofErr w:type="spellStart"/>
              <w:r>
                <w:rPr>
                  <w:rStyle w:val="IndexChar"/>
                  <w:rFonts w:cs="Arial"/>
                  <w:sz w:val="20"/>
                  <w:szCs w:val="20"/>
                </w:rPr>
                <w:t>Villefranche</w:t>
              </w:r>
              <w:proofErr w:type="spellEnd"/>
            </w:hyperlink>
            <w:r>
              <w:rPr>
                <w:rStyle w:val="IndexChar"/>
                <w:rFonts w:cs="Arial"/>
                <w:sz w:val="20"/>
                <w:szCs w:val="20"/>
                <w:lang w:val="en-US" w:eastAsia="zh-CN"/>
              </w:rPr>
              <w:br/>
              <w:t>UMR 7093 - CNRS / Sorbonne Univ</w:t>
            </w:r>
            <w:r>
              <w:rPr>
                <w:rStyle w:val="IndexChar"/>
                <w:rFonts w:cs="Arial"/>
                <w:sz w:val="20"/>
                <w:szCs w:val="20"/>
                <w:lang w:val="en" w:eastAsia="zh-CN"/>
              </w:rPr>
              <w:t>”</w:t>
            </w:r>
          </w:p>
        </w:tc>
      </w:tr>
      <w:tr w:rsidR="00BD15BE" w14:paraId="33B0D240"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9D48CB0"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system_date_manufacture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A261FF8" w14:textId="77777777" w:rsidR="00BD15BE" w:rsidRDefault="005155BE">
            <w:pPr>
              <w:pStyle w:val="Default"/>
              <w:rPr>
                <w:rFonts w:ascii="Arial" w:hAnsi="Arial" w:cs="Arial"/>
                <w:sz w:val="20"/>
                <w:szCs w:val="20"/>
              </w:rPr>
            </w:pPr>
            <w:r>
              <w:rPr>
                <w:rFonts w:ascii="Arial" w:hAnsi="Arial" w:cs="Arial"/>
                <w:color w:val="auto"/>
                <w:sz w:val="20"/>
                <w:szCs w:val="20"/>
              </w:rPr>
              <w:t xml:space="preserve">Date of manufacture of the system in </w:t>
            </w:r>
            <w:proofErr w:type="spellStart"/>
            <w:r>
              <w:rPr>
                <w:rFonts w:ascii="Arial" w:hAnsi="Arial" w:cs="Arial"/>
                <w:color w:val="auto"/>
                <w:sz w:val="20"/>
                <w:szCs w:val="20"/>
              </w:rPr>
              <w:t>system_id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43A53360" w14:textId="77777777" w:rsidR="00BD15BE" w:rsidRDefault="005155BE">
            <w:pPr>
              <w:pStyle w:val="Default"/>
              <w:rPr>
                <w:rFonts w:ascii="Arial" w:hAnsi="Arial" w:cs="Arial"/>
                <w:sz w:val="20"/>
                <w:szCs w:val="20"/>
                <w:lang w:val="en"/>
              </w:rPr>
            </w:pPr>
            <w:r>
              <w:rPr>
                <w:rFonts w:ascii="Arial" w:hAnsi="Arial" w:cs="Arial"/>
                <w:sz w:val="20"/>
                <w:szCs w:val="20"/>
                <w:lang w:val="en"/>
              </w:rPr>
              <w:t>“2028-03-01”</w:t>
            </w:r>
          </w:p>
        </w:tc>
      </w:tr>
      <w:tr w:rsidR="00BD15BE" w14:paraId="72A5EDAF"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17EBC11"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system_version</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6019159" w14:textId="77777777" w:rsidR="00BD15BE" w:rsidRDefault="005155BE">
            <w:pPr>
              <w:pStyle w:val="Default"/>
              <w:rPr>
                <w:rFonts w:ascii="Arial" w:hAnsi="Arial" w:cs="Arial"/>
                <w:sz w:val="20"/>
                <w:szCs w:val="20"/>
              </w:rPr>
            </w:pPr>
            <w:r>
              <w:rPr>
                <w:rFonts w:ascii="Arial" w:hAnsi="Arial" w:cs="Arial"/>
                <w:color w:val="auto"/>
                <w:sz w:val="20"/>
                <w:szCs w:val="20"/>
              </w:rPr>
              <w:t xml:space="preserve">Design version of the system in </w:t>
            </w:r>
            <w:proofErr w:type="spellStart"/>
            <w:r>
              <w:rPr>
                <w:rFonts w:ascii="Arial" w:hAnsi="Arial" w:cs="Arial"/>
                <w:color w:val="auto"/>
                <w:sz w:val="20"/>
                <w:szCs w:val="20"/>
              </w:rPr>
              <w:t>system_id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5531CD83" w14:textId="77777777" w:rsidR="00BD15BE" w:rsidRDefault="005155BE">
            <w:pPr>
              <w:pStyle w:val="Default"/>
              <w:rPr>
                <w:rFonts w:ascii="Arial" w:hAnsi="Arial" w:cs="Arial"/>
                <w:sz w:val="20"/>
                <w:szCs w:val="20"/>
                <w:lang w:val="en"/>
              </w:rPr>
            </w:pPr>
            <w:r>
              <w:rPr>
                <w:rFonts w:ascii="Arial" w:hAnsi="Arial" w:cs="Arial"/>
                <w:sz w:val="20"/>
                <w:szCs w:val="20"/>
                <w:lang w:val="en"/>
              </w:rPr>
              <w:t>“v02”</w:t>
            </w:r>
          </w:p>
        </w:tc>
      </w:tr>
      <w:tr w:rsidR="00BD15BE" w14:paraId="3F5D674B"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29C3D45"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system_firmaware_version</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EE77315" w14:textId="77777777" w:rsidR="00BD15BE" w:rsidRDefault="005155BE">
            <w:pPr>
              <w:pStyle w:val="Default"/>
              <w:rPr>
                <w:rFonts w:ascii="Arial" w:hAnsi="Arial" w:cs="Arial"/>
                <w:sz w:val="20"/>
                <w:szCs w:val="20"/>
              </w:rPr>
            </w:pPr>
            <w:r>
              <w:rPr>
                <w:rFonts w:ascii="Arial" w:hAnsi="Arial" w:cs="Arial"/>
                <w:color w:val="auto"/>
                <w:sz w:val="20"/>
                <w:szCs w:val="20"/>
              </w:rPr>
              <w:t xml:space="preserve">Firmware version for the system in </w:t>
            </w:r>
            <w:proofErr w:type="spellStart"/>
            <w:r>
              <w:rPr>
                <w:rFonts w:ascii="Arial" w:hAnsi="Arial" w:cs="Arial"/>
                <w:color w:val="auto"/>
                <w:sz w:val="20"/>
                <w:szCs w:val="20"/>
              </w:rPr>
              <w:t>system_id</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3036BF80" w14:textId="77777777" w:rsidR="00BD15BE" w:rsidRDefault="005155BE">
            <w:pPr>
              <w:pStyle w:val="Default"/>
              <w:rPr>
                <w:rFonts w:ascii="Arial" w:hAnsi="Arial" w:cs="Arial"/>
                <w:sz w:val="20"/>
                <w:szCs w:val="20"/>
                <w:lang w:val="en"/>
              </w:rPr>
            </w:pPr>
            <w:r>
              <w:rPr>
                <w:rFonts w:ascii="Arial" w:hAnsi="Arial" w:cs="Arial"/>
                <w:sz w:val="20"/>
                <w:szCs w:val="20"/>
                <w:lang w:val="en"/>
              </w:rPr>
              <w:t>“v02”</w:t>
            </w:r>
          </w:p>
        </w:tc>
      </w:tr>
      <w:tr w:rsidR="00BD15BE" w14:paraId="4A3E63AB"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D508142"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system_logfile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47BB917"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Reference to logfile of the system including details about maintenance, updates, cleaning, </w:t>
            </w:r>
            <w:proofErr w:type="spellStart"/>
            <w:r>
              <w:rPr>
                <w:rFonts w:ascii="Arial" w:hAnsi="Arial" w:cs="Arial"/>
                <w:sz w:val="20"/>
                <w:szCs w:val="20"/>
                <w:lang w:val="en"/>
              </w:rPr>
              <w:t>ect</w:t>
            </w:r>
            <w:proofErr w:type="spellEnd"/>
            <w:r>
              <w:rPr>
                <w:rFonts w:ascii="Arial" w:hAnsi="Arial" w:cs="Arial"/>
                <w:sz w:val="20"/>
                <w:szCs w:val="20"/>
                <w:lang w:val="en"/>
              </w:rPr>
              <w: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6978616C" w14:textId="77777777" w:rsidR="00BD15BE" w:rsidRDefault="005155BE">
            <w:pPr>
              <w:pStyle w:val="Default"/>
              <w:rPr>
                <w:rFonts w:ascii="Arial" w:hAnsi="Arial" w:cs="Arial"/>
                <w:sz w:val="20"/>
                <w:szCs w:val="20"/>
                <w:lang w:val="en"/>
              </w:rPr>
            </w:pPr>
            <w:r>
              <w:rPr>
                <w:rFonts w:ascii="Arial" w:hAnsi="Arial" w:cs="Arial"/>
                <w:sz w:val="20"/>
                <w:szCs w:val="20"/>
                <w:lang w:val="en"/>
              </w:rPr>
              <w:t>“www.waterhypernet/HYPSTAR01_GBNA/logfile.txt”</w:t>
            </w:r>
          </w:p>
        </w:tc>
      </w:tr>
      <w:tr w:rsidR="00BD15BE" w14:paraId="196977F7"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682857D"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system_documen</w:t>
            </w:r>
            <w:r>
              <w:rPr>
                <w:rFonts w:ascii="Arial" w:hAnsi="Arial" w:cs="Arial"/>
                <w:sz w:val="20"/>
                <w:szCs w:val="20"/>
                <w:lang w:val="en"/>
              </w:rPr>
              <w:lastRenderedPageBreak/>
              <w:t>tation_references</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6847FB9A" w14:textId="77777777" w:rsidR="00BD15BE" w:rsidRDefault="005155BE">
            <w:pPr>
              <w:pStyle w:val="Default"/>
              <w:rPr>
                <w:rFonts w:ascii="Arial" w:hAnsi="Arial" w:cs="Arial"/>
                <w:sz w:val="20"/>
                <w:szCs w:val="20"/>
                <w:lang w:val="en"/>
              </w:rPr>
            </w:pPr>
            <w:r>
              <w:rPr>
                <w:rFonts w:ascii="Arial" w:hAnsi="Arial" w:cs="Arial"/>
                <w:sz w:val="20"/>
                <w:szCs w:val="20"/>
                <w:lang w:val="en"/>
              </w:rPr>
              <w:lastRenderedPageBreak/>
              <w:t>Reference to documentation about the system</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2C8C3211" w14:textId="77777777" w:rsidR="00BD15BE" w:rsidRDefault="005155BE">
            <w:pPr>
              <w:pStyle w:val="Default"/>
              <w:rPr>
                <w:rFonts w:ascii="Arial" w:hAnsi="Arial" w:cs="Arial"/>
                <w:sz w:val="20"/>
                <w:szCs w:val="20"/>
                <w:lang w:val="en"/>
              </w:rPr>
            </w:pPr>
            <w:r>
              <w:rPr>
                <w:rFonts w:ascii="Arial" w:hAnsi="Arial" w:cs="Arial"/>
                <w:sz w:val="20"/>
                <w:szCs w:val="20"/>
                <w:lang w:val="en"/>
              </w:rPr>
              <w:t>www.hypernets.eu/sy</w:t>
            </w:r>
            <w:r>
              <w:rPr>
                <w:rFonts w:ascii="Arial" w:hAnsi="Arial" w:cs="Arial"/>
                <w:sz w:val="20"/>
                <w:szCs w:val="20"/>
                <w:lang w:val="en"/>
              </w:rPr>
              <w:lastRenderedPageBreak/>
              <w:t>stem_documentation</w:t>
            </w:r>
          </w:p>
        </w:tc>
      </w:tr>
      <w:tr w:rsidR="00BD15BE" w14:paraId="6B467097"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E2C04A3"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lastRenderedPageBreak/>
              <w:t>system_deployment_date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79BACD1C"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Date of deployment of the system (should correspond to date of the first data send by the system). Data should be later or </w:t>
            </w:r>
            <w:proofErr w:type="gramStart"/>
            <w:r>
              <w:rPr>
                <w:rFonts w:ascii="Arial" w:hAnsi="Arial" w:cs="Arial"/>
                <w:sz w:val="20"/>
                <w:szCs w:val="20"/>
                <w:lang w:val="en"/>
              </w:rPr>
              <w:t>similar to</w:t>
            </w:r>
            <w:proofErr w:type="gramEnd"/>
            <w:r>
              <w:rPr>
                <w:rFonts w:ascii="Arial" w:hAnsi="Arial" w:cs="Arial"/>
                <w:sz w:val="20"/>
                <w:szCs w:val="20"/>
                <w:lang w:val="en"/>
              </w:rPr>
              <w:t xml:space="preserve"> the </w:t>
            </w:r>
            <w:proofErr w:type="spellStart"/>
            <w:r>
              <w:rPr>
                <w:rFonts w:ascii="Arial" w:hAnsi="Arial" w:cs="Arial"/>
                <w:sz w:val="20"/>
                <w:szCs w:val="20"/>
                <w:lang w:val="en"/>
              </w:rPr>
              <w:t>instrument_deployment_date</w:t>
            </w:r>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0E5B9A98" w14:textId="77777777" w:rsidR="00BD15BE" w:rsidRDefault="005155BE">
            <w:pPr>
              <w:pStyle w:val="Default"/>
              <w:rPr>
                <w:rFonts w:ascii="Arial" w:hAnsi="Arial" w:cs="Arial"/>
                <w:sz w:val="20"/>
                <w:szCs w:val="20"/>
              </w:rPr>
            </w:pPr>
            <w:r>
              <w:rPr>
                <w:rFonts w:ascii="Arial" w:hAnsi="Arial" w:cs="Arial"/>
                <w:sz w:val="20"/>
                <w:szCs w:val="20"/>
                <w:lang w:val="en"/>
              </w:rPr>
              <w:t>“2028-03-23”</w:t>
            </w:r>
          </w:p>
        </w:tc>
      </w:tr>
      <w:tr w:rsidR="00BD15BE" w14:paraId="5F073CFC"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085A339D"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system_deployment_height</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077AD11A" w14:textId="77777777" w:rsidR="00BD15BE" w:rsidRDefault="005155BE">
            <w:pPr>
              <w:pStyle w:val="Default"/>
              <w:rPr>
                <w:rFonts w:ascii="Arial" w:hAnsi="Arial" w:cs="Arial"/>
                <w:sz w:val="20"/>
                <w:szCs w:val="20"/>
                <w:lang w:val="en"/>
              </w:rPr>
            </w:pPr>
            <w:r>
              <w:rPr>
                <w:rFonts w:ascii="Arial" w:hAnsi="Arial" w:cs="Arial"/>
                <w:sz w:val="20"/>
                <w:szCs w:val="20"/>
                <w:lang w:val="en"/>
              </w:rPr>
              <w:t>Height of the system in meters just above the surface (used as reference for the radiance and irradiance measurements)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0DB4755E" w14:textId="77777777" w:rsidR="00BD15BE" w:rsidRDefault="005155BE">
            <w:pPr>
              <w:pStyle w:val="Default"/>
              <w:rPr>
                <w:rFonts w:ascii="Arial" w:hAnsi="Arial" w:cs="Arial"/>
                <w:sz w:val="20"/>
                <w:szCs w:val="20"/>
                <w:lang w:val="en"/>
              </w:rPr>
            </w:pPr>
            <w:r>
              <w:rPr>
                <w:rFonts w:ascii="Arial" w:hAnsi="Arial" w:cs="Arial"/>
                <w:sz w:val="20"/>
                <w:szCs w:val="20"/>
                <w:lang w:val="en"/>
              </w:rPr>
              <w:t>“2”</w:t>
            </w:r>
          </w:p>
        </w:tc>
      </w:tr>
      <w:tr w:rsidR="00BD15BE" w14:paraId="11F57E2B" w14:textId="77777777">
        <w:trPr>
          <w:trHeight w:val="90"/>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33BB8556" w14:textId="77777777" w:rsidR="00BD15BE" w:rsidRDefault="005155BE">
            <w:pPr>
              <w:rPr>
                <w:rFonts w:cs="Arial"/>
                <w:sz w:val="20"/>
                <w:szCs w:val="20"/>
                <w:lang w:val="en"/>
              </w:rPr>
            </w:pPr>
            <w:proofErr w:type="spellStart"/>
            <w:r>
              <w:rPr>
                <w:rFonts w:cs="Arial"/>
                <w:sz w:val="20"/>
                <w:szCs w:val="20"/>
              </w:rPr>
              <w:t>system_calibration_file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3BF6FC66" w14:textId="77777777" w:rsidR="00BD15BE" w:rsidRDefault="005155BE">
            <w:pPr>
              <w:rPr>
                <w:rFonts w:cs="Arial"/>
                <w:sz w:val="20"/>
                <w:szCs w:val="20"/>
                <w:lang w:val="en"/>
              </w:rPr>
            </w:pPr>
            <w:r>
              <w:rPr>
                <w:rFonts w:cs="Arial"/>
                <w:sz w:val="20"/>
                <w:szCs w:val="20"/>
                <w:lang w:val="en"/>
              </w:rPr>
              <w:t xml:space="preserve">System calibration and </w:t>
            </w:r>
            <w:proofErr w:type="spellStart"/>
            <w:r>
              <w:rPr>
                <w:rFonts w:cs="Arial"/>
                <w:sz w:val="20"/>
                <w:szCs w:val="20"/>
                <w:lang w:val="en"/>
              </w:rPr>
              <w:t>characterisation</w:t>
            </w:r>
            <w:proofErr w:type="spellEnd"/>
            <w:r>
              <w:rPr>
                <w:rFonts w:cs="Arial"/>
                <w:sz w:val="20"/>
                <w:szCs w:val="20"/>
                <w:lang w:val="en"/>
              </w:rPr>
              <w:t xml:space="preserve"> file for the entire system used for the data processing</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0D3DABD3" w14:textId="77777777" w:rsidR="00BD15BE" w:rsidRDefault="005155BE">
            <w:pPr>
              <w:rPr>
                <w:rFonts w:cs="Arial"/>
                <w:sz w:val="20"/>
                <w:szCs w:val="20"/>
                <w:lang w:val="en"/>
              </w:rPr>
            </w:pPr>
            <w:proofErr w:type="gramStart"/>
            <w:r>
              <w:rPr>
                <w:rFonts w:cs="Arial"/>
                <w:sz w:val="20"/>
                <w:szCs w:val="20"/>
                <w:lang w:val="en"/>
              </w:rPr>
              <w:t>”HYPSTAR</w:t>
            </w:r>
            <w:r>
              <w:rPr>
                <w:rFonts w:cs="Arial"/>
                <w:sz w:val="20"/>
                <w:szCs w:val="20"/>
              </w:rPr>
              <w:t>_L_CDB_</w:t>
            </w:r>
            <w:r>
              <w:rPr>
                <w:rFonts w:cs="Arial"/>
                <w:sz w:val="20"/>
                <w:szCs w:val="20"/>
                <w:lang w:val="en"/>
              </w:rPr>
              <w:t>HYPSTAR00102_20220311</w:t>
            </w:r>
            <w:r>
              <w:rPr>
                <w:rFonts w:cs="Arial"/>
                <w:sz w:val="20"/>
                <w:szCs w:val="20"/>
              </w:rPr>
              <w:t>.</w:t>
            </w:r>
            <w:proofErr w:type="spellStart"/>
            <w:r>
              <w:rPr>
                <w:rFonts w:cs="Arial"/>
                <w:sz w:val="20"/>
                <w:szCs w:val="20"/>
              </w:rPr>
              <w:t>nc</w:t>
            </w:r>
            <w:proofErr w:type="spellEnd"/>
            <w:proofErr w:type="gramEnd"/>
            <w:r>
              <w:rPr>
                <w:rFonts w:cs="Arial"/>
                <w:sz w:val="20"/>
                <w:szCs w:val="20"/>
              </w:rPr>
              <w:t>"</w:t>
            </w:r>
          </w:p>
        </w:tc>
      </w:tr>
      <w:tr w:rsidR="00BD15BE" w14:paraId="582C53D8" w14:textId="77777777">
        <w:trPr>
          <w:trHeight w:val="90"/>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11F5FA29" w14:textId="7A738947" w:rsidR="00BD15BE" w:rsidRDefault="005155BE">
            <w:pPr>
              <w:rPr>
                <w:rFonts w:cs="Arial"/>
                <w:sz w:val="20"/>
                <w:szCs w:val="20"/>
                <w:lang w:val="en"/>
              </w:rPr>
            </w:pPr>
            <w:proofErr w:type="spellStart"/>
            <w:r>
              <w:rPr>
                <w:rFonts w:cs="Arial"/>
                <w:sz w:val="20"/>
                <w:szCs w:val="20"/>
                <w:lang w:val="en"/>
              </w:rPr>
              <w:t>system_</w:t>
            </w:r>
            <w:del w:id="612" w:author="Pieter de Vis" w:date="2020-04-30T17:02:00Z">
              <w:r w:rsidDel="005446EF">
                <w:rPr>
                  <w:rFonts w:cs="Arial"/>
                  <w:sz w:val="20"/>
                  <w:szCs w:val="20"/>
                  <w:lang w:val="en"/>
                </w:rPr>
                <w:delText>description</w:delText>
              </w:r>
            </w:del>
            <w:ins w:id="613" w:author="Pieter de Vis" w:date="2020-04-30T17:02:00Z">
              <w:r w:rsidR="005446EF">
                <w:rPr>
                  <w:rFonts w:cs="Arial"/>
                  <w:sz w:val="20"/>
                  <w:szCs w:val="20"/>
                  <w:lang w:val="en"/>
                </w:rPr>
                <w:t>comment</w:t>
              </w:r>
            </w:ins>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248AB5C3" w14:textId="77777777" w:rsidR="00BD15BE" w:rsidRDefault="005155BE">
            <w:pPr>
              <w:rPr>
                <w:rFonts w:cs="Arial"/>
                <w:sz w:val="20"/>
                <w:szCs w:val="20"/>
                <w:lang w:val="en"/>
              </w:rPr>
            </w:pPr>
            <w:r>
              <w:rPr>
                <w:rFonts w:cs="Arial"/>
                <w:sz w:val="20"/>
                <w:szCs w:val="20"/>
                <w:lang w:val="en"/>
              </w:rPr>
              <w:t>If relevant free format text with short description about the system useful for the user</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86BBC86" w14:textId="77777777" w:rsidR="00BD15BE" w:rsidRDefault="005155BE">
            <w:pPr>
              <w:rPr>
                <w:rFonts w:cs="Arial"/>
                <w:sz w:val="20"/>
                <w:szCs w:val="20"/>
                <w:lang w:val="en"/>
              </w:rPr>
            </w:pPr>
            <w:r>
              <w:rPr>
                <w:rFonts w:cs="Arial"/>
                <w:sz w:val="20"/>
                <w:szCs w:val="20"/>
                <w:lang w:val="en"/>
              </w:rPr>
              <w:t>“damn system right below a bird nest”</w:t>
            </w:r>
          </w:p>
        </w:tc>
      </w:tr>
      <w:tr w:rsidR="005446EF" w14:paraId="12FC7B02" w14:textId="77777777">
        <w:trPr>
          <w:trHeight w:val="90"/>
          <w:ins w:id="614" w:author="Pieter de Vis" w:date="2020-04-30T17:0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2A60067" w14:textId="69719D78" w:rsidR="005446EF" w:rsidRPr="005446EF" w:rsidRDefault="005446EF" w:rsidP="005446EF">
            <w:pPr>
              <w:rPr>
                <w:ins w:id="615" w:author="Pieter de Vis" w:date="2020-04-30T17:03:00Z"/>
                <w:rPrChange w:id="616" w:author="Pieter de Vis" w:date="2020-04-30T17:03:00Z">
                  <w:rPr>
                    <w:ins w:id="617" w:author="Pieter de Vis" w:date="2020-04-30T17:03:00Z"/>
                    <w:rFonts w:cs="Arial"/>
                    <w:sz w:val="20"/>
                    <w:szCs w:val="20"/>
                    <w:lang w:val="en"/>
                  </w:rPr>
                </w:rPrChange>
              </w:rPr>
            </w:pPr>
            <w:proofErr w:type="spellStart"/>
            <w:ins w:id="618" w:author="Pieter de Vis" w:date="2020-04-30T17:04:00Z">
              <w:r>
                <w:rPr>
                  <w:rFonts w:cs="Arial"/>
                  <w:b/>
                  <w:bCs/>
                  <w:sz w:val="20"/>
                  <w:szCs w:val="20"/>
                  <w:lang w:val="en"/>
                </w:rPr>
                <w:t>instrument_id</w:t>
              </w:r>
            </w:ins>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456A56B5" w14:textId="46B2E39A" w:rsidR="005446EF" w:rsidRDefault="005446EF" w:rsidP="005446EF">
            <w:pPr>
              <w:rPr>
                <w:ins w:id="619" w:author="Pieter de Vis" w:date="2020-04-30T17:03:00Z"/>
                <w:rFonts w:cs="Arial"/>
                <w:sz w:val="20"/>
                <w:szCs w:val="20"/>
                <w:lang w:val="en"/>
              </w:rPr>
            </w:pPr>
            <w:ins w:id="620" w:author="Pieter de Vis" w:date="2020-04-30T17:04:00Z">
              <w:r>
                <w:rPr>
                  <w:rFonts w:cs="Arial"/>
                  <w:color w:val="auto"/>
                  <w:sz w:val="20"/>
                  <w:szCs w:val="20"/>
                </w:rPr>
                <w:t>Serial number or identifier for the</w:t>
              </w:r>
              <w:r>
                <w:rPr>
                  <w:rFonts w:cs="Arial"/>
                  <w:color w:val="auto"/>
                  <w:sz w:val="20"/>
                  <w:szCs w:val="20"/>
                  <w:lang w:val="en"/>
                </w:rPr>
                <w:t xml:space="preserve"> </w:t>
              </w:r>
              <w:r>
                <w:rPr>
                  <w:rFonts w:cs="Arial"/>
                  <w:color w:val="auto"/>
                  <w:sz w:val="20"/>
                  <w:szCs w:val="20"/>
                </w:rPr>
                <w:t xml:space="preserve">instrument package mounted in </w:t>
              </w:r>
              <w:proofErr w:type="spellStart"/>
              <w:r>
                <w:rPr>
                  <w:rFonts w:cs="Arial"/>
                  <w:color w:val="auto"/>
                  <w:sz w:val="20"/>
                  <w:szCs w:val="20"/>
                </w:rPr>
                <w:t>system_id</w:t>
              </w:r>
            </w:ins>
            <w:proofErr w:type="spellEnd"/>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1B8D3379" w14:textId="57D27112" w:rsidR="005446EF" w:rsidRDefault="005446EF" w:rsidP="005446EF">
            <w:pPr>
              <w:rPr>
                <w:ins w:id="621" w:author="Pieter de Vis" w:date="2020-04-30T17:03:00Z"/>
                <w:rFonts w:cs="Arial"/>
                <w:sz w:val="20"/>
                <w:szCs w:val="20"/>
                <w:lang w:val="en"/>
              </w:rPr>
            </w:pPr>
            <w:ins w:id="622" w:author="Pieter de Vis" w:date="2020-04-30T17:04:00Z">
              <w:r>
                <w:rPr>
                  <w:rFonts w:cs="Arial"/>
                  <w:sz w:val="20"/>
                  <w:szCs w:val="20"/>
                  <w:lang w:val="en"/>
                </w:rPr>
                <w:t>“HYDER01234”</w:t>
              </w:r>
            </w:ins>
          </w:p>
        </w:tc>
      </w:tr>
      <w:tr w:rsidR="005446EF" w14:paraId="76053C01" w14:textId="77777777">
        <w:trPr>
          <w:trHeight w:val="90"/>
          <w:ins w:id="623" w:author="Pieter de Vis" w:date="2020-04-30T17:0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7468CD0" w14:textId="0165A09B" w:rsidR="005446EF" w:rsidRDefault="005446EF" w:rsidP="005446EF">
            <w:pPr>
              <w:rPr>
                <w:ins w:id="624" w:author="Pieter de Vis" w:date="2020-04-30T17:03:00Z"/>
                <w:rFonts w:cs="Arial"/>
                <w:sz w:val="20"/>
                <w:szCs w:val="20"/>
                <w:lang w:val="en"/>
              </w:rPr>
            </w:pPr>
            <w:proofErr w:type="spellStart"/>
            <w:ins w:id="625" w:author="Pieter de Vis" w:date="2020-04-30T17:04:00Z">
              <w:r>
                <w:rPr>
                  <w:rFonts w:cs="Arial"/>
                  <w:b/>
                  <w:bCs/>
                  <w:sz w:val="20"/>
                  <w:szCs w:val="20"/>
                  <w:lang w:val="en"/>
                </w:rPr>
                <w:t>pointing_system_id</w:t>
              </w:r>
            </w:ins>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894F75C" w14:textId="32CEFC2D" w:rsidR="005446EF" w:rsidRDefault="005446EF" w:rsidP="005446EF">
            <w:pPr>
              <w:rPr>
                <w:ins w:id="626" w:author="Pieter de Vis" w:date="2020-04-30T17:03:00Z"/>
                <w:rFonts w:cs="Arial"/>
                <w:sz w:val="20"/>
                <w:szCs w:val="20"/>
                <w:lang w:val="en"/>
              </w:rPr>
            </w:pPr>
            <w:ins w:id="627" w:author="Pieter de Vis" w:date="2020-04-30T17:04:00Z">
              <w:r>
                <w:rPr>
                  <w:rFonts w:cs="Arial"/>
                  <w:sz w:val="20"/>
                  <w:szCs w:val="20"/>
                  <w:lang w:val="en"/>
                </w:rPr>
                <w:t>Unique identification for the component</w:t>
              </w:r>
            </w:ins>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25E24F34" w14:textId="49AD2815" w:rsidR="005446EF" w:rsidRDefault="005446EF" w:rsidP="005446EF">
            <w:pPr>
              <w:rPr>
                <w:ins w:id="628" w:author="Pieter de Vis" w:date="2020-04-30T17:03:00Z"/>
                <w:rFonts w:cs="Arial"/>
                <w:sz w:val="20"/>
                <w:szCs w:val="20"/>
                <w:lang w:val="en"/>
              </w:rPr>
            </w:pPr>
            <w:ins w:id="629" w:author="Pieter de Vis" w:date="2020-04-30T17:04:00Z">
              <w:r>
                <w:rPr>
                  <w:rFonts w:cs="Arial"/>
                  <w:sz w:val="20"/>
                  <w:szCs w:val="20"/>
                  <w:lang w:val="en"/>
                </w:rPr>
                <w:t>“MAD01234”</w:t>
              </w:r>
            </w:ins>
          </w:p>
        </w:tc>
      </w:tr>
      <w:tr w:rsidR="005446EF" w14:paraId="024B2734" w14:textId="77777777">
        <w:trPr>
          <w:trHeight w:val="90"/>
          <w:ins w:id="630" w:author="Pieter de Vis" w:date="2020-04-30T17:0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965E4D6" w14:textId="37B2D2B5" w:rsidR="005446EF" w:rsidRPr="005446EF" w:rsidRDefault="005446EF" w:rsidP="005446EF">
            <w:pPr>
              <w:rPr>
                <w:ins w:id="631" w:author="Pieter de Vis" w:date="2020-04-30T17:03:00Z"/>
                <w:rPrChange w:id="632" w:author="Pieter de Vis" w:date="2020-04-30T17:06:00Z">
                  <w:rPr>
                    <w:ins w:id="633" w:author="Pieter de Vis" w:date="2020-04-30T17:03:00Z"/>
                    <w:rFonts w:cs="Arial"/>
                    <w:sz w:val="20"/>
                    <w:szCs w:val="20"/>
                    <w:lang w:val="en"/>
                  </w:rPr>
                </w:rPrChange>
              </w:rPr>
            </w:pPr>
            <w:proofErr w:type="spellStart"/>
            <w:ins w:id="634" w:author="Pieter de Vis" w:date="2020-04-30T17:06:00Z">
              <w:r>
                <w:rPr>
                  <w:rFonts w:cs="Arial"/>
                  <w:b/>
                  <w:bCs/>
                  <w:color w:val="auto"/>
                  <w:sz w:val="20"/>
                  <w:szCs w:val="20"/>
                </w:rPr>
                <w:t>calibration_dev</w:t>
              </w:r>
              <w:proofErr w:type="spellEnd"/>
              <w:r>
                <w:rPr>
                  <w:rFonts w:cs="Arial"/>
                  <w:b/>
                  <w:bCs/>
                  <w:color w:val="auto"/>
                  <w:sz w:val="20"/>
                  <w:szCs w:val="20"/>
                  <w:lang w:val="en"/>
                </w:rPr>
                <w:t>ice</w:t>
              </w:r>
              <w:r>
                <w:rPr>
                  <w:rFonts w:cs="Arial"/>
                  <w:b/>
                  <w:bCs/>
                  <w:color w:val="auto"/>
                  <w:sz w:val="20"/>
                  <w:szCs w:val="20"/>
                </w:rPr>
                <w:t>_id</w:t>
              </w:r>
            </w:ins>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0508CDBF" w14:textId="624A3FEB" w:rsidR="005446EF" w:rsidRPr="005446EF" w:rsidRDefault="005446EF" w:rsidP="005446EF">
            <w:pPr>
              <w:rPr>
                <w:ins w:id="635" w:author="Pieter de Vis" w:date="2020-04-30T17:03:00Z"/>
                <w:rPrChange w:id="636" w:author="Pieter de Vis" w:date="2020-04-30T17:06:00Z">
                  <w:rPr>
                    <w:ins w:id="637" w:author="Pieter de Vis" w:date="2020-04-30T17:03:00Z"/>
                    <w:rFonts w:cs="Arial"/>
                    <w:sz w:val="20"/>
                    <w:szCs w:val="20"/>
                    <w:lang w:val="en"/>
                  </w:rPr>
                </w:rPrChange>
              </w:rPr>
            </w:pPr>
            <w:ins w:id="638" w:author="Pieter de Vis" w:date="2020-04-30T17:06:00Z">
              <w:r>
                <w:rPr>
                  <w:rFonts w:cs="Arial"/>
                  <w:color w:val="auto"/>
                  <w:sz w:val="20"/>
                  <w:szCs w:val="20"/>
                </w:rPr>
                <w:t>Identifier for the calibration device</w:t>
              </w:r>
            </w:ins>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3DC9D05C" w14:textId="5583163A" w:rsidR="005446EF" w:rsidRPr="005446EF" w:rsidRDefault="005446EF" w:rsidP="005446EF">
            <w:pPr>
              <w:rPr>
                <w:ins w:id="639" w:author="Pieter de Vis" w:date="2020-04-30T17:03:00Z"/>
                <w:rPrChange w:id="640" w:author="Pieter de Vis" w:date="2020-04-30T17:06:00Z">
                  <w:rPr>
                    <w:ins w:id="641" w:author="Pieter de Vis" w:date="2020-04-30T17:03:00Z"/>
                    <w:rFonts w:cs="Arial"/>
                    <w:sz w:val="20"/>
                    <w:szCs w:val="20"/>
                    <w:lang w:val="en"/>
                  </w:rPr>
                </w:rPrChange>
              </w:rPr>
            </w:pPr>
            <w:ins w:id="642" w:author="Pieter de Vis" w:date="2020-04-30T17:06:00Z">
              <w:r>
                <w:rPr>
                  <w:rFonts w:cs="Arial"/>
                  <w:sz w:val="20"/>
                  <w:szCs w:val="20"/>
                  <w:lang w:val="en"/>
                </w:rPr>
                <w:t>“CALspars01234”</w:t>
              </w:r>
            </w:ins>
          </w:p>
        </w:tc>
      </w:tr>
      <w:tr w:rsidR="005446EF" w14:paraId="47BCDE53" w14:textId="77777777">
        <w:trPr>
          <w:trHeight w:val="90"/>
          <w:ins w:id="643" w:author="Pieter de Vis" w:date="2020-04-30T17:0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B842349" w14:textId="5F283161" w:rsidR="005446EF" w:rsidRDefault="005446EF" w:rsidP="005446EF">
            <w:pPr>
              <w:rPr>
                <w:ins w:id="644" w:author="Pieter de Vis" w:date="2020-04-30T17:03:00Z"/>
                <w:rFonts w:cs="Arial"/>
                <w:sz w:val="20"/>
                <w:szCs w:val="20"/>
                <w:lang w:val="en"/>
              </w:rPr>
            </w:pPr>
            <w:ins w:id="645" w:author="Pieter de Vis" w:date="2020-04-30T17:07:00Z">
              <w:r>
                <w:rPr>
                  <w:rFonts w:cs="Arial"/>
                  <w:b/>
                  <w:bCs/>
                  <w:sz w:val="20"/>
                  <w:szCs w:val="20"/>
                  <w:lang w:val="en"/>
                </w:rPr>
                <w:t>radiance</w:t>
              </w:r>
              <w:r>
                <w:rPr>
                  <w:rFonts w:cs="Arial"/>
                  <w:b/>
                  <w:bCs/>
                  <w:color w:val="auto"/>
                  <w:sz w:val="20"/>
                  <w:szCs w:val="20"/>
                  <w:lang w:val="en"/>
                </w:rPr>
                <w:t>_[</w:t>
              </w:r>
              <w:proofErr w:type="spellStart"/>
              <w:r>
                <w:rPr>
                  <w:rFonts w:cs="Arial"/>
                  <w:b/>
                  <w:bCs/>
                  <w:color w:val="auto"/>
                  <w:sz w:val="20"/>
                  <w:szCs w:val="20"/>
                  <w:lang w:val="en"/>
                </w:rPr>
                <w:t>wwww</w:t>
              </w:r>
              <w:proofErr w:type="spellEnd"/>
              <w:r>
                <w:rPr>
                  <w:rFonts w:cs="Arial"/>
                  <w:b/>
                  <w:bCs/>
                  <w:color w:val="auto"/>
                  <w:sz w:val="20"/>
                  <w:szCs w:val="20"/>
                  <w:lang w:val="en"/>
                </w:rPr>
                <w:t>]</w:t>
              </w:r>
              <w:r>
                <w:rPr>
                  <w:rFonts w:cs="Arial"/>
                  <w:b/>
                  <w:bCs/>
                  <w:color w:val="auto"/>
                  <w:sz w:val="20"/>
                  <w:szCs w:val="20"/>
                </w:rPr>
                <w:t>_</w:t>
              </w:r>
              <w:proofErr w:type="spellStart"/>
              <w:r>
                <w:rPr>
                  <w:rFonts w:cs="Arial"/>
                  <w:b/>
                  <w:bCs/>
                  <w:color w:val="auto"/>
                  <w:sz w:val="20"/>
                  <w:szCs w:val="20"/>
                  <w:lang w:val="en"/>
                </w:rPr>
                <w:t>head_id</w:t>
              </w:r>
            </w:ins>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474A869A" w14:textId="23FB2FC8" w:rsidR="005446EF" w:rsidRDefault="005446EF" w:rsidP="005446EF">
            <w:pPr>
              <w:rPr>
                <w:ins w:id="646" w:author="Pieter de Vis" w:date="2020-04-30T17:03:00Z"/>
                <w:rFonts w:cs="Arial"/>
                <w:sz w:val="20"/>
                <w:szCs w:val="20"/>
                <w:lang w:val="en"/>
              </w:rPr>
            </w:pPr>
            <w:ins w:id="647" w:author="Pieter de Vis" w:date="2020-04-30T17:07:00Z">
              <w:r>
                <w:rPr>
                  <w:rFonts w:cs="Arial"/>
                  <w:color w:val="auto"/>
                  <w:sz w:val="20"/>
                  <w:szCs w:val="20"/>
                </w:rPr>
                <w:t>Serial number of the radiance</w:t>
              </w:r>
              <w:r>
                <w:rPr>
                  <w:rFonts w:cs="Arial"/>
                  <w:color w:val="auto"/>
                  <w:sz w:val="20"/>
                  <w:szCs w:val="20"/>
                  <w:lang w:val="en"/>
                </w:rPr>
                <w:t>/irradiance</w:t>
              </w:r>
              <w:r>
                <w:rPr>
                  <w:rFonts w:cs="Arial"/>
                  <w:color w:val="auto"/>
                  <w:sz w:val="20"/>
                  <w:szCs w:val="20"/>
                </w:rPr>
                <w:t xml:space="preserve"> </w:t>
              </w:r>
              <w:r>
                <w:rPr>
                  <w:rFonts w:cs="Arial"/>
                  <w:color w:val="auto"/>
                  <w:sz w:val="20"/>
                  <w:szCs w:val="20"/>
                  <w:lang w:val="en"/>
                </w:rPr>
                <w:t>head</w:t>
              </w:r>
              <w:r>
                <w:rPr>
                  <w:rFonts w:cs="Arial"/>
                  <w:color w:val="auto"/>
                  <w:sz w:val="20"/>
                  <w:szCs w:val="20"/>
                </w:rPr>
                <w:t xml:space="preserve">. For HYPSTAR this sensor is inside of the instrument in </w:t>
              </w:r>
              <w:proofErr w:type="spellStart"/>
              <w:r>
                <w:rPr>
                  <w:rFonts w:cs="Arial"/>
                  <w:color w:val="auto"/>
                  <w:sz w:val="20"/>
                  <w:szCs w:val="20"/>
                </w:rPr>
                <w:t>instrument_id</w:t>
              </w:r>
              <w:proofErr w:type="spellEnd"/>
              <w:r>
                <w:rPr>
                  <w:rFonts w:cs="Arial"/>
                  <w:color w:val="auto"/>
                  <w:sz w:val="20"/>
                  <w:szCs w:val="20"/>
                </w:rPr>
                <w:t>.</w:t>
              </w:r>
            </w:ins>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111AAF1E" w14:textId="7664C174" w:rsidR="005446EF" w:rsidRDefault="005446EF" w:rsidP="005446EF">
            <w:pPr>
              <w:rPr>
                <w:ins w:id="648" w:author="Pieter de Vis" w:date="2020-04-30T17:03:00Z"/>
                <w:rFonts w:cs="Arial"/>
                <w:sz w:val="20"/>
                <w:szCs w:val="20"/>
                <w:lang w:val="en"/>
              </w:rPr>
            </w:pPr>
            <w:ins w:id="649" w:author="Pieter de Vis" w:date="2020-04-30T17:07:00Z">
              <w:r>
                <w:rPr>
                  <w:rFonts w:cs="Arial"/>
                  <w:sz w:val="20"/>
                  <w:szCs w:val="20"/>
                  <w:lang w:val="en"/>
                </w:rPr>
                <w:t>“IBSENUVNIR001”</w:t>
              </w:r>
            </w:ins>
          </w:p>
        </w:tc>
      </w:tr>
      <w:tr w:rsidR="005446EF" w14:paraId="0C1E7FEF" w14:textId="77777777">
        <w:trPr>
          <w:trHeight w:val="90"/>
          <w:ins w:id="650" w:author="Pieter de Vis" w:date="2020-04-30T17:07: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7733B4B" w14:textId="125E6904" w:rsidR="005446EF" w:rsidRDefault="005446EF" w:rsidP="005446EF">
            <w:pPr>
              <w:rPr>
                <w:ins w:id="651" w:author="Pieter de Vis" w:date="2020-04-30T17:07:00Z"/>
                <w:rFonts w:cs="Arial"/>
                <w:b/>
                <w:bCs/>
                <w:sz w:val="20"/>
                <w:szCs w:val="20"/>
                <w:lang w:val="en"/>
              </w:rPr>
            </w:pPr>
            <w:ins w:id="652" w:author="Pieter de Vis" w:date="2020-04-30T17:07:00Z">
              <w:r>
                <w:rPr>
                  <w:rFonts w:cs="Arial"/>
                  <w:b/>
                  <w:bCs/>
                  <w:sz w:val="20"/>
                  <w:szCs w:val="20"/>
                  <w:lang w:val="en"/>
                </w:rPr>
                <w:t>irradiance_[</w:t>
              </w:r>
              <w:proofErr w:type="spellStart"/>
              <w:r>
                <w:rPr>
                  <w:rFonts w:cs="Arial"/>
                  <w:b/>
                  <w:bCs/>
                  <w:color w:val="auto"/>
                  <w:sz w:val="20"/>
                  <w:szCs w:val="20"/>
                  <w:lang w:val="en"/>
                </w:rPr>
                <w:t>wwww</w:t>
              </w:r>
              <w:proofErr w:type="spellEnd"/>
              <w:r>
                <w:rPr>
                  <w:rFonts w:cs="Arial"/>
                  <w:b/>
                  <w:bCs/>
                  <w:sz w:val="20"/>
                  <w:szCs w:val="20"/>
                  <w:lang w:val="en"/>
                </w:rPr>
                <w:t>]</w:t>
              </w:r>
              <w:r>
                <w:rPr>
                  <w:rFonts w:cs="Arial"/>
                  <w:b/>
                  <w:bCs/>
                  <w:color w:val="auto"/>
                  <w:sz w:val="20"/>
                  <w:szCs w:val="20"/>
                </w:rPr>
                <w:t>_</w:t>
              </w:r>
              <w:proofErr w:type="spellStart"/>
              <w:r>
                <w:rPr>
                  <w:rFonts w:cs="Arial"/>
                  <w:b/>
                  <w:bCs/>
                  <w:color w:val="auto"/>
                  <w:sz w:val="20"/>
                  <w:szCs w:val="20"/>
                  <w:lang w:val="en"/>
                </w:rPr>
                <w:t>head_id</w:t>
              </w:r>
              <w:proofErr w:type="spellEnd"/>
            </w:ins>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AB69539" w14:textId="6B197387" w:rsidR="005446EF" w:rsidRDefault="005446EF" w:rsidP="005446EF">
            <w:pPr>
              <w:rPr>
                <w:ins w:id="653" w:author="Pieter de Vis" w:date="2020-04-30T17:07:00Z"/>
                <w:rFonts w:cs="Arial"/>
                <w:color w:val="auto"/>
                <w:sz w:val="20"/>
                <w:szCs w:val="20"/>
              </w:rPr>
            </w:pPr>
            <w:ins w:id="654" w:author="Pieter de Vis" w:date="2020-04-30T17:07:00Z">
              <w:r>
                <w:rPr>
                  <w:rFonts w:cs="Arial"/>
                  <w:color w:val="auto"/>
                  <w:sz w:val="20"/>
                  <w:szCs w:val="20"/>
                </w:rPr>
                <w:t xml:space="preserve">Serial number of the </w:t>
              </w:r>
            </w:ins>
            <w:ins w:id="655" w:author="Pieter de Vis" w:date="2020-04-30T17:08:00Z">
              <w:r>
                <w:rPr>
                  <w:rFonts w:cs="Arial"/>
                  <w:color w:val="auto"/>
                  <w:sz w:val="20"/>
                  <w:szCs w:val="20"/>
                </w:rPr>
                <w:t>radiance/</w:t>
              </w:r>
            </w:ins>
            <w:ins w:id="656" w:author="Pieter de Vis" w:date="2020-04-30T17:07:00Z">
              <w:r>
                <w:rPr>
                  <w:rFonts w:cs="Arial"/>
                  <w:color w:val="auto"/>
                  <w:sz w:val="20"/>
                  <w:szCs w:val="20"/>
                  <w:lang w:val="en"/>
                </w:rPr>
                <w:t>irradiance</w:t>
              </w:r>
              <w:r>
                <w:rPr>
                  <w:rFonts w:cs="Arial"/>
                  <w:color w:val="auto"/>
                  <w:sz w:val="20"/>
                  <w:szCs w:val="20"/>
                </w:rPr>
                <w:t xml:space="preserve"> </w:t>
              </w:r>
              <w:r>
                <w:rPr>
                  <w:rFonts w:cs="Arial"/>
                  <w:color w:val="auto"/>
                  <w:sz w:val="20"/>
                  <w:szCs w:val="20"/>
                  <w:lang w:val="en"/>
                </w:rPr>
                <w:t>head</w:t>
              </w:r>
            </w:ins>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6987719D" w14:textId="62BE1D6B" w:rsidR="005446EF" w:rsidRDefault="005446EF" w:rsidP="005446EF">
            <w:pPr>
              <w:rPr>
                <w:ins w:id="657" w:author="Pieter de Vis" w:date="2020-04-30T17:07:00Z"/>
                <w:rFonts w:cs="Arial"/>
                <w:sz w:val="20"/>
                <w:szCs w:val="20"/>
                <w:lang w:val="en"/>
              </w:rPr>
            </w:pPr>
            <w:ins w:id="658" w:author="Pieter de Vis" w:date="2020-04-30T17:07:00Z">
              <w:r>
                <w:rPr>
                  <w:rFonts w:cs="Arial"/>
                  <w:sz w:val="20"/>
                  <w:szCs w:val="20"/>
                  <w:lang w:val="en"/>
                </w:rPr>
                <w:t>“SJ1002SMA001234”</w:t>
              </w:r>
            </w:ins>
          </w:p>
        </w:tc>
      </w:tr>
      <w:tr w:rsidR="00C01B9F" w14:paraId="3CD7E3C0" w14:textId="77777777">
        <w:trPr>
          <w:trHeight w:val="90"/>
          <w:ins w:id="659" w:author="Pieter de Vis" w:date="2020-04-30T17:07: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CCBE294" w14:textId="5DCBFA7A" w:rsidR="00C01B9F" w:rsidRDefault="00C01B9F" w:rsidP="00C01B9F">
            <w:pPr>
              <w:rPr>
                <w:ins w:id="660" w:author="Pieter de Vis" w:date="2020-04-30T17:07:00Z"/>
                <w:rFonts w:cs="Arial"/>
                <w:b/>
                <w:bCs/>
                <w:sz w:val="20"/>
                <w:szCs w:val="20"/>
                <w:lang w:val="en"/>
              </w:rPr>
            </w:pPr>
            <w:proofErr w:type="spellStart"/>
            <w:ins w:id="661" w:author="Pieter de Vis" w:date="2020-04-30T17:13:00Z">
              <w:r>
                <w:rPr>
                  <w:rFonts w:cs="Arial"/>
                  <w:b/>
                  <w:bCs/>
                  <w:sz w:val="20"/>
                  <w:szCs w:val="20"/>
                  <w:lang w:val="en"/>
                </w:rPr>
                <w:t>rain_sensor_id</w:t>
              </w:r>
            </w:ins>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24C009B5" w14:textId="7554F821" w:rsidR="00C01B9F" w:rsidRDefault="00C01B9F" w:rsidP="00C01B9F">
            <w:pPr>
              <w:rPr>
                <w:ins w:id="662" w:author="Pieter de Vis" w:date="2020-04-30T17:07:00Z"/>
                <w:rFonts w:cs="Arial"/>
                <w:color w:val="auto"/>
                <w:sz w:val="20"/>
                <w:szCs w:val="20"/>
              </w:rPr>
            </w:pPr>
            <w:ins w:id="663" w:author="Pieter de Vis" w:date="2020-04-30T17:13:00Z">
              <w:r>
                <w:rPr>
                  <w:rFonts w:cs="Arial"/>
                  <w:sz w:val="20"/>
                  <w:szCs w:val="20"/>
                  <w:lang w:val="en"/>
                </w:rPr>
                <w:t>Unique identification for the component</w:t>
              </w:r>
            </w:ins>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641293C" w14:textId="57BFF3B6" w:rsidR="00C01B9F" w:rsidRDefault="00C01B9F" w:rsidP="00C01B9F">
            <w:pPr>
              <w:rPr>
                <w:ins w:id="664" w:author="Pieter de Vis" w:date="2020-04-30T17:07:00Z"/>
                <w:rFonts w:cs="Arial"/>
                <w:sz w:val="20"/>
                <w:szCs w:val="20"/>
                <w:lang w:val="en"/>
              </w:rPr>
            </w:pPr>
            <w:ins w:id="665" w:author="Pieter de Vis" w:date="2020-04-30T17:13:00Z">
              <w:r>
                <w:rPr>
                  <w:rFonts w:cs="Arial"/>
                  <w:sz w:val="20"/>
                  <w:szCs w:val="20"/>
                  <w:lang w:val="en"/>
                </w:rPr>
                <w:t>“rainsensorID01234”</w:t>
              </w:r>
            </w:ins>
          </w:p>
        </w:tc>
      </w:tr>
      <w:tr w:rsidR="00C01B9F" w14:paraId="60644DCA" w14:textId="77777777">
        <w:trPr>
          <w:trHeight w:val="90"/>
          <w:ins w:id="666" w:author="Pieter de Vis" w:date="2020-04-30T17:07: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4E7E5B97" w14:textId="4F783735" w:rsidR="00C01B9F" w:rsidRDefault="00C01B9F" w:rsidP="00C01B9F">
            <w:pPr>
              <w:rPr>
                <w:ins w:id="667" w:author="Pieter de Vis" w:date="2020-04-30T17:07:00Z"/>
                <w:rFonts w:cs="Arial"/>
                <w:b/>
                <w:bCs/>
                <w:sz w:val="20"/>
                <w:szCs w:val="20"/>
                <w:lang w:val="en"/>
              </w:rPr>
            </w:pPr>
            <w:proofErr w:type="spellStart"/>
            <w:ins w:id="668" w:author="Pieter de Vis" w:date="2020-04-30T17:13:00Z">
              <w:r>
                <w:rPr>
                  <w:rFonts w:cs="Arial"/>
                  <w:b/>
                  <w:bCs/>
                  <w:sz w:val="20"/>
                  <w:szCs w:val="20"/>
                  <w:lang w:val="en"/>
                </w:rPr>
                <w:t>rgb_camera</w:t>
              </w:r>
              <w:r>
                <w:rPr>
                  <w:rFonts w:cs="Arial"/>
                  <w:b/>
                  <w:bCs/>
                  <w:sz w:val="20"/>
                  <w:szCs w:val="20"/>
                  <w:lang w:val="en"/>
                </w:rPr>
                <w:t>_id</w:t>
              </w:r>
            </w:ins>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608C9070" w14:textId="2FFE8C02" w:rsidR="00C01B9F" w:rsidRDefault="00C01B9F" w:rsidP="00C01B9F">
            <w:pPr>
              <w:rPr>
                <w:ins w:id="669" w:author="Pieter de Vis" w:date="2020-04-30T17:07:00Z"/>
                <w:rFonts w:cs="Arial"/>
                <w:color w:val="auto"/>
                <w:sz w:val="20"/>
                <w:szCs w:val="20"/>
              </w:rPr>
            </w:pPr>
            <w:ins w:id="670" w:author="Pieter de Vis" w:date="2020-04-30T17:13:00Z">
              <w:r>
                <w:rPr>
                  <w:rFonts w:cs="Arial"/>
                  <w:sz w:val="20"/>
                  <w:szCs w:val="20"/>
                  <w:lang w:val="en"/>
                </w:rPr>
                <w:t>Unique identification for the component</w:t>
              </w:r>
            </w:ins>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0B8DF7B3" w14:textId="66A685FF" w:rsidR="00C01B9F" w:rsidRDefault="00C01B9F" w:rsidP="00C01B9F">
            <w:pPr>
              <w:rPr>
                <w:ins w:id="671" w:author="Pieter de Vis" w:date="2020-04-30T17:07:00Z"/>
                <w:rFonts w:cs="Arial"/>
                <w:sz w:val="20"/>
                <w:szCs w:val="20"/>
                <w:lang w:val="en"/>
              </w:rPr>
            </w:pPr>
            <w:ins w:id="672" w:author="Pieter de Vis" w:date="2020-04-30T17:13:00Z">
              <w:r>
                <w:rPr>
                  <w:rFonts w:cs="Arial"/>
                  <w:sz w:val="20"/>
                  <w:szCs w:val="20"/>
                  <w:lang w:val="en"/>
                </w:rPr>
                <w:t>“cameraID01234”</w:t>
              </w:r>
            </w:ins>
          </w:p>
        </w:tc>
      </w:tr>
      <w:tr w:rsidR="00C01B9F" w14:paraId="0FB6CA06" w14:textId="77777777">
        <w:trPr>
          <w:trHeight w:val="90"/>
          <w:ins w:id="673" w:author="Pieter de Vis" w:date="2020-04-30T17:12: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C52CE76" w14:textId="03908105" w:rsidR="00C01B9F" w:rsidRDefault="00C01B9F" w:rsidP="00C01B9F">
            <w:pPr>
              <w:rPr>
                <w:ins w:id="674" w:author="Pieter de Vis" w:date="2020-04-30T17:12:00Z"/>
                <w:rFonts w:cs="Arial"/>
                <w:b/>
                <w:bCs/>
                <w:sz w:val="20"/>
                <w:szCs w:val="20"/>
                <w:lang w:val="en"/>
              </w:rPr>
            </w:pPr>
            <w:proofErr w:type="spellStart"/>
            <w:ins w:id="675" w:author="Pieter de Vis" w:date="2020-04-30T17:12:00Z">
              <w:r>
                <w:rPr>
                  <w:rFonts w:cs="Arial"/>
                  <w:b/>
                  <w:bCs/>
                  <w:sz w:val="20"/>
                  <w:szCs w:val="20"/>
                  <w:lang w:val="en"/>
                </w:rPr>
                <w:t>site_id</w:t>
              </w:r>
              <w:proofErr w:type="spellEnd"/>
            </w:ins>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6FC76B11" w14:textId="59B24AAC" w:rsidR="00C01B9F" w:rsidRDefault="00C01B9F" w:rsidP="00C01B9F">
            <w:pPr>
              <w:rPr>
                <w:ins w:id="676" w:author="Pieter de Vis" w:date="2020-04-30T17:12:00Z"/>
                <w:rFonts w:cs="Arial"/>
                <w:sz w:val="20"/>
                <w:szCs w:val="20"/>
                <w:lang w:val="en"/>
              </w:rPr>
            </w:pPr>
            <w:ins w:id="677" w:author="Pieter de Vis" w:date="2020-04-30T17:12:00Z">
              <w:r>
                <w:rPr>
                  <w:rFonts w:cs="Arial"/>
                  <w:sz w:val="20"/>
                  <w:szCs w:val="20"/>
                  <w:lang w:val="en"/>
                </w:rPr>
                <w:t xml:space="preserve">Unique site identification </w:t>
              </w:r>
            </w:ins>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50636216" w14:textId="27E7889F" w:rsidR="00C01B9F" w:rsidRDefault="00C01B9F" w:rsidP="00C01B9F">
            <w:pPr>
              <w:rPr>
                <w:ins w:id="678" w:author="Pieter de Vis" w:date="2020-04-30T17:12:00Z"/>
                <w:rFonts w:cs="Arial"/>
                <w:sz w:val="20"/>
                <w:szCs w:val="20"/>
                <w:lang w:val="en"/>
              </w:rPr>
            </w:pPr>
            <w:ins w:id="679" w:author="Pieter de Vis" w:date="2020-04-30T17:12:00Z">
              <w:r>
                <w:rPr>
                  <w:rFonts w:cs="Arial"/>
                  <w:sz w:val="20"/>
                  <w:szCs w:val="20"/>
                  <w:lang w:val="en"/>
                </w:rPr>
                <w:t>“BSBE”</w:t>
              </w:r>
            </w:ins>
          </w:p>
        </w:tc>
      </w:tr>
      <w:tr w:rsidR="00C01B9F" w14:paraId="7AE1AA10" w14:textId="77777777">
        <w:trPr>
          <w:trHeight w:val="90"/>
          <w:ins w:id="680" w:author="Pieter de Vis" w:date="2020-04-30T17:12: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E4AE8B8" w14:textId="77777777" w:rsidR="00C01B9F" w:rsidRDefault="00C01B9F" w:rsidP="00C01B9F">
            <w:pPr>
              <w:rPr>
                <w:ins w:id="681" w:author="Pieter de Vis" w:date="2020-04-30T17:12:00Z"/>
                <w:rFonts w:cs="Arial"/>
                <w:b/>
                <w:bCs/>
                <w:sz w:val="20"/>
                <w:szCs w:val="20"/>
                <w:lang w:val="en"/>
              </w:rPr>
            </w:pPr>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7ACECE3B" w14:textId="77777777" w:rsidR="00C01B9F" w:rsidRDefault="00C01B9F" w:rsidP="00C01B9F">
            <w:pPr>
              <w:rPr>
                <w:ins w:id="682" w:author="Pieter de Vis" w:date="2020-04-30T17:12:00Z"/>
                <w:rFonts w:cs="Arial"/>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6ACAA325" w14:textId="77777777" w:rsidR="00C01B9F" w:rsidRDefault="00C01B9F" w:rsidP="00C01B9F">
            <w:pPr>
              <w:rPr>
                <w:ins w:id="683" w:author="Pieter de Vis" w:date="2020-04-30T17:12:00Z"/>
                <w:rFonts w:cs="Arial"/>
                <w:sz w:val="20"/>
                <w:szCs w:val="20"/>
                <w:lang w:val="en"/>
              </w:rPr>
            </w:pPr>
            <w:commentRangeStart w:id="684"/>
            <w:commentRangeEnd w:id="684"/>
            <w:ins w:id="685" w:author="Pieter de Vis" w:date="2020-04-30T17:13:00Z">
              <w:r>
                <w:rPr>
                  <w:rStyle w:val="CommentReference"/>
                </w:rPr>
                <w:commentReference w:id="684"/>
              </w:r>
            </w:ins>
          </w:p>
        </w:tc>
      </w:tr>
    </w:tbl>
    <w:p w14:paraId="3799665A" w14:textId="77777777" w:rsidR="00BD15BE" w:rsidRDefault="00BD15BE">
      <w:pPr>
        <w:pStyle w:val="Heading3"/>
        <w:numPr>
          <w:ilvl w:val="2"/>
          <w:numId w:val="0"/>
        </w:numPr>
        <w:rPr>
          <w:lang w:val="en"/>
        </w:rPr>
      </w:pPr>
    </w:p>
    <w:p w14:paraId="12F85F38" w14:textId="77777777" w:rsidR="00BD15BE" w:rsidRDefault="005155BE">
      <w:pPr>
        <w:pStyle w:val="Heading3"/>
        <w:numPr>
          <w:ilvl w:val="2"/>
          <w:numId w:val="2"/>
        </w:numPr>
        <w:rPr>
          <w:lang w:val="en"/>
        </w:rPr>
      </w:pPr>
      <w:bookmarkStart w:id="686" w:name="_Toc5688296"/>
      <w:bookmarkStart w:id="687" w:name="_Toc765336334"/>
      <w:r>
        <w:rPr>
          <w:lang w:val="en"/>
        </w:rPr>
        <w:t>Components metadata</w:t>
      </w:r>
      <w:bookmarkEnd w:id="686"/>
      <w:bookmarkEnd w:id="687"/>
    </w:p>
    <w:p w14:paraId="5D69969F" w14:textId="77777777" w:rsidR="00BD15BE" w:rsidRDefault="00BD15BE">
      <w:pPr>
        <w:rPr>
          <w:lang w:val="en"/>
        </w:rPr>
      </w:pPr>
    </w:p>
    <w:p w14:paraId="36C44334" w14:textId="77777777" w:rsidR="00BD15BE" w:rsidRDefault="005155BE">
      <w:pPr>
        <w:rPr>
          <w:lang w:val="en"/>
        </w:rPr>
      </w:pPr>
      <w:r>
        <w:rPr>
          <w:lang w:val="en"/>
        </w:rPr>
        <w:t xml:space="preserve">The following tables describe the metadata required for each component within the system. Essential components are the radiance and irradiance visible-near infrared and shortwave infrared (referred to as </w:t>
      </w:r>
      <w:proofErr w:type="spellStart"/>
      <w:r>
        <w:rPr>
          <w:lang w:val="en"/>
        </w:rPr>
        <w:t>vnir</w:t>
      </w:r>
      <w:proofErr w:type="spellEnd"/>
      <w:r>
        <w:rPr>
          <w:lang w:val="en"/>
        </w:rPr>
        <w:t xml:space="preserve"> and </w:t>
      </w:r>
      <w:proofErr w:type="spellStart"/>
      <w:r>
        <w:rPr>
          <w:lang w:val="en"/>
        </w:rPr>
        <w:t>swir</w:t>
      </w:r>
      <w:proofErr w:type="spellEnd"/>
      <w:r>
        <w:rPr>
          <w:lang w:val="en"/>
        </w:rPr>
        <w:t xml:space="preserve">, respectively) head, the pointing system and the calibration LED device. Auxiliary components are, for instance, rain sensor, </w:t>
      </w:r>
      <w:proofErr w:type="spellStart"/>
      <w:r>
        <w:rPr>
          <w:lang w:val="en"/>
        </w:rPr>
        <w:t>rgb</w:t>
      </w:r>
      <w:proofErr w:type="spellEnd"/>
      <w:r>
        <w:rPr>
          <w:lang w:val="en"/>
        </w:rPr>
        <w:t xml:space="preserve"> camera, relative humidity sensor, light sensor, </w:t>
      </w:r>
      <w:proofErr w:type="spellStart"/>
      <w:r>
        <w:rPr>
          <w:lang w:val="en"/>
        </w:rPr>
        <w:t>ect</w:t>
      </w:r>
      <w:proofErr w:type="spellEnd"/>
      <w:r>
        <w:rPr>
          <w:lang w:val="en"/>
        </w:rPr>
        <w:t xml:space="preserve">., and may evolve with time (and subsequently the requested metadata). </w:t>
      </w:r>
    </w:p>
    <w:p w14:paraId="2252FBE2" w14:textId="77777777" w:rsidR="00BD15BE" w:rsidRDefault="00BD15BE">
      <w:pPr>
        <w:rPr>
          <w:highlight w:val="yellow"/>
          <w:lang w:val="en"/>
        </w:rPr>
      </w:pPr>
    </w:p>
    <w:p w14:paraId="6495C658" w14:textId="77777777" w:rsidR="00BD15BE" w:rsidRDefault="005155BE">
      <w:pPr>
        <w:rPr>
          <w:highlight w:val="yellow"/>
          <w:lang w:val="en"/>
        </w:rPr>
      </w:pPr>
      <w:r>
        <w:rPr>
          <w:highlight w:val="yellow"/>
          <w:lang w:val="en"/>
        </w:rPr>
        <w:lastRenderedPageBreak/>
        <w:t xml:space="preserve">Tartu and LOV I might need your input here for the instrument related metadata (radiance and irradiance entrance optics, visible-near infrared and </w:t>
      </w:r>
      <w:proofErr w:type="spellStart"/>
      <w:r>
        <w:rPr>
          <w:highlight w:val="yellow"/>
          <w:lang w:val="en"/>
        </w:rPr>
        <w:t>swir</w:t>
      </w:r>
      <w:proofErr w:type="spellEnd"/>
      <w:r>
        <w:rPr>
          <w:highlight w:val="yellow"/>
          <w:lang w:val="en"/>
        </w:rPr>
        <w:t xml:space="preserve"> spectrometers, LED, ...) Feel free to change it all ;)</w:t>
      </w:r>
    </w:p>
    <w:p w14:paraId="60E7157A" w14:textId="77777777" w:rsidR="00BD15BE" w:rsidRDefault="005155BE">
      <w:pPr>
        <w:pStyle w:val="Caption"/>
        <w:rPr>
          <w:highlight w:val="yellow"/>
          <w:lang w:val="en"/>
        </w:rPr>
      </w:pPr>
      <w:bookmarkStart w:id="688" w:name="_Ref1498981223"/>
      <w:r>
        <w:rPr>
          <w:highlight w:val="yellow"/>
        </w:rPr>
        <w:t xml:space="preserve">Table </w:t>
      </w:r>
      <w:r>
        <w:rPr>
          <w:highlight w:val="yellow"/>
        </w:rPr>
        <w:fldChar w:fldCharType="begin"/>
      </w:r>
      <w:r>
        <w:rPr>
          <w:highlight w:val="yellow"/>
        </w:rPr>
        <w:instrText xml:space="preserve"> SEQ Table \* ARABIC </w:instrText>
      </w:r>
      <w:r>
        <w:rPr>
          <w:highlight w:val="yellow"/>
        </w:rPr>
        <w:fldChar w:fldCharType="separate"/>
      </w:r>
      <w:r>
        <w:rPr>
          <w:highlight w:val="yellow"/>
        </w:rPr>
        <w:t>9</w:t>
      </w:r>
      <w:r>
        <w:rPr>
          <w:highlight w:val="yellow"/>
        </w:rPr>
        <w:fldChar w:fldCharType="end"/>
      </w:r>
      <w:bookmarkStart w:id="689" w:name="_Toc1591962729"/>
      <w:r>
        <w:rPr>
          <w:highlight w:val="yellow"/>
          <w:lang w:val="en"/>
        </w:rPr>
        <w:t xml:space="preserve"> </w:t>
      </w:r>
      <w:r>
        <w:rPr>
          <w:highlight w:val="yellow"/>
        </w:rPr>
        <w:t xml:space="preserve">– </w:t>
      </w:r>
      <w:r>
        <w:rPr>
          <w:highlight w:val="yellow"/>
          <w:lang w:val="en"/>
        </w:rPr>
        <w:t>Metadata of essential components within a HYPSTAR system</w:t>
      </w:r>
      <w:bookmarkEnd w:id="688"/>
      <w:bookmarkEnd w:id="689"/>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Change w:id="690" w:author="Pieter de Vis" w:date="2020-04-30T16:59:00Z">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PrChange>
      </w:tblPr>
      <w:tblGrid>
        <w:gridCol w:w="1922"/>
        <w:gridCol w:w="5274"/>
        <w:gridCol w:w="2126"/>
        <w:tblGridChange w:id="691">
          <w:tblGrid>
            <w:gridCol w:w="1809"/>
            <w:gridCol w:w="5387"/>
            <w:gridCol w:w="2126"/>
          </w:tblGrid>
        </w:tblGridChange>
      </w:tblGrid>
      <w:tr w:rsidR="00BD15BE" w14:paraId="34C60DD1" w14:textId="77777777" w:rsidTr="001C78F5">
        <w:trPr>
          <w:trHeight w:val="326"/>
          <w:trPrChange w:id="692" w:author="Pieter de Vis" w:date="2020-04-30T16:59:00Z">
            <w:trPr>
              <w:trHeight w:val="326"/>
            </w:trPr>
          </w:trPrChange>
        </w:trPr>
        <w:tc>
          <w:tcPr>
            <w:tcW w:w="1922" w:type="dxa"/>
            <w:tcBorders>
              <w:top w:val="single" w:sz="8" w:space="0" w:color="4F81BD"/>
              <w:left w:val="single" w:sz="8" w:space="0" w:color="4F81BD"/>
              <w:bottom w:val="single" w:sz="4" w:space="0" w:color="FFFFFF"/>
              <w:right w:val="single" w:sz="8" w:space="0" w:color="4F81BD"/>
            </w:tcBorders>
            <w:shd w:val="clear" w:color="auto" w:fill="4F81BD"/>
            <w:tcPrChange w:id="693" w:author="Pieter de Vis" w:date="2020-04-30T16:59:00Z">
              <w:tcPr>
                <w:tcW w:w="1809" w:type="dxa"/>
                <w:tcBorders>
                  <w:top w:val="single" w:sz="8" w:space="0" w:color="4F81BD"/>
                  <w:left w:val="single" w:sz="8" w:space="0" w:color="4F81BD"/>
                  <w:bottom w:val="single" w:sz="4" w:space="0" w:color="FFFFFF"/>
                  <w:right w:val="single" w:sz="8" w:space="0" w:color="4F81BD"/>
                </w:tcBorders>
                <w:shd w:val="clear" w:color="auto" w:fill="4F81BD"/>
              </w:tcPr>
            </w:tcPrChange>
          </w:tcPr>
          <w:p w14:paraId="1C2FDEA9"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5274" w:type="dxa"/>
            <w:tcBorders>
              <w:top w:val="single" w:sz="8" w:space="0" w:color="4F81BD"/>
              <w:left w:val="single" w:sz="8" w:space="0" w:color="4F81BD"/>
              <w:bottom w:val="single" w:sz="4" w:space="0" w:color="FFFFFF"/>
              <w:right w:val="single" w:sz="8" w:space="0" w:color="4F81BD"/>
            </w:tcBorders>
            <w:shd w:val="clear" w:color="auto" w:fill="4F81BD"/>
            <w:tcPrChange w:id="694" w:author="Pieter de Vis" w:date="2020-04-30T16:59:00Z">
              <w:tcPr>
                <w:tcW w:w="5387" w:type="dxa"/>
                <w:tcBorders>
                  <w:top w:val="single" w:sz="8" w:space="0" w:color="4F81BD"/>
                  <w:left w:val="single" w:sz="8" w:space="0" w:color="4F81BD"/>
                  <w:bottom w:val="single" w:sz="4" w:space="0" w:color="FFFFFF"/>
                  <w:right w:val="single" w:sz="8" w:space="0" w:color="4F81BD"/>
                </w:tcBorders>
                <w:shd w:val="clear" w:color="auto" w:fill="4F81BD"/>
              </w:tcPr>
            </w:tcPrChange>
          </w:tcPr>
          <w:p w14:paraId="737DBE1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sz="8" w:space="0" w:color="4F81BD"/>
              <w:left w:val="single" w:sz="8" w:space="0" w:color="4F81BD"/>
              <w:bottom w:val="single" w:sz="4" w:space="0" w:color="FFFFFF"/>
              <w:right w:val="single" w:sz="8" w:space="0" w:color="4F81BD"/>
            </w:tcBorders>
            <w:shd w:val="clear" w:color="auto" w:fill="4F81BD"/>
            <w:tcPrChange w:id="695" w:author="Pieter de Vis" w:date="2020-04-30T16:59:00Z">
              <w:tcPr>
                <w:tcW w:w="2126" w:type="dxa"/>
                <w:tcBorders>
                  <w:top w:val="single" w:sz="8" w:space="0" w:color="4F81BD"/>
                  <w:left w:val="single" w:sz="8" w:space="0" w:color="4F81BD"/>
                  <w:bottom w:val="single" w:sz="4" w:space="0" w:color="FFFFFF"/>
                  <w:right w:val="single" w:sz="8" w:space="0" w:color="4F81BD"/>
                </w:tcBorders>
                <w:shd w:val="clear" w:color="auto" w:fill="4F81BD"/>
              </w:tcPr>
            </w:tcPrChange>
          </w:tcPr>
          <w:p w14:paraId="39F2DAF0" w14:textId="18391A26" w:rsidR="00BD15BE" w:rsidRDefault="005155BE">
            <w:pPr>
              <w:pStyle w:val="Default"/>
              <w:rPr>
                <w:rFonts w:ascii="Arial" w:hAnsi="Arial" w:cs="Arial"/>
                <w:b/>
                <w:bCs/>
                <w:color w:val="FFFFFF"/>
                <w:sz w:val="20"/>
                <w:szCs w:val="20"/>
                <w:lang w:val="en"/>
              </w:rPr>
            </w:pPr>
            <w:del w:id="696" w:author="Pieter de Vis" w:date="2020-04-30T18:42:00Z">
              <w:r w:rsidDel="00EC35A3">
                <w:rPr>
                  <w:rFonts w:ascii="Arial" w:hAnsi="Arial" w:cs="Arial"/>
                  <w:b/>
                  <w:bCs/>
                  <w:color w:val="FFFFFF"/>
                  <w:sz w:val="20"/>
                  <w:szCs w:val="20"/>
                  <w:lang w:val="en"/>
                </w:rPr>
                <w:delText>Value</w:delText>
              </w:r>
            </w:del>
            <w:ins w:id="697" w:author="Pieter de Vis" w:date="2020-04-30T18:42:00Z">
              <w:r w:rsidR="00EC35A3">
                <w:rPr>
                  <w:rFonts w:ascii="Arial" w:hAnsi="Arial" w:cs="Arial"/>
                  <w:b/>
                  <w:bCs/>
                  <w:color w:val="FFFFFF"/>
                  <w:sz w:val="20"/>
                  <w:szCs w:val="20"/>
                  <w:lang w:val="en"/>
                </w:rPr>
                <w:t>Example value</w:t>
              </w:r>
            </w:ins>
          </w:p>
        </w:tc>
      </w:tr>
      <w:tr w:rsidR="00BD15BE" w14:paraId="625DA8A0" w14:textId="77777777">
        <w:trPr>
          <w:trHeight w:val="90"/>
        </w:trPr>
        <w:tc>
          <w:tcPr>
            <w:tcW w:w="9322" w:type="dxa"/>
            <w:gridSpan w:val="3"/>
            <w:tcBorders>
              <w:top w:val="single" w:sz="8" w:space="0" w:color="4F81BD"/>
              <w:left w:val="single" w:sz="8" w:space="0" w:color="4F81BD"/>
              <w:bottom w:val="single" w:sz="8" w:space="0" w:color="4F81BD"/>
              <w:right w:val="single" w:sz="8" w:space="0" w:color="4F81BD"/>
            </w:tcBorders>
            <w:shd w:val="clear" w:color="auto" w:fill="C7D9F1" w:themeFill="text2" w:themeFillTint="32"/>
          </w:tcPr>
          <w:p w14:paraId="2D0CE298" w14:textId="77777777" w:rsidR="00BD15BE" w:rsidRDefault="005155BE">
            <w:pPr>
              <w:pStyle w:val="Default"/>
              <w:rPr>
                <w:rFonts w:ascii="Arial" w:hAnsi="Arial" w:cs="Arial"/>
                <w:sz w:val="20"/>
                <w:szCs w:val="20"/>
                <w:lang w:val="en"/>
              </w:rPr>
            </w:pPr>
            <w:r>
              <w:rPr>
                <w:rFonts w:ascii="Arial" w:hAnsi="Arial" w:cs="Arial"/>
                <w:b/>
                <w:bCs/>
                <w:i/>
                <w:iCs/>
                <w:sz w:val="20"/>
                <w:szCs w:val="20"/>
                <w:lang w:val="en"/>
              </w:rPr>
              <w:t>radiance_[</w:t>
            </w:r>
            <w:proofErr w:type="spellStart"/>
            <w:r>
              <w:rPr>
                <w:rFonts w:ascii="Arial" w:hAnsi="Arial" w:cs="Arial"/>
                <w:b/>
                <w:bCs/>
                <w:i/>
                <w:iCs/>
                <w:sz w:val="20"/>
                <w:szCs w:val="20"/>
                <w:lang w:val="en"/>
              </w:rPr>
              <w:t>vnir</w:t>
            </w:r>
            <w:proofErr w:type="spellEnd"/>
            <w:r>
              <w:rPr>
                <w:rFonts w:ascii="Arial" w:hAnsi="Arial" w:cs="Arial"/>
                <w:b/>
                <w:bCs/>
                <w:i/>
                <w:iCs/>
                <w:sz w:val="20"/>
                <w:szCs w:val="20"/>
                <w:lang w:val="en"/>
              </w:rPr>
              <w:t>][</w:t>
            </w:r>
            <w:proofErr w:type="spellStart"/>
            <w:r>
              <w:rPr>
                <w:rFonts w:ascii="Arial" w:hAnsi="Arial" w:cs="Arial"/>
                <w:b/>
                <w:bCs/>
                <w:i/>
                <w:iCs/>
                <w:sz w:val="20"/>
                <w:szCs w:val="20"/>
                <w:lang w:val="en"/>
              </w:rPr>
              <w:t>swir</w:t>
            </w:r>
            <w:proofErr w:type="spellEnd"/>
            <w:r>
              <w:rPr>
                <w:rFonts w:ascii="Arial" w:hAnsi="Arial" w:cs="Arial"/>
                <w:b/>
                <w:bCs/>
                <w:i/>
                <w:iCs/>
                <w:sz w:val="20"/>
                <w:szCs w:val="20"/>
                <w:lang w:val="en"/>
              </w:rPr>
              <w:t>]_head</w:t>
            </w:r>
          </w:p>
        </w:tc>
      </w:tr>
      <w:tr w:rsidR="00BD15BE" w14:paraId="17EE1A2C" w14:textId="77777777" w:rsidTr="001C78F5">
        <w:trPr>
          <w:trHeight w:val="308"/>
          <w:trPrChange w:id="698"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699"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E1ADFF0" w14:textId="77777777" w:rsidR="00BD15BE" w:rsidRDefault="005155BE">
            <w:pPr>
              <w:pStyle w:val="Default"/>
              <w:rPr>
                <w:rFonts w:ascii="Arial" w:hAnsi="Arial" w:cs="Arial"/>
                <w:b/>
                <w:bCs/>
                <w:sz w:val="20"/>
                <w:szCs w:val="20"/>
                <w:lang w:val="en"/>
              </w:rPr>
            </w:pPr>
            <w:r>
              <w:rPr>
                <w:rFonts w:ascii="Arial" w:hAnsi="Arial" w:cs="Arial"/>
                <w:b/>
                <w:bCs/>
                <w:sz w:val="20"/>
                <w:szCs w:val="20"/>
                <w:lang w:val="en"/>
              </w:rPr>
              <w:t>radiance</w:t>
            </w:r>
            <w:r>
              <w:rPr>
                <w:rFonts w:ascii="Arial" w:hAnsi="Arial" w:cs="Arial"/>
                <w:b/>
                <w:bCs/>
                <w:color w:val="auto"/>
                <w:sz w:val="20"/>
                <w:szCs w:val="20"/>
                <w:lang w:val="en"/>
              </w:rPr>
              <w:t>_[</w:t>
            </w:r>
            <w:proofErr w:type="spellStart"/>
            <w:r>
              <w:rPr>
                <w:rFonts w:ascii="Arial" w:hAnsi="Arial" w:cs="Arial"/>
                <w:b/>
                <w:bCs/>
                <w:color w:val="auto"/>
                <w:sz w:val="20"/>
                <w:szCs w:val="20"/>
                <w:lang w:val="en"/>
              </w:rPr>
              <w:t>wwww</w:t>
            </w:r>
            <w:proofErr w:type="spellEnd"/>
            <w:r>
              <w:rPr>
                <w:rFonts w:ascii="Arial" w:hAnsi="Arial" w:cs="Arial"/>
                <w:b/>
                <w:bCs/>
                <w:color w:val="auto"/>
                <w:sz w:val="20"/>
                <w:szCs w:val="20"/>
                <w:lang w:val="en"/>
              </w:rPr>
              <w:t>]</w:t>
            </w:r>
            <w:r>
              <w:rPr>
                <w:rFonts w:ascii="Arial" w:hAnsi="Arial" w:cs="Arial"/>
                <w:b/>
                <w:bCs/>
                <w:color w:val="auto"/>
                <w:sz w:val="20"/>
                <w:szCs w:val="20"/>
              </w:rPr>
              <w:t>_</w:t>
            </w:r>
            <w:proofErr w:type="spellStart"/>
            <w:r>
              <w:rPr>
                <w:rFonts w:ascii="Arial" w:hAnsi="Arial" w:cs="Arial"/>
                <w:b/>
                <w:bCs/>
                <w:color w:val="auto"/>
                <w:sz w:val="20"/>
                <w:szCs w:val="20"/>
                <w:lang w:val="en"/>
              </w:rPr>
              <w:t>head_id</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00"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80DBD8D" w14:textId="77777777" w:rsidR="00BD15BE" w:rsidRDefault="005155BE">
            <w:pPr>
              <w:pStyle w:val="Default"/>
              <w:rPr>
                <w:rFonts w:ascii="Arial" w:hAnsi="Arial" w:cs="Arial"/>
                <w:sz w:val="20"/>
                <w:szCs w:val="20"/>
                <w:lang w:val="en"/>
              </w:rPr>
            </w:pPr>
            <w:r>
              <w:rPr>
                <w:rFonts w:ascii="Arial" w:hAnsi="Arial" w:cs="Arial"/>
                <w:color w:val="auto"/>
                <w:sz w:val="20"/>
                <w:szCs w:val="20"/>
              </w:rPr>
              <w:t>Serial number of the radiance</w:t>
            </w:r>
            <w:r>
              <w:rPr>
                <w:rFonts w:ascii="Arial" w:hAnsi="Arial" w:cs="Arial"/>
                <w:color w:val="auto"/>
                <w:sz w:val="20"/>
                <w:szCs w:val="20"/>
                <w:lang w:val="en"/>
              </w:rPr>
              <w:t>/irradiance</w:t>
            </w:r>
            <w:r>
              <w:rPr>
                <w:rFonts w:ascii="Arial" w:hAnsi="Arial" w:cs="Arial"/>
                <w:color w:val="auto"/>
                <w:sz w:val="20"/>
                <w:szCs w:val="20"/>
              </w:rPr>
              <w:t xml:space="preserve"> </w:t>
            </w:r>
            <w:r>
              <w:rPr>
                <w:rFonts w:ascii="Arial" w:hAnsi="Arial" w:cs="Arial"/>
                <w:color w:val="auto"/>
                <w:sz w:val="20"/>
                <w:szCs w:val="20"/>
                <w:lang w:val="en"/>
              </w:rPr>
              <w:t>head</w:t>
            </w:r>
            <w:r>
              <w:rPr>
                <w:rFonts w:ascii="Arial" w:hAnsi="Arial" w:cs="Arial"/>
                <w:color w:val="auto"/>
                <w:sz w:val="20"/>
                <w:szCs w:val="20"/>
              </w:rPr>
              <w:t xml:space="preserve">. For HYPSTAR this sensor is inside of the instrument in </w:t>
            </w:r>
            <w:proofErr w:type="spellStart"/>
            <w:r>
              <w:rPr>
                <w:rFonts w:ascii="Arial" w:hAnsi="Arial" w:cs="Arial"/>
                <w:color w:val="auto"/>
                <w:sz w:val="20"/>
                <w:szCs w:val="20"/>
              </w:rPr>
              <w:t>instrument_id</w:t>
            </w:r>
            <w:proofErr w:type="spellEnd"/>
            <w:r>
              <w:rPr>
                <w:rFonts w:ascii="Arial" w:hAnsi="Arial" w:cs="Arial"/>
                <w:color w:val="auto"/>
                <w:sz w:val="20"/>
                <w:szCs w:val="20"/>
              </w:rPr>
              <w: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01"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22D8904" w14:textId="77777777" w:rsidR="00BD15BE" w:rsidRDefault="005155BE">
            <w:pPr>
              <w:pStyle w:val="Default"/>
              <w:rPr>
                <w:rFonts w:ascii="Arial" w:hAnsi="Arial" w:cs="Arial"/>
                <w:sz w:val="20"/>
                <w:szCs w:val="20"/>
                <w:lang w:val="en"/>
              </w:rPr>
            </w:pPr>
            <w:r>
              <w:rPr>
                <w:rFonts w:ascii="Arial" w:hAnsi="Arial" w:cs="Arial"/>
                <w:sz w:val="20"/>
                <w:szCs w:val="20"/>
                <w:lang w:val="en"/>
              </w:rPr>
              <w:t>“IBSENUVNIR001”</w:t>
            </w:r>
          </w:p>
        </w:tc>
      </w:tr>
      <w:tr w:rsidR="00BD15BE" w14:paraId="50C43E97" w14:textId="77777777" w:rsidTr="001C78F5">
        <w:trPr>
          <w:trHeight w:val="308"/>
          <w:trPrChange w:id="702"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03"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46EDAE9" w14:textId="77777777" w:rsidR="00BD15BE" w:rsidRDefault="005155BE">
            <w:pPr>
              <w:pStyle w:val="Default"/>
              <w:rPr>
                <w:rFonts w:ascii="Arial" w:hAnsi="Arial" w:cs="Arial"/>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_manufacture</w:t>
            </w:r>
            <w:r>
              <w:rPr>
                <w:rFonts w:ascii="Arial" w:hAnsi="Arial" w:cs="Arial"/>
                <w:color w:val="auto"/>
                <w:sz w:val="20"/>
                <w:szCs w:val="20"/>
                <w:lang w:val="en"/>
              </w:rPr>
              <w:t>r</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04"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BD0D6B7" w14:textId="77777777" w:rsidR="00BD15BE" w:rsidRDefault="005155BE">
            <w:pPr>
              <w:pStyle w:val="Default"/>
              <w:rPr>
                <w:rFonts w:ascii="Arial" w:hAnsi="Arial" w:cs="Arial"/>
                <w:sz w:val="20"/>
                <w:szCs w:val="20"/>
                <w:lang w:val="en"/>
              </w:rPr>
            </w:pPr>
            <w:r>
              <w:rPr>
                <w:rFonts w:ascii="Arial" w:hAnsi="Arial" w:cs="Arial"/>
                <w:color w:val="auto"/>
                <w:sz w:val="20"/>
                <w:szCs w:val="20"/>
              </w:rPr>
              <w:t>Name of manufacturer</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05"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5C9FB8E" w14:textId="77777777" w:rsidR="00BD15BE" w:rsidRDefault="005155BE">
            <w:pPr>
              <w:pStyle w:val="Default"/>
              <w:rPr>
                <w:rFonts w:ascii="Arial" w:hAnsi="Arial" w:cs="Arial"/>
                <w:sz w:val="20"/>
                <w:szCs w:val="20"/>
                <w:lang w:val="en"/>
              </w:rPr>
            </w:pPr>
            <w:r>
              <w:rPr>
                <w:rFonts w:ascii="Arial" w:hAnsi="Arial" w:cs="Arial"/>
                <w:sz w:val="20"/>
                <w:szCs w:val="20"/>
                <w:lang w:val="en"/>
              </w:rPr>
              <w:t>“Ibsen”</w:t>
            </w:r>
          </w:p>
        </w:tc>
      </w:tr>
      <w:tr w:rsidR="00BD15BE" w14:paraId="5F8D98DD" w14:textId="77777777" w:rsidTr="001C78F5">
        <w:trPr>
          <w:trHeight w:val="308"/>
          <w:trPrChange w:id="70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0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3A2160D" w14:textId="77777777" w:rsidR="00BD15BE" w:rsidRDefault="005155BE">
            <w:pPr>
              <w:pStyle w:val="Default"/>
              <w:rPr>
                <w:rFonts w:ascii="Arial" w:hAnsi="Arial" w:cs="Arial"/>
                <w:sz w:val="20"/>
                <w:szCs w:val="20"/>
                <w:lang w:val="en"/>
              </w:rPr>
            </w:pPr>
            <w:r>
              <w:rPr>
                <w:rFonts w:ascii="Arial" w:hAnsi="Arial" w:cs="Arial"/>
                <w:color w:val="auto"/>
                <w:sz w:val="20"/>
                <w:szCs w:val="20"/>
                <w:lang w:val="en"/>
              </w:rPr>
              <w:t>radiance_[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_model</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08"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C34B97A" w14:textId="77777777" w:rsidR="00BD15BE" w:rsidRDefault="005155BE">
            <w:pPr>
              <w:pStyle w:val="Default"/>
              <w:rPr>
                <w:rFonts w:ascii="Arial" w:hAnsi="Arial" w:cs="Arial"/>
                <w:sz w:val="20"/>
                <w:szCs w:val="20"/>
                <w:lang w:val="en"/>
              </w:rPr>
            </w:pPr>
            <w:r>
              <w:rPr>
                <w:rFonts w:ascii="Arial" w:hAnsi="Arial" w:cs="Arial"/>
                <w:color w:val="auto"/>
                <w:sz w:val="20"/>
                <w:szCs w:val="20"/>
              </w:rPr>
              <w:t>Name of make or model</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09"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DBC6579" w14:textId="77777777" w:rsidR="00BD15BE" w:rsidRDefault="005155BE">
            <w:pPr>
              <w:pStyle w:val="Default"/>
              <w:rPr>
                <w:rFonts w:ascii="Arial" w:hAnsi="Arial" w:cs="Arial"/>
                <w:sz w:val="20"/>
                <w:szCs w:val="20"/>
                <w:lang w:val="en"/>
              </w:rPr>
            </w:pPr>
            <w:r>
              <w:rPr>
                <w:rFonts w:ascii="Arial" w:hAnsi="Arial" w:cs="Arial"/>
                <w:sz w:val="20"/>
                <w:szCs w:val="20"/>
                <w:lang w:val="en"/>
              </w:rPr>
              <w:t>“Freedom FSA-101”</w:t>
            </w:r>
          </w:p>
        </w:tc>
      </w:tr>
      <w:tr w:rsidR="00BD15BE" w14:paraId="5FE4AD17" w14:textId="77777777" w:rsidTr="001C78F5">
        <w:trPr>
          <w:trHeight w:val="308"/>
          <w:trPrChange w:id="710"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11"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62E422E" w14:textId="77777777" w:rsidR="00BD15BE" w:rsidRDefault="005155BE">
            <w:pPr>
              <w:pStyle w:val="Default"/>
              <w:rPr>
                <w:rFonts w:ascii="Arial" w:hAnsi="Arial" w:cs="Arial"/>
                <w:sz w:val="20"/>
                <w:szCs w:val="20"/>
                <w:lang w:val="en"/>
              </w:rPr>
            </w:pPr>
            <w:r>
              <w:rPr>
                <w:rFonts w:ascii="Arial" w:hAnsi="Arial" w:cs="Arial"/>
                <w:sz w:val="20"/>
                <w:szCs w:val="20"/>
                <w:lang w:val="en"/>
              </w:rPr>
              <w:t>Radiance_[</w:t>
            </w:r>
            <w:proofErr w:type="spellStart"/>
            <w:r>
              <w:rPr>
                <w:rFonts w:ascii="Arial" w:hAnsi="Arial" w:cs="Arial"/>
                <w:color w:val="auto"/>
                <w:sz w:val="20"/>
                <w:szCs w:val="20"/>
                <w:lang w:val="en"/>
              </w:rPr>
              <w:t>wwww</w:t>
            </w:r>
            <w:proofErr w:type="spellEnd"/>
            <w:r>
              <w:rPr>
                <w:rFonts w:ascii="Arial" w:hAnsi="Arial" w:cs="Arial"/>
                <w:sz w:val="20"/>
                <w:szCs w:val="20"/>
                <w:lang w:val="en"/>
              </w:rPr>
              <w:t>]_</w:t>
            </w:r>
            <w:proofErr w:type="spellStart"/>
            <w:r>
              <w:rPr>
                <w:rFonts w:ascii="Arial" w:hAnsi="Arial" w:cs="Arial"/>
                <w:sz w:val="20"/>
                <w:szCs w:val="20"/>
                <w:lang w:val="en"/>
              </w:rPr>
              <w:t>head_manufacture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12"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7ADCE21" w14:textId="77777777" w:rsidR="00BD15BE" w:rsidRDefault="005155BE">
            <w:pPr>
              <w:pStyle w:val="Default"/>
              <w:rPr>
                <w:rFonts w:ascii="Arial" w:hAnsi="Arial" w:cs="Arial"/>
                <w:sz w:val="20"/>
                <w:szCs w:val="20"/>
                <w:lang w:val="en"/>
              </w:rPr>
            </w:pPr>
            <w:r>
              <w:rPr>
                <w:rFonts w:ascii="Arial" w:hAnsi="Arial" w:cs="Arial"/>
                <w:sz w:val="20"/>
                <w:szCs w:val="20"/>
                <w:lang w:val="en"/>
              </w:rPr>
              <w:t>Date of manufacture of the radiance head</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13"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1C9A5A5" w14:textId="77777777" w:rsidR="00BD15BE" w:rsidRDefault="005155BE">
            <w:pPr>
              <w:pStyle w:val="Default"/>
              <w:rPr>
                <w:rFonts w:ascii="Arial" w:hAnsi="Arial" w:cs="Arial"/>
                <w:sz w:val="20"/>
                <w:szCs w:val="20"/>
                <w:lang w:val="en"/>
              </w:rPr>
            </w:pPr>
            <w:r>
              <w:rPr>
                <w:rFonts w:ascii="Arial" w:hAnsi="Arial" w:cs="Arial"/>
                <w:sz w:val="20"/>
                <w:szCs w:val="20"/>
                <w:lang w:val="en"/>
              </w:rPr>
              <w:t>“20201202”</w:t>
            </w:r>
          </w:p>
        </w:tc>
      </w:tr>
      <w:tr w:rsidR="00BD15BE" w14:paraId="09A21AB5" w14:textId="77777777" w:rsidTr="001C78F5">
        <w:trPr>
          <w:trHeight w:val="308"/>
          <w:trPrChange w:id="714"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15"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2D138D3" w14:textId="77777777" w:rsidR="00BD15BE" w:rsidRDefault="005155BE">
            <w:pPr>
              <w:pStyle w:val="Default"/>
              <w:rPr>
                <w:rFonts w:ascii="Arial" w:hAnsi="Arial" w:cs="Arial"/>
                <w:bCs/>
                <w:iCs/>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_version</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16"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F7DDEF5" w14:textId="77777777" w:rsidR="00BD15BE" w:rsidRDefault="005155BE">
            <w:pPr>
              <w:pStyle w:val="Default"/>
              <w:rPr>
                <w:rFonts w:ascii="Arial" w:hAnsi="Arial" w:cs="Arial"/>
                <w:color w:val="auto"/>
                <w:sz w:val="20"/>
                <w:szCs w:val="20"/>
              </w:rPr>
            </w:pPr>
            <w:r>
              <w:rPr>
                <w:rFonts w:ascii="Arial" w:hAnsi="Arial" w:cs="Arial"/>
                <w:color w:val="auto"/>
                <w:sz w:val="20"/>
                <w:szCs w:val="20"/>
              </w:rPr>
              <w:t xml:space="preserve">Design version </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17"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ADF0A7C" w14:textId="77777777" w:rsidR="00BD15BE" w:rsidRDefault="005155BE">
            <w:pPr>
              <w:pStyle w:val="Default"/>
              <w:rPr>
                <w:rFonts w:ascii="Arial" w:hAnsi="Arial" w:cs="Arial"/>
                <w:sz w:val="20"/>
                <w:szCs w:val="20"/>
                <w:lang w:val="en"/>
              </w:rPr>
            </w:pPr>
            <w:r>
              <w:rPr>
                <w:rFonts w:ascii="Arial" w:hAnsi="Arial" w:cs="Arial"/>
                <w:sz w:val="20"/>
                <w:szCs w:val="20"/>
                <w:lang w:val="en"/>
              </w:rPr>
              <w:t>“101”</w:t>
            </w:r>
          </w:p>
        </w:tc>
      </w:tr>
      <w:tr w:rsidR="00BD15BE" w14:paraId="733642C4" w14:textId="77777777" w:rsidTr="001C78F5">
        <w:trPr>
          <w:trHeight w:val="308"/>
          <w:trPrChange w:id="718"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19"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AE73559" w14:textId="77777777" w:rsidR="00BD15BE" w:rsidRDefault="005155BE">
            <w:pPr>
              <w:pStyle w:val="Default"/>
              <w:rPr>
                <w:rFonts w:ascii="Arial" w:hAnsi="Arial" w:cs="Arial"/>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w:t>
            </w:r>
            <w:proofErr w:type="spellStart"/>
            <w:r>
              <w:rPr>
                <w:rFonts w:ascii="Arial" w:hAnsi="Arial" w:cs="Arial"/>
                <w:color w:val="auto"/>
                <w:sz w:val="20"/>
                <w:szCs w:val="20"/>
              </w:rPr>
              <w:t>firmware_version</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20"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2F65587" w14:textId="77777777" w:rsidR="00BD15BE" w:rsidRDefault="005155BE">
            <w:pPr>
              <w:pStyle w:val="Default"/>
              <w:rPr>
                <w:rFonts w:ascii="Arial" w:hAnsi="Arial" w:cs="Arial"/>
                <w:sz w:val="20"/>
                <w:szCs w:val="20"/>
                <w:lang w:val="en"/>
              </w:rPr>
            </w:pPr>
            <w:r>
              <w:rPr>
                <w:rFonts w:ascii="Arial" w:hAnsi="Arial" w:cs="Arial"/>
                <w:color w:val="auto"/>
                <w:sz w:val="20"/>
                <w:szCs w:val="20"/>
              </w:rPr>
              <w:t>Firmware version for the sensor</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21"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F3BC661" w14:textId="77777777" w:rsidR="00BD15BE" w:rsidRDefault="005155BE">
            <w:pPr>
              <w:pStyle w:val="Default"/>
              <w:rPr>
                <w:rFonts w:ascii="Arial" w:hAnsi="Arial" w:cs="Arial"/>
                <w:sz w:val="20"/>
                <w:szCs w:val="20"/>
                <w:lang w:val="en"/>
              </w:rPr>
            </w:pPr>
            <w:r>
              <w:rPr>
                <w:rFonts w:ascii="Arial" w:hAnsi="Arial" w:cs="Arial"/>
                <w:sz w:val="20"/>
                <w:szCs w:val="20"/>
                <w:lang w:val="en"/>
              </w:rPr>
              <w:t>“v001”</w:t>
            </w:r>
          </w:p>
        </w:tc>
      </w:tr>
      <w:tr w:rsidR="00BD15BE" w14:paraId="0EF6B015" w14:textId="77777777" w:rsidTr="001C78F5">
        <w:trPr>
          <w:trHeight w:val="308"/>
          <w:trPrChange w:id="722"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23"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3AC4DA5" w14:textId="77777777" w:rsidR="00BD15BE" w:rsidRDefault="005155BE">
            <w:pPr>
              <w:pStyle w:val="Default"/>
              <w:rPr>
                <w:rFonts w:ascii="Arial" w:hAnsi="Arial" w:cs="Arial"/>
                <w:sz w:val="20"/>
                <w:szCs w:val="20"/>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 xml:space="preserve">head_ </w:t>
            </w:r>
            <w:proofErr w:type="spellStart"/>
            <w:r>
              <w:rPr>
                <w:rFonts w:ascii="Arial" w:hAnsi="Arial" w:cs="Arial"/>
                <w:color w:val="auto"/>
                <w:sz w:val="20"/>
                <w:szCs w:val="20"/>
                <w:lang w:val="en"/>
              </w:rPr>
              <w:t>documentation_reference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24"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42B70E9"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rPr>
              <w:t xml:space="preserve">URL to the documentation of the </w:t>
            </w:r>
            <w:r>
              <w:rPr>
                <w:rFonts w:ascii="Arial" w:hAnsi="Arial" w:cs="Arial"/>
                <w:color w:val="auto"/>
                <w:sz w:val="20"/>
                <w:szCs w:val="20"/>
                <w:lang w:val="en"/>
              </w:rPr>
              <w:t xml:space="preserve">radiance head (e.g., manufacturer documentation, publications) </w:t>
            </w:r>
          </w:p>
          <w:p w14:paraId="11975671" w14:textId="77777777" w:rsidR="00BD15BE" w:rsidRDefault="00BD15BE">
            <w:pPr>
              <w:pStyle w:val="Default"/>
              <w:rPr>
                <w:rFonts w:ascii="Arial" w:hAnsi="Arial" w:cs="Arial"/>
                <w:sz w:val="20"/>
                <w:szCs w:val="20"/>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25"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5DBDE93" w14:textId="77777777" w:rsidR="00BD15BE" w:rsidRDefault="005155BE">
            <w:pPr>
              <w:pStyle w:val="Default"/>
              <w:rPr>
                <w:rFonts w:ascii="Arial" w:hAnsi="Arial" w:cs="Arial"/>
                <w:sz w:val="20"/>
                <w:szCs w:val="20"/>
                <w:lang w:val="en"/>
              </w:rPr>
            </w:pPr>
            <w:r>
              <w:rPr>
                <w:rFonts w:ascii="Arial" w:hAnsi="Arial" w:cs="Arial"/>
                <w:sz w:val="20"/>
                <w:szCs w:val="20"/>
                <w:lang w:val="en"/>
              </w:rPr>
              <w:t>“https://hypernets.to.ee/documentation”</w:t>
            </w:r>
          </w:p>
        </w:tc>
      </w:tr>
      <w:tr w:rsidR="00BD15BE" w14:paraId="7B2D2A7D" w14:textId="77777777" w:rsidTr="001C78F5">
        <w:trPr>
          <w:trHeight w:val="308"/>
          <w:trPrChange w:id="72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2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8CDC0B7" w14:textId="77777777" w:rsidR="00BD15BE" w:rsidRDefault="005155BE">
            <w:pPr>
              <w:pStyle w:val="Default"/>
              <w:rPr>
                <w:rFonts w:ascii="Arial" w:hAnsi="Arial" w:cs="Arial"/>
                <w:sz w:val="20"/>
                <w:szCs w:val="20"/>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]_</w:t>
            </w:r>
            <w:proofErr w:type="spellStart"/>
            <w:r>
              <w:rPr>
                <w:rFonts w:ascii="Arial" w:hAnsi="Arial" w:cs="Arial"/>
                <w:color w:val="auto"/>
                <w:sz w:val="20"/>
                <w:szCs w:val="20"/>
                <w:lang w:val="en"/>
              </w:rPr>
              <w:t>head_description</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28"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866F0F6" w14:textId="77777777" w:rsidR="00BD15BE" w:rsidRDefault="005155BE">
            <w:pPr>
              <w:pStyle w:val="Default"/>
              <w:rPr>
                <w:rFonts w:ascii="Arial" w:hAnsi="Arial" w:cs="Arial"/>
                <w:sz w:val="20"/>
                <w:szCs w:val="20"/>
                <w:lang w:val="en"/>
              </w:rPr>
            </w:pPr>
            <w:r>
              <w:rPr>
                <w:rFonts w:ascii="Arial" w:hAnsi="Arial" w:cs="Arial"/>
                <w:sz w:val="20"/>
                <w:szCs w:val="20"/>
                <w:lang w:val="en"/>
              </w:rPr>
              <w:t>If relevant, free-format text about specific description of the component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29"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0370E52" w14:textId="77777777" w:rsidR="00BD15BE" w:rsidRDefault="005155BE">
            <w:pPr>
              <w:pStyle w:val="Default"/>
              <w:rPr>
                <w:rFonts w:ascii="Arial" w:hAnsi="Arial" w:cs="Arial"/>
                <w:sz w:val="20"/>
                <w:szCs w:val="20"/>
              </w:rPr>
            </w:pPr>
            <w:r>
              <w:rPr>
                <w:rFonts w:ascii="Arial" w:hAnsi="Arial" w:cs="Arial"/>
                <w:sz w:val="20"/>
                <w:szCs w:val="20"/>
                <w:lang w:val="en"/>
              </w:rPr>
              <w:t xml:space="preserve">“custom 25 </w:t>
            </w:r>
            <w:proofErr w:type="spellStart"/>
            <w:r>
              <w:rPr>
                <w:rFonts w:ascii="Arial" w:hAnsi="Arial" w:cs="Arial"/>
                <w:sz w:val="20"/>
                <w:szCs w:val="20"/>
                <w:lang w:val="en"/>
              </w:rPr>
              <w:t>μm</w:t>
            </w:r>
            <w:proofErr w:type="spellEnd"/>
            <w:r>
              <w:rPr>
                <w:rFonts w:ascii="Arial" w:hAnsi="Arial" w:cs="Arial"/>
                <w:sz w:val="20"/>
                <w:szCs w:val="20"/>
                <w:lang w:val="en"/>
              </w:rPr>
              <w:t xml:space="preserve"> slit width for the VNIR spectral region”</w:t>
            </w:r>
          </w:p>
        </w:tc>
      </w:tr>
      <w:tr w:rsidR="00BD15BE" w14:paraId="4426319A" w14:textId="77777777" w:rsidTr="001C78F5">
        <w:trPr>
          <w:trHeight w:val="308"/>
          <w:trPrChange w:id="730"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31"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EC4014A" w14:textId="77777777" w:rsidR="00BD15BE" w:rsidRDefault="005155BE">
            <w:pPr>
              <w:pStyle w:val="Default"/>
              <w:rPr>
                <w:rFonts w:ascii="Arial" w:hAnsi="Arial" w:cs="Arial"/>
                <w:sz w:val="20"/>
                <w:szCs w:val="20"/>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head_</w:t>
            </w:r>
            <w:r>
              <w:rPr>
                <w:rFonts w:ascii="Arial" w:hAnsi="Arial" w:cs="Arial"/>
                <w:color w:val="auto"/>
                <w:sz w:val="20"/>
                <w:szCs w:val="20"/>
              </w:rPr>
              <w:t>rad</w:t>
            </w:r>
            <w:proofErr w:type="spellStart"/>
            <w:r>
              <w:rPr>
                <w:rFonts w:ascii="Arial" w:hAnsi="Arial" w:cs="Arial"/>
                <w:color w:val="auto"/>
                <w:sz w:val="20"/>
                <w:szCs w:val="20"/>
                <w:lang w:val="en"/>
              </w:rPr>
              <w:t>iometric</w:t>
            </w:r>
            <w:proofErr w:type="spellEnd"/>
            <w:r>
              <w:rPr>
                <w:rFonts w:ascii="Arial" w:hAnsi="Arial" w:cs="Arial"/>
                <w:color w:val="auto"/>
                <w:sz w:val="20"/>
                <w:szCs w:val="20"/>
              </w:rPr>
              <w:t>_res</w:t>
            </w:r>
            <w:proofErr w:type="spellStart"/>
            <w:r>
              <w:rPr>
                <w:rFonts w:ascii="Arial" w:hAnsi="Arial" w:cs="Arial"/>
                <w:color w:val="auto"/>
                <w:sz w:val="20"/>
                <w:szCs w:val="20"/>
                <w:lang w:val="en"/>
              </w:rPr>
              <w:t>olution</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32"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0721B60" w14:textId="77777777" w:rsidR="00BD15BE" w:rsidRDefault="005155BE">
            <w:pPr>
              <w:pStyle w:val="Default"/>
              <w:rPr>
                <w:rFonts w:ascii="Arial" w:hAnsi="Arial" w:cs="Arial"/>
                <w:color w:val="auto"/>
                <w:sz w:val="20"/>
                <w:szCs w:val="20"/>
              </w:rPr>
            </w:pPr>
            <w:r>
              <w:rPr>
                <w:rFonts w:ascii="Arial" w:hAnsi="Arial" w:cs="Arial"/>
                <w:color w:val="auto"/>
                <w:sz w:val="20"/>
                <w:szCs w:val="20"/>
              </w:rPr>
              <w:t xml:space="preserve">Radiometric resolution (bits) </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33"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490DACA" w14:textId="77777777" w:rsidR="00BD15BE" w:rsidRDefault="005155BE">
            <w:pPr>
              <w:pStyle w:val="Default"/>
              <w:rPr>
                <w:rFonts w:ascii="Arial" w:hAnsi="Arial" w:cs="Arial"/>
                <w:sz w:val="20"/>
                <w:szCs w:val="20"/>
              </w:rPr>
            </w:pPr>
            <w:r>
              <w:rPr>
                <w:rFonts w:ascii="Arial" w:hAnsi="Arial" w:cs="Arial"/>
                <w:sz w:val="20"/>
                <w:szCs w:val="20"/>
                <w:lang w:val="en"/>
              </w:rPr>
              <w:t>“16”</w:t>
            </w:r>
          </w:p>
        </w:tc>
      </w:tr>
      <w:tr w:rsidR="00BD15BE" w14:paraId="5CC78784" w14:textId="77777777" w:rsidTr="001C78F5">
        <w:trPr>
          <w:trHeight w:val="308"/>
          <w:trPrChange w:id="734"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35"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849BFF5" w14:textId="77777777" w:rsidR="00BD15BE" w:rsidRDefault="005155BE">
            <w:pPr>
              <w:pStyle w:val="Default"/>
              <w:rPr>
                <w:rFonts w:ascii="Arial" w:hAnsi="Arial" w:cs="Arial"/>
                <w:sz w:val="20"/>
                <w:szCs w:val="20"/>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_spec</w:t>
            </w:r>
            <w:proofErr w:type="spellStart"/>
            <w:r>
              <w:rPr>
                <w:rFonts w:ascii="Arial" w:hAnsi="Arial" w:cs="Arial"/>
                <w:color w:val="auto"/>
                <w:sz w:val="20"/>
                <w:szCs w:val="20"/>
                <w:lang w:val="en"/>
              </w:rPr>
              <w:t>tral</w:t>
            </w:r>
            <w:proofErr w:type="spellEnd"/>
            <w:r>
              <w:rPr>
                <w:rFonts w:ascii="Arial" w:hAnsi="Arial" w:cs="Arial"/>
                <w:color w:val="auto"/>
                <w:sz w:val="20"/>
                <w:szCs w:val="20"/>
              </w:rPr>
              <w:t>_range</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36"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055D9C5" w14:textId="77777777" w:rsidR="00BD15BE" w:rsidRDefault="005155BE">
            <w:pPr>
              <w:pStyle w:val="Default"/>
              <w:rPr>
                <w:rFonts w:ascii="Arial" w:hAnsi="Arial" w:cs="Arial"/>
                <w:sz w:val="20"/>
                <w:szCs w:val="20"/>
                <w:lang w:val="en"/>
              </w:rPr>
            </w:pPr>
            <w:r>
              <w:rPr>
                <w:rFonts w:ascii="Arial" w:hAnsi="Arial" w:cs="Arial"/>
                <w:color w:val="auto"/>
                <w:sz w:val="20"/>
                <w:szCs w:val="20"/>
              </w:rPr>
              <w:t xml:space="preserve">Spectral range of </w:t>
            </w:r>
            <w:r>
              <w:rPr>
                <w:rFonts w:ascii="Arial" w:hAnsi="Arial" w:cs="Arial"/>
                <w:color w:val="auto"/>
                <w:sz w:val="20"/>
                <w:szCs w:val="20"/>
                <w:lang w:val="en"/>
              </w:rPr>
              <w:t>the radiance head</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37"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8902425" w14:textId="77777777" w:rsidR="00BD15BE" w:rsidRDefault="005155BE">
            <w:pPr>
              <w:pStyle w:val="Default"/>
              <w:rPr>
                <w:rFonts w:ascii="Arial" w:hAnsi="Arial" w:cs="Arial"/>
                <w:sz w:val="20"/>
                <w:szCs w:val="20"/>
              </w:rPr>
            </w:pPr>
            <w:r>
              <w:rPr>
                <w:rFonts w:ascii="Arial" w:hAnsi="Arial" w:cs="Arial"/>
                <w:sz w:val="20"/>
                <w:szCs w:val="20"/>
                <w:lang w:val="en"/>
              </w:rPr>
              <w:t>“190-1100”</w:t>
            </w:r>
          </w:p>
        </w:tc>
      </w:tr>
      <w:tr w:rsidR="00BD15BE" w14:paraId="195D0276" w14:textId="77777777" w:rsidTr="001C78F5">
        <w:trPr>
          <w:trHeight w:val="308"/>
          <w:trPrChange w:id="738"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39"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DA6B841" w14:textId="77777777" w:rsidR="00BD15BE" w:rsidRDefault="005155BE">
            <w:pPr>
              <w:pStyle w:val="Default"/>
              <w:rPr>
                <w:rFonts w:ascii="Arial" w:hAnsi="Arial" w:cs="Arial"/>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_spec</w:t>
            </w:r>
            <w:proofErr w:type="spellStart"/>
            <w:r>
              <w:rPr>
                <w:rFonts w:ascii="Arial" w:hAnsi="Arial" w:cs="Arial"/>
                <w:color w:val="auto"/>
                <w:sz w:val="20"/>
                <w:szCs w:val="20"/>
                <w:lang w:val="en"/>
              </w:rPr>
              <w:t>tral</w:t>
            </w:r>
            <w:proofErr w:type="spellEnd"/>
            <w:r>
              <w:rPr>
                <w:rFonts w:ascii="Arial" w:hAnsi="Arial" w:cs="Arial"/>
                <w:color w:val="auto"/>
                <w:sz w:val="20"/>
                <w:szCs w:val="20"/>
              </w:rPr>
              <w:t>_</w:t>
            </w:r>
            <w:r>
              <w:rPr>
                <w:rFonts w:ascii="Arial" w:hAnsi="Arial" w:cs="Arial"/>
                <w:color w:val="auto"/>
                <w:sz w:val="20"/>
                <w:szCs w:val="20"/>
                <w:lang w:val="en"/>
              </w:rPr>
              <w:t>sampling</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40"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FF785A2" w14:textId="77777777" w:rsidR="00BD15BE" w:rsidRDefault="005155BE">
            <w:pPr>
              <w:pStyle w:val="Default"/>
              <w:rPr>
                <w:rFonts w:ascii="Arial" w:hAnsi="Arial" w:cs="Arial"/>
                <w:sz w:val="20"/>
                <w:szCs w:val="20"/>
              </w:rPr>
            </w:pPr>
            <w:r>
              <w:rPr>
                <w:rFonts w:ascii="Arial" w:hAnsi="Arial" w:cs="Arial"/>
                <w:color w:val="auto"/>
                <w:sz w:val="20"/>
                <w:szCs w:val="20"/>
              </w:rPr>
              <w:t xml:space="preserve">Spectral sampling for a single channel/pixel </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41"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5CE609B" w14:textId="77777777" w:rsidR="00BD15BE" w:rsidRDefault="005155BE">
            <w:pPr>
              <w:pStyle w:val="Default"/>
              <w:rPr>
                <w:rFonts w:ascii="Arial" w:hAnsi="Arial" w:cs="Arial"/>
                <w:sz w:val="20"/>
                <w:szCs w:val="20"/>
              </w:rPr>
            </w:pPr>
            <w:r>
              <w:rPr>
                <w:rFonts w:ascii="Arial" w:hAnsi="Arial" w:cs="Arial"/>
                <w:sz w:val="20"/>
                <w:szCs w:val="20"/>
                <w:lang w:val="en"/>
              </w:rPr>
              <w:t>“1.5”</w:t>
            </w:r>
          </w:p>
        </w:tc>
      </w:tr>
      <w:tr w:rsidR="00BD15BE" w14:paraId="37D5CF77" w14:textId="77777777" w:rsidTr="001C78F5">
        <w:trPr>
          <w:trHeight w:val="308"/>
          <w:trPrChange w:id="742"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43"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0342EC7" w14:textId="77777777" w:rsidR="00BD15BE" w:rsidRDefault="005155BE">
            <w:pPr>
              <w:pStyle w:val="Default"/>
              <w:rPr>
                <w:rFonts w:ascii="Arial" w:hAnsi="Arial" w:cs="Arial"/>
                <w:color w:val="auto"/>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_spec</w:t>
            </w:r>
            <w:proofErr w:type="spellStart"/>
            <w:r>
              <w:rPr>
                <w:rFonts w:ascii="Arial" w:hAnsi="Arial" w:cs="Arial"/>
                <w:color w:val="auto"/>
                <w:sz w:val="20"/>
                <w:szCs w:val="20"/>
                <w:lang w:val="en"/>
              </w:rPr>
              <w:t>tral</w:t>
            </w:r>
            <w:proofErr w:type="spellEnd"/>
            <w:r>
              <w:rPr>
                <w:rFonts w:ascii="Arial" w:hAnsi="Arial" w:cs="Arial"/>
                <w:color w:val="auto"/>
                <w:sz w:val="20"/>
                <w:szCs w:val="20"/>
              </w:rPr>
              <w:t>_</w:t>
            </w:r>
            <w:r>
              <w:rPr>
                <w:rFonts w:ascii="Arial" w:hAnsi="Arial" w:cs="Arial"/>
                <w:color w:val="auto"/>
                <w:sz w:val="20"/>
                <w:szCs w:val="20"/>
                <w:lang w:val="en"/>
              </w:rPr>
              <w:t>resolution</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44"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CF34DD4"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rPr>
              <w:t>Spectral resolution expressed in Full-Width-</w:t>
            </w:r>
            <w:proofErr w:type="spellStart"/>
            <w:r>
              <w:rPr>
                <w:rFonts w:ascii="Arial" w:hAnsi="Arial" w:cs="Arial"/>
                <w:color w:val="auto"/>
                <w:sz w:val="20"/>
                <w:szCs w:val="20"/>
              </w:rPr>
              <w:t>Half_Maximum</w:t>
            </w:r>
            <w:proofErr w:type="spellEnd"/>
            <w:r>
              <w:rPr>
                <w:rFonts w:ascii="Arial" w:hAnsi="Arial" w:cs="Arial"/>
                <w:color w:val="auto"/>
                <w:sz w:val="20"/>
                <w:szCs w:val="20"/>
              </w:rPr>
              <w:t xml:space="preserve"> (FWHM)</w:t>
            </w:r>
            <w:r>
              <w:rPr>
                <w:rFonts w:ascii="Arial" w:hAnsi="Arial" w:cs="Arial"/>
                <w:color w:val="auto"/>
                <w:sz w:val="20"/>
                <w:szCs w:val="20"/>
                <w:lang w:val="en"/>
              </w:rPr>
              <w:t xml:space="preserve"> in nm</w:t>
            </w:r>
          </w:p>
          <w:p w14:paraId="6CFD8711" w14:textId="77777777" w:rsidR="00BD15BE" w:rsidRDefault="00BD15BE">
            <w:pPr>
              <w:pStyle w:val="Default"/>
              <w:rPr>
                <w:rFonts w:ascii="Arial" w:hAnsi="Arial" w:cs="Arial"/>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45"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5339B33" w14:textId="77777777" w:rsidR="00BD15BE" w:rsidRDefault="005155BE">
            <w:pPr>
              <w:rPr>
                <w:rFonts w:cs="Arial"/>
                <w:sz w:val="20"/>
                <w:szCs w:val="20"/>
                <w:lang w:val="en"/>
              </w:rPr>
            </w:pPr>
            <w:r>
              <w:rPr>
                <w:rFonts w:cs="Arial"/>
                <w:sz w:val="20"/>
                <w:szCs w:val="20"/>
                <w:lang w:val="en"/>
              </w:rPr>
              <w:t>“3”</w:t>
            </w:r>
          </w:p>
        </w:tc>
      </w:tr>
      <w:tr w:rsidR="00BD15BE" w14:paraId="702F6E7B" w14:textId="77777777" w:rsidTr="001C78F5">
        <w:trPr>
          <w:trHeight w:val="308"/>
          <w:trPrChange w:id="74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4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084DD34" w14:textId="77777777" w:rsidR="00BD15BE" w:rsidRDefault="005155BE">
            <w:pPr>
              <w:pStyle w:val="Default"/>
              <w:rPr>
                <w:rFonts w:ascii="Arial" w:hAnsi="Arial" w:cs="Arial"/>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_spec</w:t>
            </w:r>
            <w:proofErr w:type="spellStart"/>
            <w:r>
              <w:rPr>
                <w:rFonts w:ascii="Arial" w:hAnsi="Arial" w:cs="Arial"/>
                <w:color w:val="auto"/>
                <w:sz w:val="20"/>
                <w:szCs w:val="20"/>
                <w:lang w:val="en"/>
              </w:rPr>
              <w:t>tral_acc</w:t>
            </w:r>
            <w:r>
              <w:rPr>
                <w:rFonts w:ascii="Arial" w:hAnsi="Arial" w:cs="Arial"/>
                <w:color w:val="auto"/>
                <w:sz w:val="20"/>
                <w:szCs w:val="20"/>
                <w:lang w:val="en"/>
              </w:rPr>
              <w:lastRenderedPageBreak/>
              <w:t>uracy</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48"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426C69E"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rPr>
              <w:lastRenderedPageBreak/>
              <w:t xml:space="preserve">Spectral </w:t>
            </w:r>
            <w:r>
              <w:rPr>
                <w:rFonts w:ascii="Arial" w:hAnsi="Arial" w:cs="Arial"/>
                <w:color w:val="auto"/>
                <w:sz w:val="20"/>
                <w:szCs w:val="20"/>
                <w:lang w:val="en"/>
              </w:rPr>
              <w:t>accuracy in nm</w:t>
            </w:r>
          </w:p>
          <w:p w14:paraId="7E9E741C" w14:textId="77777777" w:rsidR="00BD15BE" w:rsidRDefault="00BD15BE">
            <w:pPr>
              <w:pStyle w:val="Default"/>
              <w:rPr>
                <w:rFonts w:ascii="Arial" w:hAnsi="Arial" w:cs="Arial"/>
                <w:sz w:val="20"/>
                <w:szCs w:val="20"/>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49"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FD958C6" w14:textId="77777777" w:rsidR="00BD15BE" w:rsidRDefault="005155BE">
            <w:pPr>
              <w:pStyle w:val="Default"/>
              <w:rPr>
                <w:rFonts w:ascii="Arial" w:hAnsi="Arial" w:cs="Arial"/>
                <w:sz w:val="20"/>
                <w:szCs w:val="20"/>
              </w:rPr>
            </w:pPr>
            <w:r>
              <w:rPr>
                <w:rFonts w:ascii="Arial" w:hAnsi="Arial" w:cs="Arial"/>
                <w:sz w:val="20"/>
                <w:szCs w:val="20"/>
                <w:lang w:val="en"/>
              </w:rPr>
              <w:lastRenderedPageBreak/>
              <w:t>“0.3”</w:t>
            </w:r>
          </w:p>
        </w:tc>
      </w:tr>
      <w:tr w:rsidR="00BD15BE" w14:paraId="7A357408" w14:textId="77777777" w:rsidTr="001C78F5">
        <w:trPr>
          <w:trHeight w:val="308"/>
          <w:trPrChange w:id="750"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51"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6AE5A9E" w14:textId="77777777" w:rsidR="00BD15BE" w:rsidRDefault="005155BE">
            <w:pPr>
              <w:pStyle w:val="Default"/>
              <w:rPr>
                <w:rFonts w:ascii="Arial" w:hAnsi="Arial" w:cs="Arial"/>
                <w:sz w:val="20"/>
                <w:szCs w:val="20"/>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_spec</w:t>
            </w:r>
            <w:proofErr w:type="spellStart"/>
            <w:r>
              <w:rPr>
                <w:rFonts w:ascii="Arial" w:hAnsi="Arial" w:cs="Arial"/>
                <w:color w:val="auto"/>
                <w:sz w:val="20"/>
                <w:szCs w:val="20"/>
                <w:lang w:val="en"/>
              </w:rPr>
              <w:t>tral</w:t>
            </w:r>
            <w:proofErr w:type="spellEnd"/>
            <w:r>
              <w:rPr>
                <w:rFonts w:ascii="Arial" w:hAnsi="Arial" w:cs="Arial"/>
                <w:color w:val="auto"/>
                <w:sz w:val="20"/>
                <w:szCs w:val="20"/>
              </w:rPr>
              <w:t>_</w:t>
            </w:r>
            <w:proofErr w:type="spellStart"/>
            <w:r>
              <w:rPr>
                <w:rFonts w:ascii="Arial" w:hAnsi="Arial" w:cs="Arial"/>
                <w:color w:val="auto"/>
                <w:sz w:val="20"/>
                <w:szCs w:val="20"/>
                <w:lang w:val="en"/>
              </w:rPr>
              <w:t>fov</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52"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9D75C01" w14:textId="77777777" w:rsidR="00BD15BE" w:rsidRDefault="005155BE">
            <w:pPr>
              <w:pStyle w:val="Default"/>
              <w:rPr>
                <w:rFonts w:ascii="Arial" w:hAnsi="Arial" w:cs="Arial"/>
                <w:sz w:val="20"/>
                <w:szCs w:val="20"/>
              </w:rPr>
            </w:pPr>
            <w:r>
              <w:rPr>
                <w:rFonts w:ascii="Arial" w:hAnsi="Arial" w:cs="Arial"/>
                <w:color w:val="auto"/>
                <w:sz w:val="20"/>
                <w:szCs w:val="20"/>
              </w:rPr>
              <w:t>Field of view of the radiance sensor</w:t>
            </w:r>
            <w:r>
              <w:rPr>
                <w:rFonts w:ascii="Arial" w:hAnsi="Arial" w:cs="Arial"/>
                <w:color w:val="auto"/>
                <w:sz w:val="20"/>
                <w:szCs w:val="20"/>
                <w:lang w:val="en"/>
              </w:rPr>
              <w:t xml:space="preserve"> in decimal degrees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53"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5F16ED3" w14:textId="77777777" w:rsidR="00BD15BE" w:rsidRDefault="005155BE">
            <w:pPr>
              <w:pStyle w:val="Default"/>
              <w:rPr>
                <w:rFonts w:ascii="Arial" w:hAnsi="Arial" w:cs="Arial"/>
                <w:sz w:val="20"/>
                <w:szCs w:val="20"/>
              </w:rPr>
            </w:pPr>
            <w:r>
              <w:rPr>
                <w:rFonts w:ascii="Arial" w:hAnsi="Arial" w:cs="Arial"/>
                <w:sz w:val="20"/>
                <w:szCs w:val="20"/>
                <w:lang w:val="en"/>
              </w:rPr>
              <w:t>“5”</w:t>
            </w:r>
          </w:p>
        </w:tc>
      </w:tr>
      <w:tr w:rsidR="00BD15BE" w14:paraId="2EA956BF" w14:textId="77777777" w:rsidTr="001C78F5">
        <w:trPr>
          <w:trHeight w:val="308"/>
          <w:trPrChange w:id="754"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55"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FB15FDF" w14:textId="77777777" w:rsidR="00BD15BE" w:rsidRDefault="005155BE">
            <w:pPr>
              <w:pStyle w:val="Default"/>
              <w:rPr>
                <w:rFonts w:ascii="Arial" w:hAnsi="Arial" w:cs="Arial"/>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w:t>
            </w:r>
            <w:proofErr w:type="spellStart"/>
            <w:r>
              <w:rPr>
                <w:rFonts w:ascii="Arial" w:hAnsi="Arial" w:cs="Arial"/>
                <w:color w:val="auto"/>
                <w:sz w:val="20"/>
                <w:szCs w:val="20"/>
                <w:lang w:val="en"/>
              </w:rPr>
              <w:t>cosine_documentation_reference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56"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2B7EFB7" w14:textId="77777777" w:rsidR="00BD15BE" w:rsidRDefault="005155BE">
            <w:pPr>
              <w:pStyle w:val="Default"/>
              <w:rPr>
                <w:rFonts w:ascii="Arial" w:hAnsi="Arial" w:cs="Arial"/>
                <w:sz w:val="20"/>
                <w:szCs w:val="20"/>
              </w:rPr>
            </w:pPr>
            <w:r>
              <w:rPr>
                <w:rFonts w:ascii="Arial" w:hAnsi="Arial" w:cs="Arial"/>
                <w:sz w:val="20"/>
                <w:szCs w:val="20"/>
                <w:lang w:val="en"/>
              </w:rPr>
              <w:t>URL to the files containing the angular response functions of the radiance head</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57"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5740324" w14:textId="77777777" w:rsidR="00BD15BE" w:rsidRDefault="005155BE">
            <w:pPr>
              <w:pStyle w:val="Default"/>
              <w:rPr>
                <w:rFonts w:ascii="Arial" w:hAnsi="Arial" w:cs="Arial"/>
                <w:sz w:val="20"/>
                <w:szCs w:val="20"/>
              </w:rPr>
            </w:pPr>
            <w:r>
              <w:rPr>
                <w:rFonts w:ascii="Arial" w:hAnsi="Arial" w:cs="Arial"/>
                <w:sz w:val="20"/>
                <w:szCs w:val="20"/>
                <w:lang w:val="en"/>
              </w:rPr>
              <w:t>“www.waterhypernet.org/calibration/IBSENUVNIR001/cosine/”</w:t>
            </w:r>
          </w:p>
        </w:tc>
      </w:tr>
      <w:tr w:rsidR="00BD15BE" w14:paraId="52727003" w14:textId="77777777" w:rsidTr="001C78F5">
        <w:trPr>
          <w:trHeight w:val="308"/>
          <w:trPrChange w:id="758"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59"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1719FA0" w14:textId="77777777" w:rsidR="00BD15BE" w:rsidRDefault="005155BE">
            <w:pPr>
              <w:pStyle w:val="Default"/>
              <w:rPr>
                <w:rFonts w:ascii="Arial" w:hAnsi="Arial" w:cs="Arial"/>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w:t>
            </w:r>
            <w:proofErr w:type="spellStart"/>
            <w:r>
              <w:rPr>
                <w:rFonts w:ascii="Arial" w:hAnsi="Arial" w:cs="Arial"/>
                <w:color w:val="auto"/>
                <w:sz w:val="20"/>
                <w:szCs w:val="20"/>
                <w:lang w:val="en"/>
              </w:rPr>
              <w:t>calibration_documentation_reference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60"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F05867A" w14:textId="77777777" w:rsidR="00BD15BE" w:rsidRDefault="005155BE">
            <w:pPr>
              <w:pStyle w:val="Default"/>
              <w:rPr>
                <w:rFonts w:ascii="Arial" w:hAnsi="Arial" w:cs="Arial"/>
                <w:sz w:val="20"/>
                <w:szCs w:val="20"/>
                <w:lang w:val="en"/>
              </w:rPr>
            </w:pPr>
            <w:r>
              <w:rPr>
                <w:rFonts w:ascii="Arial" w:hAnsi="Arial" w:cs="Arial"/>
                <w:sz w:val="20"/>
                <w:szCs w:val="20"/>
                <w:lang w:val="en"/>
              </w:rPr>
              <w:t>URL to the files containing the calibration coefficients of the radiance head</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61"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204EFDB" w14:textId="77777777" w:rsidR="00BD15BE" w:rsidRDefault="005155BE">
            <w:pPr>
              <w:pStyle w:val="Default"/>
              <w:rPr>
                <w:rFonts w:ascii="Arial" w:hAnsi="Arial" w:cs="Arial"/>
                <w:sz w:val="20"/>
                <w:szCs w:val="20"/>
              </w:rPr>
            </w:pPr>
            <w:r>
              <w:rPr>
                <w:rFonts w:ascii="Arial" w:hAnsi="Arial" w:cs="Arial"/>
                <w:sz w:val="20"/>
                <w:szCs w:val="20"/>
                <w:lang w:val="en"/>
              </w:rPr>
              <w:t>“www.waterhypernet.org/calibration/IBSENUVNIR001/</w:t>
            </w:r>
            <w:proofErr w:type="spellStart"/>
            <w:r>
              <w:rPr>
                <w:rFonts w:ascii="Arial" w:hAnsi="Arial" w:cs="Arial"/>
                <w:sz w:val="20"/>
                <w:szCs w:val="20"/>
                <w:lang w:val="en"/>
              </w:rPr>
              <w:t>calcoeff</w:t>
            </w:r>
            <w:proofErr w:type="spellEnd"/>
            <w:r>
              <w:rPr>
                <w:rFonts w:ascii="Arial" w:hAnsi="Arial" w:cs="Arial"/>
                <w:sz w:val="20"/>
                <w:szCs w:val="20"/>
                <w:lang w:val="en"/>
              </w:rPr>
              <w:t>/”</w:t>
            </w:r>
          </w:p>
        </w:tc>
      </w:tr>
      <w:tr w:rsidR="00BD15BE" w14:paraId="17C70320" w14:textId="77777777" w:rsidTr="001C78F5">
        <w:trPr>
          <w:trHeight w:val="308"/>
          <w:trPrChange w:id="762"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63"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B3FF990" w14:textId="77777777" w:rsidR="00BD15BE" w:rsidRDefault="005155BE">
            <w:pPr>
              <w:pStyle w:val="Default"/>
              <w:rPr>
                <w:rFonts w:ascii="Arial" w:hAnsi="Arial" w:cs="Arial"/>
                <w:sz w:val="20"/>
                <w:szCs w:val="20"/>
                <w:lang w:val="en"/>
              </w:rPr>
            </w:pPr>
            <w:r>
              <w:rPr>
                <w:rFonts w:ascii="Arial" w:hAnsi="Arial" w:cs="Arial"/>
                <w:bCs/>
                <w:iCs/>
                <w:sz w:val="20"/>
                <w:szCs w:val="20"/>
                <w:lang w:val="en"/>
              </w:rPr>
              <w:t>radiance</w:t>
            </w:r>
            <w:r>
              <w:rPr>
                <w:rFonts w:ascii="Arial" w:hAnsi="Arial" w:cs="Arial"/>
                <w:color w:val="auto"/>
                <w:sz w:val="20"/>
                <w:szCs w:val="20"/>
                <w:lang w:val="en"/>
              </w:rPr>
              <w:t>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w:t>
            </w:r>
            <w:proofErr w:type="spellStart"/>
            <w:r>
              <w:rPr>
                <w:rFonts w:ascii="Arial" w:hAnsi="Arial" w:cs="Arial"/>
                <w:color w:val="auto"/>
                <w:sz w:val="20"/>
                <w:szCs w:val="20"/>
                <w:lang w:val="en"/>
              </w:rPr>
              <w:t>linearity_documentation_reference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64"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055ADF4" w14:textId="77777777" w:rsidR="00BD15BE" w:rsidRDefault="005155BE">
            <w:pPr>
              <w:pStyle w:val="Default"/>
              <w:rPr>
                <w:rFonts w:ascii="Arial" w:hAnsi="Arial" w:cs="Arial"/>
                <w:sz w:val="20"/>
                <w:szCs w:val="20"/>
                <w:lang w:val="en"/>
              </w:rPr>
            </w:pPr>
            <w:r>
              <w:rPr>
                <w:rFonts w:ascii="Arial" w:hAnsi="Arial" w:cs="Arial"/>
                <w:sz w:val="20"/>
                <w:szCs w:val="20"/>
                <w:lang w:val="en"/>
              </w:rPr>
              <w:t>URL to the files containing the radiometric linearity data</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65"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1FF3CA9" w14:textId="77777777" w:rsidR="00BD15BE" w:rsidRDefault="005155BE">
            <w:pPr>
              <w:pStyle w:val="Default"/>
              <w:rPr>
                <w:rFonts w:ascii="Arial" w:hAnsi="Arial" w:cs="Arial"/>
                <w:sz w:val="20"/>
                <w:szCs w:val="20"/>
              </w:rPr>
            </w:pPr>
            <w:r>
              <w:rPr>
                <w:rFonts w:ascii="Arial" w:hAnsi="Arial" w:cs="Arial"/>
                <w:sz w:val="20"/>
                <w:szCs w:val="20"/>
                <w:lang w:val="en"/>
              </w:rPr>
              <w:t>“www.waterhypernet.org/calibration/IBSENUVNIR001/</w:t>
            </w:r>
            <w:proofErr w:type="spellStart"/>
            <w:r>
              <w:rPr>
                <w:rFonts w:ascii="Arial" w:hAnsi="Arial" w:cs="Arial"/>
                <w:sz w:val="20"/>
                <w:szCs w:val="20"/>
                <w:lang w:val="en"/>
              </w:rPr>
              <w:t>lin</w:t>
            </w:r>
            <w:proofErr w:type="spellEnd"/>
            <w:r>
              <w:rPr>
                <w:rFonts w:ascii="Arial" w:hAnsi="Arial" w:cs="Arial"/>
                <w:sz w:val="20"/>
                <w:szCs w:val="20"/>
                <w:lang w:val="en"/>
              </w:rPr>
              <w:t>/”</w:t>
            </w:r>
          </w:p>
        </w:tc>
      </w:tr>
      <w:tr w:rsidR="00BD15BE" w14:paraId="687BF963" w14:textId="77777777" w:rsidTr="001C78F5">
        <w:trPr>
          <w:trHeight w:val="308"/>
          <w:trPrChange w:id="76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6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8CFB366" w14:textId="77777777" w:rsidR="00BD15BE" w:rsidRDefault="005155BE">
            <w:pPr>
              <w:pStyle w:val="Default"/>
              <w:rPr>
                <w:rFonts w:ascii="Arial" w:hAnsi="Arial" w:cs="Arial"/>
                <w:bCs/>
                <w:iCs/>
                <w:sz w:val="20"/>
                <w:szCs w:val="20"/>
                <w:lang w:val="en"/>
              </w:rPr>
            </w:pPr>
            <w:r>
              <w:rPr>
                <w:rFonts w:ascii="Arial" w:hAnsi="Arial" w:cs="Arial"/>
                <w:bCs/>
                <w:iCs/>
                <w:sz w:val="20"/>
                <w:szCs w:val="20"/>
                <w:lang w:val="en"/>
              </w:rPr>
              <w:t>Radiance_[</w:t>
            </w:r>
            <w:proofErr w:type="spellStart"/>
            <w:r>
              <w:rPr>
                <w:rFonts w:ascii="Arial" w:hAnsi="Arial" w:cs="Arial"/>
                <w:color w:val="auto"/>
                <w:sz w:val="20"/>
                <w:szCs w:val="20"/>
                <w:lang w:val="en"/>
              </w:rPr>
              <w:t>wwww</w:t>
            </w:r>
            <w:proofErr w:type="spellEnd"/>
            <w:r>
              <w:rPr>
                <w:rFonts w:ascii="Arial" w:hAnsi="Arial" w:cs="Arial"/>
                <w:bCs/>
                <w:iCs/>
                <w:sz w:val="20"/>
                <w:szCs w:val="20"/>
                <w:lang w:val="en"/>
              </w:rPr>
              <w:t>]_</w:t>
            </w:r>
            <w:proofErr w:type="spellStart"/>
            <w:r>
              <w:rPr>
                <w:rFonts w:ascii="Arial" w:hAnsi="Arial" w:cs="Arial"/>
                <w:bCs/>
                <w:iCs/>
                <w:sz w:val="20"/>
                <w:szCs w:val="20"/>
                <w:lang w:val="en"/>
              </w:rPr>
              <w:t>head_spectral_response_documentation_reference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68"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322228D" w14:textId="77777777" w:rsidR="00BD15BE" w:rsidRDefault="00BD15BE">
            <w:pPr>
              <w:pStyle w:val="Default"/>
              <w:rPr>
                <w:rFonts w:ascii="Arial" w:hAnsi="Arial" w:cs="Arial"/>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69"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F94548A" w14:textId="77777777" w:rsidR="00BD15BE" w:rsidRDefault="005155BE">
            <w:pPr>
              <w:pStyle w:val="Default"/>
              <w:rPr>
                <w:rFonts w:ascii="Arial" w:hAnsi="Arial" w:cs="Arial"/>
                <w:sz w:val="20"/>
                <w:szCs w:val="20"/>
                <w:lang w:val="en"/>
              </w:rPr>
            </w:pPr>
            <w:r>
              <w:rPr>
                <w:rFonts w:ascii="Arial" w:hAnsi="Arial" w:cs="Arial"/>
                <w:sz w:val="20"/>
                <w:szCs w:val="20"/>
                <w:lang w:val="en"/>
              </w:rPr>
              <w:t>“www.waterhypernet.org/calibration/IBSENUVNIR001/</w:t>
            </w:r>
            <w:proofErr w:type="spellStart"/>
            <w:r>
              <w:rPr>
                <w:rFonts w:ascii="Arial" w:hAnsi="Arial" w:cs="Arial"/>
                <w:sz w:val="20"/>
                <w:szCs w:val="20"/>
                <w:lang w:val="en"/>
              </w:rPr>
              <w:t>spectralResp</w:t>
            </w:r>
            <w:proofErr w:type="spellEnd"/>
            <w:r>
              <w:rPr>
                <w:rFonts w:ascii="Arial" w:hAnsi="Arial" w:cs="Arial"/>
                <w:sz w:val="20"/>
                <w:szCs w:val="20"/>
                <w:lang w:val="en"/>
              </w:rPr>
              <w:t>”</w:t>
            </w:r>
          </w:p>
        </w:tc>
      </w:tr>
      <w:tr w:rsidR="00BD15BE" w14:paraId="6BA1337E" w14:textId="77777777">
        <w:trPr>
          <w:trHeight w:val="308"/>
        </w:trPr>
        <w:tc>
          <w:tcPr>
            <w:tcW w:w="9322" w:type="dxa"/>
            <w:gridSpan w:val="3"/>
            <w:tcBorders>
              <w:top w:val="single" w:sz="8" w:space="0" w:color="4F81BD"/>
              <w:left w:val="single" w:sz="8" w:space="0" w:color="4F81BD"/>
              <w:bottom w:val="single" w:sz="8" w:space="0" w:color="4F81BD"/>
              <w:right w:val="single" w:sz="8" w:space="0" w:color="4F81BD"/>
            </w:tcBorders>
            <w:shd w:val="clear" w:color="auto" w:fill="C7D9F1" w:themeFill="text2" w:themeFillTint="32"/>
          </w:tcPr>
          <w:p w14:paraId="771B4133" w14:textId="77777777" w:rsidR="00BD15BE" w:rsidRDefault="005155BE">
            <w:pPr>
              <w:pStyle w:val="Default"/>
              <w:rPr>
                <w:rFonts w:ascii="Arial" w:hAnsi="Arial" w:cs="Arial"/>
                <w:sz w:val="20"/>
                <w:szCs w:val="20"/>
                <w:lang w:val="en"/>
              </w:rPr>
            </w:pPr>
            <w:r>
              <w:rPr>
                <w:rFonts w:ascii="Arial" w:hAnsi="Arial" w:cs="Arial"/>
                <w:b/>
                <w:bCs/>
                <w:i/>
                <w:iCs/>
                <w:sz w:val="20"/>
                <w:szCs w:val="20"/>
                <w:lang w:val="en"/>
              </w:rPr>
              <w:t>irradiance_[</w:t>
            </w:r>
            <w:proofErr w:type="spellStart"/>
            <w:r>
              <w:rPr>
                <w:rFonts w:ascii="Arial" w:hAnsi="Arial" w:cs="Arial"/>
                <w:b/>
                <w:bCs/>
                <w:i/>
                <w:iCs/>
                <w:sz w:val="20"/>
                <w:szCs w:val="20"/>
                <w:lang w:val="en"/>
              </w:rPr>
              <w:t>vnir</w:t>
            </w:r>
            <w:proofErr w:type="spellEnd"/>
            <w:r>
              <w:rPr>
                <w:rFonts w:ascii="Arial" w:hAnsi="Arial" w:cs="Arial"/>
                <w:b/>
                <w:bCs/>
                <w:i/>
                <w:iCs/>
                <w:sz w:val="20"/>
                <w:szCs w:val="20"/>
                <w:lang w:val="en"/>
              </w:rPr>
              <w:t>][</w:t>
            </w:r>
            <w:proofErr w:type="spellStart"/>
            <w:r>
              <w:rPr>
                <w:rFonts w:ascii="Arial" w:hAnsi="Arial" w:cs="Arial"/>
                <w:b/>
                <w:bCs/>
                <w:i/>
                <w:iCs/>
                <w:sz w:val="20"/>
                <w:szCs w:val="20"/>
                <w:lang w:val="en"/>
              </w:rPr>
              <w:t>swir</w:t>
            </w:r>
            <w:proofErr w:type="spellEnd"/>
            <w:r>
              <w:rPr>
                <w:rFonts w:ascii="Arial" w:hAnsi="Arial" w:cs="Arial"/>
                <w:b/>
                <w:bCs/>
                <w:i/>
                <w:iCs/>
                <w:sz w:val="20"/>
                <w:szCs w:val="20"/>
                <w:lang w:val="en"/>
              </w:rPr>
              <w:t>]_head</w:t>
            </w:r>
          </w:p>
        </w:tc>
      </w:tr>
      <w:tr w:rsidR="00BD15BE" w14:paraId="0380175B" w14:textId="77777777" w:rsidTr="001C78F5">
        <w:trPr>
          <w:trHeight w:val="308"/>
          <w:trPrChange w:id="770"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71"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2414D41" w14:textId="77777777" w:rsidR="00BD15BE" w:rsidRDefault="005155BE">
            <w:pPr>
              <w:pStyle w:val="Default"/>
              <w:rPr>
                <w:rFonts w:ascii="Arial" w:hAnsi="Arial" w:cs="Arial"/>
                <w:b/>
                <w:bCs/>
                <w:color w:val="auto"/>
                <w:sz w:val="20"/>
                <w:szCs w:val="20"/>
                <w:lang w:val="en"/>
              </w:rPr>
            </w:pPr>
            <w:r>
              <w:rPr>
                <w:rFonts w:ascii="Arial" w:hAnsi="Arial" w:cs="Arial"/>
                <w:b/>
                <w:bCs/>
                <w:sz w:val="20"/>
                <w:szCs w:val="20"/>
                <w:lang w:val="en"/>
              </w:rPr>
              <w:t>irradiance_[</w:t>
            </w:r>
            <w:proofErr w:type="spellStart"/>
            <w:r>
              <w:rPr>
                <w:rFonts w:ascii="Arial" w:hAnsi="Arial" w:cs="Arial"/>
                <w:b/>
                <w:bCs/>
                <w:color w:val="auto"/>
                <w:sz w:val="20"/>
                <w:szCs w:val="20"/>
                <w:lang w:val="en"/>
              </w:rPr>
              <w:t>wwww</w:t>
            </w:r>
            <w:proofErr w:type="spellEnd"/>
            <w:r>
              <w:rPr>
                <w:rFonts w:ascii="Arial" w:hAnsi="Arial" w:cs="Arial"/>
                <w:b/>
                <w:bCs/>
                <w:sz w:val="20"/>
                <w:szCs w:val="20"/>
                <w:lang w:val="en"/>
              </w:rPr>
              <w:t>]</w:t>
            </w:r>
            <w:r>
              <w:rPr>
                <w:rFonts w:ascii="Arial" w:hAnsi="Arial" w:cs="Arial"/>
                <w:b/>
                <w:bCs/>
                <w:color w:val="auto"/>
                <w:sz w:val="20"/>
                <w:szCs w:val="20"/>
              </w:rPr>
              <w:t>_</w:t>
            </w:r>
            <w:proofErr w:type="spellStart"/>
            <w:r>
              <w:rPr>
                <w:rFonts w:ascii="Arial" w:hAnsi="Arial" w:cs="Arial"/>
                <w:b/>
                <w:bCs/>
                <w:color w:val="auto"/>
                <w:sz w:val="20"/>
                <w:szCs w:val="20"/>
                <w:lang w:val="en"/>
              </w:rPr>
              <w:t>head_id</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72"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E3D806B" w14:textId="77777777" w:rsidR="00BD15BE" w:rsidRDefault="005155BE">
            <w:pPr>
              <w:pStyle w:val="Default"/>
              <w:rPr>
                <w:rFonts w:ascii="Arial" w:hAnsi="Arial" w:cs="Arial"/>
                <w:color w:val="auto"/>
                <w:sz w:val="20"/>
                <w:szCs w:val="20"/>
              </w:rPr>
            </w:pPr>
            <w:r>
              <w:rPr>
                <w:rFonts w:ascii="Arial" w:hAnsi="Arial" w:cs="Arial"/>
                <w:color w:val="auto"/>
                <w:sz w:val="20"/>
                <w:szCs w:val="20"/>
              </w:rPr>
              <w:t xml:space="preserve">Serial number of the </w:t>
            </w:r>
            <w:r>
              <w:rPr>
                <w:rFonts w:ascii="Arial" w:hAnsi="Arial" w:cs="Arial"/>
                <w:color w:val="auto"/>
                <w:sz w:val="20"/>
                <w:szCs w:val="20"/>
                <w:lang w:val="en"/>
              </w:rPr>
              <w:t>irradiance</w:t>
            </w:r>
            <w:r>
              <w:rPr>
                <w:rFonts w:ascii="Arial" w:hAnsi="Arial" w:cs="Arial"/>
                <w:color w:val="auto"/>
                <w:sz w:val="20"/>
                <w:szCs w:val="20"/>
              </w:rPr>
              <w:t xml:space="preserve"> </w:t>
            </w:r>
            <w:r>
              <w:rPr>
                <w:rFonts w:ascii="Arial" w:hAnsi="Arial" w:cs="Arial"/>
                <w:color w:val="auto"/>
                <w:sz w:val="20"/>
                <w:szCs w:val="20"/>
                <w:lang w:val="en"/>
              </w:rPr>
              <w:t>head</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73"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8745F7D" w14:textId="77777777" w:rsidR="00BD15BE" w:rsidRDefault="005155BE">
            <w:pPr>
              <w:pStyle w:val="Default"/>
              <w:rPr>
                <w:rFonts w:ascii="Arial" w:hAnsi="Arial" w:cs="Arial"/>
                <w:sz w:val="20"/>
                <w:szCs w:val="20"/>
                <w:lang w:val="en"/>
              </w:rPr>
            </w:pPr>
            <w:r>
              <w:rPr>
                <w:rFonts w:ascii="Arial" w:hAnsi="Arial" w:cs="Arial"/>
                <w:sz w:val="20"/>
                <w:szCs w:val="20"/>
                <w:lang w:val="en"/>
              </w:rPr>
              <w:t>“SJ1002SMA001234”</w:t>
            </w:r>
          </w:p>
        </w:tc>
      </w:tr>
      <w:tr w:rsidR="00BD15BE" w14:paraId="5E1FC285" w14:textId="77777777" w:rsidTr="001C78F5">
        <w:trPr>
          <w:trHeight w:val="308"/>
          <w:trPrChange w:id="774"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75"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40CA279" w14:textId="77777777" w:rsidR="00BD15BE" w:rsidRDefault="005155BE">
            <w:pPr>
              <w:pStyle w:val="Default"/>
              <w:rPr>
                <w:rFonts w:ascii="Arial" w:hAnsi="Arial" w:cs="Arial"/>
                <w:color w:val="auto"/>
                <w:sz w:val="20"/>
                <w:szCs w:val="20"/>
                <w:lang w:val="en"/>
              </w:rPr>
            </w:pPr>
            <w:r>
              <w:rPr>
                <w:rFonts w:ascii="Arial" w:hAnsi="Arial" w:cs="Arial"/>
                <w:bCs/>
                <w:iCs/>
                <w:sz w:val="20"/>
                <w:szCs w:val="20"/>
                <w:lang w:val="en"/>
              </w:rPr>
              <w:t>irradiance_[</w:t>
            </w:r>
            <w:proofErr w:type="spellStart"/>
            <w:r>
              <w:rPr>
                <w:rFonts w:ascii="Arial" w:hAnsi="Arial" w:cs="Arial"/>
                <w:color w:val="auto"/>
                <w:sz w:val="20"/>
                <w:szCs w:val="20"/>
                <w:lang w:val="en"/>
              </w:rPr>
              <w:t>wwww</w:t>
            </w:r>
            <w:proofErr w:type="spellEnd"/>
            <w:r>
              <w:rPr>
                <w:rFonts w:ascii="Arial" w:hAnsi="Arial" w:cs="Arial"/>
                <w:bCs/>
                <w:iCs/>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_manufacture</w:t>
            </w:r>
            <w:r>
              <w:rPr>
                <w:rFonts w:ascii="Arial" w:hAnsi="Arial" w:cs="Arial"/>
                <w:color w:val="auto"/>
                <w:sz w:val="20"/>
                <w:szCs w:val="20"/>
                <w:lang w:val="en"/>
              </w:rPr>
              <w:t>r</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76"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3C1E06F" w14:textId="77777777" w:rsidR="00BD15BE" w:rsidRDefault="005155BE">
            <w:pPr>
              <w:pStyle w:val="Default"/>
              <w:rPr>
                <w:rFonts w:ascii="Arial" w:hAnsi="Arial" w:cs="Arial"/>
                <w:color w:val="auto"/>
                <w:sz w:val="20"/>
                <w:szCs w:val="20"/>
              </w:rPr>
            </w:pPr>
            <w:r>
              <w:rPr>
                <w:rFonts w:ascii="Arial" w:hAnsi="Arial" w:cs="Arial"/>
                <w:color w:val="auto"/>
                <w:sz w:val="20"/>
                <w:szCs w:val="20"/>
              </w:rPr>
              <w:t>Name of manufacturer</w:t>
            </w:r>
            <w:r>
              <w:rPr>
                <w:rFonts w:ascii="Arial" w:hAnsi="Arial" w:cs="Arial"/>
                <w:color w:val="auto"/>
                <w:sz w:val="20"/>
                <w:szCs w:val="20"/>
                <w:lang w:val="en"/>
              </w:rPr>
              <w:t xml:space="preserve"> </w:t>
            </w:r>
            <w:r>
              <w:rPr>
                <w:rFonts w:ascii="Arial" w:hAnsi="Arial" w:cs="Arial"/>
                <w:color w:val="auto"/>
                <w:sz w:val="20"/>
                <w:szCs w:val="20"/>
              </w:rPr>
              <w:t xml:space="preserve">of the sensor </w:t>
            </w:r>
            <w:r>
              <w:rPr>
                <w:rFonts w:ascii="Arial" w:hAnsi="Arial" w:cs="Arial"/>
                <w:color w:val="auto"/>
                <w:sz w:val="20"/>
                <w:szCs w:val="20"/>
                <w:lang w:val="en"/>
              </w:rPr>
              <w:t xml:space="preserve">head </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77"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FCBF26B"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“CMS </w:t>
            </w:r>
            <w:proofErr w:type="spellStart"/>
            <w:r>
              <w:rPr>
                <w:rFonts w:ascii="Arial" w:hAnsi="Arial" w:cs="Arial"/>
                <w:sz w:val="20"/>
                <w:szCs w:val="20"/>
                <w:lang w:val="en"/>
              </w:rPr>
              <w:t>Schreder</w:t>
            </w:r>
            <w:proofErr w:type="spellEnd"/>
            <w:r>
              <w:rPr>
                <w:rFonts w:ascii="Arial" w:hAnsi="Arial" w:cs="Arial"/>
                <w:sz w:val="20"/>
                <w:szCs w:val="20"/>
                <w:lang w:val="en"/>
              </w:rPr>
              <w:t>”</w:t>
            </w:r>
          </w:p>
        </w:tc>
      </w:tr>
      <w:tr w:rsidR="00BD15BE" w14:paraId="3FF53F1A" w14:textId="77777777" w:rsidTr="001C78F5">
        <w:trPr>
          <w:trHeight w:val="308"/>
          <w:trPrChange w:id="778"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79"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3764562" w14:textId="77777777" w:rsidR="00BD15BE" w:rsidRDefault="005155BE">
            <w:pPr>
              <w:pStyle w:val="Default"/>
              <w:rPr>
                <w:rFonts w:ascii="Arial" w:hAnsi="Arial" w:cs="Arial"/>
                <w:bCs/>
                <w:iCs/>
                <w:sz w:val="20"/>
                <w:szCs w:val="20"/>
                <w:lang w:val="en"/>
              </w:rPr>
            </w:pPr>
            <w:proofErr w:type="spellStart"/>
            <w:r>
              <w:rPr>
                <w:rFonts w:ascii="Arial" w:hAnsi="Arial" w:cs="Arial"/>
                <w:bCs/>
                <w:iCs/>
                <w:sz w:val="20"/>
                <w:szCs w:val="20"/>
                <w:lang w:val="en"/>
              </w:rPr>
              <w:t>Irradiance_head_manufacture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80"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B5064A4"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lang w:val="en"/>
              </w:rPr>
              <w:t>Date of manufacture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81"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631CF95" w14:textId="77777777" w:rsidR="00BD15BE" w:rsidRDefault="005155BE">
            <w:pPr>
              <w:pStyle w:val="Default"/>
              <w:rPr>
                <w:rFonts w:ascii="Arial" w:hAnsi="Arial" w:cs="Arial"/>
                <w:sz w:val="20"/>
                <w:szCs w:val="20"/>
                <w:lang w:val="en"/>
              </w:rPr>
            </w:pPr>
            <w:r>
              <w:rPr>
                <w:rFonts w:ascii="Arial" w:hAnsi="Arial" w:cs="Arial"/>
                <w:sz w:val="20"/>
                <w:szCs w:val="20"/>
                <w:lang w:val="en"/>
              </w:rPr>
              <w:t>“20190120”</w:t>
            </w:r>
          </w:p>
        </w:tc>
      </w:tr>
      <w:tr w:rsidR="00BD15BE" w14:paraId="38AFFE62" w14:textId="77777777" w:rsidTr="001C78F5">
        <w:trPr>
          <w:trHeight w:val="308"/>
          <w:trPrChange w:id="782"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83"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E829639"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lang w:val="en"/>
              </w:rPr>
              <w:t>irradiance_[</w:t>
            </w:r>
            <w:proofErr w:type="spellStart"/>
            <w:r>
              <w:rPr>
                <w:rFonts w:ascii="Arial" w:hAnsi="Arial" w:cs="Arial"/>
                <w:color w:val="auto"/>
                <w:sz w:val="20"/>
                <w:szCs w:val="20"/>
                <w:lang w:val="en"/>
              </w:rPr>
              <w:t>wwww</w:t>
            </w:r>
            <w:proofErr w:type="spellEnd"/>
            <w:r>
              <w:rPr>
                <w:rFonts w:ascii="Arial" w:hAnsi="Arial" w:cs="Arial"/>
                <w:color w:val="auto"/>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_model</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84"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2C9D104" w14:textId="77777777" w:rsidR="00BD15BE" w:rsidRDefault="005155BE">
            <w:pPr>
              <w:pStyle w:val="Default"/>
              <w:rPr>
                <w:rFonts w:ascii="Arial" w:hAnsi="Arial" w:cs="Arial"/>
                <w:color w:val="auto"/>
                <w:sz w:val="20"/>
                <w:szCs w:val="20"/>
              </w:rPr>
            </w:pPr>
            <w:r>
              <w:rPr>
                <w:rFonts w:ascii="Arial" w:hAnsi="Arial" w:cs="Arial"/>
                <w:color w:val="auto"/>
                <w:sz w:val="20"/>
                <w:szCs w:val="20"/>
              </w:rPr>
              <w:t>Name of make or model</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85"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36444CC" w14:textId="77777777" w:rsidR="00BD15BE" w:rsidRDefault="005155BE">
            <w:pPr>
              <w:pStyle w:val="Default"/>
              <w:rPr>
                <w:rFonts w:ascii="Arial" w:hAnsi="Arial" w:cs="Arial"/>
                <w:sz w:val="20"/>
                <w:szCs w:val="20"/>
                <w:lang w:val="en"/>
              </w:rPr>
            </w:pPr>
            <w:r>
              <w:rPr>
                <w:rFonts w:ascii="Arial" w:hAnsi="Arial" w:cs="Arial"/>
                <w:sz w:val="20"/>
                <w:szCs w:val="20"/>
                <w:lang w:val="en"/>
              </w:rPr>
              <w:t>“J1002-SMA”</w:t>
            </w:r>
          </w:p>
        </w:tc>
      </w:tr>
      <w:tr w:rsidR="00BD15BE" w14:paraId="6B6043C6" w14:textId="77777777" w:rsidTr="001C78F5">
        <w:trPr>
          <w:trHeight w:val="308"/>
          <w:trPrChange w:id="78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8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2BEB8E3" w14:textId="77777777" w:rsidR="00BD15BE" w:rsidRDefault="005155BE">
            <w:pPr>
              <w:pStyle w:val="Default"/>
              <w:rPr>
                <w:rFonts w:ascii="Arial" w:hAnsi="Arial" w:cs="Arial"/>
                <w:bCs/>
                <w:iCs/>
                <w:sz w:val="20"/>
                <w:szCs w:val="20"/>
                <w:lang w:val="en"/>
              </w:rPr>
            </w:pPr>
            <w:r>
              <w:rPr>
                <w:rFonts w:ascii="Arial" w:hAnsi="Arial" w:cs="Arial"/>
                <w:bCs/>
                <w:iCs/>
                <w:sz w:val="20"/>
                <w:szCs w:val="20"/>
                <w:lang w:val="en"/>
              </w:rPr>
              <w:t>irradiance_[</w:t>
            </w:r>
            <w:proofErr w:type="spellStart"/>
            <w:r>
              <w:rPr>
                <w:rFonts w:ascii="Arial" w:hAnsi="Arial" w:cs="Arial"/>
                <w:color w:val="auto"/>
                <w:sz w:val="20"/>
                <w:szCs w:val="20"/>
                <w:lang w:val="en"/>
              </w:rPr>
              <w:t>wwww</w:t>
            </w:r>
            <w:proofErr w:type="spellEnd"/>
            <w:r>
              <w:rPr>
                <w:rFonts w:ascii="Arial" w:hAnsi="Arial" w:cs="Arial"/>
                <w:bCs/>
                <w:iCs/>
                <w:sz w:val="20"/>
                <w:szCs w:val="20"/>
                <w:lang w:val="en"/>
              </w:rPr>
              <w:t>]</w:t>
            </w:r>
            <w:r>
              <w:rPr>
                <w:rFonts w:ascii="Arial" w:hAnsi="Arial" w:cs="Arial"/>
                <w:color w:val="auto"/>
                <w:sz w:val="20"/>
                <w:szCs w:val="20"/>
              </w:rPr>
              <w:t>_</w:t>
            </w:r>
            <w:r>
              <w:rPr>
                <w:rFonts w:ascii="Arial" w:hAnsi="Arial" w:cs="Arial"/>
                <w:color w:val="auto"/>
                <w:sz w:val="20"/>
                <w:szCs w:val="20"/>
                <w:lang w:val="en"/>
              </w:rPr>
              <w:t>head</w:t>
            </w:r>
            <w:r>
              <w:rPr>
                <w:rFonts w:ascii="Arial" w:hAnsi="Arial" w:cs="Arial"/>
                <w:color w:val="auto"/>
                <w:sz w:val="20"/>
                <w:szCs w:val="20"/>
              </w:rPr>
              <w:t>_version</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88"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9C7BAA6" w14:textId="77777777" w:rsidR="00BD15BE" w:rsidRDefault="00BD15BE">
            <w:pPr>
              <w:pStyle w:val="Default"/>
              <w:rPr>
                <w:rFonts w:ascii="Arial" w:hAnsi="Arial" w:cs="Arial"/>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89"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E505881" w14:textId="77777777" w:rsidR="00BD15BE" w:rsidRDefault="005155BE">
            <w:pPr>
              <w:pStyle w:val="Default"/>
              <w:rPr>
                <w:rFonts w:ascii="Arial" w:hAnsi="Arial" w:cs="Arial"/>
                <w:sz w:val="20"/>
                <w:szCs w:val="20"/>
                <w:lang w:val="en"/>
              </w:rPr>
            </w:pPr>
            <w:r>
              <w:rPr>
                <w:rFonts w:ascii="Arial" w:hAnsi="Arial" w:cs="Arial"/>
                <w:sz w:val="20"/>
                <w:szCs w:val="20"/>
                <w:lang w:val="en"/>
              </w:rPr>
              <w:t>“v001”</w:t>
            </w:r>
          </w:p>
        </w:tc>
      </w:tr>
      <w:tr w:rsidR="00BD15BE" w14:paraId="290E88EB" w14:textId="77777777" w:rsidTr="001C78F5">
        <w:trPr>
          <w:trHeight w:val="308"/>
          <w:trPrChange w:id="790"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91"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714E6F5" w14:textId="77777777" w:rsidR="00BD15BE" w:rsidRDefault="005155BE">
            <w:pPr>
              <w:pStyle w:val="Default"/>
              <w:rPr>
                <w:rFonts w:ascii="Arial" w:hAnsi="Arial" w:cs="Arial"/>
                <w:bCs/>
                <w:iCs/>
                <w:sz w:val="20"/>
                <w:szCs w:val="20"/>
                <w:lang w:val="en"/>
              </w:rPr>
            </w:pPr>
            <w:r>
              <w:rPr>
                <w:rFonts w:ascii="Arial" w:hAnsi="Arial" w:cs="Arial"/>
                <w:bCs/>
                <w:iCs/>
                <w:sz w:val="20"/>
                <w:szCs w:val="20"/>
                <w:lang w:val="en"/>
              </w:rPr>
              <w:t>irradiance_[</w:t>
            </w:r>
            <w:proofErr w:type="spellStart"/>
            <w:r>
              <w:rPr>
                <w:rFonts w:ascii="Arial" w:hAnsi="Arial" w:cs="Arial"/>
                <w:color w:val="auto"/>
                <w:sz w:val="20"/>
                <w:szCs w:val="20"/>
                <w:lang w:val="en"/>
              </w:rPr>
              <w:t>wwww</w:t>
            </w:r>
            <w:proofErr w:type="spellEnd"/>
            <w:r>
              <w:rPr>
                <w:rFonts w:ascii="Arial" w:hAnsi="Arial" w:cs="Arial"/>
                <w:bCs/>
                <w:iCs/>
                <w:sz w:val="20"/>
                <w:szCs w:val="20"/>
                <w:lang w:val="en"/>
              </w:rPr>
              <w:t>]</w:t>
            </w:r>
            <w:r>
              <w:rPr>
                <w:rFonts w:ascii="Arial" w:hAnsi="Arial" w:cs="Arial"/>
                <w:color w:val="auto"/>
                <w:sz w:val="20"/>
                <w:szCs w:val="20"/>
              </w:rPr>
              <w:t>_</w:t>
            </w:r>
            <w:r>
              <w:rPr>
                <w:rFonts w:ascii="Arial" w:hAnsi="Arial" w:cs="Arial"/>
                <w:color w:val="auto"/>
                <w:sz w:val="20"/>
                <w:szCs w:val="20"/>
                <w:lang w:val="en"/>
              </w:rPr>
              <w:t xml:space="preserve">head_ </w:t>
            </w:r>
            <w:proofErr w:type="spellStart"/>
            <w:r>
              <w:rPr>
                <w:rFonts w:ascii="Arial" w:hAnsi="Arial" w:cs="Arial"/>
                <w:color w:val="auto"/>
                <w:sz w:val="20"/>
                <w:szCs w:val="20"/>
                <w:lang w:val="en"/>
              </w:rPr>
              <w:t>documentation_reference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92"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7ED31BA" w14:textId="77777777" w:rsidR="00BD15BE" w:rsidRDefault="005155BE">
            <w:pPr>
              <w:pStyle w:val="Default"/>
              <w:rPr>
                <w:rFonts w:ascii="Arial" w:hAnsi="Arial" w:cs="Arial"/>
                <w:color w:val="auto"/>
                <w:sz w:val="20"/>
                <w:szCs w:val="20"/>
              </w:rPr>
            </w:pPr>
            <w:r>
              <w:rPr>
                <w:rFonts w:ascii="Arial" w:hAnsi="Arial" w:cs="Arial"/>
                <w:color w:val="auto"/>
                <w:sz w:val="20"/>
                <w:szCs w:val="20"/>
              </w:rPr>
              <w:t>URL to</w:t>
            </w:r>
            <w:r>
              <w:rPr>
                <w:rFonts w:ascii="Arial" w:hAnsi="Arial" w:cs="Arial"/>
                <w:color w:val="auto"/>
                <w:sz w:val="20"/>
                <w:szCs w:val="20"/>
                <w:lang w:val="en"/>
              </w:rPr>
              <w:t xml:space="preserve"> </w:t>
            </w:r>
            <w:r>
              <w:rPr>
                <w:rFonts w:ascii="Arial" w:hAnsi="Arial" w:cs="Arial"/>
                <w:color w:val="auto"/>
                <w:sz w:val="20"/>
                <w:szCs w:val="20"/>
              </w:rPr>
              <w:t>documentation of the</w:t>
            </w:r>
            <w:r>
              <w:rPr>
                <w:rFonts w:ascii="Arial" w:hAnsi="Arial" w:cs="Arial"/>
                <w:color w:val="auto"/>
                <w:sz w:val="20"/>
                <w:szCs w:val="20"/>
                <w:lang w:val="en"/>
              </w:rPr>
              <w:t xml:space="preserve"> irradiance head including</w:t>
            </w:r>
            <w:r>
              <w:rPr>
                <w:rFonts w:ascii="Arial" w:hAnsi="Arial" w:cs="Arial"/>
                <w:color w:val="auto"/>
                <w:sz w:val="20"/>
                <w:szCs w:val="20"/>
              </w:rPr>
              <w:t xml:space="preserve"> characterisation/calibration files</w:t>
            </w:r>
          </w:p>
          <w:p w14:paraId="5199758D" w14:textId="77777777" w:rsidR="00BD15BE" w:rsidRDefault="00BD15BE">
            <w:pPr>
              <w:pStyle w:val="Default"/>
              <w:rPr>
                <w:rFonts w:ascii="Arial" w:hAnsi="Arial" w:cs="Arial"/>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93"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73F78EB" w14:textId="77777777" w:rsidR="00BD15BE" w:rsidRDefault="005155BE">
            <w:pPr>
              <w:pStyle w:val="Default"/>
              <w:rPr>
                <w:rFonts w:ascii="Arial" w:hAnsi="Arial" w:cs="Arial"/>
                <w:sz w:val="20"/>
                <w:szCs w:val="20"/>
                <w:lang w:val="en"/>
              </w:rPr>
            </w:pPr>
            <w:r>
              <w:rPr>
                <w:rFonts w:ascii="Arial" w:hAnsi="Arial" w:cs="Arial"/>
                <w:sz w:val="20"/>
                <w:szCs w:val="20"/>
                <w:lang w:val="en"/>
              </w:rPr>
              <w:t>“www.waterhypernet.org/calibration/SJ1002SMA001234/”</w:t>
            </w:r>
          </w:p>
        </w:tc>
      </w:tr>
      <w:tr w:rsidR="00BD15BE" w14:paraId="345695BF" w14:textId="77777777" w:rsidTr="001C78F5">
        <w:trPr>
          <w:trHeight w:val="308"/>
          <w:trPrChange w:id="794"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795"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DA76608" w14:textId="77777777" w:rsidR="00BD15BE" w:rsidRDefault="005155BE">
            <w:pPr>
              <w:pStyle w:val="Default"/>
              <w:rPr>
                <w:rFonts w:ascii="Arial" w:hAnsi="Arial" w:cs="Arial"/>
                <w:bCs/>
                <w:iCs/>
                <w:sz w:val="20"/>
                <w:szCs w:val="20"/>
                <w:lang w:val="en"/>
              </w:rPr>
            </w:pPr>
            <w:r>
              <w:rPr>
                <w:rFonts w:ascii="Arial" w:hAnsi="Arial" w:cs="Arial"/>
                <w:bCs/>
                <w:iCs/>
                <w:sz w:val="20"/>
                <w:szCs w:val="20"/>
                <w:lang w:val="en"/>
              </w:rPr>
              <w:t>irradiance_[</w:t>
            </w:r>
            <w:proofErr w:type="spellStart"/>
            <w:r>
              <w:rPr>
                <w:rFonts w:ascii="Arial" w:hAnsi="Arial" w:cs="Arial"/>
                <w:color w:val="auto"/>
                <w:sz w:val="20"/>
                <w:szCs w:val="20"/>
                <w:lang w:val="en"/>
              </w:rPr>
              <w:t>wwww</w:t>
            </w:r>
            <w:proofErr w:type="spellEnd"/>
            <w:r>
              <w:rPr>
                <w:rFonts w:ascii="Arial" w:hAnsi="Arial" w:cs="Arial"/>
                <w:bCs/>
                <w:iCs/>
                <w:sz w:val="20"/>
                <w:szCs w:val="20"/>
                <w:lang w:val="en"/>
              </w:rPr>
              <w:t>]</w:t>
            </w:r>
            <w:r>
              <w:rPr>
                <w:rFonts w:ascii="Arial" w:hAnsi="Arial" w:cs="Arial"/>
                <w:color w:val="auto"/>
                <w:sz w:val="20"/>
                <w:szCs w:val="20"/>
                <w:lang w:val="en"/>
              </w:rPr>
              <w:t>_</w:t>
            </w:r>
            <w:proofErr w:type="spellStart"/>
            <w:r>
              <w:rPr>
                <w:rFonts w:ascii="Arial" w:hAnsi="Arial" w:cs="Arial"/>
                <w:color w:val="auto"/>
                <w:sz w:val="20"/>
                <w:szCs w:val="20"/>
                <w:lang w:val="en"/>
              </w:rPr>
              <w:t>head_description</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796"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A01FF66" w14:textId="77777777" w:rsidR="00BD15BE" w:rsidRDefault="005155BE">
            <w:pPr>
              <w:pStyle w:val="Default"/>
              <w:rPr>
                <w:rFonts w:ascii="Arial" w:hAnsi="Arial" w:cs="Arial"/>
                <w:sz w:val="20"/>
                <w:szCs w:val="20"/>
                <w:lang w:val="en"/>
              </w:rPr>
            </w:pPr>
            <w:r>
              <w:rPr>
                <w:rFonts w:ascii="Arial" w:hAnsi="Arial" w:cs="Arial"/>
                <w:sz w:val="20"/>
                <w:szCs w:val="20"/>
              </w:rPr>
              <w:t xml:space="preserve">Any free-format text </w:t>
            </w:r>
            <w:r>
              <w:rPr>
                <w:rFonts w:ascii="Arial" w:hAnsi="Arial" w:cs="Arial"/>
                <w:sz w:val="20"/>
                <w:szCs w:val="20"/>
                <w:lang w:val="en"/>
              </w:rPr>
              <w:t>if required with additional information/specifications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797"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9AFB244" w14:textId="77777777" w:rsidR="00BD15BE" w:rsidRDefault="005155BE">
            <w:pPr>
              <w:rPr>
                <w:rFonts w:cs="Arial"/>
                <w:sz w:val="20"/>
                <w:szCs w:val="20"/>
                <w:lang w:val="en"/>
              </w:rPr>
            </w:pPr>
            <w:r>
              <w:rPr>
                <w:rFonts w:cs="Arial"/>
                <w:sz w:val="20"/>
                <w:szCs w:val="20"/>
                <w:lang w:val="en"/>
              </w:rPr>
              <w:t>“or will we have an in-house designed irradiance entrance optics”</w:t>
            </w:r>
          </w:p>
        </w:tc>
      </w:tr>
      <w:tr w:rsidR="00BD15BE" w:rsidDel="001C78F5" w14:paraId="786D9C42" w14:textId="4CA4BD40" w:rsidTr="001C78F5">
        <w:trPr>
          <w:trHeight w:val="308"/>
          <w:del w:id="798" w:author="Pieter de Vis" w:date="2020-04-30T17:00:00Z"/>
          <w:trPrChange w:id="799"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00"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8BB9F51" w14:textId="7E165991" w:rsidR="001C78F5" w:rsidDel="001C78F5" w:rsidRDefault="001C78F5">
            <w:pPr>
              <w:pStyle w:val="Default"/>
              <w:rPr>
                <w:del w:id="801" w:author="Pieter de Vis" w:date="2020-04-30T17:00:00Z"/>
                <w:rFonts w:ascii="Arial" w:hAnsi="Arial" w:cs="Arial"/>
                <w:bCs/>
                <w:iCs/>
                <w:sz w:val="20"/>
                <w:szCs w:val="20"/>
                <w:lang w:val="en"/>
              </w:rPr>
            </w:pP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02"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0DBEBF3" w14:textId="3A7700D1" w:rsidR="00BD15BE" w:rsidDel="001C78F5" w:rsidRDefault="00BD15BE">
            <w:pPr>
              <w:pStyle w:val="Default"/>
              <w:rPr>
                <w:del w:id="803" w:author="Pieter de Vis" w:date="2020-04-30T17:00:00Z"/>
                <w:rFonts w:ascii="Arial" w:hAnsi="Arial" w:cs="Arial"/>
                <w:sz w:val="20"/>
                <w:szCs w:val="20"/>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04"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FF79721" w14:textId="0267368F" w:rsidR="00BD15BE" w:rsidDel="001C78F5" w:rsidRDefault="00BD15BE">
            <w:pPr>
              <w:rPr>
                <w:del w:id="805" w:author="Pieter de Vis" w:date="2020-04-30T17:00:00Z"/>
                <w:rFonts w:cs="Arial"/>
                <w:sz w:val="20"/>
                <w:szCs w:val="20"/>
                <w:lang w:val="en"/>
              </w:rPr>
            </w:pPr>
          </w:p>
        </w:tc>
      </w:tr>
      <w:tr w:rsidR="00BD15BE" w14:paraId="377ABAD2" w14:textId="77777777">
        <w:trPr>
          <w:trHeight w:val="308"/>
        </w:trPr>
        <w:tc>
          <w:tcPr>
            <w:tcW w:w="9322" w:type="dxa"/>
            <w:gridSpan w:val="3"/>
            <w:tcBorders>
              <w:top w:val="single" w:sz="8" w:space="0" w:color="4F81BD"/>
              <w:left w:val="single" w:sz="8" w:space="0" w:color="4F81BD"/>
              <w:bottom w:val="single" w:sz="8" w:space="0" w:color="4F81BD"/>
              <w:right w:val="single" w:sz="8" w:space="0" w:color="4F81BD"/>
            </w:tcBorders>
            <w:shd w:val="clear" w:color="auto" w:fill="C7D9F1" w:themeFill="text2" w:themeFillTint="32"/>
          </w:tcPr>
          <w:p w14:paraId="201096ED" w14:textId="77777777" w:rsidR="00BD15BE" w:rsidRDefault="005155BE">
            <w:pPr>
              <w:pStyle w:val="Default"/>
              <w:rPr>
                <w:rFonts w:ascii="Arial" w:hAnsi="Arial" w:cs="Arial"/>
                <w:sz w:val="20"/>
                <w:szCs w:val="20"/>
                <w:lang w:val="en"/>
              </w:rPr>
            </w:pPr>
            <w:r>
              <w:rPr>
                <w:rFonts w:ascii="Arial" w:hAnsi="Arial" w:cs="Arial"/>
                <w:b/>
                <w:bCs/>
                <w:i/>
                <w:iCs/>
                <w:sz w:val="20"/>
                <w:szCs w:val="20"/>
                <w:lang w:val="en"/>
              </w:rPr>
              <w:t>[Pointing system]</w:t>
            </w:r>
          </w:p>
        </w:tc>
      </w:tr>
      <w:tr w:rsidR="00BD15BE" w14:paraId="5E6E747C" w14:textId="77777777" w:rsidTr="001C78F5">
        <w:trPr>
          <w:trHeight w:val="308"/>
          <w:trPrChange w:id="80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0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A5DD105" w14:textId="77777777" w:rsidR="00BD15BE" w:rsidRDefault="005155BE">
            <w:pPr>
              <w:pStyle w:val="Default"/>
              <w:rPr>
                <w:rFonts w:ascii="Arial" w:hAnsi="Arial" w:cs="Arial"/>
                <w:b/>
                <w:bCs/>
                <w:iCs/>
                <w:sz w:val="20"/>
                <w:szCs w:val="20"/>
                <w:lang w:val="en"/>
              </w:rPr>
            </w:pPr>
            <w:proofErr w:type="spellStart"/>
            <w:r>
              <w:rPr>
                <w:rFonts w:ascii="Arial" w:hAnsi="Arial" w:cs="Arial"/>
                <w:b/>
                <w:bCs/>
                <w:sz w:val="20"/>
                <w:szCs w:val="20"/>
                <w:lang w:val="en"/>
              </w:rPr>
              <w:t>pointing_system_id</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08"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C2898A3" w14:textId="77777777" w:rsidR="00BD15BE" w:rsidRDefault="005155BE">
            <w:pPr>
              <w:pStyle w:val="Default"/>
              <w:rPr>
                <w:rFonts w:ascii="Arial" w:hAnsi="Arial" w:cs="Arial"/>
                <w:sz w:val="20"/>
                <w:szCs w:val="20"/>
                <w:lang w:val="en"/>
              </w:rPr>
            </w:pPr>
            <w:r>
              <w:rPr>
                <w:rFonts w:ascii="Arial" w:hAnsi="Arial" w:cs="Arial"/>
                <w:sz w:val="20"/>
                <w:szCs w:val="20"/>
                <w:lang w:val="en"/>
              </w:rPr>
              <w:t>Unique identification for the component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09"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C748DBE" w14:textId="77777777" w:rsidR="00BD15BE" w:rsidRDefault="005155BE">
            <w:pPr>
              <w:pStyle w:val="Default"/>
              <w:rPr>
                <w:rFonts w:ascii="Arial" w:hAnsi="Arial" w:cs="Arial"/>
                <w:sz w:val="20"/>
                <w:szCs w:val="20"/>
                <w:lang w:val="en"/>
              </w:rPr>
            </w:pPr>
            <w:r>
              <w:rPr>
                <w:rFonts w:ascii="Arial" w:hAnsi="Arial" w:cs="Arial"/>
                <w:sz w:val="20"/>
                <w:szCs w:val="20"/>
                <w:lang w:val="en"/>
              </w:rPr>
              <w:t>“MAD01234”</w:t>
            </w:r>
          </w:p>
        </w:tc>
      </w:tr>
      <w:tr w:rsidR="00BD15BE" w14:paraId="40F3EDFF" w14:textId="77777777" w:rsidTr="001C78F5">
        <w:trPr>
          <w:trHeight w:val="308"/>
          <w:trPrChange w:id="810"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11"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E77974E" w14:textId="77777777" w:rsidR="00BD15BE" w:rsidRDefault="005155BE">
            <w:pPr>
              <w:pStyle w:val="Default"/>
              <w:rPr>
                <w:rFonts w:ascii="Arial" w:hAnsi="Arial" w:cs="Arial"/>
                <w:bCs/>
                <w:iCs/>
                <w:sz w:val="20"/>
                <w:szCs w:val="20"/>
                <w:lang w:val="en"/>
              </w:rPr>
            </w:pPr>
            <w:proofErr w:type="spellStart"/>
            <w:r>
              <w:rPr>
                <w:rFonts w:ascii="Arial" w:hAnsi="Arial" w:cs="Arial"/>
                <w:sz w:val="20"/>
                <w:szCs w:val="20"/>
                <w:lang w:val="en"/>
              </w:rPr>
              <w:t>pointing_system</w:t>
            </w:r>
            <w:proofErr w:type="spellEnd"/>
            <w:r>
              <w:rPr>
                <w:rFonts w:ascii="Arial" w:hAnsi="Arial" w:cs="Arial"/>
                <w:color w:val="auto"/>
                <w:sz w:val="20"/>
                <w:szCs w:val="20"/>
              </w:rPr>
              <w:t>_manufacturer</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12"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CF47881" w14:textId="77777777" w:rsidR="00BD15BE" w:rsidRDefault="005155BE">
            <w:pPr>
              <w:pStyle w:val="Default"/>
              <w:rPr>
                <w:rFonts w:ascii="Arial" w:hAnsi="Arial" w:cs="Arial"/>
                <w:sz w:val="20"/>
                <w:szCs w:val="20"/>
                <w:lang w:val="en"/>
              </w:rPr>
            </w:pPr>
            <w:r>
              <w:rPr>
                <w:rFonts w:ascii="Arial" w:hAnsi="Arial" w:cs="Arial"/>
                <w:sz w:val="20"/>
                <w:szCs w:val="20"/>
                <w:lang w:val="en"/>
              </w:rPr>
              <w:t>Name of the manufacturer of the pointing system</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13"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9BFDFA8" w14:textId="77777777" w:rsidR="00BD15BE" w:rsidRDefault="005155BE">
            <w:pPr>
              <w:pStyle w:val="Default"/>
              <w:rPr>
                <w:rFonts w:ascii="Arial" w:hAnsi="Arial" w:cs="Arial"/>
                <w:sz w:val="20"/>
                <w:szCs w:val="20"/>
                <w:lang w:val="en"/>
              </w:rPr>
            </w:pPr>
            <w:r>
              <w:rPr>
                <w:rFonts w:ascii="Arial" w:hAnsi="Arial" w:cs="Arial"/>
                <w:sz w:val="20"/>
                <w:szCs w:val="20"/>
                <w:lang w:val="en"/>
              </w:rPr>
              <w:t>“Will Burt”</w:t>
            </w:r>
          </w:p>
        </w:tc>
      </w:tr>
      <w:tr w:rsidR="00BD15BE" w14:paraId="4930217D" w14:textId="77777777" w:rsidTr="001C78F5">
        <w:trPr>
          <w:trHeight w:val="308"/>
          <w:trPrChange w:id="814"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15"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8FE31CA" w14:textId="77777777" w:rsidR="00BD15BE" w:rsidRDefault="005155BE">
            <w:pPr>
              <w:pStyle w:val="Default"/>
              <w:rPr>
                <w:rFonts w:ascii="Arial" w:hAnsi="Arial" w:cs="Arial"/>
                <w:bCs/>
                <w:iCs/>
                <w:sz w:val="20"/>
                <w:szCs w:val="20"/>
                <w:lang w:val="en"/>
              </w:rPr>
            </w:pPr>
            <w:proofErr w:type="spellStart"/>
            <w:r>
              <w:rPr>
                <w:rFonts w:ascii="Arial" w:hAnsi="Arial" w:cs="Arial"/>
                <w:sz w:val="20"/>
                <w:szCs w:val="20"/>
                <w:lang w:val="en"/>
              </w:rPr>
              <w:lastRenderedPageBreak/>
              <w:t>pointing_system</w:t>
            </w:r>
            <w:proofErr w:type="spellEnd"/>
            <w:r>
              <w:rPr>
                <w:rFonts w:ascii="Arial" w:hAnsi="Arial" w:cs="Arial"/>
                <w:color w:val="auto"/>
                <w:sz w:val="20"/>
                <w:szCs w:val="20"/>
              </w:rPr>
              <w:t>_model</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16"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AC910A2" w14:textId="77777777" w:rsidR="00BD15BE" w:rsidRDefault="005155BE">
            <w:pPr>
              <w:pStyle w:val="Default"/>
              <w:rPr>
                <w:rFonts w:ascii="Arial" w:hAnsi="Arial" w:cs="Arial"/>
                <w:color w:val="auto"/>
                <w:sz w:val="20"/>
                <w:szCs w:val="20"/>
              </w:rPr>
            </w:pPr>
            <w:r>
              <w:rPr>
                <w:rFonts w:ascii="Arial" w:hAnsi="Arial" w:cs="Arial"/>
                <w:color w:val="auto"/>
                <w:sz w:val="20"/>
                <w:szCs w:val="20"/>
              </w:rPr>
              <w:t>Date of manufacture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17"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E901988" w14:textId="77777777" w:rsidR="00BD15BE" w:rsidRDefault="005155BE">
            <w:pPr>
              <w:pStyle w:val="Default"/>
              <w:rPr>
                <w:rFonts w:ascii="Arial" w:hAnsi="Arial" w:cs="Arial"/>
                <w:sz w:val="20"/>
                <w:szCs w:val="20"/>
                <w:lang w:val="en"/>
              </w:rPr>
            </w:pPr>
            <w:r>
              <w:rPr>
                <w:rFonts w:ascii="Arial" w:hAnsi="Arial" w:cs="Arial"/>
                <w:sz w:val="20"/>
                <w:szCs w:val="20"/>
                <w:lang w:val="en"/>
              </w:rPr>
              <w:t>“Bowler-RX”</w:t>
            </w:r>
          </w:p>
        </w:tc>
      </w:tr>
      <w:tr w:rsidR="00BD15BE" w14:paraId="386234E1" w14:textId="77777777" w:rsidTr="001C78F5">
        <w:trPr>
          <w:trHeight w:val="308"/>
          <w:trPrChange w:id="818"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19"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681A342"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pointing_system</w:t>
            </w:r>
            <w:proofErr w:type="spellEnd"/>
            <w:r>
              <w:rPr>
                <w:rFonts w:ascii="Arial" w:hAnsi="Arial" w:cs="Arial"/>
                <w:color w:val="auto"/>
                <w:sz w:val="20"/>
                <w:szCs w:val="20"/>
              </w:rPr>
              <w:t>_</w:t>
            </w:r>
            <w:proofErr w:type="spellStart"/>
            <w:r>
              <w:rPr>
                <w:rFonts w:ascii="Arial" w:hAnsi="Arial" w:cs="Arial"/>
                <w:color w:val="auto"/>
                <w:sz w:val="20"/>
                <w:szCs w:val="20"/>
              </w:rPr>
              <w:t>date_manufacture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20"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660F591" w14:textId="77777777" w:rsidR="00BD15BE" w:rsidRDefault="005155BE">
            <w:pPr>
              <w:pStyle w:val="Default"/>
              <w:rPr>
                <w:rFonts w:ascii="Arial" w:hAnsi="Arial" w:cs="Arial"/>
                <w:sz w:val="20"/>
                <w:szCs w:val="20"/>
              </w:rPr>
            </w:pPr>
            <w:r>
              <w:rPr>
                <w:rFonts w:ascii="Arial" w:hAnsi="Arial" w:cs="Arial"/>
                <w:color w:val="auto"/>
                <w:sz w:val="20"/>
                <w:szCs w:val="20"/>
              </w:rPr>
              <w:t>Name of make or model</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21"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0B9864F" w14:textId="77777777" w:rsidR="00BD15BE" w:rsidRDefault="005155BE">
            <w:pPr>
              <w:pStyle w:val="Default"/>
              <w:rPr>
                <w:rFonts w:ascii="Arial" w:hAnsi="Arial" w:cs="Arial"/>
                <w:sz w:val="20"/>
                <w:szCs w:val="20"/>
              </w:rPr>
            </w:pPr>
            <w:r>
              <w:rPr>
                <w:rFonts w:ascii="Arial" w:hAnsi="Arial" w:cs="Arial"/>
                <w:sz w:val="20"/>
                <w:szCs w:val="20"/>
                <w:lang w:val="en"/>
              </w:rPr>
              <w:t>“20180101”</w:t>
            </w:r>
          </w:p>
        </w:tc>
      </w:tr>
      <w:tr w:rsidR="00BD15BE" w14:paraId="5D994233" w14:textId="77777777" w:rsidTr="001C78F5">
        <w:trPr>
          <w:trHeight w:val="308"/>
          <w:trPrChange w:id="822"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23"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A936DB6"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pointing_system</w:t>
            </w:r>
            <w:proofErr w:type="spellEnd"/>
            <w:r>
              <w:rPr>
                <w:rFonts w:ascii="Arial" w:hAnsi="Arial" w:cs="Arial"/>
                <w:color w:val="auto"/>
                <w:sz w:val="20"/>
                <w:szCs w:val="20"/>
                <w:lang w:val="en"/>
              </w:rPr>
              <w:t>_</w:t>
            </w:r>
            <w:r>
              <w:rPr>
                <w:rFonts w:ascii="Arial" w:hAnsi="Arial" w:cs="Arial"/>
                <w:color w:val="auto"/>
                <w:sz w:val="20"/>
                <w:szCs w:val="20"/>
              </w:rPr>
              <w:t>version</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24"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4E4AE04" w14:textId="77777777" w:rsidR="00BD15BE" w:rsidRDefault="005155BE">
            <w:pPr>
              <w:pStyle w:val="Default"/>
              <w:rPr>
                <w:rFonts w:ascii="Arial" w:hAnsi="Arial" w:cs="Arial"/>
                <w:sz w:val="20"/>
                <w:szCs w:val="20"/>
                <w:lang w:val="en"/>
              </w:rPr>
            </w:pPr>
            <w:r>
              <w:rPr>
                <w:rFonts w:ascii="Arial" w:hAnsi="Arial" w:cs="Arial"/>
                <w:color w:val="auto"/>
                <w:sz w:val="20"/>
                <w:szCs w:val="20"/>
                <w:lang w:val="en"/>
              </w:rPr>
              <w:t>Design version</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25"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3F4B390" w14:textId="77777777" w:rsidR="00BD15BE" w:rsidRDefault="005155BE">
            <w:pPr>
              <w:pStyle w:val="Default"/>
              <w:rPr>
                <w:rFonts w:ascii="Arial" w:hAnsi="Arial" w:cs="Arial"/>
                <w:sz w:val="20"/>
                <w:szCs w:val="20"/>
              </w:rPr>
            </w:pPr>
            <w:r>
              <w:rPr>
                <w:rFonts w:ascii="Arial" w:hAnsi="Arial" w:cs="Arial"/>
                <w:sz w:val="20"/>
                <w:szCs w:val="20"/>
                <w:lang w:val="en"/>
              </w:rPr>
              <w:t>“RX001”</w:t>
            </w:r>
          </w:p>
        </w:tc>
      </w:tr>
      <w:tr w:rsidR="00BD15BE" w14:paraId="0DE391A0" w14:textId="77777777" w:rsidTr="001C78F5">
        <w:trPr>
          <w:trHeight w:val="308"/>
          <w:trPrChange w:id="82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2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B8D82C8"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pointing_accuracy</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28"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EDF0DD8"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lang w:val="en"/>
              </w:rPr>
              <w:t>Accuracy of the pointing device in degrees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29"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E22F37B" w14:textId="77777777" w:rsidR="00BD15BE" w:rsidRDefault="005155BE">
            <w:pPr>
              <w:pStyle w:val="Default"/>
              <w:rPr>
                <w:rFonts w:ascii="Arial" w:hAnsi="Arial" w:cs="Arial"/>
                <w:sz w:val="20"/>
                <w:szCs w:val="20"/>
                <w:lang w:val="en"/>
              </w:rPr>
            </w:pPr>
            <w:r>
              <w:rPr>
                <w:rFonts w:ascii="Arial" w:hAnsi="Arial" w:cs="Arial"/>
                <w:sz w:val="20"/>
                <w:szCs w:val="20"/>
                <w:lang w:val="en"/>
              </w:rPr>
              <w:t>“1”</w:t>
            </w:r>
          </w:p>
        </w:tc>
      </w:tr>
      <w:tr w:rsidR="00BD15BE" w14:paraId="0335D34E" w14:textId="77777777" w:rsidTr="001C78F5">
        <w:trPr>
          <w:trHeight w:val="308"/>
          <w:trPrChange w:id="830"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31"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E5655BA"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pointing_range_azimuth</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32"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123C007"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lang w:val="en"/>
              </w:rPr>
              <w:t>Azimuth range of the pointing device in degrees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33"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38A7EF8" w14:textId="77777777" w:rsidR="00BD15BE" w:rsidRDefault="005155BE">
            <w:pPr>
              <w:pStyle w:val="Default"/>
              <w:rPr>
                <w:rFonts w:ascii="Arial" w:hAnsi="Arial" w:cs="Arial"/>
                <w:sz w:val="20"/>
                <w:szCs w:val="20"/>
                <w:lang w:val="en"/>
              </w:rPr>
            </w:pPr>
            <w:r>
              <w:rPr>
                <w:rFonts w:ascii="Arial" w:hAnsi="Arial" w:cs="Arial"/>
                <w:sz w:val="20"/>
                <w:szCs w:val="20"/>
                <w:lang w:val="en"/>
              </w:rPr>
              <w:t>“0-359”</w:t>
            </w:r>
          </w:p>
        </w:tc>
      </w:tr>
      <w:tr w:rsidR="00BD15BE" w14:paraId="3974E444" w14:textId="77777777" w:rsidTr="001C78F5">
        <w:trPr>
          <w:trHeight w:val="308"/>
          <w:trPrChange w:id="834"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35"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2F802CB"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pointing_range_zenith</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36"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F900D13"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lang w:val="en"/>
              </w:rPr>
              <w:t>Zenith range of the pointing device in degrees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37"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4526EE4" w14:textId="77777777" w:rsidR="00BD15BE" w:rsidRDefault="005155BE">
            <w:pPr>
              <w:pStyle w:val="Default"/>
              <w:rPr>
                <w:rFonts w:ascii="Arial" w:hAnsi="Arial" w:cs="Arial"/>
                <w:sz w:val="20"/>
                <w:szCs w:val="20"/>
                <w:lang w:val="en"/>
              </w:rPr>
            </w:pPr>
            <w:r>
              <w:rPr>
                <w:rFonts w:ascii="Arial" w:hAnsi="Arial" w:cs="Arial"/>
                <w:sz w:val="20"/>
                <w:szCs w:val="20"/>
                <w:lang w:val="en"/>
              </w:rPr>
              <w:t>“2-180”</w:t>
            </w:r>
          </w:p>
        </w:tc>
      </w:tr>
      <w:tr w:rsidR="00BD15BE" w14:paraId="0EB435FA" w14:textId="77777777" w:rsidTr="001C78F5">
        <w:trPr>
          <w:trHeight w:val="308"/>
          <w:trPrChange w:id="838"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39"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465CA76"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pointing_system_documentation_directory</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40"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014EED3" w14:textId="77777777" w:rsidR="00BD15BE" w:rsidRDefault="005155BE">
            <w:pPr>
              <w:pStyle w:val="Default"/>
              <w:rPr>
                <w:rFonts w:ascii="Arial" w:hAnsi="Arial" w:cs="Arial"/>
                <w:sz w:val="20"/>
                <w:szCs w:val="20"/>
                <w:lang w:val="en"/>
              </w:rPr>
            </w:pPr>
            <w:r>
              <w:rPr>
                <w:rFonts w:ascii="Arial" w:hAnsi="Arial" w:cs="Arial"/>
                <w:color w:val="auto"/>
                <w:sz w:val="20"/>
                <w:szCs w:val="20"/>
              </w:rPr>
              <w:t xml:space="preserve">URL to the documentation </w:t>
            </w:r>
            <w:r>
              <w:rPr>
                <w:rFonts w:ascii="Arial" w:hAnsi="Arial" w:cs="Arial"/>
                <w:color w:val="auto"/>
                <w:sz w:val="20"/>
                <w:szCs w:val="20"/>
                <w:lang w:val="en"/>
              </w:rPr>
              <w:t>of the pointing system</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41"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E1B0C51" w14:textId="77777777" w:rsidR="00BD15BE" w:rsidRDefault="005155BE">
            <w:pPr>
              <w:pStyle w:val="Default"/>
              <w:rPr>
                <w:rFonts w:ascii="Arial" w:hAnsi="Arial" w:cs="Arial"/>
                <w:sz w:val="20"/>
                <w:szCs w:val="20"/>
              </w:rPr>
            </w:pPr>
            <w:r>
              <w:rPr>
                <w:rFonts w:ascii="Arial" w:hAnsi="Arial" w:cs="Arial"/>
                <w:sz w:val="20"/>
                <w:szCs w:val="20"/>
                <w:lang w:val="en"/>
              </w:rPr>
              <w:t>“https://www.willburt.com/mad/pan-and-tilt-heads/light-duty”</w:t>
            </w:r>
          </w:p>
        </w:tc>
      </w:tr>
      <w:tr w:rsidR="00BD15BE" w14:paraId="2A0F4C6B" w14:textId="77777777" w:rsidTr="001C78F5">
        <w:trPr>
          <w:trHeight w:val="308"/>
          <w:trPrChange w:id="842"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43"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287744A"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pointing_system_description</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44"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18504C4" w14:textId="77777777" w:rsidR="00BD15BE" w:rsidRDefault="005155BE">
            <w:pPr>
              <w:pStyle w:val="Default"/>
              <w:rPr>
                <w:rFonts w:ascii="Arial" w:hAnsi="Arial" w:cs="Arial"/>
                <w:color w:val="auto"/>
                <w:sz w:val="20"/>
                <w:szCs w:val="20"/>
              </w:rPr>
            </w:pPr>
            <w:r>
              <w:rPr>
                <w:rFonts w:ascii="Arial" w:hAnsi="Arial" w:cs="Arial"/>
                <w:sz w:val="20"/>
                <w:szCs w:val="20"/>
              </w:rPr>
              <w:t xml:space="preserve">Any free-format text </w:t>
            </w:r>
            <w:r>
              <w:rPr>
                <w:rFonts w:ascii="Arial" w:hAnsi="Arial" w:cs="Arial"/>
                <w:sz w:val="20"/>
                <w:szCs w:val="20"/>
                <w:lang w:val="en"/>
              </w:rPr>
              <w:t>if required with additional information/specifications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45"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7148A6D" w14:textId="77777777" w:rsidR="00BD15BE" w:rsidRDefault="005155BE">
            <w:pPr>
              <w:pStyle w:val="Default"/>
              <w:rPr>
                <w:rFonts w:ascii="Arial" w:hAnsi="Arial" w:cs="Arial"/>
                <w:sz w:val="20"/>
                <w:szCs w:val="20"/>
                <w:lang w:val="en"/>
              </w:rPr>
            </w:pPr>
            <w:r>
              <w:rPr>
                <w:rFonts w:ascii="Arial" w:hAnsi="Arial" w:cs="Arial"/>
                <w:sz w:val="20"/>
                <w:szCs w:val="20"/>
                <w:lang w:val="en"/>
              </w:rPr>
              <w:t>“pan and tilt with custom azimuth to 359°”</w:t>
            </w:r>
          </w:p>
        </w:tc>
      </w:tr>
      <w:tr w:rsidR="00BD15BE" w14:paraId="411D7723" w14:textId="77777777">
        <w:trPr>
          <w:trHeight w:val="308"/>
        </w:trPr>
        <w:tc>
          <w:tcPr>
            <w:tcW w:w="9322" w:type="dxa"/>
            <w:gridSpan w:val="3"/>
            <w:tcBorders>
              <w:top w:val="single" w:sz="8" w:space="0" w:color="4F81BD"/>
              <w:left w:val="single" w:sz="8" w:space="0" w:color="4F81BD"/>
              <w:bottom w:val="single" w:sz="8" w:space="0" w:color="4F81BD"/>
              <w:right w:val="single" w:sz="8" w:space="0" w:color="4F81BD"/>
            </w:tcBorders>
            <w:shd w:val="clear" w:color="auto" w:fill="C7D9F1" w:themeFill="text2" w:themeFillTint="32"/>
          </w:tcPr>
          <w:p w14:paraId="27F37007" w14:textId="77777777" w:rsidR="00BD15BE" w:rsidRDefault="005155BE">
            <w:pPr>
              <w:pStyle w:val="Default"/>
              <w:rPr>
                <w:rFonts w:ascii="Arial" w:hAnsi="Arial" w:cs="Arial"/>
                <w:sz w:val="20"/>
                <w:szCs w:val="20"/>
              </w:rPr>
            </w:pPr>
            <w:r>
              <w:rPr>
                <w:rFonts w:ascii="Arial" w:hAnsi="Arial" w:cs="Arial"/>
                <w:b/>
                <w:bCs/>
                <w:i/>
                <w:iCs/>
                <w:sz w:val="20"/>
                <w:szCs w:val="20"/>
                <w:lang w:val="en"/>
              </w:rPr>
              <w:t>[Calibration device]</w:t>
            </w:r>
          </w:p>
        </w:tc>
      </w:tr>
      <w:tr w:rsidR="00BD15BE" w14:paraId="123EB1D6" w14:textId="77777777" w:rsidTr="001C78F5">
        <w:trPr>
          <w:trHeight w:val="308"/>
          <w:trPrChange w:id="84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4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2705534" w14:textId="77777777" w:rsidR="00BD15BE" w:rsidRDefault="005155BE">
            <w:pPr>
              <w:pStyle w:val="Default"/>
              <w:rPr>
                <w:rFonts w:ascii="Arial" w:hAnsi="Arial" w:cs="Arial"/>
                <w:b/>
                <w:bCs/>
                <w:sz w:val="20"/>
                <w:szCs w:val="20"/>
              </w:rPr>
            </w:pPr>
            <w:bookmarkStart w:id="848" w:name="_Hlk39158831"/>
            <w:proofErr w:type="spellStart"/>
            <w:r>
              <w:rPr>
                <w:rFonts w:ascii="Arial" w:hAnsi="Arial" w:cs="Arial"/>
                <w:b/>
                <w:bCs/>
                <w:color w:val="auto"/>
                <w:sz w:val="20"/>
                <w:szCs w:val="20"/>
              </w:rPr>
              <w:t>calibration_dev</w:t>
            </w:r>
            <w:proofErr w:type="spellEnd"/>
            <w:r>
              <w:rPr>
                <w:rFonts w:ascii="Arial" w:hAnsi="Arial" w:cs="Arial"/>
                <w:b/>
                <w:bCs/>
                <w:color w:val="auto"/>
                <w:sz w:val="20"/>
                <w:szCs w:val="20"/>
                <w:lang w:val="en"/>
              </w:rPr>
              <w:t>ice</w:t>
            </w:r>
            <w:r>
              <w:rPr>
                <w:rFonts w:ascii="Arial" w:hAnsi="Arial" w:cs="Arial"/>
                <w:b/>
                <w:bCs/>
                <w:color w:val="auto"/>
                <w:sz w:val="20"/>
                <w:szCs w:val="20"/>
              </w:rPr>
              <w:t>_id</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49"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A817D6A" w14:textId="77777777" w:rsidR="00BD15BE" w:rsidRDefault="005155BE">
            <w:pPr>
              <w:pStyle w:val="Default"/>
              <w:rPr>
                <w:rFonts w:ascii="Arial" w:hAnsi="Arial" w:cs="Arial"/>
                <w:sz w:val="20"/>
                <w:szCs w:val="20"/>
                <w:lang w:val="en"/>
              </w:rPr>
            </w:pPr>
            <w:r>
              <w:rPr>
                <w:rFonts w:ascii="Arial" w:hAnsi="Arial" w:cs="Arial"/>
                <w:color w:val="auto"/>
                <w:sz w:val="20"/>
                <w:szCs w:val="20"/>
              </w:rPr>
              <w:t>Identifier for the calibration device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50"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4B516F5" w14:textId="77777777" w:rsidR="00BD15BE" w:rsidRDefault="005155BE">
            <w:pPr>
              <w:pStyle w:val="Default"/>
              <w:rPr>
                <w:rFonts w:ascii="Arial" w:hAnsi="Arial" w:cs="Arial"/>
                <w:sz w:val="20"/>
                <w:szCs w:val="20"/>
              </w:rPr>
            </w:pPr>
            <w:r>
              <w:rPr>
                <w:rFonts w:ascii="Arial" w:hAnsi="Arial" w:cs="Arial"/>
                <w:sz w:val="20"/>
                <w:szCs w:val="20"/>
                <w:lang w:val="en"/>
              </w:rPr>
              <w:t>“CALspars01234”</w:t>
            </w:r>
          </w:p>
        </w:tc>
      </w:tr>
      <w:bookmarkEnd w:id="848"/>
      <w:tr w:rsidR="00BD15BE" w14:paraId="4F48B65D" w14:textId="77777777" w:rsidTr="001C78F5">
        <w:trPr>
          <w:trHeight w:val="308"/>
          <w:trPrChange w:id="851"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52"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A3929C0" w14:textId="77777777" w:rsidR="00BD15BE" w:rsidRDefault="005155BE">
            <w:pPr>
              <w:pStyle w:val="Default"/>
              <w:rPr>
                <w:rFonts w:ascii="Arial" w:hAnsi="Arial" w:cs="Arial"/>
                <w:sz w:val="20"/>
                <w:szCs w:val="20"/>
                <w:lang w:val="en"/>
              </w:rPr>
            </w:pPr>
            <w:proofErr w:type="spellStart"/>
            <w:r>
              <w:rPr>
                <w:rFonts w:ascii="Arial" w:hAnsi="Arial" w:cs="Arial"/>
                <w:color w:val="auto"/>
                <w:sz w:val="20"/>
                <w:szCs w:val="20"/>
              </w:rPr>
              <w:t>calibration_dev</w:t>
            </w:r>
            <w:proofErr w:type="spellEnd"/>
            <w:r>
              <w:rPr>
                <w:rFonts w:ascii="Arial" w:hAnsi="Arial" w:cs="Arial"/>
                <w:color w:val="auto"/>
                <w:sz w:val="20"/>
                <w:szCs w:val="20"/>
                <w:lang w:val="en"/>
              </w:rPr>
              <w:t>ice</w:t>
            </w:r>
            <w:r>
              <w:rPr>
                <w:rFonts w:ascii="Arial" w:hAnsi="Arial" w:cs="Arial"/>
                <w:color w:val="auto"/>
                <w:sz w:val="20"/>
                <w:szCs w:val="20"/>
              </w:rPr>
              <w:t>_manufacturer</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53"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E035768" w14:textId="77777777" w:rsidR="00BD15BE" w:rsidRDefault="005155BE">
            <w:pPr>
              <w:pStyle w:val="Default"/>
              <w:rPr>
                <w:rFonts w:ascii="Arial" w:hAnsi="Arial" w:cs="Arial"/>
                <w:sz w:val="20"/>
                <w:szCs w:val="20"/>
              </w:rPr>
            </w:pPr>
            <w:r>
              <w:rPr>
                <w:rFonts w:ascii="Arial" w:hAnsi="Arial" w:cs="Arial"/>
                <w:color w:val="auto"/>
                <w:sz w:val="20"/>
                <w:szCs w:val="20"/>
              </w:rPr>
              <w:t xml:space="preserve">Name of manufacturer for the </w:t>
            </w:r>
            <w:proofErr w:type="spellStart"/>
            <w:r>
              <w:rPr>
                <w:rFonts w:ascii="Arial" w:hAnsi="Arial" w:cs="Arial"/>
                <w:color w:val="auto"/>
                <w:sz w:val="20"/>
                <w:szCs w:val="20"/>
              </w:rPr>
              <w:t>the</w:t>
            </w:r>
            <w:proofErr w:type="spellEnd"/>
            <w:r>
              <w:rPr>
                <w:rFonts w:ascii="Arial" w:hAnsi="Arial" w:cs="Arial"/>
                <w:color w:val="auto"/>
                <w:sz w:val="20"/>
                <w:szCs w:val="20"/>
              </w:rPr>
              <w:t xml:space="preserve"> calibration device </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54"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13D1482" w14:textId="77777777" w:rsidR="00BD15BE" w:rsidRDefault="005155BE">
            <w:pPr>
              <w:pStyle w:val="Default"/>
              <w:rPr>
                <w:rFonts w:ascii="Arial" w:hAnsi="Arial" w:cs="Arial"/>
                <w:sz w:val="20"/>
                <w:szCs w:val="20"/>
              </w:rPr>
            </w:pPr>
            <w:r>
              <w:rPr>
                <w:rFonts w:ascii="Arial" w:hAnsi="Arial" w:cs="Arial"/>
                <w:sz w:val="20"/>
                <w:szCs w:val="20"/>
                <w:lang w:val="en"/>
              </w:rPr>
              <w:t>“Tartu University”</w:t>
            </w:r>
          </w:p>
        </w:tc>
      </w:tr>
      <w:tr w:rsidR="00BD15BE" w14:paraId="7910AE42" w14:textId="77777777" w:rsidTr="001C78F5">
        <w:trPr>
          <w:trHeight w:val="308"/>
          <w:trPrChange w:id="855"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56"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388E06F" w14:textId="77777777" w:rsidR="00BD15BE" w:rsidRDefault="005155BE">
            <w:pPr>
              <w:pStyle w:val="Default"/>
              <w:rPr>
                <w:rFonts w:ascii="Arial" w:hAnsi="Arial" w:cs="Arial"/>
                <w:sz w:val="20"/>
                <w:szCs w:val="20"/>
                <w:lang w:val="en"/>
              </w:rPr>
            </w:pPr>
            <w:proofErr w:type="spellStart"/>
            <w:r>
              <w:rPr>
                <w:rFonts w:ascii="Arial" w:hAnsi="Arial" w:cs="Arial"/>
                <w:color w:val="auto"/>
                <w:sz w:val="20"/>
                <w:szCs w:val="20"/>
              </w:rPr>
              <w:t>calibration_dev</w:t>
            </w:r>
            <w:proofErr w:type="spellEnd"/>
            <w:r>
              <w:rPr>
                <w:rFonts w:ascii="Arial" w:hAnsi="Arial" w:cs="Arial"/>
                <w:color w:val="auto"/>
                <w:sz w:val="20"/>
                <w:szCs w:val="20"/>
                <w:lang w:val="en"/>
              </w:rPr>
              <w:t>ice</w:t>
            </w:r>
            <w:r>
              <w:rPr>
                <w:rFonts w:ascii="Arial" w:hAnsi="Arial" w:cs="Arial"/>
                <w:color w:val="auto"/>
                <w:sz w:val="20"/>
                <w:szCs w:val="20"/>
              </w:rPr>
              <w:t>_model</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57"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516C337" w14:textId="77777777" w:rsidR="00BD15BE" w:rsidRDefault="005155BE">
            <w:pPr>
              <w:pStyle w:val="Default"/>
              <w:rPr>
                <w:rFonts w:ascii="Arial" w:hAnsi="Arial" w:cs="Arial"/>
                <w:sz w:val="20"/>
                <w:szCs w:val="20"/>
              </w:rPr>
            </w:pPr>
            <w:r>
              <w:rPr>
                <w:rFonts w:ascii="Arial" w:hAnsi="Arial" w:cs="Arial"/>
                <w:color w:val="auto"/>
                <w:sz w:val="20"/>
                <w:szCs w:val="20"/>
              </w:rPr>
              <w:t>Name of make or model of the deployed</w:t>
            </w:r>
            <w:r>
              <w:rPr>
                <w:rFonts w:ascii="Arial" w:hAnsi="Arial" w:cs="Arial"/>
                <w:color w:val="auto"/>
                <w:sz w:val="20"/>
                <w:szCs w:val="20"/>
                <w:lang w:val="en"/>
              </w:rPr>
              <w:t xml:space="preserve"> </w:t>
            </w:r>
            <w:r>
              <w:rPr>
                <w:rFonts w:ascii="Arial" w:hAnsi="Arial" w:cs="Arial"/>
                <w:color w:val="auto"/>
                <w:sz w:val="20"/>
                <w:szCs w:val="20"/>
              </w:rPr>
              <w:t>the</w:t>
            </w:r>
            <w:r>
              <w:rPr>
                <w:rFonts w:ascii="Arial" w:hAnsi="Arial" w:cs="Arial"/>
                <w:color w:val="auto"/>
                <w:sz w:val="20"/>
                <w:szCs w:val="20"/>
                <w:lang w:val="en"/>
              </w:rPr>
              <w:t xml:space="preserve"> </w:t>
            </w:r>
            <w:r>
              <w:rPr>
                <w:rFonts w:ascii="Arial" w:hAnsi="Arial" w:cs="Arial"/>
                <w:color w:val="auto"/>
                <w:sz w:val="20"/>
                <w:szCs w:val="20"/>
              </w:rPr>
              <w:t>calibration device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58"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54BD3FE" w14:textId="77777777" w:rsidR="00BD15BE" w:rsidRDefault="005155BE">
            <w:pPr>
              <w:pStyle w:val="Default"/>
              <w:rPr>
                <w:rFonts w:ascii="Arial" w:hAnsi="Arial" w:cs="Arial"/>
                <w:sz w:val="20"/>
                <w:szCs w:val="20"/>
              </w:rPr>
            </w:pPr>
            <w:proofErr w:type="gramStart"/>
            <w:r>
              <w:rPr>
                <w:rFonts w:ascii="Arial" w:hAnsi="Arial" w:cs="Arial"/>
                <w:sz w:val="20"/>
                <w:szCs w:val="20"/>
                <w:lang w:val="en"/>
              </w:rPr>
              <w:t>e.g. :</w:t>
            </w:r>
            <w:proofErr w:type="gramEnd"/>
            <w:r>
              <w:rPr>
                <w:rFonts w:ascii="Arial" w:hAnsi="Arial" w:cs="Arial"/>
                <w:sz w:val="20"/>
                <w:szCs w:val="20"/>
                <w:lang w:val="en"/>
              </w:rPr>
              <w:t xml:space="preserve"> “Calspars01”</w:t>
            </w:r>
          </w:p>
        </w:tc>
      </w:tr>
      <w:tr w:rsidR="00BD15BE" w14:paraId="0C0B1ECF" w14:textId="77777777" w:rsidTr="001C78F5">
        <w:trPr>
          <w:trHeight w:val="308"/>
          <w:trPrChange w:id="859"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60"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FFA04E7" w14:textId="77777777" w:rsidR="00BD15BE" w:rsidRDefault="005155BE">
            <w:pPr>
              <w:pStyle w:val="Default"/>
              <w:rPr>
                <w:rFonts w:ascii="Arial" w:hAnsi="Arial" w:cs="Arial"/>
                <w:color w:val="auto"/>
                <w:sz w:val="20"/>
                <w:szCs w:val="20"/>
              </w:rPr>
            </w:pPr>
            <w:proofErr w:type="spellStart"/>
            <w:r>
              <w:rPr>
                <w:rFonts w:ascii="Arial" w:hAnsi="Arial" w:cs="Arial"/>
                <w:color w:val="auto"/>
                <w:sz w:val="20"/>
                <w:szCs w:val="20"/>
              </w:rPr>
              <w:t>calibration_dev</w:t>
            </w:r>
            <w:proofErr w:type="spellEnd"/>
            <w:r>
              <w:rPr>
                <w:rFonts w:ascii="Arial" w:hAnsi="Arial" w:cs="Arial"/>
                <w:color w:val="auto"/>
                <w:sz w:val="20"/>
                <w:szCs w:val="20"/>
                <w:lang w:val="en"/>
              </w:rPr>
              <w:t>ice</w:t>
            </w:r>
            <w:r>
              <w:rPr>
                <w:rFonts w:ascii="Arial" w:hAnsi="Arial" w:cs="Arial"/>
                <w:color w:val="auto"/>
                <w:sz w:val="20"/>
                <w:szCs w:val="20"/>
              </w:rPr>
              <w:t>_</w:t>
            </w:r>
            <w:proofErr w:type="spellStart"/>
            <w:r>
              <w:rPr>
                <w:rFonts w:ascii="Arial" w:hAnsi="Arial" w:cs="Arial"/>
                <w:color w:val="auto"/>
                <w:sz w:val="20"/>
                <w:szCs w:val="20"/>
              </w:rPr>
              <w:t>date_manufacture</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61"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59ACD31" w14:textId="77777777" w:rsidR="00BD15BE" w:rsidRDefault="005155BE">
            <w:pPr>
              <w:pStyle w:val="Default"/>
              <w:rPr>
                <w:rFonts w:ascii="Arial" w:hAnsi="Arial" w:cs="Arial"/>
                <w:sz w:val="20"/>
                <w:szCs w:val="20"/>
              </w:rPr>
            </w:pPr>
            <w:r>
              <w:rPr>
                <w:rFonts w:ascii="Arial" w:hAnsi="Arial" w:cs="Arial"/>
                <w:color w:val="auto"/>
                <w:sz w:val="20"/>
                <w:szCs w:val="20"/>
              </w:rPr>
              <w:t xml:space="preserve">Date of manufacture of the </w:t>
            </w:r>
            <w:proofErr w:type="spellStart"/>
            <w:r>
              <w:rPr>
                <w:rFonts w:ascii="Arial" w:hAnsi="Arial" w:cs="Arial"/>
                <w:color w:val="auto"/>
                <w:sz w:val="20"/>
                <w:szCs w:val="20"/>
              </w:rPr>
              <w:t>the</w:t>
            </w:r>
            <w:proofErr w:type="spellEnd"/>
            <w:r>
              <w:rPr>
                <w:rFonts w:ascii="Arial" w:hAnsi="Arial" w:cs="Arial"/>
                <w:color w:val="auto"/>
                <w:sz w:val="20"/>
                <w:szCs w:val="20"/>
              </w:rPr>
              <w:t xml:space="preserve"> calibration device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62"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EBE77EA" w14:textId="77777777" w:rsidR="00BD15BE" w:rsidRDefault="005155BE">
            <w:pPr>
              <w:pStyle w:val="Default"/>
              <w:rPr>
                <w:rFonts w:ascii="Arial" w:hAnsi="Arial" w:cs="Arial"/>
                <w:sz w:val="20"/>
                <w:szCs w:val="20"/>
                <w:lang w:val="en"/>
              </w:rPr>
            </w:pPr>
            <w:r>
              <w:rPr>
                <w:rFonts w:ascii="Arial" w:hAnsi="Arial" w:cs="Arial"/>
                <w:sz w:val="20"/>
                <w:szCs w:val="20"/>
                <w:lang w:val="en"/>
              </w:rPr>
              <w:t>e.g. “20200101”</w:t>
            </w:r>
          </w:p>
        </w:tc>
      </w:tr>
      <w:tr w:rsidR="00BD15BE" w14:paraId="02396F2D" w14:textId="77777777" w:rsidTr="001C78F5">
        <w:trPr>
          <w:trHeight w:val="308"/>
          <w:trPrChange w:id="863"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64"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1A993AA" w14:textId="77777777" w:rsidR="00BD15BE" w:rsidRDefault="005155BE">
            <w:pPr>
              <w:pStyle w:val="Default"/>
              <w:rPr>
                <w:rFonts w:ascii="Arial" w:hAnsi="Arial" w:cs="Arial"/>
                <w:sz w:val="20"/>
                <w:szCs w:val="20"/>
              </w:rPr>
            </w:pPr>
            <w:r>
              <w:rPr>
                <w:rFonts w:ascii="Arial" w:hAnsi="Arial" w:cs="Arial"/>
                <w:color w:val="auto"/>
                <w:sz w:val="20"/>
                <w:szCs w:val="20"/>
              </w:rPr>
              <w:t>calibration_</w:t>
            </w:r>
            <w:r>
              <w:rPr>
                <w:rFonts w:ascii="Arial" w:hAnsi="Arial" w:cs="Arial"/>
                <w:color w:val="auto"/>
                <w:sz w:val="20"/>
                <w:szCs w:val="20"/>
                <w:lang w:val="en"/>
              </w:rPr>
              <w:t>device_</w:t>
            </w:r>
            <w:r>
              <w:rPr>
                <w:rFonts w:ascii="Arial" w:hAnsi="Arial" w:cs="Arial"/>
                <w:color w:val="auto"/>
                <w:sz w:val="20"/>
                <w:szCs w:val="20"/>
              </w:rPr>
              <w:t>version</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65"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1929789" w14:textId="77777777" w:rsidR="00BD15BE" w:rsidRDefault="005155BE">
            <w:pPr>
              <w:pStyle w:val="Default"/>
              <w:rPr>
                <w:rFonts w:ascii="Arial" w:hAnsi="Arial" w:cs="Arial"/>
                <w:sz w:val="20"/>
                <w:szCs w:val="20"/>
              </w:rPr>
            </w:pPr>
            <w:r>
              <w:rPr>
                <w:rFonts w:ascii="Arial" w:hAnsi="Arial" w:cs="Arial"/>
                <w:color w:val="auto"/>
                <w:sz w:val="20"/>
                <w:szCs w:val="20"/>
              </w:rPr>
              <w:t xml:space="preserve">Design version of the </w:t>
            </w:r>
            <w:proofErr w:type="spellStart"/>
            <w:r>
              <w:rPr>
                <w:rFonts w:ascii="Arial" w:hAnsi="Arial" w:cs="Arial"/>
                <w:color w:val="auto"/>
                <w:sz w:val="20"/>
                <w:szCs w:val="20"/>
              </w:rPr>
              <w:t>the</w:t>
            </w:r>
            <w:proofErr w:type="spellEnd"/>
            <w:r>
              <w:rPr>
                <w:rFonts w:ascii="Arial" w:hAnsi="Arial" w:cs="Arial"/>
                <w:color w:val="auto"/>
                <w:sz w:val="20"/>
                <w:szCs w:val="20"/>
              </w:rPr>
              <w:t xml:space="preserve"> calibration device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66"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FCC0DC7" w14:textId="77777777" w:rsidR="00BD15BE" w:rsidRDefault="005155BE">
            <w:pPr>
              <w:pStyle w:val="Default"/>
              <w:rPr>
                <w:rFonts w:ascii="Arial" w:hAnsi="Arial" w:cs="Arial"/>
                <w:sz w:val="20"/>
                <w:szCs w:val="20"/>
                <w:lang w:val="en"/>
              </w:rPr>
            </w:pPr>
            <w:r>
              <w:rPr>
                <w:rFonts w:ascii="Arial" w:hAnsi="Arial" w:cs="Arial"/>
                <w:sz w:val="20"/>
                <w:szCs w:val="20"/>
                <w:lang w:val="en"/>
              </w:rPr>
              <w:t>“v01”</w:t>
            </w:r>
          </w:p>
        </w:tc>
      </w:tr>
      <w:tr w:rsidR="00BD15BE" w14:paraId="68FB307F" w14:textId="77777777" w:rsidTr="001C78F5">
        <w:trPr>
          <w:trHeight w:val="308"/>
          <w:trPrChange w:id="867"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68"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06AD54E"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Calibration_device_LED_ID</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69"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D8607E0" w14:textId="77777777" w:rsidR="00BD15BE" w:rsidRDefault="005155BE">
            <w:pPr>
              <w:pStyle w:val="Default"/>
              <w:rPr>
                <w:rFonts w:ascii="Arial" w:hAnsi="Arial" w:cs="Arial"/>
                <w:sz w:val="20"/>
                <w:szCs w:val="20"/>
              </w:rPr>
            </w:pPr>
            <w:r>
              <w:rPr>
                <w:rFonts w:ascii="Arial" w:hAnsi="Arial" w:cs="Arial"/>
                <w:color w:val="auto"/>
                <w:sz w:val="20"/>
                <w:szCs w:val="20"/>
              </w:rPr>
              <w:t>Identifier for the</w:t>
            </w:r>
            <w:r>
              <w:rPr>
                <w:rFonts w:ascii="Arial" w:hAnsi="Arial" w:cs="Arial"/>
                <w:color w:val="auto"/>
                <w:sz w:val="20"/>
                <w:szCs w:val="20"/>
                <w:lang w:val="en"/>
              </w:rPr>
              <w:t xml:space="preserve"> LED source within the</w:t>
            </w:r>
            <w:r>
              <w:rPr>
                <w:rFonts w:ascii="Arial" w:hAnsi="Arial" w:cs="Arial"/>
                <w:color w:val="auto"/>
                <w:sz w:val="20"/>
                <w:szCs w:val="20"/>
              </w:rPr>
              <w:t xml:space="preserve"> calibration device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70"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9E8F491" w14:textId="77777777" w:rsidR="00BD15BE" w:rsidRDefault="005155BE">
            <w:pPr>
              <w:pStyle w:val="Default"/>
              <w:rPr>
                <w:rFonts w:ascii="Arial" w:hAnsi="Arial" w:cs="Arial"/>
                <w:sz w:val="20"/>
                <w:szCs w:val="20"/>
                <w:lang w:val="en"/>
              </w:rPr>
            </w:pPr>
            <w:r>
              <w:rPr>
                <w:rFonts w:ascii="Arial" w:hAnsi="Arial" w:cs="Arial"/>
                <w:sz w:val="20"/>
                <w:szCs w:val="20"/>
                <w:lang w:val="en"/>
              </w:rPr>
              <w:t>“LOLTW01234”</w:t>
            </w:r>
          </w:p>
        </w:tc>
      </w:tr>
      <w:tr w:rsidR="00BD15BE" w14:paraId="567089FB" w14:textId="77777777" w:rsidTr="001C78F5">
        <w:trPr>
          <w:trHeight w:val="308"/>
          <w:trPrChange w:id="871"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72"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7805F77" w14:textId="77777777" w:rsidR="00BD15BE" w:rsidRDefault="005155BE">
            <w:pPr>
              <w:pStyle w:val="Default"/>
              <w:rPr>
                <w:rFonts w:ascii="Arial" w:hAnsi="Arial" w:cs="Arial"/>
                <w:sz w:val="20"/>
                <w:szCs w:val="20"/>
              </w:rPr>
            </w:pPr>
            <w:proofErr w:type="spellStart"/>
            <w:r>
              <w:rPr>
                <w:rFonts w:ascii="Arial" w:hAnsi="Arial" w:cs="Arial"/>
                <w:color w:val="auto"/>
                <w:sz w:val="20"/>
                <w:szCs w:val="20"/>
                <w:lang w:val="en"/>
              </w:rPr>
              <w:t>Calibration_device_LED_model</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73"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2DB1E36" w14:textId="77777777" w:rsidR="00BD15BE" w:rsidRDefault="005155BE">
            <w:pPr>
              <w:pStyle w:val="Default"/>
              <w:rPr>
                <w:rFonts w:ascii="Arial" w:hAnsi="Arial" w:cs="Arial"/>
                <w:sz w:val="20"/>
                <w:szCs w:val="20"/>
              </w:rPr>
            </w:pPr>
            <w:r>
              <w:rPr>
                <w:rFonts w:ascii="Arial" w:hAnsi="Arial" w:cs="Arial"/>
                <w:color w:val="auto"/>
                <w:sz w:val="20"/>
                <w:szCs w:val="20"/>
                <w:lang w:val="en"/>
              </w:rPr>
              <w:t>Description of LED source used within the calibration device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74"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B22F07C" w14:textId="77777777" w:rsidR="00BD15BE" w:rsidRDefault="005155BE">
            <w:pPr>
              <w:pStyle w:val="Default"/>
              <w:rPr>
                <w:rFonts w:ascii="Arial" w:hAnsi="Arial" w:cs="Arial"/>
                <w:sz w:val="20"/>
                <w:szCs w:val="20"/>
                <w:lang w:val="en"/>
              </w:rPr>
            </w:pPr>
            <w:r>
              <w:rPr>
                <w:rFonts w:ascii="Arial" w:hAnsi="Arial" w:cs="Arial"/>
                <w:sz w:val="20"/>
                <w:szCs w:val="20"/>
                <w:lang w:val="en"/>
              </w:rPr>
              <w:t>“LTW-2S3D7”</w:t>
            </w:r>
          </w:p>
        </w:tc>
      </w:tr>
      <w:tr w:rsidR="00BD15BE" w14:paraId="5EC8A312" w14:textId="77777777" w:rsidTr="001C78F5">
        <w:trPr>
          <w:trHeight w:val="308"/>
          <w:trPrChange w:id="875"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76"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66A4038" w14:textId="77777777" w:rsidR="00BD15BE" w:rsidRDefault="005155BE">
            <w:pPr>
              <w:pStyle w:val="Default"/>
              <w:rPr>
                <w:rFonts w:ascii="Arial" w:hAnsi="Arial" w:cs="Arial"/>
                <w:sz w:val="20"/>
                <w:szCs w:val="20"/>
              </w:rPr>
            </w:pPr>
            <w:proofErr w:type="spellStart"/>
            <w:r>
              <w:rPr>
                <w:rFonts w:ascii="Arial" w:hAnsi="Arial" w:cs="Arial"/>
                <w:color w:val="auto"/>
                <w:sz w:val="20"/>
                <w:szCs w:val="20"/>
                <w:lang w:val="en"/>
              </w:rPr>
              <w:t>Calibration_device_LED_manufacturer</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77"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52E7C9C" w14:textId="77777777" w:rsidR="00BD15BE" w:rsidRDefault="005155BE">
            <w:pPr>
              <w:pStyle w:val="Default"/>
              <w:rPr>
                <w:rFonts w:ascii="Arial" w:hAnsi="Arial" w:cs="Arial"/>
                <w:sz w:val="20"/>
                <w:szCs w:val="20"/>
              </w:rPr>
            </w:pPr>
            <w:r>
              <w:rPr>
                <w:rFonts w:ascii="Arial" w:hAnsi="Arial" w:cs="Arial"/>
                <w:color w:val="auto"/>
                <w:sz w:val="20"/>
                <w:szCs w:val="20"/>
                <w:lang w:val="en"/>
              </w:rPr>
              <w:t>Manufacturer of the LED source within the calibration device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78"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36F4577" w14:textId="77777777" w:rsidR="00BD15BE" w:rsidRDefault="005155BE">
            <w:pPr>
              <w:pStyle w:val="Default"/>
              <w:rPr>
                <w:rFonts w:ascii="Arial" w:hAnsi="Arial" w:cs="Arial"/>
                <w:sz w:val="20"/>
                <w:szCs w:val="20"/>
                <w:lang w:val="en"/>
              </w:rPr>
            </w:pPr>
            <w:r>
              <w:rPr>
                <w:rFonts w:ascii="Arial" w:hAnsi="Arial" w:cs="Arial"/>
                <w:sz w:val="20"/>
                <w:szCs w:val="20"/>
                <w:lang w:val="en"/>
              </w:rPr>
              <w:t>“Lite-On”</w:t>
            </w:r>
          </w:p>
        </w:tc>
      </w:tr>
      <w:tr w:rsidR="00BD15BE" w14:paraId="7D9AC797" w14:textId="77777777" w:rsidTr="001C78F5">
        <w:trPr>
          <w:trHeight w:val="308"/>
          <w:trPrChange w:id="879"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80"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224D642"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calibration_device_documentation_directory</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81"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A3C9151" w14:textId="77777777" w:rsidR="00BD15BE" w:rsidRDefault="005155BE">
            <w:pPr>
              <w:pStyle w:val="Default"/>
              <w:rPr>
                <w:rFonts w:ascii="Arial" w:hAnsi="Arial" w:cs="Arial"/>
                <w:sz w:val="20"/>
                <w:szCs w:val="20"/>
              </w:rPr>
            </w:pPr>
            <w:r>
              <w:rPr>
                <w:rFonts w:ascii="Arial" w:hAnsi="Arial" w:cs="Arial"/>
                <w:color w:val="auto"/>
                <w:sz w:val="20"/>
                <w:szCs w:val="20"/>
              </w:rPr>
              <w:t xml:space="preserve">URL to the documentation </w:t>
            </w:r>
            <w:r>
              <w:rPr>
                <w:rFonts w:ascii="Arial" w:hAnsi="Arial" w:cs="Arial"/>
                <w:color w:val="auto"/>
                <w:sz w:val="20"/>
                <w:szCs w:val="20"/>
                <w:lang w:val="en"/>
              </w:rPr>
              <w:t>of the calibration device including files or reference to the calibration files of the LED source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82"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09FCD7B" w14:textId="77777777" w:rsidR="00BD15BE" w:rsidRDefault="005155BE">
            <w:pPr>
              <w:pStyle w:val="Default"/>
              <w:rPr>
                <w:rFonts w:ascii="Arial" w:hAnsi="Arial" w:cs="Arial"/>
                <w:sz w:val="20"/>
                <w:szCs w:val="20"/>
                <w:lang w:val="en"/>
              </w:rPr>
            </w:pPr>
            <w:r>
              <w:rPr>
                <w:rFonts w:ascii="Arial" w:hAnsi="Arial" w:cs="Arial"/>
                <w:sz w:val="20"/>
                <w:szCs w:val="20"/>
                <w:lang w:val="en"/>
              </w:rPr>
              <w:t>“https://www.hypernets/</w:t>
            </w:r>
            <w:proofErr w:type="spellStart"/>
            <w:r>
              <w:rPr>
                <w:rFonts w:ascii="Arial" w:hAnsi="Arial" w:cs="Arial"/>
                <w:sz w:val="20"/>
                <w:szCs w:val="20"/>
                <w:lang w:val="en"/>
              </w:rPr>
              <w:t>eu</w:t>
            </w:r>
            <w:proofErr w:type="spellEnd"/>
            <w:r>
              <w:rPr>
                <w:rFonts w:ascii="Arial" w:hAnsi="Arial" w:cs="Arial"/>
                <w:sz w:val="20"/>
                <w:szCs w:val="20"/>
                <w:lang w:val="en"/>
              </w:rPr>
              <w:t>/</w:t>
            </w:r>
            <w:proofErr w:type="spellStart"/>
            <w:r>
              <w:rPr>
                <w:rFonts w:ascii="Arial" w:hAnsi="Arial" w:cs="Arial"/>
                <w:sz w:val="20"/>
                <w:szCs w:val="20"/>
                <w:lang w:val="en"/>
              </w:rPr>
              <w:t>Calspars_CalibrationDevice</w:t>
            </w:r>
            <w:proofErr w:type="spellEnd"/>
            <w:r>
              <w:rPr>
                <w:rFonts w:ascii="Arial" w:hAnsi="Arial" w:cs="Arial"/>
                <w:sz w:val="20"/>
                <w:szCs w:val="20"/>
                <w:lang w:val="en"/>
              </w:rPr>
              <w:t>”</w:t>
            </w:r>
          </w:p>
        </w:tc>
      </w:tr>
      <w:tr w:rsidR="00BD15BE" w14:paraId="7A73C5DF" w14:textId="77777777" w:rsidTr="001C78F5">
        <w:trPr>
          <w:trHeight w:val="308"/>
          <w:trPrChange w:id="883"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84"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5E7D8E1"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calibration_device_description</w:t>
            </w:r>
            <w:proofErr w:type="spellEnd"/>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85"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A77EE4E" w14:textId="77777777" w:rsidR="00BD15BE" w:rsidRDefault="005155BE">
            <w:pPr>
              <w:pStyle w:val="Default"/>
              <w:rPr>
                <w:rFonts w:ascii="Arial" w:hAnsi="Arial" w:cs="Arial"/>
                <w:color w:val="auto"/>
                <w:sz w:val="20"/>
                <w:szCs w:val="20"/>
              </w:rPr>
            </w:pPr>
            <w:r>
              <w:rPr>
                <w:rFonts w:ascii="Arial" w:hAnsi="Arial" w:cs="Arial"/>
                <w:sz w:val="20"/>
                <w:szCs w:val="20"/>
              </w:rPr>
              <w:t xml:space="preserve">Any free-format text </w:t>
            </w:r>
            <w:r>
              <w:rPr>
                <w:rFonts w:ascii="Arial" w:hAnsi="Arial" w:cs="Arial"/>
                <w:sz w:val="20"/>
                <w:szCs w:val="20"/>
                <w:lang w:val="en"/>
              </w:rPr>
              <w:t>if required with additional information/specifications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86"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5FDF384"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“I found the </w:t>
            </w:r>
            <w:proofErr w:type="spellStart"/>
            <w:r>
              <w:rPr>
                <w:rFonts w:ascii="Arial" w:hAnsi="Arial" w:cs="Arial"/>
                <w:sz w:val="20"/>
                <w:szCs w:val="20"/>
                <w:lang w:val="en"/>
              </w:rPr>
              <w:t>CALspars</w:t>
            </w:r>
            <w:proofErr w:type="spellEnd"/>
            <w:r>
              <w:rPr>
                <w:rFonts w:ascii="Arial" w:hAnsi="Arial" w:cs="Arial"/>
                <w:sz w:val="20"/>
                <w:szCs w:val="20"/>
                <w:lang w:val="en"/>
              </w:rPr>
              <w:t xml:space="preserve"> a nice name for the LED device but </w:t>
            </w:r>
            <w:proofErr w:type="spellStart"/>
            <w:r>
              <w:rPr>
                <w:rFonts w:ascii="Arial" w:hAnsi="Arial" w:cs="Arial"/>
                <w:sz w:val="20"/>
                <w:szCs w:val="20"/>
                <w:lang w:val="en"/>
              </w:rPr>
              <w:t>HyLight</w:t>
            </w:r>
            <w:proofErr w:type="spellEnd"/>
            <w:r>
              <w:rPr>
                <w:rFonts w:ascii="Arial" w:hAnsi="Arial" w:cs="Arial"/>
                <w:sz w:val="20"/>
                <w:szCs w:val="20"/>
                <w:lang w:val="en"/>
              </w:rPr>
              <w:t xml:space="preserve"> </w:t>
            </w:r>
            <w:r>
              <w:rPr>
                <w:rFonts w:ascii="Arial" w:hAnsi="Arial" w:cs="Arial"/>
                <w:sz w:val="20"/>
                <w:szCs w:val="20"/>
                <w:lang w:val="en"/>
              </w:rPr>
              <w:lastRenderedPageBreak/>
              <w:t>maybe better”</w:t>
            </w:r>
          </w:p>
        </w:tc>
      </w:tr>
      <w:tr w:rsidR="00BD15BE" w14:paraId="31B6FFA1" w14:textId="77777777" w:rsidTr="001C78F5">
        <w:trPr>
          <w:trHeight w:val="90"/>
          <w:trPrChange w:id="887" w:author="Pieter de Vis" w:date="2020-04-30T16:59:00Z">
            <w:trPr>
              <w:trHeight w:val="90"/>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88"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67B01AF" w14:textId="77777777" w:rsidR="00BD15BE" w:rsidRDefault="005155BE">
            <w:pPr>
              <w:pStyle w:val="Default"/>
              <w:rPr>
                <w:rFonts w:ascii="Arial" w:hAnsi="Arial" w:cs="Arial"/>
                <w:color w:val="auto"/>
                <w:sz w:val="20"/>
                <w:szCs w:val="20"/>
                <w:lang w:val="en"/>
              </w:rPr>
            </w:pPr>
            <w:proofErr w:type="spellStart"/>
            <w:r>
              <w:rPr>
                <w:rFonts w:ascii="Arial" w:hAnsi="Arial" w:cs="Arial"/>
                <w:color w:val="auto"/>
                <w:sz w:val="20"/>
                <w:szCs w:val="20"/>
              </w:rPr>
              <w:lastRenderedPageBreak/>
              <w:t>calibration_dev</w:t>
            </w:r>
            <w:proofErr w:type="spellEnd"/>
            <w:r>
              <w:rPr>
                <w:rFonts w:ascii="Arial" w:hAnsi="Arial" w:cs="Arial"/>
                <w:color w:val="auto"/>
                <w:sz w:val="20"/>
                <w:szCs w:val="20"/>
                <w:lang w:val="en"/>
              </w:rPr>
              <w:t>ice</w:t>
            </w:r>
            <w:r>
              <w:rPr>
                <w:rFonts w:ascii="Arial" w:hAnsi="Arial" w:cs="Arial"/>
                <w:color w:val="auto"/>
                <w:sz w:val="20"/>
                <w:szCs w:val="20"/>
              </w:rPr>
              <w:t>_id</w:t>
            </w: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89"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7FC7235" w14:textId="77777777" w:rsidR="00BD15BE" w:rsidRDefault="005155BE">
            <w:pPr>
              <w:pStyle w:val="Default"/>
              <w:rPr>
                <w:rFonts w:ascii="Arial" w:hAnsi="Arial" w:cs="Arial"/>
                <w:color w:val="auto"/>
                <w:sz w:val="20"/>
                <w:szCs w:val="20"/>
                <w:lang w:val="en"/>
              </w:rPr>
            </w:pPr>
            <w:r>
              <w:rPr>
                <w:rFonts w:ascii="Arial" w:hAnsi="Arial" w:cs="Arial"/>
                <w:color w:val="auto"/>
                <w:sz w:val="20"/>
                <w:szCs w:val="20"/>
              </w:rPr>
              <w:t>Identifier for the calibration device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90"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2AB66114" w14:textId="77777777" w:rsidR="00BD15BE" w:rsidRDefault="005155BE">
            <w:pPr>
              <w:pStyle w:val="Default"/>
              <w:rPr>
                <w:rFonts w:ascii="Arial" w:hAnsi="Arial" w:cs="Arial"/>
                <w:sz w:val="20"/>
                <w:szCs w:val="20"/>
                <w:lang w:val="en"/>
              </w:rPr>
            </w:pPr>
            <w:r>
              <w:rPr>
                <w:rFonts w:ascii="Arial" w:hAnsi="Arial" w:cs="Arial"/>
                <w:sz w:val="20"/>
                <w:szCs w:val="20"/>
                <w:lang w:val="en"/>
              </w:rPr>
              <w:t>“CALspars01234”</w:t>
            </w:r>
          </w:p>
        </w:tc>
      </w:tr>
      <w:tr w:rsidR="00BD15BE" w14:paraId="7515D50A" w14:textId="77777777" w:rsidTr="001C78F5">
        <w:trPr>
          <w:trHeight w:val="90"/>
          <w:trPrChange w:id="891" w:author="Pieter de Vis" w:date="2020-04-30T16:59:00Z">
            <w:trPr>
              <w:trHeight w:val="90"/>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92"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4798247" w14:textId="77777777" w:rsidR="00BD15BE" w:rsidRDefault="00BD15BE">
            <w:pPr>
              <w:pStyle w:val="Default"/>
              <w:rPr>
                <w:rFonts w:ascii="Arial" w:hAnsi="Arial" w:cs="Arial"/>
                <w:color w:val="auto"/>
                <w:sz w:val="20"/>
                <w:szCs w:val="20"/>
                <w:lang w:val="en"/>
              </w:rPr>
            </w:pP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93"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487BFE0" w14:textId="77777777" w:rsidR="00BD15BE" w:rsidRDefault="00BD15BE">
            <w:pPr>
              <w:pStyle w:val="Default"/>
              <w:rPr>
                <w:rFonts w:ascii="Arial" w:hAnsi="Arial" w:cs="Arial"/>
                <w:color w:val="auto"/>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894"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76D8C54B" w14:textId="77777777" w:rsidR="00BD15BE" w:rsidRDefault="00BD15BE">
            <w:pPr>
              <w:pStyle w:val="Default"/>
              <w:rPr>
                <w:rFonts w:ascii="Arial" w:hAnsi="Arial" w:cs="Arial"/>
                <w:sz w:val="20"/>
                <w:szCs w:val="20"/>
                <w:lang w:val="en"/>
              </w:rPr>
            </w:pPr>
          </w:p>
        </w:tc>
      </w:tr>
      <w:tr w:rsidR="00BD15BE" w:rsidDel="001C78F5" w14:paraId="05EEE227" w14:textId="5632086B" w:rsidTr="001C78F5">
        <w:trPr>
          <w:trHeight w:val="308"/>
          <w:del w:id="895" w:author="Pieter de Vis" w:date="2020-04-30T17:01:00Z"/>
          <w:trPrChange w:id="896"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897"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19AD824" w14:textId="66FD2E05" w:rsidR="00BD15BE" w:rsidDel="001C78F5" w:rsidRDefault="00BD15BE">
            <w:pPr>
              <w:pStyle w:val="Default"/>
              <w:rPr>
                <w:del w:id="898" w:author="Pieter de Vis" w:date="2020-04-30T17:01:00Z"/>
                <w:rFonts w:ascii="Arial" w:hAnsi="Arial" w:cs="Arial"/>
                <w:color w:val="auto"/>
                <w:sz w:val="20"/>
                <w:szCs w:val="20"/>
                <w:lang w:val="en"/>
              </w:rPr>
            </w:pP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899"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0C62D27F" w14:textId="19DB6AA2" w:rsidR="00BD15BE" w:rsidDel="001C78F5" w:rsidRDefault="00BD15BE">
            <w:pPr>
              <w:pStyle w:val="Default"/>
              <w:rPr>
                <w:del w:id="900" w:author="Pieter de Vis" w:date="2020-04-30T17:01:00Z"/>
                <w:rFonts w:ascii="Arial" w:hAnsi="Arial" w:cs="Arial"/>
                <w:color w:val="auto"/>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901"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631F773" w14:textId="11968326" w:rsidR="00BD15BE" w:rsidDel="001C78F5" w:rsidRDefault="00BD15BE">
            <w:pPr>
              <w:pStyle w:val="Default"/>
              <w:rPr>
                <w:del w:id="902" w:author="Pieter de Vis" w:date="2020-04-30T17:01:00Z"/>
                <w:rFonts w:ascii="Arial" w:hAnsi="Arial" w:cs="Arial"/>
                <w:sz w:val="20"/>
                <w:szCs w:val="20"/>
                <w:lang w:val="en"/>
              </w:rPr>
            </w:pPr>
          </w:p>
        </w:tc>
      </w:tr>
      <w:tr w:rsidR="00BD15BE" w:rsidDel="001C78F5" w14:paraId="50010E09" w14:textId="3A6C8742" w:rsidTr="001C78F5">
        <w:trPr>
          <w:trHeight w:val="308"/>
          <w:del w:id="903" w:author="Pieter de Vis" w:date="2020-04-30T17:01:00Z"/>
          <w:trPrChange w:id="904"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905"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3866B0CF" w14:textId="5879D2E0" w:rsidR="00BD15BE" w:rsidDel="001C78F5" w:rsidRDefault="00BD15BE">
            <w:pPr>
              <w:pStyle w:val="Default"/>
              <w:rPr>
                <w:del w:id="906" w:author="Pieter de Vis" w:date="2020-04-30T17:01:00Z"/>
                <w:rFonts w:ascii="Arial" w:hAnsi="Arial" w:cs="Arial"/>
                <w:sz w:val="20"/>
                <w:szCs w:val="20"/>
                <w:lang w:val="en"/>
              </w:rPr>
            </w:pP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907"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699C958" w14:textId="549BCBB1" w:rsidR="00BD15BE" w:rsidDel="001C78F5" w:rsidRDefault="00BD15BE">
            <w:pPr>
              <w:pStyle w:val="Default"/>
              <w:rPr>
                <w:del w:id="908" w:author="Pieter de Vis" w:date="2020-04-30T17:01:00Z"/>
                <w:rFonts w:ascii="Arial" w:hAnsi="Arial" w:cs="Arial"/>
                <w:sz w:val="20"/>
                <w:szCs w:val="20"/>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909"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64CE0E22" w14:textId="77E229DA" w:rsidR="00BD15BE" w:rsidDel="001C78F5" w:rsidRDefault="00BD15BE">
            <w:pPr>
              <w:pStyle w:val="Default"/>
              <w:rPr>
                <w:del w:id="910" w:author="Pieter de Vis" w:date="2020-04-30T17:01:00Z"/>
                <w:rFonts w:ascii="Arial" w:hAnsi="Arial" w:cs="Arial"/>
                <w:sz w:val="20"/>
                <w:szCs w:val="20"/>
                <w:lang w:val="en"/>
              </w:rPr>
            </w:pPr>
          </w:p>
        </w:tc>
      </w:tr>
      <w:tr w:rsidR="00BD15BE" w:rsidDel="001C78F5" w14:paraId="1719547C" w14:textId="2B74E928" w:rsidTr="001C78F5">
        <w:trPr>
          <w:trHeight w:val="308"/>
          <w:del w:id="911" w:author="Pieter de Vis" w:date="2020-04-30T17:01:00Z"/>
          <w:trPrChange w:id="912" w:author="Pieter de Vis" w:date="2020-04-30T16:59:00Z">
            <w:trPr>
              <w:trHeight w:val="308"/>
            </w:trPr>
          </w:trPrChange>
        </w:trPr>
        <w:tc>
          <w:tcPr>
            <w:tcW w:w="1922" w:type="dxa"/>
            <w:tcBorders>
              <w:top w:val="single" w:sz="8" w:space="0" w:color="4F81BD"/>
              <w:left w:val="single" w:sz="8" w:space="0" w:color="4F81BD"/>
              <w:bottom w:val="single" w:sz="8" w:space="0" w:color="4F81BD"/>
              <w:right w:val="single" w:sz="8" w:space="0" w:color="4F81BD"/>
            </w:tcBorders>
            <w:shd w:val="clear" w:color="auto" w:fill="FFFFFF"/>
            <w:tcPrChange w:id="913" w:author="Pieter de Vis" w:date="2020-04-30T16:59:00Z">
              <w:tcPr>
                <w:tcW w:w="1809"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53844762" w14:textId="708DBA94" w:rsidR="00BD15BE" w:rsidDel="001C78F5" w:rsidRDefault="00BD15BE">
            <w:pPr>
              <w:pStyle w:val="Default"/>
              <w:rPr>
                <w:del w:id="914" w:author="Pieter de Vis" w:date="2020-04-30T17:01:00Z"/>
                <w:rFonts w:ascii="Arial" w:hAnsi="Arial" w:cs="Arial"/>
                <w:sz w:val="20"/>
                <w:szCs w:val="20"/>
                <w:lang w:val="en"/>
              </w:rPr>
            </w:pPr>
          </w:p>
        </w:tc>
        <w:tc>
          <w:tcPr>
            <w:tcW w:w="5274" w:type="dxa"/>
            <w:tcBorders>
              <w:top w:val="single" w:sz="8" w:space="0" w:color="4F81BD"/>
              <w:left w:val="single" w:sz="8" w:space="0" w:color="4F81BD"/>
              <w:bottom w:val="single" w:sz="8" w:space="0" w:color="4F81BD"/>
              <w:right w:val="single" w:sz="8" w:space="0" w:color="4F81BD"/>
            </w:tcBorders>
            <w:shd w:val="clear" w:color="auto" w:fill="FFFFFF"/>
            <w:tcPrChange w:id="915" w:author="Pieter de Vis" w:date="2020-04-30T16:59:00Z">
              <w:tcPr>
                <w:tcW w:w="5387"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14B36BD2" w14:textId="083BA42C" w:rsidR="00BD15BE" w:rsidDel="001C78F5" w:rsidRDefault="00BD15BE">
            <w:pPr>
              <w:pStyle w:val="Default"/>
              <w:rPr>
                <w:del w:id="916" w:author="Pieter de Vis" w:date="2020-04-30T17:01:00Z"/>
                <w:rFonts w:ascii="Arial" w:hAnsi="Arial" w:cs="Arial"/>
                <w:sz w:val="20"/>
                <w:szCs w:val="20"/>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Change w:id="917" w:author="Pieter de Vis" w:date="2020-04-30T16:59:00Z">
              <w:tcPr>
                <w:tcW w:w="2126" w:type="dxa"/>
                <w:tcBorders>
                  <w:top w:val="single" w:sz="8" w:space="0" w:color="4F81BD"/>
                  <w:left w:val="single" w:sz="8" w:space="0" w:color="4F81BD"/>
                  <w:bottom w:val="single" w:sz="8" w:space="0" w:color="4F81BD"/>
                  <w:right w:val="single" w:sz="8" w:space="0" w:color="4F81BD"/>
                </w:tcBorders>
                <w:shd w:val="clear" w:color="auto" w:fill="FFFFFF"/>
              </w:tcPr>
            </w:tcPrChange>
          </w:tcPr>
          <w:p w14:paraId="423C1C60" w14:textId="7315EEBE" w:rsidR="00BD15BE" w:rsidDel="001C78F5" w:rsidRDefault="00BD15BE">
            <w:pPr>
              <w:pStyle w:val="Default"/>
              <w:rPr>
                <w:del w:id="918" w:author="Pieter de Vis" w:date="2020-04-30T17:01:00Z"/>
                <w:rFonts w:ascii="Arial" w:hAnsi="Arial" w:cs="Arial"/>
                <w:sz w:val="20"/>
                <w:szCs w:val="20"/>
                <w:lang w:val="en"/>
              </w:rPr>
            </w:pPr>
          </w:p>
        </w:tc>
      </w:tr>
    </w:tbl>
    <w:p w14:paraId="41CAE912" w14:textId="77777777" w:rsidR="00BD15BE" w:rsidRDefault="00BD15BE">
      <w:pPr>
        <w:rPr>
          <w:lang w:val="en"/>
        </w:rPr>
      </w:pPr>
    </w:p>
    <w:p w14:paraId="205C3115" w14:textId="77777777" w:rsidR="00BD15BE" w:rsidRDefault="005155BE">
      <w:pPr>
        <w:pStyle w:val="Caption"/>
        <w:rPr>
          <w:lang w:val="en"/>
        </w:rPr>
      </w:pPr>
      <w:bookmarkStart w:id="919" w:name="_Ref121165606"/>
      <w:r>
        <w:t xml:space="preserve">Table </w:t>
      </w:r>
      <w:fldSimple w:instr=" SEQ Table \* ARABIC ">
        <w:r>
          <w:t>10</w:t>
        </w:r>
      </w:fldSimple>
      <w:bookmarkStart w:id="920" w:name="_Toc1420179228"/>
      <w:r>
        <w:rPr>
          <w:lang w:val="en"/>
        </w:rPr>
        <w:t xml:space="preserve"> </w:t>
      </w:r>
      <w:r>
        <w:t xml:space="preserve">– </w:t>
      </w:r>
      <w:r>
        <w:rPr>
          <w:lang w:val="en"/>
        </w:rPr>
        <w:t>Auxiliary components metadata</w:t>
      </w:r>
      <w:bookmarkEnd w:id="919"/>
      <w:bookmarkEnd w:id="920"/>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BD15BE" w14:paraId="7D934869" w14:textId="77777777">
        <w:trPr>
          <w:trHeight w:val="326"/>
        </w:trPr>
        <w:tc>
          <w:tcPr>
            <w:tcW w:w="1809" w:type="dxa"/>
            <w:tcBorders>
              <w:top w:val="single" w:sz="8" w:space="0" w:color="4F81BD"/>
              <w:left w:val="single" w:sz="8" w:space="0" w:color="4F81BD"/>
              <w:bottom w:val="single" w:sz="4" w:space="0" w:color="FFFFFF"/>
              <w:right w:val="single" w:sz="8" w:space="0" w:color="4F81BD"/>
            </w:tcBorders>
            <w:shd w:val="clear" w:color="auto" w:fill="4F81BD"/>
          </w:tcPr>
          <w:p w14:paraId="0BD3A86E"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5387" w:type="dxa"/>
            <w:tcBorders>
              <w:top w:val="single" w:sz="8" w:space="0" w:color="4F81BD"/>
              <w:left w:val="single" w:sz="8" w:space="0" w:color="4F81BD"/>
              <w:bottom w:val="single" w:sz="4" w:space="0" w:color="FFFFFF"/>
              <w:right w:val="single" w:sz="8" w:space="0" w:color="4F81BD"/>
            </w:tcBorders>
            <w:shd w:val="clear" w:color="auto" w:fill="4F81BD"/>
          </w:tcPr>
          <w:p w14:paraId="51F1477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sz="8" w:space="0" w:color="4F81BD"/>
              <w:left w:val="single" w:sz="8" w:space="0" w:color="4F81BD"/>
              <w:bottom w:val="single" w:sz="4" w:space="0" w:color="FFFFFF"/>
              <w:right w:val="single" w:sz="8" w:space="0" w:color="4F81BD"/>
            </w:tcBorders>
            <w:shd w:val="clear" w:color="auto" w:fill="4F81BD"/>
          </w:tcPr>
          <w:p w14:paraId="304FB9AF" w14:textId="4312E58E" w:rsidR="00BD15BE" w:rsidRDefault="005155BE">
            <w:pPr>
              <w:pStyle w:val="Default"/>
              <w:rPr>
                <w:rFonts w:ascii="Arial" w:hAnsi="Arial" w:cs="Arial"/>
                <w:b/>
                <w:bCs/>
                <w:color w:val="FFFFFF"/>
                <w:sz w:val="20"/>
                <w:szCs w:val="20"/>
                <w:lang w:val="en"/>
              </w:rPr>
            </w:pPr>
            <w:del w:id="921" w:author="Pieter de Vis" w:date="2020-04-30T18:43:00Z">
              <w:r w:rsidDel="00EC35A3">
                <w:rPr>
                  <w:rFonts w:ascii="Arial" w:hAnsi="Arial" w:cs="Arial"/>
                  <w:b/>
                  <w:bCs/>
                  <w:color w:val="FFFFFF"/>
                  <w:sz w:val="20"/>
                  <w:szCs w:val="20"/>
                  <w:lang w:val="en"/>
                </w:rPr>
                <w:delText>Value</w:delText>
              </w:r>
            </w:del>
            <w:ins w:id="922" w:author="Pieter de Vis" w:date="2020-04-30T18:43:00Z">
              <w:r w:rsidR="00EC35A3">
                <w:rPr>
                  <w:rFonts w:ascii="Arial" w:hAnsi="Arial" w:cs="Arial"/>
                  <w:b/>
                  <w:bCs/>
                  <w:color w:val="FFFFFF"/>
                  <w:sz w:val="20"/>
                  <w:szCs w:val="20"/>
                  <w:lang w:val="en"/>
                </w:rPr>
                <w:t>Example value</w:t>
              </w:r>
            </w:ins>
          </w:p>
        </w:tc>
      </w:tr>
      <w:tr w:rsidR="00BD15BE" w14:paraId="4404AA40" w14:textId="77777777">
        <w:trPr>
          <w:trHeight w:val="308"/>
        </w:trPr>
        <w:tc>
          <w:tcPr>
            <w:tcW w:w="9322" w:type="dxa"/>
            <w:gridSpan w:val="3"/>
            <w:tcBorders>
              <w:top w:val="single" w:sz="4" w:space="0" w:color="FFFFFF"/>
              <w:left w:val="single" w:sz="8" w:space="0" w:color="4F81BD"/>
              <w:bottom w:val="single" w:sz="8" w:space="0" w:color="4F81BD"/>
              <w:right w:val="single" w:sz="8" w:space="0" w:color="4F81BD"/>
            </w:tcBorders>
            <w:shd w:val="clear" w:color="auto" w:fill="FFFFFF"/>
          </w:tcPr>
          <w:p w14:paraId="164DDC2F" w14:textId="77777777" w:rsidR="00BD15BE" w:rsidRDefault="005155BE">
            <w:pPr>
              <w:pStyle w:val="Default"/>
              <w:rPr>
                <w:rFonts w:ascii="Arial" w:hAnsi="Arial" w:cs="Arial"/>
                <w:sz w:val="20"/>
                <w:szCs w:val="20"/>
                <w:lang w:val="en"/>
              </w:rPr>
            </w:pPr>
            <w:r>
              <w:rPr>
                <w:rFonts w:ascii="Arial" w:hAnsi="Arial" w:cs="Arial"/>
                <w:b/>
                <w:bCs/>
                <w:i/>
                <w:iCs/>
                <w:sz w:val="20"/>
                <w:szCs w:val="20"/>
                <w:lang w:val="en"/>
              </w:rPr>
              <w:t>[</w:t>
            </w:r>
            <w:proofErr w:type="spellStart"/>
            <w:r>
              <w:rPr>
                <w:rFonts w:ascii="Arial" w:hAnsi="Arial" w:cs="Arial"/>
                <w:b/>
                <w:bCs/>
                <w:i/>
                <w:iCs/>
                <w:sz w:val="20"/>
                <w:szCs w:val="20"/>
                <w:lang w:val="en"/>
              </w:rPr>
              <w:t>rgb_</w:t>
            </w:r>
            <w:proofErr w:type="gramStart"/>
            <w:r>
              <w:rPr>
                <w:rFonts w:ascii="Arial" w:hAnsi="Arial" w:cs="Arial"/>
                <w:b/>
                <w:bCs/>
                <w:i/>
                <w:iCs/>
                <w:sz w:val="20"/>
                <w:szCs w:val="20"/>
                <w:lang w:val="en"/>
              </w:rPr>
              <w:t>camera</w:t>
            </w:r>
            <w:proofErr w:type="spellEnd"/>
            <w:r>
              <w:rPr>
                <w:rFonts w:ascii="Arial" w:hAnsi="Arial" w:cs="Arial"/>
                <w:b/>
                <w:bCs/>
                <w:i/>
                <w:iCs/>
                <w:sz w:val="20"/>
                <w:szCs w:val="20"/>
                <w:lang w:val="en"/>
              </w:rPr>
              <w:t>][</w:t>
            </w:r>
            <w:proofErr w:type="spellStart"/>
            <w:proofErr w:type="gramEnd"/>
            <w:r>
              <w:rPr>
                <w:rFonts w:ascii="Arial" w:hAnsi="Arial" w:cs="Arial"/>
                <w:b/>
                <w:bCs/>
                <w:i/>
                <w:iCs/>
                <w:sz w:val="20"/>
                <w:szCs w:val="20"/>
                <w:lang w:val="en"/>
              </w:rPr>
              <w:t>rain_sensor</w:t>
            </w:r>
            <w:proofErr w:type="spellEnd"/>
            <w:r>
              <w:rPr>
                <w:rFonts w:ascii="Arial" w:hAnsi="Arial" w:cs="Arial"/>
                <w:b/>
                <w:bCs/>
                <w:i/>
                <w:iCs/>
                <w:sz w:val="20"/>
                <w:szCs w:val="20"/>
                <w:lang w:val="en"/>
              </w:rPr>
              <w:t>][</w:t>
            </w:r>
            <w:proofErr w:type="spellStart"/>
            <w:r>
              <w:rPr>
                <w:rFonts w:ascii="Arial" w:hAnsi="Arial" w:cs="Arial"/>
                <w:b/>
                <w:bCs/>
                <w:i/>
                <w:iCs/>
                <w:sz w:val="20"/>
                <w:szCs w:val="20"/>
                <w:lang w:val="en"/>
              </w:rPr>
              <w:t>light_sensor</w:t>
            </w:r>
            <w:proofErr w:type="spellEnd"/>
            <w:r>
              <w:rPr>
                <w:rFonts w:ascii="Arial" w:hAnsi="Arial" w:cs="Arial"/>
                <w:b/>
                <w:bCs/>
                <w:i/>
                <w:iCs/>
                <w:sz w:val="20"/>
                <w:szCs w:val="20"/>
                <w:lang w:val="en"/>
              </w:rPr>
              <w:t>]</w:t>
            </w:r>
          </w:p>
        </w:tc>
      </w:tr>
      <w:tr w:rsidR="00BD15BE" w14:paraId="3E5F006A"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0204356A" w14:textId="77777777" w:rsidR="00BD15BE" w:rsidRDefault="005155BE">
            <w:pPr>
              <w:pStyle w:val="Default"/>
              <w:rPr>
                <w:rFonts w:ascii="Arial" w:hAnsi="Arial" w:cs="Arial"/>
                <w:b/>
                <w:bCs/>
                <w:sz w:val="20"/>
                <w:szCs w:val="20"/>
                <w:lang w:val="en"/>
              </w:rPr>
            </w:pPr>
            <w:r>
              <w:rPr>
                <w:rFonts w:ascii="Arial" w:hAnsi="Arial" w:cs="Arial"/>
                <w:b/>
                <w:bCs/>
                <w:sz w:val="20"/>
                <w:szCs w:val="20"/>
                <w:lang w:val="en"/>
              </w:rPr>
              <w:t>[name]_id</w:t>
            </w:r>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7681E704" w14:textId="77777777" w:rsidR="00BD15BE" w:rsidRDefault="005155BE">
            <w:pPr>
              <w:pStyle w:val="Default"/>
              <w:rPr>
                <w:rFonts w:ascii="Arial" w:hAnsi="Arial" w:cs="Arial"/>
                <w:sz w:val="20"/>
                <w:szCs w:val="20"/>
                <w:lang w:val="en"/>
              </w:rPr>
            </w:pPr>
            <w:r>
              <w:rPr>
                <w:rFonts w:ascii="Arial" w:hAnsi="Arial" w:cs="Arial"/>
                <w:sz w:val="20"/>
                <w:szCs w:val="20"/>
                <w:lang w:val="en"/>
              </w:rPr>
              <w:t>Unique identification for the component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088778B" w14:textId="77777777" w:rsidR="00BD15BE" w:rsidRDefault="005155BE">
            <w:pPr>
              <w:pStyle w:val="Default"/>
              <w:rPr>
                <w:rFonts w:ascii="Arial" w:hAnsi="Arial" w:cs="Arial"/>
                <w:sz w:val="20"/>
                <w:szCs w:val="20"/>
                <w:lang w:val="en"/>
              </w:rPr>
            </w:pPr>
            <w:r>
              <w:rPr>
                <w:rFonts w:ascii="Arial" w:hAnsi="Arial" w:cs="Arial"/>
                <w:sz w:val="20"/>
                <w:szCs w:val="20"/>
                <w:lang w:val="en"/>
              </w:rPr>
              <w:t>“cameraID01234”, “rainsensorID01234”</w:t>
            </w:r>
          </w:p>
        </w:tc>
      </w:tr>
      <w:tr w:rsidR="00BD15BE" w14:paraId="1E41D5C4"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D9FB228" w14:textId="77777777" w:rsidR="00BD15BE" w:rsidRDefault="005155BE">
            <w:pPr>
              <w:pStyle w:val="Default"/>
              <w:rPr>
                <w:rFonts w:ascii="Arial" w:hAnsi="Arial" w:cs="Arial"/>
                <w:sz w:val="20"/>
                <w:szCs w:val="20"/>
                <w:lang w:val="en"/>
              </w:rPr>
            </w:pPr>
            <w:r>
              <w:rPr>
                <w:rFonts w:ascii="Arial" w:hAnsi="Arial" w:cs="Arial"/>
                <w:sz w:val="20"/>
                <w:szCs w:val="20"/>
                <w:lang w:val="en"/>
              </w:rPr>
              <w:t>[name]_manufacturer</w:t>
            </w:r>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52828597" w14:textId="77777777" w:rsidR="00BD15BE" w:rsidRDefault="005155BE">
            <w:pPr>
              <w:pStyle w:val="Default"/>
              <w:rPr>
                <w:rFonts w:ascii="Arial" w:hAnsi="Arial" w:cs="Arial"/>
                <w:sz w:val="20"/>
                <w:szCs w:val="20"/>
                <w:lang w:val="en"/>
              </w:rPr>
            </w:pPr>
            <w:r>
              <w:rPr>
                <w:rFonts w:ascii="Arial" w:hAnsi="Arial" w:cs="Arial"/>
                <w:sz w:val="20"/>
                <w:szCs w:val="20"/>
                <w:lang w:val="en"/>
              </w:rPr>
              <w:t>Manufacturer of the component</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44BE29F" w14:textId="77777777" w:rsidR="00BD15BE" w:rsidRDefault="005155BE">
            <w:pPr>
              <w:pStyle w:val="Default"/>
              <w:rPr>
                <w:rFonts w:ascii="Arial" w:hAnsi="Arial" w:cs="Arial"/>
                <w:sz w:val="20"/>
                <w:szCs w:val="20"/>
                <w:lang w:val="en"/>
              </w:rPr>
            </w:pPr>
            <w:r>
              <w:rPr>
                <w:rFonts w:ascii="Arial" w:hAnsi="Arial" w:cs="Arial"/>
                <w:sz w:val="20"/>
                <w:szCs w:val="20"/>
                <w:lang w:val="en"/>
              </w:rPr>
              <w:t>“ABUS”, “</w:t>
            </w:r>
            <w:proofErr w:type="spellStart"/>
            <w:r>
              <w:rPr>
                <w:rFonts w:ascii="Arial" w:hAnsi="Arial" w:cs="Arial"/>
                <w:sz w:val="20"/>
                <w:szCs w:val="20"/>
                <w:lang w:val="en"/>
              </w:rPr>
              <w:t>KemoElectronic</w:t>
            </w:r>
            <w:proofErr w:type="spellEnd"/>
            <w:r>
              <w:rPr>
                <w:rFonts w:ascii="Arial" w:hAnsi="Arial" w:cs="Arial"/>
                <w:sz w:val="20"/>
                <w:szCs w:val="20"/>
                <w:lang w:val="en"/>
              </w:rPr>
              <w:t>”</w:t>
            </w:r>
          </w:p>
        </w:tc>
      </w:tr>
      <w:tr w:rsidR="00BD15BE" w14:paraId="60563A3D"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EB2782C" w14:textId="77777777" w:rsidR="00BD15BE" w:rsidRDefault="005155BE">
            <w:pPr>
              <w:pStyle w:val="Default"/>
              <w:rPr>
                <w:rFonts w:ascii="Arial" w:hAnsi="Arial" w:cs="Arial"/>
                <w:sz w:val="20"/>
                <w:szCs w:val="20"/>
                <w:lang w:val="en"/>
              </w:rPr>
            </w:pPr>
            <w:r>
              <w:rPr>
                <w:rFonts w:ascii="Arial" w:hAnsi="Arial" w:cs="Arial"/>
                <w:sz w:val="20"/>
                <w:szCs w:val="20"/>
                <w:lang w:val="en"/>
              </w:rPr>
              <w:t>[name]_</w:t>
            </w:r>
            <w:proofErr w:type="spellStart"/>
            <w:r>
              <w:rPr>
                <w:rFonts w:ascii="Arial" w:hAnsi="Arial" w:cs="Arial"/>
                <w:sz w:val="20"/>
                <w:szCs w:val="20"/>
                <w:lang w:val="en"/>
              </w:rPr>
              <w:t>date_manufacture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7FB9241F" w14:textId="77777777" w:rsidR="00BD15BE" w:rsidRDefault="005155BE">
            <w:pPr>
              <w:pStyle w:val="Default"/>
              <w:rPr>
                <w:rFonts w:ascii="Arial" w:hAnsi="Arial" w:cs="Arial"/>
                <w:sz w:val="20"/>
                <w:szCs w:val="20"/>
                <w:lang w:val="en"/>
              </w:rPr>
            </w:pPr>
            <w:r>
              <w:rPr>
                <w:rFonts w:ascii="Arial" w:hAnsi="Arial" w:cs="Arial"/>
                <w:sz w:val="20"/>
                <w:szCs w:val="20"/>
                <w:lang w:val="en"/>
              </w:rPr>
              <w:t>Data of manufacture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CABA7ED" w14:textId="77777777" w:rsidR="00BD15BE" w:rsidRDefault="005155BE">
            <w:pPr>
              <w:pStyle w:val="Default"/>
              <w:rPr>
                <w:rFonts w:ascii="Arial" w:hAnsi="Arial" w:cs="Arial"/>
                <w:sz w:val="20"/>
                <w:szCs w:val="20"/>
                <w:lang w:val="en"/>
              </w:rPr>
            </w:pPr>
            <w:r>
              <w:rPr>
                <w:rFonts w:ascii="Arial" w:hAnsi="Arial" w:cs="Arial"/>
                <w:sz w:val="20"/>
                <w:szCs w:val="20"/>
                <w:lang w:val="en"/>
              </w:rPr>
              <w:t>“20191102”</w:t>
            </w:r>
          </w:p>
        </w:tc>
      </w:tr>
      <w:tr w:rsidR="00BD15BE" w14:paraId="06E00BA4"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7051BD6" w14:textId="77777777" w:rsidR="00BD15BE" w:rsidRDefault="00BD15BE">
            <w:pPr>
              <w:pStyle w:val="Default"/>
              <w:rPr>
                <w:rFonts w:ascii="Arial" w:hAnsi="Arial" w:cs="Arial"/>
                <w:sz w:val="20"/>
                <w:szCs w:val="20"/>
                <w:lang w:val="en"/>
              </w:rPr>
            </w:pPr>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4A09CD3D" w14:textId="77777777" w:rsidR="00BD15BE" w:rsidRDefault="00BD15BE">
            <w:pPr>
              <w:pStyle w:val="Default"/>
              <w:rPr>
                <w:rFonts w:ascii="Arial" w:hAnsi="Arial" w:cs="Arial"/>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5137798" w14:textId="77777777" w:rsidR="00BD15BE" w:rsidRDefault="00BD15BE">
            <w:pPr>
              <w:pStyle w:val="Default"/>
              <w:rPr>
                <w:rFonts w:ascii="Arial" w:hAnsi="Arial" w:cs="Arial"/>
                <w:sz w:val="20"/>
                <w:szCs w:val="20"/>
                <w:lang w:val="en"/>
              </w:rPr>
            </w:pPr>
          </w:p>
        </w:tc>
      </w:tr>
      <w:tr w:rsidR="00BD15BE" w:rsidDel="001C78F5" w14:paraId="378FD7AA" w14:textId="09006E93">
        <w:trPr>
          <w:trHeight w:val="308"/>
          <w:del w:id="923" w:author="Pieter de Vis" w:date="2020-04-30T17:0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C2B4B26" w14:textId="3F21805E" w:rsidR="00BD15BE" w:rsidDel="001C78F5" w:rsidRDefault="00BD15BE">
            <w:pPr>
              <w:pStyle w:val="Default"/>
              <w:rPr>
                <w:del w:id="924" w:author="Pieter de Vis" w:date="2020-04-30T17:01:00Z"/>
                <w:rFonts w:ascii="Arial" w:hAnsi="Arial" w:cs="Arial"/>
                <w:sz w:val="20"/>
                <w:szCs w:val="20"/>
                <w:lang w:val="en"/>
              </w:rPr>
            </w:pPr>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03EECFF8" w14:textId="03467204" w:rsidR="00BD15BE" w:rsidDel="001C78F5" w:rsidRDefault="00BD15BE">
            <w:pPr>
              <w:pStyle w:val="Default"/>
              <w:rPr>
                <w:del w:id="925" w:author="Pieter de Vis" w:date="2020-04-30T17:01:00Z"/>
                <w:rFonts w:ascii="Arial" w:hAnsi="Arial" w:cs="Arial"/>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BAD046E" w14:textId="4090AB17" w:rsidR="00BD15BE" w:rsidDel="001C78F5" w:rsidRDefault="00BD15BE">
            <w:pPr>
              <w:pStyle w:val="Default"/>
              <w:rPr>
                <w:del w:id="926" w:author="Pieter de Vis" w:date="2020-04-30T17:01:00Z"/>
                <w:rFonts w:ascii="Arial" w:hAnsi="Arial" w:cs="Arial"/>
                <w:sz w:val="20"/>
                <w:szCs w:val="20"/>
                <w:lang w:val="en"/>
              </w:rPr>
            </w:pPr>
          </w:p>
        </w:tc>
      </w:tr>
      <w:tr w:rsidR="00BD15BE" w:rsidDel="001C78F5" w14:paraId="79452D52" w14:textId="72D9DA3D">
        <w:trPr>
          <w:trHeight w:val="308"/>
          <w:del w:id="927" w:author="Pieter de Vis" w:date="2020-04-30T17:0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4515739" w14:textId="709EA004" w:rsidR="00BD15BE" w:rsidDel="001C78F5" w:rsidRDefault="00BD15BE">
            <w:pPr>
              <w:pStyle w:val="Default"/>
              <w:rPr>
                <w:del w:id="928" w:author="Pieter de Vis" w:date="2020-04-30T17:01:00Z"/>
                <w:rFonts w:ascii="Arial" w:hAnsi="Arial" w:cs="Arial"/>
                <w:sz w:val="20"/>
                <w:szCs w:val="20"/>
                <w:lang w:val="en"/>
              </w:rPr>
            </w:pPr>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5F8BDD9A" w14:textId="106DB683" w:rsidR="00BD15BE" w:rsidDel="001C78F5" w:rsidRDefault="00BD15BE">
            <w:pPr>
              <w:pStyle w:val="Default"/>
              <w:rPr>
                <w:del w:id="929" w:author="Pieter de Vis" w:date="2020-04-30T17:01:00Z"/>
                <w:rFonts w:ascii="Arial" w:hAnsi="Arial" w:cs="Arial"/>
                <w:sz w:val="20"/>
                <w:szCs w:val="20"/>
                <w:lang w:val="en"/>
              </w:rPr>
            </w:pP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13C14A1E" w14:textId="5BFF7935" w:rsidR="00BD15BE" w:rsidDel="001C78F5" w:rsidRDefault="00BD15BE">
            <w:pPr>
              <w:pStyle w:val="Default"/>
              <w:rPr>
                <w:del w:id="930" w:author="Pieter de Vis" w:date="2020-04-30T17:01:00Z"/>
                <w:rFonts w:ascii="Arial" w:hAnsi="Arial" w:cs="Arial"/>
                <w:sz w:val="20"/>
                <w:szCs w:val="20"/>
                <w:lang w:val="en"/>
              </w:rPr>
            </w:pPr>
          </w:p>
        </w:tc>
      </w:tr>
    </w:tbl>
    <w:p w14:paraId="6DE8AD7B" w14:textId="77777777" w:rsidR="00BD15BE" w:rsidRDefault="00BD15BE">
      <w:pPr>
        <w:rPr>
          <w:lang w:val="en"/>
        </w:rPr>
      </w:pPr>
    </w:p>
    <w:p w14:paraId="125429EB" w14:textId="77777777" w:rsidR="00BD15BE" w:rsidRDefault="005155BE">
      <w:pPr>
        <w:pStyle w:val="Heading2"/>
        <w:numPr>
          <w:ilvl w:val="1"/>
          <w:numId w:val="2"/>
        </w:numPr>
        <w:rPr>
          <w:lang w:val="en"/>
        </w:rPr>
      </w:pPr>
      <w:bookmarkStart w:id="931" w:name="_Toc2121788611"/>
      <w:bookmarkStart w:id="932" w:name="_Toc1033074994"/>
      <w:r>
        <w:rPr>
          <w:lang w:val="en"/>
        </w:rPr>
        <w:t>Site Metadata</w:t>
      </w:r>
      <w:bookmarkEnd w:id="931"/>
      <w:bookmarkEnd w:id="932"/>
    </w:p>
    <w:p w14:paraId="41D8D4F1" w14:textId="77777777" w:rsidR="00BD15BE" w:rsidRDefault="005155BE">
      <w:pPr>
        <w:pStyle w:val="Caption"/>
        <w:rPr>
          <w:lang w:val="en"/>
        </w:rPr>
      </w:pPr>
      <w:bookmarkStart w:id="933" w:name="_Ref2129508542"/>
      <w:r>
        <w:t xml:space="preserve">Table </w:t>
      </w:r>
      <w:fldSimple w:instr=" SEQ Table \* ARABIC ">
        <w:r>
          <w:t>11</w:t>
        </w:r>
      </w:fldSimple>
      <w:bookmarkStart w:id="934" w:name="_Toc795342790"/>
      <w:r>
        <w:rPr>
          <w:lang w:val="en"/>
        </w:rPr>
        <w:t xml:space="preserve"> </w:t>
      </w:r>
      <w:r>
        <w:t xml:space="preserve">– </w:t>
      </w:r>
      <w:r>
        <w:rPr>
          <w:lang w:val="en"/>
        </w:rPr>
        <w:t>Site metadata</w:t>
      </w:r>
      <w:bookmarkEnd w:id="933"/>
      <w:bookmarkEnd w:id="934"/>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BD15BE" w14:paraId="204F82F4" w14:textId="77777777">
        <w:trPr>
          <w:trHeight w:val="326"/>
        </w:trPr>
        <w:tc>
          <w:tcPr>
            <w:tcW w:w="1809" w:type="dxa"/>
            <w:tcBorders>
              <w:top w:val="single" w:sz="8" w:space="0" w:color="4F81BD"/>
              <w:left w:val="single" w:sz="8" w:space="0" w:color="4F81BD"/>
              <w:bottom w:val="single" w:sz="4" w:space="0" w:color="FFFFFF"/>
              <w:right w:val="single" w:sz="8" w:space="0" w:color="4F81BD"/>
            </w:tcBorders>
            <w:shd w:val="clear" w:color="auto" w:fill="4F81BD"/>
          </w:tcPr>
          <w:p w14:paraId="366E00B6"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5387" w:type="dxa"/>
            <w:tcBorders>
              <w:top w:val="single" w:sz="8" w:space="0" w:color="4F81BD"/>
              <w:left w:val="single" w:sz="8" w:space="0" w:color="4F81BD"/>
              <w:bottom w:val="single" w:sz="4" w:space="0" w:color="FFFFFF"/>
              <w:right w:val="single" w:sz="8" w:space="0" w:color="4F81BD"/>
            </w:tcBorders>
            <w:shd w:val="clear" w:color="auto" w:fill="4F81BD"/>
          </w:tcPr>
          <w:p w14:paraId="351E13D2"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sz="8" w:space="0" w:color="4F81BD"/>
              <w:left w:val="single" w:sz="8" w:space="0" w:color="4F81BD"/>
              <w:bottom w:val="single" w:sz="4" w:space="0" w:color="FFFFFF"/>
              <w:right w:val="single" w:sz="8" w:space="0" w:color="4F81BD"/>
            </w:tcBorders>
            <w:shd w:val="clear" w:color="auto" w:fill="4F81BD"/>
          </w:tcPr>
          <w:p w14:paraId="5DEB20A0" w14:textId="7FA90D42" w:rsidR="00BD15BE" w:rsidRDefault="005155BE">
            <w:pPr>
              <w:pStyle w:val="Default"/>
              <w:rPr>
                <w:rFonts w:ascii="Arial" w:hAnsi="Arial" w:cs="Arial"/>
                <w:b/>
                <w:bCs/>
                <w:color w:val="FFFFFF"/>
                <w:sz w:val="20"/>
                <w:szCs w:val="20"/>
                <w:lang w:val="en"/>
              </w:rPr>
            </w:pPr>
            <w:del w:id="935" w:author="Pieter de Vis" w:date="2020-04-30T18:43:00Z">
              <w:r w:rsidDel="00EC35A3">
                <w:rPr>
                  <w:rFonts w:ascii="Arial" w:hAnsi="Arial" w:cs="Arial"/>
                  <w:b/>
                  <w:bCs/>
                  <w:color w:val="FFFFFF"/>
                  <w:sz w:val="20"/>
                  <w:szCs w:val="20"/>
                  <w:lang w:val="en"/>
                </w:rPr>
                <w:delText>Value</w:delText>
              </w:r>
            </w:del>
            <w:ins w:id="936" w:author="Pieter de Vis" w:date="2020-04-30T18:43:00Z">
              <w:r w:rsidR="00EC35A3">
                <w:rPr>
                  <w:rFonts w:ascii="Arial" w:hAnsi="Arial" w:cs="Arial"/>
                  <w:b/>
                  <w:bCs/>
                  <w:color w:val="FFFFFF"/>
                  <w:sz w:val="20"/>
                  <w:szCs w:val="20"/>
                  <w:lang w:val="en"/>
                </w:rPr>
                <w:t>Example value</w:t>
              </w:r>
            </w:ins>
          </w:p>
        </w:tc>
      </w:tr>
      <w:tr w:rsidR="00BD15BE" w14:paraId="48E29E26" w14:textId="77777777">
        <w:trPr>
          <w:trHeight w:val="308"/>
        </w:trPr>
        <w:tc>
          <w:tcPr>
            <w:tcW w:w="1809" w:type="dxa"/>
            <w:tcBorders>
              <w:top w:val="single" w:sz="4" w:space="0" w:color="FFFFFF"/>
              <w:left w:val="single" w:sz="8" w:space="0" w:color="4F81BD"/>
              <w:bottom w:val="single" w:sz="8" w:space="0" w:color="4F81BD"/>
              <w:right w:val="single" w:sz="8" w:space="0" w:color="4F81BD"/>
            </w:tcBorders>
            <w:shd w:val="clear" w:color="auto" w:fill="FFFFFF"/>
          </w:tcPr>
          <w:p w14:paraId="255F828A" w14:textId="77777777" w:rsidR="00BD15BE" w:rsidRDefault="005155BE">
            <w:pPr>
              <w:pStyle w:val="Default"/>
              <w:rPr>
                <w:rFonts w:ascii="Arial" w:hAnsi="Arial" w:cs="Arial"/>
                <w:b/>
                <w:bCs/>
                <w:sz w:val="20"/>
                <w:szCs w:val="20"/>
                <w:lang w:val="en"/>
              </w:rPr>
            </w:pPr>
            <w:proofErr w:type="spellStart"/>
            <w:r>
              <w:rPr>
                <w:rFonts w:ascii="Arial" w:hAnsi="Arial" w:cs="Arial"/>
                <w:b/>
                <w:bCs/>
                <w:sz w:val="20"/>
                <w:szCs w:val="20"/>
                <w:lang w:val="en"/>
              </w:rPr>
              <w:t>site_id</w:t>
            </w:r>
            <w:proofErr w:type="spellEnd"/>
          </w:p>
        </w:tc>
        <w:tc>
          <w:tcPr>
            <w:tcW w:w="5387" w:type="dxa"/>
            <w:tcBorders>
              <w:top w:val="single" w:sz="4" w:space="0" w:color="FFFFFF"/>
              <w:left w:val="single" w:sz="8" w:space="0" w:color="4F81BD"/>
              <w:bottom w:val="single" w:sz="8" w:space="0" w:color="4F81BD"/>
              <w:right w:val="single" w:sz="8" w:space="0" w:color="4F81BD"/>
            </w:tcBorders>
            <w:shd w:val="clear" w:color="auto" w:fill="FFFFFF"/>
          </w:tcPr>
          <w:p w14:paraId="5C1FAEF0"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Unique site identification </w:t>
            </w:r>
          </w:p>
        </w:tc>
        <w:tc>
          <w:tcPr>
            <w:tcW w:w="2126" w:type="dxa"/>
            <w:tcBorders>
              <w:top w:val="single" w:sz="4" w:space="0" w:color="FFFFFF"/>
              <w:left w:val="single" w:sz="8" w:space="0" w:color="4F81BD"/>
              <w:bottom w:val="single" w:sz="8" w:space="0" w:color="4F81BD"/>
              <w:right w:val="single" w:sz="8" w:space="0" w:color="4F81BD"/>
            </w:tcBorders>
            <w:shd w:val="clear" w:color="auto" w:fill="FFFFFF"/>
          </w:tcPr>
          <w:p w14:paraId="46871FFA" w14:textId="77777777" w:rsidR="00BD15BE" w:rsidRDefault="005155BE">
            <w:pPr>
              <w:pStyle w:val="Default"/>
              <w:rPr>
                <w:rFonts w:ascii="Arial" w:hAnsi="Arial" w:cs="Arial"/>
                <w:sz w:val="20"/>
                <w:szCs w:val="20"/>
                <w:lang w:val="en"/>
              </w:rPr>
            </w:pPr>
            <w:r>
              <w:rPr>
                <w:rFonts w:ascii="Arial" w:hAnsi="Arial" w:cs="Arial"/>
                <w:sz w:val="20"/>
                <w:szCs w:val="20"/>
                <w:lang w:val="en"/>
              </w:rPr>
              <w:t>“BSBE”</w:t>
            </w:r>
          </w:p>
        </w:tc>
      </w:tr>
      <w:tr w:rsidR="00BD15BE" w14:paraId="0C4DA255"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38D9F9F6"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site_description</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D572A43" w14:textId="77777777" w:rsidR="00BD15BE" w:rsidRDefault="005155BE">
            <w:pPr>
              <w:pStyle w:val="Default"/>
              <w:rPr>
                <w:rFonts w:ascii="Arial" w:hAnsi="Arial" w:cs="Arial"/>
                <w:sz w:val="20"/>
                <w:szCs w:val="20"/>
                <w:lang w:val="en"/>
              </w:rPr>
            </w:pPr>
            <w:r>
              <w:rPr>
                <w:rFonts w:ascii="Arial" w:hAnsi="Arial" w:cs="Arial"/>
                <w:sz w:val="20"/>
                <w:szCs w:val="20"/>
                <w:lang w:val="en"/>
              </w:rPr>
              <w:t>Short site description with some details about the target surface/water type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33FD024A" w14:textId="77777777" w:rsidR="00BD15BE" w:rsidRDefault="005155BE">
            <w:pPr>
              <w:pStyle w:val="Default"/>
              <w:rPr>
                <w:rFonts w:ascii="Arial" w:hAnsi="Arial" w:cs="Arial"/>
                <w:sz w:val="20"/>
                <w:szCs w:val="20"/>
                <w:lang w:val="en"/>
              </w:rPr>
            </w:pPr>
            <w:proofErr w:type="gramStart"/>
            <w:r>
              <w:rPr>
                <w:rFonts w:ascii="Arial" w:hAnsi="Arial" w:cs="Arial"/>
                <w:sz w:val="20"/>
                <w:szCs w:val="20"/>
                <w:lang w:val="en"/>
              </w:rPr>
              <w:t>”De</w:t>
            </w:r>
            <w:proofErr w:type="gramEnd"/>
            <w:r>
              <w:rPr>
                <w:rFonts w:ascii="Arial" w:hAnsi="Arial" w:cs="Arial"/>
                <w:sz w:val="20"/>
                <w:szCs w:val="20"/>
                <w:lang w:val="en"/>
              </w:rPr>
              <w:t xml:space="preserve"> </w:t>
            </w:r>
            <w:proofErr w:type="spellStart"/>
            <w:r>
              <w:rPr>
                <w:rFonts w:ascii="Arial" w:hAnsi="Arial" w:cs="Arial"/>
                <w:sz w:val="20"/>
                <w:szCs w:val="20"/>
                <w:lang w:val="en"/>
              </w:rPr>
              <w:t>Blankaart</w:t>
            </w:r>
            <w:proofErr w:type="spellEnd"/>
            <w:r>
              <w:rPr>
                <w:rFonts w:ascii="Arial" w:hAnsi="Arial" w:cs="Arial"/>
                <w:sz w:val="20"/>
                <w:szCs w:val="20"/>
                <w:lang w:val="en"/>
              </w:rPr>
              <w:t>, Belgium Viewing direction, southern side of the reservoir”</w:t>
            </w:r>
          </w:p>
        </w:tc>
      </w:tr>
      <w:tr w:rsidR="00BD15BE" w14:paraId="10AEE569"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19595B5E"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site_latitude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412D960" w14:textId="77777777" w:rsidR="00BD15BE" w:rsidRDefault="005155BE">
            <w:pPr>
              <w:pStyle w:val="Default"/>
              <w:rPr>
                <w:rFonts w:ascii="Arial" w:hAnsi="Arial" w:cs="Arial"/>
                <w:sz w:val="20"/>
                <w:szCs w:val="20"/>
                <w:lang w:val="en"/>
              </w:rPr>
            </w:pPr>
            <w:r>
              <w:rPr>
                <w:rFonts w:ascii="Arial" w:hAnsi="Arial" w:cs="Arial"/>
                <w:sz w:val="20"/>
                <w:szCs w:val="20"/>
                <w:lang w:val="en"/>
              </w:rPr>
              <w:t>Latitude in decimal degrees with 6 decimals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322A0281" w14:textId="77777777" w:rsidR="00BD15BE" w:rsidRDefault="005155BE">
            <w:pPr>
              <w:pStyle w:val="Default"/>
              <w:rPr>
                <w:rFonts w:ascii="Arial" w:hAnsi="Arial" w:cs="Arial"/>
                <w:sz w:val="20"/>
                <w:szCs w:val="20"/>
                <w:lang w:val="en"/>
              </w:rPr>
            </w:pPr>
            <w:r>
              <w:rPr>
                <w:rFonts w:ascii="Arial" w:hAnsi="Arial" w:cs="Arial"/>
                <w:sz w:val="20"/>
                <w:szCs w:val="20"/>
                <w:lang w:val="en"/>
              </w:rPr>
              <w:t>"50.836404”</w:t>
            </w:r>
          </w:p>
        </w:tc>
      </w:tr>
      <w:tr w:rsidR="00BD15BE" w14:paraId="4B9BB16A"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0A398C1"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site_longitude</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3F27F303" w14:textId="77777777" w:rsidR="00BD15BE" w:rsidRDefault="005155BE">
            <w:pPr>
              <w:pStyle w:val="Default"/>
              <w:rPr>
                <w:rFonts w:ascii="Arial" w:hAnsi="Arial" w:cs="Arial"/>
                <w:sz w:val="20"/>
                <w:szCs w:val="20"/>
              </w:rPr>
            </w:pPr>
            <w:r>
              <w:rPr>
                <w:rFonts w:ascii="Arial" w:hAnsi="Arial" w:cs="Arial"/>
                <w:sz w:val="20"/>
                <w:szCs w:val="20"/>
                <w:lang w:val="en"/>
              </w:rPr>
              <w:t>Longitude in decimal degrees with 6 decimals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AA29E31" w14:textId="77777777" w:rsidR="00BD15BE" w:rsidRDefault="005155BE">
            <w:pPr>
              <w:pStyle w:val="Default"/>
              <w:rPr>
                <w:rFonts w:ascii="Arial" w:hAnsi="Arial" w:cs="Arial"/>
                <w:sz w:val="20"/>
                <w:szCs w:val="20"/>
                <w:lang w:val="en"/>
              </w:rPr>
            </w:pPr>
            <w:r>
              <w:rPr>
                <w:rFonts w:ascii="Arial" w:hAnsi="Arial" w:cs="Arial"/>
                <w:sz w:val="20"/>
                <w:szCs w:val="20"/>
                <w:lang w:val="en"/>
              </w:rPr>
              <w:t>“4.375634”</w:t>
            </w:r>
          </w:p>
        </w:tc>
      </w:tr>
      <w:tr w:rsidR="00BD15BE" w14:paraId="064BCEBB"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EF213D7"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site_owner</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7EFDAE7" w14:textId="77777777" w:rsidR="00BD15BE" w:rsidRDefault="005155BE">
            <w:pPr>
              <w:pStyle w:val="Default"/>
              <w:rPr>
                <w:rFonts w:ascii="Arial" w:hAnsi="Arial" w:cs="Arial"/>
                <w:sz w:val="20"/>
                <w:szCs w:val="20"/>
                <w:lang w:val="en"/>
              </w:rPr>
            </w:pPr>
            <w:r>
              <w:rPr>
                <w:rFonts w:ascii="Arial" w:hAnsi="Arial" w:cs="Arial"/>
                <w:sz w:val="20"/>
                <w:szCs w:val="20"/>
                <w:lang w:val="en"/>
              </w:rPr>
              <w:t>Owner of the site (public or private institute)</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67AD8172"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“De </w:t>
            </w:r>
            <w:proofErr w:type="spellStart"/>
            <w:r>
              <w:rPr>
                <w:rFonts w:ascii="Arial" w:hAnsi="Arial" w:cs="Arial"/>
                <w:sz w:val="20"/>
                <w:szCs w:val="20"/>
                <w:lang w:val="en"/>
              </w:rPr>
              <w:t>Watergoep</w:t>
            </w:r>
            <w:proofErr w:type="spellEnd"/>
            <w:r>
              <w:rPr>
                <w:rFonts w:ascii="Arial" w:hAnsi="Arial" w:cs="Arial"/>
                <w:sz w:val="20"/>
                <w:szCs w:val="20"/>
                <w:lang w:val="en"/>
              </w:rPr>
              <w:t>”</w:t>
            </w:r>
          </w:p>
        </w:tc>
      </w:tr>
      <w:tr w:rsidR="00BD15BE" w14:paraId="5EBFF9F1"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5468705"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site_operator</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1DB68F4E" w14:textId="77777777" w:rsidR="00BD15BE" w:rsidRDefault="005155BE">
            <w:pPr>
              <w:pStyle w:val="Default"/>
              <w:rPr>
                <w:rFonts w:ascii="Arial" w:hAnsi="Arial" w:cs="Arial"/>
                <w:sz w:val="20"/>
                <w:szCs w:val="20"/>
                <w:lang w:val="en"/>
              </w:rPr>
            </w:pPr>
            <w:r>
              <w:rPr>
                <w:rFonts w:ascii="Arial" w:hAnsi="Arial" w:cs="Arial"/>
                <w:sz w:val="20"/>
                <w:szCs w:val="20"/>
                <w:lang w:val="en"/>
              </w:rPr>
              <w:t>Operator at the site (e.g., during the project this should be a member of the consortium)</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FA4578F" w14:textId="77777777" w:rsidR="00BD15BE" w:rsidRDefault="005155BE">
            <w:pPr>
              <w:pStyle w:val="Default"/>
              <w:rPr>
                <w:rFonts w:ascii="Arial" w:hAnsi="Arial" w:cs="Arial"/>
                <w:sz w:val="20"/>
                <w:szCs w:val="20"/>
                <w:lang w:val="en"/>
              </w:rPr>
            </w:pPr>
            <w:r>
              <w:rPr>
                <w:rFonts w:ascii="Arial" w:hAnsi="Arial" w:cs="Arial"/>
                <w:sz w:val="20"/>
                <w:szCs w:val="20"/>
                <w:lang w:val="en"/>
              </w:rPr>
              <w:t>“RBINS”</w:t>
            </w:r>
          </w:p>
        </w:tc>
      </w:tr>
      <w:tr w:rsidR="00BD15BE" w14:paraId="5D9FB0A1"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05E46919"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site_manager</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26A08FB1"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Site manager (not necessarily a member of the consortium) </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78B54832"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“De </w:t>
            </w:r>
            <w:proofErr w:type="spellStart"/>
            <w:r>
              <w:rPr>
                <w:rFonts w:ascii="Arial" w:hAnsi="Arial" w:cs="Arial"/>
                <w:sz w:val="20"/>
                <w:szCs w:val="20"/>
                <w:lang w:val="en"/>
              </w:rPr>
              <w:t>Watergroep</w:t>
            </w:r>
            <w:proofErr w:type="spellEnd"/>
            <w:r>
              <w:rPr>
                <w:rFonts w:ascii="Arial" w:hAnsi="Arial" w:cs="Arial"/>
                <w:sz w:val="20"/>
                <w:szCs w:val="20"/>
                <w:lang w:val="en"/>
              </w:rPr>
              <w:t>”</w:t>
            </w:r>
          </w:p>
        </w:tc>
      </w:tr>
      <w:tr w:rsidR="00BD15BE" w14:paraId="226E34FF"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248041A"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site_contact_details</w:t>
            </w:r>
            <w:proofErr w:type="spellEnd"/>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2FD23DB3"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At least name and email of the contact person at the site </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2F95D737"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“Clémence Goyens, </w:t>
            </w:r>
            <w:hyperlink r:id="rId16" w:history="1">
              <w:r>
                <w:rPr>
                  <w:rStyle w:val="Hyperlink"/>
                  <w:rFonts w:ascii="Arial" w:hAnsi="Arial" w:cs="Arial"/>
                  <w:sz w:val="20"/>
                  <w:szCs w:val="20"/>
                  <w:lang w:val="en"/>
                </w:rPr>
                <w:t>cgoyens@naturalsciences.be</w:t>
              </w:r>
            </w:hyperlink>
            <w:r>
              <w:rPr>
                <w:rFonts w:ascii="Arial" w:hAnsi="Arial" w:cs="Arial"/>
                <w:sz w:val="20"/>
                <w:szCs w:val="20"/>
                <w:lang w:val="en"/>
              </w:rPr>
              <w:t>”</w:t>
            </w:r>
          </w:p>
        </w:tc>
      </w:tr>
      <w:tr w:rsidR="00BD15BE" w14:paraId="463C6F96"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8F3D035"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Site_documentation</w:t>
            </w:r>
            <w:proofErr w:type="spellEnd"/>
            <w:r>
              <w:rPr>
                <w:rFonts w:ascii="Arial" w:hAnsi="Arial" w:cs="Arial"/>
                <w:sz w:val="20"/>
                <w:szCs w:val="20"/>
                <w:lang w:val="en"/>
              </w:rPr>
              <w:t xml:space="preserve"> reference</w:t>
            </w:r>
          </w:p>
        </w:tc>
        <w:tc>
          <w:tcPr>
            <w:tcW w:w="5387" w:type="dxa"/>
            <w:tcBorders>
              <w:top w:val="single" w:sz="8" w:space="0" w:color="4F81BD"/>
              <w:left w:val="single" w:sz="8" w:space="0" w:color="4F81BD"/>
              <w:bottom w:val="single" w:sz="8" w:space="0" w:color="4F81BD"/>
              <w:right w:val="single" w:sz="8" w:space="0" w:color="4F81BD"/>
            </w:tcBorders>
            <w:shd w:val="clear" w:color="auto" w:fill="FFFFFF"/>
          </w:tcPr>
          <w:p w14:paraId="3C877C96" w14:textId="77777777" w:rsidR="00BD15BE" w:rsidRDefault="005155BE">
            <w:pPr>
              <w:pStyle w:val="Default"/>
              <w:rPr>
                <w:rFonts w:ascii="Arial" w:hAnsi="Arial" w:cs="Arial"/>
                <w:sz w:val="20"/>
                <w:szCs w:val="20"/>
                <w:lang w:val="en"/>
              </w:rPr>
            </w:pPr>
            <w:r>
              <w:rPr>
                <w:rFonts w:ascii="Arial" w:hAnsi="Arial" w:cs="Arial"/>
                <w:color w:val="auto"/>
                <w:sz w:val="20"/>
                <w:szCs w:val="20"/>
              </w:rPr>
              <w:t xml:space="preserve">URL to the documentation </w:t>
            </w:r>
            <w:r>
              <w:rPr>
                <w:rFonts w:ascii="Arial" w:hAnsi="Arial" w:cs="Arial"/>
                <w:color w:val="auto"/>
                <w:sz w:val="20"/>
                <w:szCs w:val="20"/>
                <w:lang w:val="en"/>
              </w:rPr>
              <w:t>of the site (including documentation about spatial and temporal variability, guidelines in terms of measurement and validation protocols and other possible publications)</w:t>
            </w:r>
          </w:p>
        </w:tc>
        <w:tc>
          <w:tcPr>
            <w:tcW w:w="2126" w:type="dxa"/>
            <w:tcBorders>
              <w:top w:val="single" w:sz="8" w:space="0" w:color="4F81BD"/>
              <w:left w:val="single" w:sz="8" w:space="0" w:color="4F81BD"/>
              <w:bottom w:val="single" w:sz="8" w:space="0" w:color="4F81BD"/>
              <w:right w:val="single" w:sz="8" w:space="0" w:color="4F81BD"/>
            </w:tcBorders>
            <w:shd w:val="clear" w:color="auto" w:fill="FFFFFF"/>
          </w:tcPr>
          <w:p w14:paraId="34C35FBC" w14:textId="77777777" w:rsidR="00BD15BE" w:rsidRDefault="005155BE">
            <w:pPr>
              <w:pStyle w:val="Default"/>
              <w:rPr>
                <w:rFonts w:ascii="Arial" w:hAnsi="Arial" w:cs="Arial"/>
                <w:sz w:val="20"/>
                <w:szCs w:val="20"/>
                <w:lang w:val="en"/>
              </w:rPr>
            </w:pPr>
            <w:r>
              <w:rPr>
                <w:rFonts w:ascii="Arial" w:hAnsi="Arial" w:cs="Arial"/>
                <w:sz w:val="20"/>
                <w:szCs w:val="20"/>
                <w:lang w:val="en"/>
              </w:rPr>
              <w:t>“www.waterhypernet.org/sites/</w:t>
            </w:r>
            <w:proofErr w:type="spellStart"/>
            <w:r>
              <w:rPr>
                <w:rFonts w:ascii="Arial" w:hAnsi="Arial" w:cs="Arial"/>
                <w:sz w:val="20"/>
                <w:szCs w:val="20"/>
                <w:lang w:val="en"/>
              </w:rPr>
              <w:t>deBlankaart</w:t>
            </w:r>
            <w:proofErr w:type="spellEnd"/>
            <w:r>
              <w:rPr>
                <w:rFonts w:ascii="Arial" w:hAnsi="Arial" w:cs="Arial"/>
                <w:sz w:val="20"/>
                <w:szCs w:val="20"/>
                <w:lang w:val="en"/>
              </w:rPr>
              <w:t>/South/”</w:t>
            </w:r>
          </w:p>
        </w:tc>
      </w:tr>
    </w:tbl>
    <w:p w14:paraId="1791A17D" w14:textId="64FF45EB" w:rsidR="00BD15BE" w:rsidRDefault="00BD15BE">
      <w:pPr>
        <w:rPr>
          <w:ins w:id="937" w:author="Pieter de Vis" w:date="2020-04-30T12:03:00Z"/>
        </w:rPr>
      </w:pPr>
    </w:p>
    <w:p w14:paraId="302A3A1D" w14:textId="77777777" w:rsidR="000E5000" w:rsidRDefault="000E5000"/>
    <w:p w14:paraId="48ED03A3" w14:textId="77777777" w:rsidR="00BD15BE" w:rsidRDefault="005155BE">
      <w:pPr>
        <w:pStyle w:val="Heading2"/>
        <w:numPr>
          <w:ilvl w:val="1"/>
          <w:numId w:val="2"/>
        </w:numPr>
        <w:rPr>
          <w:lang w:val="en"/>
        </w:rPr>
      </w:pPr>
      <w:bookmarkStart w:id="938" w:name="_Toc221839926"/>
      <w:bookmarkStart w:id="939" w:name="_Toc1899119592"/>
      <w:r>
        <w:rPr>
          <w:lang w:val="en"/>
        </w:rPr>
        <w:t>Product Metadata</w:t>
      </w:r>
      <w:bookmarkEnd w:id="938"/>
      <w:bookmarkEnd w:id="939"/>
    </w:p>
    <w:p w14:paraId="47B16C24" w14:textId="1DF175F1" w:rsidR="00BD15BE" w:rsidDel="00C01B9F" w:rsidRDefault="00BD15BE">
      <w:pPr>
        <w:rPr>
          <w:del w:id="940" w:author="Pieter de Vis" w:date="2020-04-30T17:18:00Z"/>
        </w:rPr>
      </w:pPr>
    </w:p>
    <w:p w14:paraId="7C8E7871" w14:textId="5F043A08" w:rsidR="00BD15BE" w:rsidRDefault="005155BE">
      <w:pPr>
        <w:pStyle w:val="Heading3"/>
        <w:numPr>
          <w:ilvl w:val="2"/>
          <w:numId w:val="2"/>
        </w:numPr>
      </w:pPr>
      <w:bookmarkStart w:id="941" w:name="_Toc1050658125"/>
      <w:bookmarkStart w:id="942" w:name="_Toc166636600"/>
      <w:r>
        <w:rPr>
          <w:lang w:val="en"/>
        </w:rPr>
        <w:t>Level 1a Product Metadata</w:t>
      </w:r>
      <w:bookmarkEnd w:id="941"/>
      <w:bookmarkEnd w:id="942"/>
      <w:r>
        <w:rPr>
          <w:lang w:val="en"/>
        </w:rPr>
        <w:t xml:space="preserve"> </w:t>
      </w:r>
    </w:p>
    <w:p w14:paraId="00AF7F51" w14:textId="7BB322B1" w:rsidR="00BD15BE" w:rsidRDefault="005D3B24" w:rsidP="00C01B9F">
      <w:pPr>
        <w:pStyle w:val="Heading4"/>
        <w:numPr>
          <w:ilvl w:val="3"/>
          <w:numId w:val="2"/>
        </w:numPr>
        <w:pPrChange w:id="943" w:author="Pieter de Vis" w:date="2020-04-30T17:18:00Z">
          <w:pPr>
            <w:pStyle w:val="Heading4"/>
            <w:numPr>
              <w:numId w:val="2"/>
            </w:numPr>
            <w:ind w:left="1574"/>
          </w:pPr>
        </w:pPrChange>
      </w:pPr>
      <w:bookmarkStart w:id="944" w:name="_Toc1423732038"/>
      <w:ins w:id="945" w:author="Pieter de Vis" w:date="2020-04-30T17:32:00Z">
        <w:r>
          <w:t xml:space="preserve">Radiance/irradiance </w:t>
        </w:r>
      </w:ins>
      <w:del w:id="946" w:author="Pieter de Vis" w:date="2020-04-30T17:32:00Z">
        <w:r w:rsidR="005155BE" w:rsidDel="005D3B24">
          <w:delText>Radiance</w:delText>
        </w:r>
      </w:del>
      <w:del w:id="947" w:author="Pieter de Vis" w:date="2020-04-30T17:20:00Z">
        <w:r w:rsidR="005155BE" w:rsidDel="00C01B9F">
          <w:delText>/Irradiance</w:delText>
        </w:r>
      </w:del>
      <w:del w:id="948" w:author="Pieter de Vis" w:date="2020-04-30T17:32:00Z">
        <w:r w:rsidR="005155BE" w:rsidDel="005D3B24">
          <w:delText xml:space="preserve"> </w:delText>
        </w:r>
      </w:del>
      <w:r w:rsidR="005155BE">
        <w:t>Product Metadata</w:t>
      </w:r>
      <w:bookmarkEnd w:id="944"/>
    </w:p>
    <w:p w14:paraId="67B3E811" w14:textId="77777777" w:rsidR="00BD15BE" w:rsidRDefault="00BD15BE"/>
    <w:p w14:paraId="12E91495" w14:textId="4D02B5D4" w:rsidR="005D3B24" w:rsidRPr="00B7405D" w:rsidRDefault="00B7405D">
      <w:pPr>
        <w:spacing w:line="240" w:lineRule="auto"/>
        <w:rPr>
          <w:ins w:id="949" w:author="Pieter de Vis" w:date="2020-04-30T17:32:00Z"/>
          <w:lang w:val="en"/>
          <w:rPrChange w:id="950" w:author="Pieter de Vis" w:date="2020-04-30T17:36:00Z">
            <w:rPr>
              <w:ins w:id="951" w:author="Pieter de Vis" w:date="2020-04-30T17:32:00Z"/>
            </w:rPr>
          </w:rPrChange>
        </w:rPr>
      </w:pPr>
      <w:ins w:id="952" w:author="Pieter de Vis" w:date="2020-04-30T17:32:00Z">
        <w:r>
          <w:t>When defining the r</w:t>
        </w:r>
        <w:r>
          <w:t>adiance/irradiance</w:t>
        </w:r>
        <w:r>
          <w:t xml:space="preserve"> product metadata, it is useful </w:t>
        </w:r>
      </w:ins>
      <w:ins w:id="953" w:author="Pieter de Vis" w:date="2020-04-30T17:33:00Z">
        <w:r>
          <w:t xml:space="preserve">to define two separate tables. Table 12 provides the angular metadata that is </w:t>
        </w:r>
      </w:ins>
      <w:ins w:id="954" w:author="Pieter de Vis" w:date="2020-04-30T17:34:00Z">
        <w:r>
          <w:t>defined for the radiance measurements only</w:t>
        </w:r>
      </w:ins>
      <w:ins w:id="955" w:author="Pieter de Vis" w:date="2020-04-30T17:36:00Z">
        <w:r>
          <w:t xml:space="preserve"> </w:t>
        </w:r>
        <w:r>
          <w:rPr>
            <w:lang w:val="en"/>
          </w:rPr>
          <w:t xml:space="preserve">(for </w:t>
        </w:r>
        <w:r>
          <w:rPr>
            <w:lang w:val="en"/>
          </w:rPr>
          <w:t xml:space="preserve">both </w:t>
        </w:r>
        <w:r>
          <w:rPr>
            <w:lang w:val="en"/>
          </w:rPr>
          <w:t>the Land and Water Network</w:t>
        </w:r>
        <w:r>
          <w:rPr>
            <w:lang w:val="en"/>
          </w:rPr>
          <w:t>)</w:t>
        </w:r>
        <w:r>
          <w:rPr>
            <w:lang w:val="en"/>
          </w:rPr>
          <w:t>.</w:t>
        </w:r>
        <w:r>
          <w:rPr>
            <w:lang w:val="en"/>
          </w:rPr>
          <w:t xml:space="preserve"> </w:t>
        </w:r>
      </w:ins>
      <w:ins w:id="956" w:author="Pieter de Vis" w:date="2020-04-30T17:34:00Z">
        <w:r>
          <w:t xml:space="preserve">This table will also be referred to </w:t>
        </w:r>
      </w:ins>
      <w:ins w:id="957" w:author="Pieter de Vis" w:date="2020-04-30T17:36:00Z">
        <w:r>
          <w:t xml:space="preserve">for </w:t>
        </w:r>
      </w:ins>
      <w:ins w:id="958" w:author="Pieter de Vis" w:date="2020-04-30T17:45:00Z">
        <w:r w:rsidR="00C34F90">
          <w:t>other</w:t>
        </w:r>
      </w:ins>
      <w:ins w:id="959" w:author="Pieter de Vis" w:date="2020-04-30T17:40:00Z">
        <w:r>
          <w:t xml:space="preserve"> </w:t>
        </w:r>
      </w:ins>
      <w:ins w:id="960" w:author="Pieter de Vis" w:date="2020-04-30T17:35:00Z">
        <w:r>
          <w:t>products</w:t>
        </w:r>
      </w:ins>
      <w:ins w:id="961" w:author="Pieter de Vis" w:date="2020-04-30T17:45:00Z">
        <w:r w:rsidR="00C34F90">
          <w:t xml:space="preserve"> defined later in this </w:t>
        </w:r>
      </w:ins>
      <w:ins w:id="962" w:author="Pieter de Vis" w:date="2020-04-30T17:46:00Z">
        <w:r w:rsidR="00C34F90">
          <w:t>document</w:t>
        </w:r>
      </w:ins>
      <w:ins w:id="963" w:author="Pieter de Vis" w:date="2020-04-30T17:36:00Z">
        <w:r>
          <w:t xml:space="preserve"> </w:t>
        </w:r>
      </w:ins>
      <w:ins w:id="964" w:author="Pieter de Vis" w:date="2020-04-30T17:37:00Z">
        <w:r>
          <w:t>which</w:t>
        </w:r>
      </w:ins>
      <w:ins w:id="965" w:author="Pieter de Vis" w:date="2020-04-30T17:35:00Z">
        <w:r>
          <w:t xml:space="preserve"> require angular information for each measurement. </w:t>
        </w:r>
      </w:ins>
    </w:p>
    <w:p w14:paraId="7BDAC35E" w14:textId="74398560" w:rsidR="00BD15BE" w:rsidRDefault="005155BE">
      <w:pPr>
        <w:spacing w:line="240" w:lineRule="auto"/>
        <w:rPr>
          <w:lang w:val="en"/>
        </w:rPr>
      </w:pPr>
      <w:r>
        <w:fldChar w:fldCharType="begin"/>
      </w:r>
      <w:r>
        <w:instrText xml:space="preserve"> REF _Ref1148896748 \h </w:instrText>
      </w:r>
      <w:r>
        <w:fldChar w:fldCharType="separate"/>
      </w:r>
      <w:r>
        <w:t>Table 1</w:t>
      </w:r>
      <w:del w:id="966" w:author="Pieter de Vis" w:date="2020-04-30T17:35:00Z">
        <w:r w:rsidDel="00B7405D">
          <w:delText>2</w:delText>
        </w:r>
      </w:del>
      <w:r>
        <w:fldChar w:fldCharType="end"/>
      </w:r>
      <w:ins w:id="967" w:author="Pieter de Vis" w:date="2020-04-30T17:35:00Z">
        <w:r w:rsidR="00B7405D">
          <w:t>3</w:t>
        </w:r>
      </w:ins>
      <w:r>
        <w:t xml:space="preserve"> provides additional </w:t>
      </w:r>
      <w:ins w:id="968" w:author="Pieter de Vis" w:date="2020-04-30T17:35:00Z">
        <w:r w:rsidR="00B7405D">
          <w:t>irradiance/</w:t>
        </w:r>
      </w:ins>
      <w:r>
        <w:t>radiance</w:t>
      </w:r>
      <w:del w:id="969" w:author="Pieter de Vis" w:date="2020-04-30T17:20:00Z">
        <w:r w:rsidDel="00C01B9F">
          <w:delText>/irradiance</w:delText>
        </w:r>
      </w:del>
      <w:r>
        <w:t xml:space="preserve"> product metadata</w:t>
      </w:r>
      <w:r>
        <w:rPr>
          <w:lang w:val="en"/>
        </w:rPr>
        <w:t xml:space="preserve"> for the L1a data (</w:t>
      </w:r>
      <w:ins w:id="970" w:author="Pieter de Vis" w:date="2020-04-30T17:37:00Z">
        <w:r w:rsidR="00B7405D">
          <w:rPr>
            <w:lang w:val="en"/>
          </w:rPr>
          <w:t xml:space="preserve">that is applicable for </w:t>
        </w:r>
      </w:ins>
      <w:ins w:id="971" w:author="Pieter de Vis" w:date="2020-04-30T17:38:00Z">
        <w:r w:rsidR="00B7405D">
          <w:rPr>
            <w:lang w:val="en"/>
          </w:rPr>
          <w:t xml:space="preserve">both </w:t>
        </w:r>
      </w:ins>
      <w:ins w:id="972" w:author="Pieter de Vis" w:date="2020-04-30T17:37:00Z">
        <w:r w:rsidR="00B7405D">
          <w:rPr>
            <w:lang w:val="en"/>
          </w:rPr>
          <w:t>radiance and irradian</w:t>
        </w:r>
      </w:ins>
      <w:ins w:id="973" w:author="Pieter de Vis" w:date="2020-04-30T17:38:00Z">
        <w:r w:rsidR="00B7405D">
          <w:rPr>
            <w:lang w:val="en"/>
          </w:rPr>
          <w:t>c</w:t>
        </w:r>
      </w:ins>
      <w:ins w:id="974" w:author="Pieter de Vis" w:date="2020-04-30T17:37:00Z">
        <w:r w:rsidR="00B7405D">
          <w:rPr>
            <w:lang w:val="en"/>
          </w:rPr>
          <w:t xml:space="preserve">e </w:t>
        </w:r>
      </w:ins>
      <w:ins w:id="975" w:author="Pieter de Vis" w:date="2020-04-30T17:38:00Z">
        <w:r w:rsidR="00B7405D">
          <w:rPr>
            <w:lang w:val="en"/>
          </w:rPr>
          <w:t>and for</w:t>
        </w:r>
      </w:ins>
      <w:ins w:id="976" w:author="Pieter de Vis" w:date="2020-04-30T17:37:00Z">
        <w:r w:rsidR="00B7405D">
          <w:rPr>
            <w:lang w:val="en"/>
          </w:rPr>
          <w:t xml:space="preserve"> </w:t>
        </w:r>
      </w:ins>
      <w:r>
        <w:rPr>
          <w:lang w:val="en"/>
        </w:rPr>
        <w:t xml:space="preserve">both </w:t>
      </w:r>
      <w:del w:id="977" w:author="Pieter de Vis" w:date="2020-04-30T17:38:00Z">
        <w:r w:rsidDel="00B7405D">
          <w:rPr>
            <w:lang w:val="en"/>
          </w:rPr>
          <w:delText xml:space="preserve">for </w:delText>
        </w:r>
      </w:del>
      <w:del w:id="978" w:author="Pieter de Vis" w:date="2020-04-30T17:20:00Z">
        <w:r w:rsidDel="00C01B9F">
          <w:rPr>
            <w:lang w:val="en"/>
          </w:rPr>
          <w:delText xml:space="preserve">radiance and irradiance data and for </w:delText>
        </w:r>
      </w:del>
      <w:r>
        <w:rPr>
          <w:lang w:val="en"/>
        </w:rPr>
        <w:t>the Land and Water Network</w:t>
      </w:r>
      <w:ins w:id="979" w:author="Pieter de Vis" w:date="2020-04-30T17:38:00Z">
        <w:r w:rsidR="00B7405D">
          <w:rPr>
            <w:lang w:val="en"/>
          </w:rPr>
          <w:t>)</w:t>
        </w:r>
      </w:ins>
      <w:r>
        <w:rPr>
          <w:lang w:val="en"/>
        </w:rPr>
        <w:t>.</w:t>
      </w:r>
    </w:p>
    <w:p w14:paraId="1285E7BC" w14:textId="475FC675" w:rsidR="00BD15BE" w:rsidRDefault="005155BE">
      <w:pPr>
        <w:pStyle w:val="Caption"/>
        <w:keepNext/>
      </w:pPr>
      <w:bookmarkStart w:id="980" w:name="_Ref1148896748"/>
      <w:commentRangeStart w:id="981"/>
      <w:r>
        <w:t xml:space="preserve">Table </w:t>
      </w:r>
      <w:r>
        <w:fldChar w:fldCharType="begin"/>
      </w:r>
      <w:r>
        <w:instrText>SEQ Table \* ARABIC</w:instrText>
      </w:r>
      <w:r>
        <w:fldChar w:fldCharType="separate"/>
      </w:r>
      <w:r>
        <w:t>12</w:t>
      </w:r>
      <w:r>
        <w:fldChar w:fldCharType="end"/>
      </w:r>
      <w:bookmarkStart w:id="982" w:name="_Toc1449241702"/>
      <w:bookmarkEnd w:id="980"/>
      <w:r>
        <w:t xml:space="preserve"> – Radiance</w:t>
      </w:r>
      <w:del w:id="983" w:author="Pieter de Vis" w:date="2020-04-30T17:46:00Z">
        <w:r w:rsidDel="00C34F90">
          <w:delText>/irradiance</w:delText>
        </w:r>
      </w:del>
      <w:ins w:id="984" w:author="Pieter de Vis" w:date="2020-04-30T17:46:00Z">
        <w:r w:rsidR="00C34F90">
          <w:t xml:space="preserve"> angular</w:t>
        </w:r>
      </w:ins>
      <w:r>
        <w:t xml:space="preserve"> product metadata</w:t>
      </w:r>
      <w:bookmarkEnd w:id="982"/>
      <w:commentRangeEnd w:id="981"/>
      <w:r w:rsidR="008D4B01">
        <w:rPr>
          <w:rStyle w:val="CommentReference"/>
          <w:b w:val="0"/>
          <w:bCs w:val="0"/>
          <w:i w:val="0"/>
        </w:rPr>
        <w:commentReference w:id="981"/>
      </w:r>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4972"/>
        <w:gridCol w:w="2541"/>
      </w:tblGrid>
      <w:tr w:rsidR="00BD15BE" w14:paraId="794B327F" w14:textId="77777777">
        <w:trPr>
          <w:trHeight w:val="326"/>
        </w:trPr>
        <w:tc>
          <w:tcPr>
            <w:tcW w:w="1809" w:type="dxa"/>
            <w:tcBorders>
              <w:top w:val="single" w:sz="8" w:space="0" w:color="4F81BD"/>
              <w:left w:val="single" w:sz="8" w:space="0" w:color="4F81BD"/>
              <w:bottom w:val="single" w:sz="4" w:space="0" w:color="FFFFFF"/>
              <w:right w:val="single" w:sz="8" w:space="0" w:color="4F81BD"/>
            </w:tcBorders>
            <w:shd w:val="clear" w:color="auto" w:fill="4F81BD"/>
          </w:tcPr>
          <w:p w14:paraId="3617D111"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4972" w:type="dxa"/>
            <w:tcBorders>
              <w:top w:val="single" w:sz="8" w:space="0" w:color="4F81BD"/>
              <w:left w:val="single" w:sz="8" w:space="0" w:color="4F81BD"/>
              <w:bottom w:val="single" w:sz="4" w:space="0" w:color="FFFFFF"/>
              <w:right w:val="single" w:sz="8" w:space="0" w:color="4F81BD"/>
            </w:tcBorders>
            <w:shd w:val="clear" w:color="auto" w:fill="4F81BD"/>
          </w:tcPr>
          <w:p w14:paraId="4ABC54B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541" w:type="dxa"/>
            <w:tcBorders>
              <w:top w:val="single" w:sz="8" w:space="0" w:color="4F81BD"/>
              <w:left w:val="single" w:sz="8" w:space="0" w:color="4F81BD"/>
              <w:bottom w:val="single" w:sz="4" w:space="0" w:color="FFFFFF"/>
              <w:right w:val="single" w:sz="8" w:space="0" w:color="4F81BD"/>
            </w:tcBorders>
            <w:shd w:val="clear" w:color="auto" w:fill="4F81BD"/>
          </w:tcPr>
          <w:p w14:paraId="360BAF27" w14:textId="1399B605" w:rsidR="00BD15BE" w:rsidRDefault="005155BE">
            <w:pPr>
              <w:pStyle w:val="Default"/>
              <w:rPr>
                <w:rFonts w:ascii="Arial" w:hAnsi="Arial" w:cs="Arial"/>
                <w:b/>
                <w:bCs/>
                <w:color w:val="FFFFFF"/>
                <w:sz w:val="20"/>
                <w:szCs w:val="20"/>
                <w:lang w:val="en"/>
              </w:rPr>
            </w:pPr>
            <w:del w:id="985" w:author="Pieter de Vis" w:date="2020-04-30T18:43:00Z">
              <w:r w:rsidDel="00EC35A3">
                <w:rPr>
                  <w:rFonts w:ascii="Arial" w:hAnsi="Arial" w:cs="Arial"/>
                  <w:b/>
                  <w:bCs/>
                  <w:color w:val="FFFFFF"/>
                  <w:sz w:val="20"/>
                  <w:szCs w:val="20"/>
                  <w:lang w:val="en"/>
                </w:rPr>
                <w:delText>Value</w:delText>
              </w:r>
            </w:del>
            <w:ins w:id="986" w:author="Pieter de Vis" w:date="2020-04-30T18:43:00Z">
              <w:r w:rsidR="00EC35A3">
                <w:rPr>
                  <w:rFonts w:ascii="Arial" w:hAnsi="Arial" w:cs="Arial"/>
                  <w:b/>
                  <w:bCs/>
                  <w:color w:val="FFFFFF"/>
                  <w:sz w:val="20"/>
                  <w:szCs w:val="20"/>
                  <w:lang w:val="en"/>
                </w:rPr>
                <w:t>Example value</w:t>
              </w:r>
            </w:ins>
          </w:p>
        </w:tc>
      </w:tr>
      <w:tr w:rsidR="00BD15BE" w:rsidDel="000116ED" w14:paraId="49E21114" w14:textId="243A11B5">
        <w:trPr>
          <w:trHeight w:val="308"/>
          <w:del w:id="987" w:author="Pieter de Vis" w:date="2020-04-30T12:13:00Z"/>
        </w:trPr>
        <w:tc>
          <w:tcPr>
            <w:tcW w:w="1809" w:type="dxa"/>
            <w:tcBorders>
              <w:top w:val="single" w:sz="4" w:space="0" w:color="FFFFFF"/>
              <w:left w:val="single" w:sz="8" w:space="0" w:color="4F81BD"/>
              <w:bottom w:val="single" w:sz="8" w:space="0" w:color="4F81BD"/>
              <w:right w:val="single" w:sz="8" w:space="0" w:color="4F81BD"/>
            </w:tcBorders>
            <w:shd w:val="clear" w:color="auto" w:fill="FFFFFF"/>
          </w:tcPr>
          <w:p w14:paraId="54DD2F57" w14:textId="503F59A4" w:rsidR="00BD15BE" w:rsidDel="000116ED" w:rsidRDefault="005155BE">
            <w:pPr>
              <w:pStyle w:val="Default"/>
              <w:rPr>
                <w:del w:id="988" w:author="Pieter de Vis" w:date="2020-04-30T12:13:00Z"/>
                <w:rFonts w:ascii="Arial" w:hAnsi="Arial" w:cs="Arial"/>
                <w:color w:val="auto"/>
                <w:sz w:val="20"/>
                <w:szCs w:val="20"/>
                <w:lang w:val="en"/>
              </w:rPr>
            </w:pPr>
            <w:del w:id="989" w:author="Pieter de Vis" w:date="2020-04-30T12:13:00Z">
              <w:r w:rsidDel="000116ED">
                <w:rPr>
                  <w:rFonts w:ascii="Arial" w:hAnsi="Arial" w:cs="Arial"/>
                  <w:color w:val="auto"/>
                  <w:sz w:val="20"/>
                  <w:szCs w:val="20"/>
                  <w:lang w:val="en"/>
                </w:rPr>
                <w:delText>sequence_id</w:delText>
              </w:r>
            </w:del>
          </w:p>
        </w:tc>
        <w:tc>
          <w:tcPr>
            <w:tcW w:w="4972" w:type="dxa"/>
            <w:tcBorders>
              <w:top w:val="single" w:sz="4" w:space="0" w:color="FFFFFF"/>
              <w:left w:val="single" w:sz="8" w:space="0" w:color="4F81BD"/>
              <w:bottom w:val="single" w:sz="8" w:space="0" w:color="4F81BD"/>
              <w:right w:val="single" w:sz="8" w:space="0" w:color="4F81BD"/>
            </w:tcBorders>
            <w:shd w:val="clear" w:color="auto" w:fill="FFFFFF"/>
          </w:tcPr>
          <w:p w14:paraId="446E0A86" w14:textId="73921975" w:rsidR="00BD15BE" w:rsidDel="000116ED" w:rsidRDefault="005155BE">
            <w:pPr>
              <w:pStyle w:val="Default"/>
              <w:rPr>
                <w:del w:id="990" w:author="Pieter de Vis" w:date="2020-04-30T12:13:00Z"/>
                <w:rFonts w:ascii="Arial" w:hAnsi="Arial" w:cs="Arial"/>
                <w:sz w:val="20"/>
                <w:szCs w:val="20"/>
                <w:lang w:val="en"/>
              </w:rPr>
            </w:pPr>
            <w:del w:id="991" w:author="Pieter de Vis" w:date="2020-04-30T12:13:00Z">
              <w:r w:rsidDel="000116ED">
                <w:rPr>
                  <w:rFonts w:ascii="Arial" w:hAnsi="Arial" w:cs="Arial"/>
                  <w:sz w:val="20"/>
                  <w:szCs w:val="20"/>
                  <w:lang w:val="en"/>
                </w:rPr>
                <w:delText>Unique identifier of the sequence including references to site, date and time (see Sequence Scheduler)</w:delText>
              </w:r>
            </w:del>
          </w:p>
        </w:tc>
        <w:tc>
          <w:tcPr>
            <w:tcW w:w="2541" w:type="dxa"/>
            <w:tcBorders>
              <w:top w:val="single" w:sz="4" w:space="0" w:color="FFFFFF"/>
              <w:left w:val="single" w:sz="8" w:space="0" w:color="4F81BD"/>
              <w:bottom w:val="single" w:sz="8" w:space="0" w:color="4F81BD"/>
              <w:right w:val="single" w:sz="8" w:space="0" w:color="4F81BD"/>
            </w:tcBorders>
            <w:shd w:val="clear" w:color="auto" w:fill="FFFFFF"/>
          </w:tcPr>
          <w:p w14:paraId="4C96A26D" w14:textId="3FBF2D4F" w:rsidR="00BD15BE" w:rsidDel="000116ED" w:rsidRDefault="005155BE">
            <w:pPr>
              <w:pStyle w:val="Default"/>
              <w:rPr>
                <w:del w:id="992" w:author="Pieter de Vis" w:date="2020-04-30T12:13:00Z"/>
                <w:rFonts w:ascii="Arial" w:hAnsi="Arial" w:cs="Arial"/>
                <w:sz w:val="20"/>
                <w:szCs w:val="20"/>
                <w:lang w:val="en"/>
              </w:rPr>
            </w:pPr>
            <w:del w:id="993" w:author="Pieter de Vis" w:date="2020-04-30T12:13:00Z">
              <w:r w:rsidDel="000116ED">
                <w:rPr>
                  <w:rFonts w:ascii="Arial" w:hAnsi="Arial" w:cs="Arial"/>
                  <w:sz w:val="20"/>
                  <w:szCs w:val="20"/>
                  <w:lang w:val="en"/>
                </w:rPr>
                <w:delText>“SEQ20200312T135926”</w:delText>
              </w:r>
            </w:del>
          </w:p>
        </w:tc>
      </w:tr>
      <w:tr w:rsidR="00BD15BE" w:rsidDel="000116ED" w14:paraId="6DBFEE3C" w14:textId="47019697">
        <w:trPr>
          <w:trHeight w:val="308"/>
          <w:del w:id="994" w:author="Pieter de Vis" w:date="2020-04-30T12:13:00Z"/>
        </w:trPr>
        <w:tc>
          <w:tcPr>
            <w:tcW w:w="1809" w:type="dxa"/>
            <w:tcBorders>
              <w:top w:val="single" w:sz="4" w:space="0" w:color="FFFFFF"/>
              <w:left w:val="single" w:sz="8" w:space="0" w:color="4F81BD"/>
              <w:bottom w:val="single" w:sz="8" w:space="0" w:color="4F81BD"/>
              <w:right w:val="single" w:sz="8" w:space="0" w:color="4F81BD"/>
            </w:tcBorders>
            <w:shd w:val="clear" w:color="auto" w:fill="FFFFFF"/>
          </w:tcPr>
          <w:p w14:paraId="00B6122C" w14:textId="6462024E" w:rsidR="00BD15BE" w:rsidDel="000116ED" w:rsidRDefault="005155BE">
            <w:pPr>
              <w:pStyle w:val="Default"/>
              <w:rPr>
                <w:del w:id="995" w:author="Pieter de Vis" w:date="2020-04-30T12:13:00Z"/>
                <w:rFonts w:ascii="Arial" w:hAnsi="Arial" w:cs="Arial"/>
                <w:b/>
                <w:bCs/>
                <w:color w:val="auto"/>
                <w:sz w:val="20"/>
                <w:szCs w:val="20"/>
                <w:lang w:val="en"/>
              </w:rPr>
            </w:pPr>
            <w:del w:id="996" w:author="Pieter de Vis" w:date="2020-04-30T12:13:00Z">
              <w:r w:rsidDel="000116ED">
                <w:rPr>
                  <w:rFonts w:ascii="Arial" w:hAnsi="Arial" w:cs="Arial"/>
                  <w:b/>
                  <w:bCs/>
                  <w:color w:val="auto"/>
                  <w:sz w:val="20"/>
                  <w:szCs w:val="20"/>
                  <w:lang w:val="en"/>
                </w:rPr>
                <w:delText>system_id</w:delText>
              </w:r>
            </w:del>
          </w:p>
        </w:tc>
        <w:tc>
          <w:tcPr>
            <w:tcW w:w="4972" w:type="dxa"/>
            <w:tcBorders>
              <w:top w:val="single" w:sz="4" w:space="0" w:color="FFFFFF"/>
              <w:left w:val="single" w:sz="8" w:space="0" w:color="4F81BD"/>
              <w:bottom w:val="single" w:sz="8" w:space="0" w:color="4F81BD"/>
              <w:right w:val="single" w:sz="8" w:space="0" w:color="4F81BD"/>
            </w:tcBorders>
            <w:shd w:val="clear" w:color="auto" w:fill="FFFFFF"/>
          </w:tcPr>
          <w:p w14:paraId="63E3D6A8" w14:textId="1245B1E2" w:rsidR="00BD15BE" w:rsidDel="000116ED" w:rsidRDefault="005155BE">
            <w:pPr>
              <w:pStyle w:val="Default"/>
              <w:rPr>
                <w:del w:id="997" w:author="Pieter de Vis" w:date="2020-04-30T12:13:00Z"/>
                <w:rFonts w:ascii="Arial" w:hAnsi="Arial" w:cs="Arial"/>
                <w:sz w:val="20"/>
                <w:szCs w:val="20"/>
                <w:lang w:val="en"/>
              </w:rPr>
            </w:pPr>
            <w:del w:id="998" w:author="Pieter de Vis" w:date="2020-04-30T12:13:00Z">
              <w:r w:rsidDel="000116ED">
                <w:rPr>
                  <w:rFonts w:ascii="Arial" w:hAnsi="Arial" w:cs="Arial"/>
                  <w:sz w:val="20"/>
                  <w:szCs w:val="20"/>
                  <w:lang w:val="en"/>
                </w:rPr>
                <w:delText xml:space="preserve">Unique identifier of the system used for the measurements (key metadata, see </w:delText>
              </w:r>
              <w:r w:rsidDel="000116ED">
                <w:rPr>
                  <w:rFonts w:ascii="Arial" w:hAnsi="Arial" w:cs="Arial"/>
                  <w:sz w:val="20"/>
                  <w:szCs w:val="20"/>
                  <w:lang w:val="en"/>
                </w:rPr>
                <w:fldChar w:fldCharType="begin"/>
              </w:r>
              <w:r w:rsidDel="000116ED">
                <w:rPr>
                  <w:rFonts w:ascii="Arial" w:hAnsi="Arial" w:cs="Arial"/>
                  <w:sz w:val="20"/>
                  <w:szCs w:val="20"/>
                  <w:lang w:val="en"/>
                </w:rPr>
                <w:delInstrText xml:space="preserve"> REF _Ref225203663 \h </w:delInstrText>
              </w:r>
              <w:r w:rsidDel="000116ED">
                <w:rPr>
                  <w:rFonts w:ascii="Arial" w:hAnsi="Arial" w:cs="Arial"/>
                  <w:sz w:val="20"/>
                  <w:szCs w:val="20"/>
                  <w:lang w:val="en"/>
                </w:rPr>
              </w:r>
              <w:r w:rsidDel="000116ED">
                <w:rPr>
                  <w:rFonts w:ascii="Arial" w:hAnsi="Arial" w:cs="Arial"/>
                  <w:sz w:val="20"/>
                  <w:szCs w:val="20"/>
                  <w:lang w:val="en"/>
                </w:rPr>
                <w:fldChar w:fldCharType="separate"/>
              </w:r>
              <w:r w:rsidDel="000116ED">
                <w:rPr>
                  <w:rFonts w:ascii="Arial" w:hAnsi="Arial" w:cs="Arial"/>
                  <w:sz w:val="20"/>
                  <w:szCs w:val="20"/>
                </w:rPr>
                <w:delText>Table 8</w:delText>
              </w:r>
              <w:r w:rsidDel="000116ED">
                <w:rPr>
                  <w:rFonts w:ascii="Arial" w:hAnsi="Arial" w:cs="Arial"/>
                  <w:sz w:val="20"/>
                  <w:szCs w:val="20"/>
                  <w:lang w:val="en"/>
                </w:rPr>
                <w:fldChar w:fldCharType="end"/>
              </w:r>
              <w:r w:rsidDel="000116ED">
                <w:rPr>
                  <w:rFonts w:ascii="Arial" w:hAnsi="Arial" w:cs="Arial"/>
                  <w:sz w:val="20"/>
                  <w:szCs w:val="20"/>
                  <w:lang w:val="en"/>
                </w:rPr>
                <w:delText>)</w:delText>
              </w:r>
            </w:del>
          </w:p>
        </w:tc>
        <w:tc>
          <w:tcPr>
            <w:tcW w:w="2541" w:type="dxa"/>
            <w:tcBorders>
              <w:top w:val="single" w:sz="4" w:space="0" w:color="FFFFFF"/>
              <w:left w:val="single" w:sz="8" w:space="0" w:color="4F81BD"/>
              <w:bottom w:val="single" w:sz="8" w:space="0" w:color="4F81BD"/>
              <w:right w:val="single" w:sz="8" w:space="0" w:color="4F81BD"/>
            </w:tcBorders>
            <w:shd w:val="clear" w:color="auto" w:fill="FFFFFF"/>
          </w:tcPr>
          <w:p w14:paraId="36AEDF79" w14:textId="3EFE90B0" w:rsidR="00BD15BE" w:rsidDel="000116ED" w:rsidRDefault="005155BE">
            <w:pPr>
              <w:pStyle w:val="Default"/>
              <w:rPr>
                <w:del w:id="999" w:author="Pieter de Vis" w:date="2020-04-30T12:13:00Z"/>
                <w:rFonts w:ascii="Arial" w:hAnsi="Arial" w:cs="Arial"/>
                <w:sz w:val="20"/>
                <w:szCs w:val="20"/>
                <w:lang w:val="en"/>
              </w:rPr>
            </w:pPr>
            <w:del w:id="1000" w:author="Pieter de Vis" w:date="2020-04-30T12:13:00Z">
              <w:r w:rsidDel="000116ED">
                <w:rPr>
                  <w:rFonts w:ascii="Arial" w:hAnsi="Arial" w:cs="Arial"/>
                  <w:sz w:val="20"/>
                  <w:szCs w:val="20"/>
                  <w:lang w:val="en"/>
                </w:rPr>
                <w:delText>“HYPSTAR001234”</w:delText>
              </w:r>
            </w:del>
          </w:p>
        </w:tc>
      </w:tr>
      <w:tr w:rsidR="00BD15BE" w:rsidDel="000116ED" w14:paraId="0E86C476" w14:textId="474B5824">
        <w:trPr>
          <w:trHeight w:val="308"/>
          <w:del w:id="1001" w:author="Pieter de Vis" w:date="2020-04-30T12:13:00Z"/>
        </w:trPr>
        <w:tc>
          <w:tcPr>
            <w:tcW w:w="1809" w:type="dxa"/>
            <w:tcBorders>
              <w:top w:val="single" w:sz="4" w:space="0" w:color="FFFFFF"/>
              <w:left w:val="single" w:sz="8" w:space="0" w:color="4F81BD"/>
              <w:bottom w:val="single" w:sz="8" w:space="0" w:color="4F81BD"/>
              <w:right w:val="single" w:sz="8" w:space="0" w:color="4F81BD"/>
            </w:tcBorders>
            <w:shd w:val="clear" w:color="auto" w:fill="FFFFFF"/>
          </w:tcPr>
          <w:p w14:paraId="7723665C" w14:textId="1043606D" w:rsidR="00BD15BE" w:rsidDel="000116ED" w:rsidRDefault="005155BE">
            <w:pPr>
              <w:pStyle w:val="Default"/>
              <w:rPr>
                <w:del w:id="1002" w:author="Pieter de Vis" w:date="2020-04-30T12:13:00Z"/>
                <w:rFonts w:ascii="Arial" w:hAnsi="Arial" w:cs="Arial"/>
                <w:color w:val="auto"/>
                <w:sz w:val="20"/>
                <w:szCs w:val="20"/>
                <w:lang w:val="en"/>
              </w:rPr>
            </w:pPr>
            <w:del w:id="1003" w:author="Pieter de Vis" w:date="2020-04-30T12:13:00Z">
              <w:r w:rsidDel="000116ED">
                <w:rPr>
                  <w:rFonts w:ascii="Arial" w:hAnsi="Arial" w:cs="Arial"/>
                  <w:color w:val="auto"/>
                  <w:sz w:val="20"/>
                  <w:szCs w:val="20"/>
                  <w:lang w:val="en"/>
                </w:rPr>
                <w:delText>instrument_config_file</w:delText>
              </w:r>
            </w:del>
          </w:p>
        </w:tc>
        <w:tc>
          <w:tcPr>
            <w:tcW w:w="4972" w:type="dxa"/>
            <w:tcBorders>
              <w:top w:val="single" w:sz="4" w:space="0" w:color="FFFFFF"/>
              <w:left w:val="single" w:sz="8" w:space="0" w:color="4F81BD"/>
              <w:bottom w:val="single" w:sz="8" w:space="0" w:color="4F81BD"/>
              <w:right w:val="single" w:sz="8" w:space="0" w:color="4F81BD"/>
            </w:tcBorders>
            <w:shd w:val="clear" w:color="auto" w:fill="FFFFFF"/>
          </w:tcPr>
          <w:p w14:paraId="241ACD49" w14:textId="3A2A8718" w:rsidR="00BD15BE" w:rsidDel="000116ED" w:rsidRDefault="005155BE">
            <w:pPr>
              <w:pStyle w:val="Default"/>
              <w:rPr>
                <w:del w:id="1004" w:author="Pieter de Vis" w:date="2020-04-30T12:13:00Z"/>
                <w:rFonts w:ascii="Arial" w:hAnsi="Arial" w:cs="Arial"/>
                <w:sz w:val="20"/>
                <w:szCs w:val="20"/>
                <w:lang w:val="en"/>
              </w:rPr>
            </w:pPr>
            <w:del w:id="1005" w:author="Pieter de Vis" w:date="2020-04-30T12:13:00Z">
              <w:r w:rsidDel="000116ED">
                <w:rPr>
                  <w:rFonts w:ascii="Arial" w:hAnsi="Arial" w:cs="Arial"/>
                  <w:sz w:val="20"/>
                  <w:szCs w:val="20"/>
                  <w:lang w:val="en"/>
                </w:rPr>
                <w:delText>Filename of the instrument configuration file</w:delText>
              </w:r>
            </w:del>
          </w:p>
        </w:tc>
        <w:tc>
          <w:tcPr>
            <w:tcW w:w="2541" w:type="dxa"/>
            <w:tcBorders>
              <w:top w:val="single" w:sz="4" w:space="0" w:color="FFFFFF"/>
              <w:left w:val="single" w:sz="8" w:space="0" w:color="4F81BD"/>
              <w:bottom w:val="single" w:sz="8" w:space="0" w:color="4F81BD"/>
              <w:right w:val="single" w:sz="8" w:space="0" w:color="4F81BD"/>
            </w:tcBorders>
            <w:shd w:val="clear" w:color="auto" w:fill="FFFFFF"/>
          </w:tcPr>
          <w:p w14:paraId="334238B8" w14:textId="277ED202" w:rsidR="00BD15BE" w:rsidDel="000116ED" w:rsidRDefault="005155BE">
            <w:pPr>
              <w:pStyle w:val="Default"/>
              <w:rPr>
                <w:del w:id="1006" w:author="Pieter de Vis" w:date="2020-04-30T12:13:00Z"/>
                <w:rFonts w:ascii="Arial" w:hAnsi="Arial" w:cs="Arial"/>
                <w:sz w:val="20"/>
                <w:szCs w:val="20"/>
                <w:lang w:val="en"/>
              </w:rPr>
            </w:pPr>
            <w:del w:id="1007" w:author="Pieter de Vis" w:date="2020-04-30T12:13:00Z">
              <w:r w:rsidDel="000116ED">
                <w:rPr>
                  <w:rFonts w:ascii="Arial" w:hAnsi="Arial" w:cs="Arial"/>
                  <w:sz w:val="20"/>
                  <w:szCs w:val="20"/>
                  <w:lang w:val="en"/>
                </w:rPr>
                <w:delText>“https://github.com/HYPERNETS/hypernets_processor/blob/metareader/hypernets_processor/data_io/tests/reader/SEQ20200312T135926/config.txt”</w:delText>
              </w:r>
            </w:del>
          </w:p>
        </w:tc>
      </w:tr>
      <w:tr w:rsidR="00BD15BE" w:rsidDel="000116ED" w14:paraId="76FAC475" w14:textId="2ADF007F">
        <w:trPr>
          <w:trHeight w:val="308"/>
          <w:del w:id="1008" w:author="Pieter de Vis" w:date="2020-04-30T12:13:00Z"/>
        </w:trPr>
        <w:tc>
          <w:tcPr>
            <w:tcW w:w="1809" w:type="dxa"/>
            <w:tcBorders>
              <w:top w:val="single" w:sz="4" w:space="0" w:color="FFFFFF"/>
              <w:left w:val="single" w:sz="8" w:space="0" w:color="4F81BD"/>
              <w:bottom w:val="single" w:sz="8" w:space="0" w:color="4F81BD"/>
              <w:right w:val="single" w:sz="8" w:space="0" w:color="4F81BD"/>
            </w:tcBorders>
            <w:shd w:val="clear" w:color="auto" w:fill="FFFFFF"/>
          </w:tcPr>
          <w:p w14:paraId="632B9FA2" w14:textId="65AF235D" w:rsidR="00BD15BE" w:rsidDel="000116ED" w:rsidRDefault="005155BE">
            <w:pPr>
              <w:pStyle w:val="Default"/>
              <w:rPr>
                <w:del w:id="1009" w:author="Pieter de Vis" w:date="2020-04-30T12:13:00Z"/>
                <w:rFonts w:ascii="Arial" w:hAnsi="Arial" w:cs="Arial"/>
                <w:color w:val="auto"/>
                <w:sz w:val="20"/>
                <w:szCs w:val="20"/>
                <w:lang w:val="en"/>
              </w:rPr>
            </w:pPr>
            <w:del w:id="1010" w:author="Pieter de Vis" w:date="2020-04-30T12:13:00Z">
              <w:r w:rsidDel="000116ED">
                <w:rPr>
                  <w:rFonts w:ascii="Arial" w:hAnsi="Arial" w:cs="Arial"/>
                  <w:color w:val="auto"/>
                  <w:sz w:val="20"/>
                  <w:szCs w:val="20"/>
                  <w:lang w:val="en"/>
                </w:rPr>
                <w:delText>sequence_file</w:delText>
              </w:r>
            </w:del>
          </w:p>
        </w:tc>
        <w:tc>
          <w:tcPr>
            <w:tcW w:w="4972" w:type="dxa"/>
            <w:tcBorders>
              <w:top w:val="single" w:sz="4" w:space="0" w:color="FFFFFF"/>
              <w:left w:val="single" w:sz="8" w:space="0" w:color="4F81BD"/>
              <w:bottom w:val="single" w:sz="8" w:space="0" w:color="4F81BD"/>
              <w:right w:val="single" w:sz="8" w:space="0" w:color="4F81BD"/>
            </w:tcBorders>
            <w:shd w:val="clear" w:color="auto" w:fill="FFFFFF"/>
          </w:tcPr>
          <w:p w14:paraId="1B97EF9B" w14:textId="310349C9" w:rsidR="00BD15BE" w:rsidDel="000116ED" w:rsidRDefault="005155BE">
            <w:pPr>
              <w:pStyle w:val="Default"/>
              <w:rPr>
                <w:del w:id="1011" w:author="Pieter de Vis" w:date="2020-04-30T12:13:00Z"/>
                <w:rFonts w:ascii="Arial" w:hAnsi="Arial" w:cs="Arial"/>
                <w:sz w:val="20"/>
                <w:szCs w:val="20"/>
                <w:lang w:val="en"/>
              </w:rPr>
            </w:pPr>
            <w:del w:id="1012" w:author="Pieter de Vis" w:date="2020-04-30T12:13:00Z">
              <w:r w:rsidDel="000116ED">
                <w:rPr>
                  <w:rFonts w:ascii="Arial" w:hAnsi="Arial" w:cs="Arial"/>
                  <w:sz w:val="20"/>
                  <w:szCs w:val="20"/>
                  <w:lang w:val="en"/>
                </w:rPr>
                <w:delText>Filename of the sequence scheduler</w:delText>
              </w:r>
            </w:del>
          </w:p>
        </w:tc>
        <w:tc>
          <w:tcPr>
            <w:tcW w:w="2541" w:type="dxa"/>
            <w:tcBorders>
              <w:top w:val="single" w:sz="4" w:space="0" w:color="FFFFFF"/>
              <w:left w:val="single" w:sz="8" w:space="0" w:color="4F81BD"/>
              <w:bottom w:val="single" w:sz="8" w:space="0" w:color="4F81BD"/>
              <w:right w:val="single" w:sz="8" w:space="0" w:color="4F81BD"/>
            </w:tcBorders>
            <w:shd w:val="clear" w:color="auto" w:fill="FFFFFF"/>
          </w:tcPr>
          <w:p w14:paraId="2ECFDA69" w14:textId="16934587" w:rsidR="00BD15BE" w:rsidDel="000116ED" w:rsidRDefault="005155BE">
            <w:pPr>
              <w:pStyle w:val="Default"/>
              <w:rPr>
                <w:del w:id="1013" w:author="Pieter de Vis" w:date="2020-04-30T12:13:00Z"/>
                <w:rFonts w:ascii="Arial" w:hAnsi="Arial" w:cs="Arial"/>
                <w:sz w:val="20"/>
                <w:szCs w:val="20"/>
                <w:lang w:val="en"/>
              </w:rPr>
            </w:pPr>
            <w:del w:id="1014" w:author="Pieter de Vis" w:date="2020-04-30T12:13:00Z">
              <w:r w:rsidDel="000116ED">
                <w:rPr>
                  <w:rFonts w:ascii="Arial" w:hAnsi="Arial" w:cs="Arial"/>
                  <w:sz w:val="20"/>
                  <w:szCs w:val="20"/>
                  <w:lang w:val="en"/>
                </w:rPr>
                <w:delText>“https://github.com/HYPERNETS/hypernets_processor/blob/metareader/hypernets_processor/data_io/tests/reader/SEQ20200312T135926/test_STD.csv”</w:delText>
              </w:r>
            </w:del>
          </w:p>
        </w:tc>
      </w:tr>
      <w:tr w:rsidR="00BD15BE" w:rsidDel="000116ED" w14:paraId="7DC6D6FA" w14:textId="4907FF77">
        <w:trPr>
          <w:trHeight w:val="308"/>
          <w:del w:id="1015" w:author="Pieter de Vis" w:date="2020-04-30T12:13:00Z"/>
        </w:trPr>
        <w:tc>
          <w:tcPr>
            <w:tcW w:w="1809" w:type="dxa"/>
            <w:tcBorders>
              <w:top w:val="single" w:sz="4" w:space="0" w:color="FFFFFF"/>
              <w:left w:val="single" w:sz="8" w:space="0" w:color="4F81BD"/>
              <w:bottom w:val="single" w:sz="8" w:space="0" w:color="4F81BD"/>
              <w:right w:val="single" w:sz="8" w:space="0" w:color="4F81BD"/>
            </w:tcBorders>
            <w:shd w:val="clear" w:color="auto" w:fill="FFFFFF"/>
          </w:tcPr>
          <w:p w14:paraId="0D4FC64D" w14:textId="785EBDE0" w:rsidR="00BD15BE" w:rsidDel="000116ED" w:rsidRDefault="005155BE">
            <w:pPr>
              <w:pStyle w:val="Default"/>
              <w:rPr>
                <w:del w:id="1016" w:author="Pieter de Vis" w:date="2020-04-30T12:13:00Z"/>
                <w:rFonts w:ascii="Arial" w:hAnsi="Arial" w:cs="Arial"/>
                <w:color w:val="auto"/>
                <w:sz w:val="20"/>
                <w:szCs w:val="20"/>
                <w:lang w:val="en"/>
              </w:rPr>
            </w:pPr>
            <w:del w:id="1017" w:author="Pieter de Vis" w:date="2020-04-30T12:13:00Z">
              <w:r w:rsidDel="000116ED">
                <w:rPr>
                  <w:rFonts w:ascii="Arial" w:hAnsi="Arial" w:cs="Arial"/>
                  <w:color w:val="auto"/>
                  <w:sz w:val="20"/>
                  <w:szCs w:val="20"/>
                  <w:lang w:val="en"/>
                </w:rPr>
                <w:delText>inputfile</w:delText>
              </w:r>
            </w:del>
          </w:p>
        </w:tc>
        <w:tc>
          <w:tcPr>
            <w:tcW w:w="4972" w:type="dxa"/>
            <w:tcBorders>
              <w:top w:val="single" w:sz="4" w:space="0" w:color="FFFFFF"/>
              <w:left w:val="single" w:sz="8" w:space="0" w:color="4F81BD"/>
              <w:bottom w:val="single" w:sz="8" w:space="0" w:color="4F81BD"/>
              <w:right w:val="single" w:sz="8" w:space="0" w:color="4F81BD"/>
            </w:tcBorders>
            <w:shd w:val="clear" w:color="auto" w:fill="FFFFFF"/>
          </w:tcPr>
          <w:p w14:paraId="48772CF2" w14:textId="5A7C5D27" w:rsidR="00BD15BE" w:rsidDel="000116ED" w:rsidRDefault="005155BE">
            <w:pPr>
              <w:pStyle w:val="Default"/>
              <w:rPr>
                <w:del w:id="1018" w:author="Pieter de Vis" w:date="2020-04-30T12:13:00Z"/>
                <w:rFonts w:ascii="Arial" w:hAnsi="Arial" w:cs="Arial"/>
                <w:sz w:val="20"/>
                <w:szCs w:val="20"/>
                <w:lang w:val="en"/>
              </w:rPr>
            </w:pPr>
            <w:del w:id="1019" w:author="Pieter de Vis" w:date="2020-04-30T12:13:00Z">
              <w:r w:rsidDel="000116ED">
                <w:rPr>
                  <w:rFonts w:ascii="Arial" w:hAnsi="Arial" w:cs="Arial"/>
                  <w:sz w:val="20"/>
                  <w:szCs w:val="20"/>
                  <w:lang w:val="en"/>
                </w:rPr>
                <w:delText>Filename of the raw data file</w:delText>
              </w:r>
            </w:del>
          </w:p>
        </w:tc>
        <w:tc>
          <w:tcPr>
            <w:tcW w:w="2541" w:type="dxa"/>
            <w:tcBorders>
              <w:top w:val="single" w:sz="4" w:space="0" w:color="FFFFFF"/>
              <w:left w:val="single" w:sz="8" w:space="0" w:color="4F81BD"/>
              <w:bottom w:val="single" w:sz="8" w:space="0" w:color="4F81BD"/>
              <w:right w:val="single" w:sz="8" w:space="0" w:color="4F81BD"/>
            </w:tcBorders>
            <w:shd w:val="clear" w:color="auto" w:fill="FFFFFF"/>
          </w:tcPr>
          <w:p w14:paraId="1F0429DD" w14:textId="3F7A11C1" w:rsidR="00BD15BE" w:rsidDel="000116ED" w:rsidRDefault="005155BE">
            <w:pPr>
              <w:pStyle w:val="Default"/>
              <w:rPr>
                <w:del w:id="1020" w:author="Pieter de Vis" w:date="2020-04-30T12:13:00Z"/>
                <w:rFonts w:ascii="Arial" w:hAnsi="Arial" w:cs="Arial"/>
                <w:sz w:val="20"/>
                <w:szCs w:val="20"/>
                <w:lang w:val="en"/>
              </w:rPr>
            </w:pPr>
            <w:del w:id="1021" w:author="Pieter de Vis" w:date="2020-04-30T12:13:00Z">
              <w:r w:rsidDel="000116ED">
                <w:rPr>
                  <w:rFonts w:ascii="Arial" w:hAnsi="Arial" w:cs="Arial"/>
                  <w:sz w:val="20"/>
                  <w:szCs w:val="20"/>
                  <w:lang w:val="en"/>
                </w:rPr>
                <w:delText>“https://github.com/HYPERNETS/hypernets_processor/blob/metareader/hypernets_processor/data_io/tests/reader/SEQ20200312T135926/RADIOMETER/01_002_-030_2_057_8_01_0000.spe”</w:delText>
              </w:r>
            </w:del>
          </w:p>
        </w:tc>
      </w:tr>
      <w:tr w:rsidR="00BD15BE" w:rsidDel="000116ED" w14:paraId="6721B990" w14:textId="50CD1573">
        <w:trPr>
          <w:trHeight w:val="308"/>
          <w:del w:id="1022"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03230E7" w14:textId="036B8632" w:rsidR="00BD15BE" w:rsidDel="000116ED" w:rsidRDefault="005155BE">
            <w:pPr>
              <w:pStyle w:val="Default"/>
              <w:rPr>
                <w:del w:id="1023" w:author="Pieter de Vis" w:date="2020-04-30T12:13:00Z"/>
                <w:rFonts w:ascii="Arial" w:hAnsi="Arial" w:cs="Arial"/>
                <w:color w:val="auto"/>
                <w:sz w:val="20"/>
                <w:szCs w:val="20"/>
                <w:lang w:val="en"/>
              </w:rPr>
            </w:pPr>
            <w:del w:id="1024" w:author="Pieter de Vis" w:date="2020-04-30T12:13:00Z">
              <w:r w:rsidDel="000116ED">
                <w:rPr>
                  <w:rFonts w:ascii="Arial" w:hAnsi="Arial" w:cs="Arial"/>
                  <w:color w:val="auto"/>
                  <w:sz w:val="20"/>
                  <w:szCs w:val="20"/>
                  <w:lang w:val="en"/>
                </w:rPr>
                <w:delText>vza_average</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308ADFF7" w14:textId="7DFE5285" w:rsidR="00BD15BE" w:rsidDel="000116ED" w:rsidRDefault="005155BE">
            <w:pPr>
              <w:pStyle w:val="Default"/>
              <w:rPr>
                <w:del w:id="1025" w:author="Pieter de Vis" w:date="2020-04-30T12:13:00Z"/>
                <w:rFonts w:ascii="Arial" w:hAnsi="Arial" w:cs="Arial"/>
                <w:sz w:val="20"/>
                <w:szCs w:val="20"/>
                <w:lang w:val="en"/>
              </w:rPr>
            </w:pPr>
            <w:del w:id="1026" w:author="Pieter de Vis" w:date="2020-04-30T12:13:00Z">
              <w:r w:rsidDel="000116ED">
                <w:rPr>
                  <w:rFonts w:ascii="Arial" w:hAnsi="Arial" w:cs="Arial"/>
                  <w:sz w:val="20"/>
                  <w:szCs w:val="20"/>
                  <w:lang w:val="en"/>
                </w:rPr>
                <w:delText>Average viewing zenith angle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5ABEDC99" w14:textId="364D5BF2" w:rsidR="00BD15BE" w:rsidDel="000116ED" w:rsidRDefault="005155BE">
            <w:pPr>
              <w:pStyle w:val="Default"/>
              <w:rPr>
                <w:del w:id="1027" w:author="Pieter de Vis" w:date="2020-04-30T12:13:00Z"/>
                <w:rFonts w:ascii="Arial" w:hAnsi="Arial" w:cs="Arial"/>
                <w:sz w:val="20"/>
                <w:szCs w:val="20"/>
                <w:lang w:val="en"/>
              </w:rPr>
            </w:pPr>
            <w:del w:id="1028" w:author="Pieter de Vis" w:date="2020-04-30T12:13:00Z">
              <w:r w:rsidDel="000116ED">
                <w:rPr>
                  <w:rFonts w:ascii="Arial" w:hAnsi="Arial" w:cs="Arial"/>
                  <w:sz w:val="20"/>
                  <w:szCs w:val="20"/>
                  <w:lang w:val="en"/>
                </w:rPr>
                <w:delText>57.000</w:delText>
              </w:r>
            </w:del>
          </w:p>
        </w:tc>
      </w:tr>
      <w:tr w:rsidR="00BD15BE" w:rsidDel="000116ED" w14:paraId="450D3A47" w14:textId="6855A55A">
        <w:trPr>
          <w:trHeight w:val="308"/>
          <w:del w:id="1029"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13D8BD4E" w14:textId="726B8969" w:rsidR="00BD15BE" w:rsidDel="000116ED" w:rsidRDefault="005155BE">
            <w:pPr>
              <w:pStyle w:val="Default"/>
              <w:rPr>
                <w:del w:id="1030" w:author="Pieter de Vis" w:date="2020-04-30T12:13:00Z"/>
                <w:rFonts w:ascii="Arial" w:hAnsi="Arial" w:cs="Arial"/>
                <w:color w:val="auto"/>
                <w:sz w:val="20"/>
                <w:szCs w:val="20"/>
                <w:lang w:val="en"/>
              </w:rPr>
            </w:pPr>
            <w:del w:id="1031" w:author="Pieter de Vis" w:date="2020-04-30T12:13:00Z">
              <w:r w:rsidDel="000116ED">
                <w:rPr>
                  <w:rFonts w:ascii="Arial" w:hAnsi="Arial" w:cs="Arial"/>
                  <w:color w:val="auto"/>
                  <w:sz w:val="20"/>
                  <w:szCs w:val="20"/>
                  <w:lang w:val="en"/>
                </w:rPr>
                <w:delText>saa_average</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7CE313B4" w14:textId="2811DB95" w:rsidR="00BD15BE" w:rsidDel="000116ED" w:rsidRDefault="005155BE">
            <w:pPr>
              <w:pStyle w:val="Default"/>
              <w:rPr>
                <w:del w:id="1032" w:author="Pieter de Vis" w:date="2020-04-30T12:13:00Z"/>
                <w:rFonts w:ascii="Arial" w:hAnsi="Arial" w:cs="Arial"/>
                <w:sz w:val="20"/>
                <w:szCs w:val="20"/>
                <w:lang w:val="en"/>
              </w:rPr>
            </w:pPr>
            <w:del w:id="1033" w:author="Pieter de Vis" w:date="2020-04-30T12:13:00Z">
              <w:r w:rsidDel="000116ED">
                <w:rPr>
                  <w:rFonts w:ascii="Arial" w:hAnsi="Arial" w:cs="Arial"/>
                  <w:sz w:val="20"/>
                  <w:szCs w:val="20"/>
                  <w:lang w:val="en"/>
                </w:rPr>
                <w:delText>Average solar azimuth angle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2E77CD56" w14:textId="388F30F3" w:rsidR="00BD15BE" w:rsidDel="000116ED" w:rsidRDefault="005155BE">
            <w:pPr>
              <w:pStyle w:val="Default"/>
              <w:rPr>
                <w:del w:id="1034" w:author="Pieter de Vis" w:date="2020-04-30T12:13:00Z"/>
                <w:rFonts w:ascii="Arial" w:hAnsi="Arial" w:cs="Arial"/>
                <w:sz w:val="20"/>
                <w:szCs w:val="20"/>
                <w:lang w:val="en"/>
              </w:rPr>
            </w:pPr>
            <w:del w:id="1035" w:author="Pieter de Vis" w:date="2020-04-30T12:13:00Z">
              <w:r w:rsidDel="000116ED">
                <w:rPr>
                  <w:rFonts w:ascii="Arial" w:hAnsi="Arial" w:cs="Arial"/>
                  <w:sz w:val="20"/>
                  <w:szCs w:val="20"/>
                  <w:lang w:val="en"/>
                </w:rPr>
                <w:delText>190.000</w:delText>
              </w:r>
            </w:del>
          </w:p>
        </w:tc>
      </w:tr>
      <w:tr w:rsidR="00BD15BE" w:rsidDel="000116ED" w14:paraId="092F0583" w14:textId="5CDB851E">
        <w:trPr>
          <w:trHeight w:val="308"/>
          <w:del w:id="1036"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7818E0F" w14:textId="234BA1F8" w:rsidR="00BD15BE" w:rsidDel="000116ED" w:rsidRDefault="005155BE">
            <w:pPr>
              <w:pStyle w:val="Default"/>
              <w:rPr>
                <w:del w:id="1037" w:author="Pieter de Vis" w:date="2020-04-30T12:13:00Z"/>
                <w:rFonts w:ascii="Arial" w:hAnsi="Arial" w:cs="Arial"/>
                <w:color w:val="auto"/>
                <w:sz w:val="20"/>
                <w:szCs w:val="20"/>
                <w:lang w:val="en"/>
              </w:rPr>
            </w:pPr>
            <w:del w:id="1038" w:author="Pieter de Vis" w:date="2020-04-30T12:13:00Z">
              <w:r w:rsidDel="000116ED">
                <w:rPr>
                  <w:rFonts w:ascii="Arial" w:hAnsi="Arial" w:cs="Arial"/>
                  <w:color w:val="auto"/>
                  <w:sz w:val="20"/>
                  <w:szCs w:val="20"/>
                  <w:lang w:val="en"/>
                </w:rPr>
                <w:delText>raa_average</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3033AE3E" w14:textId="38AC4036" w:rsidR="00BD15BE" w:rsidDel="000116ED" w:rsidRDefault="005155BE">
            <w:pPr>
              <w:pStyle w:val="Default"/>
              <w:rPr>
                <w:del w:id="1039" w:author="Pieter de Vis" w:date="2020-04-30T12:13:00Z"/>
                <w:rFonts w:ascii="Arial" w:hAnsi="Arial" w:cs="Arial"/>
                <w:sz w:val="20"/>
                <w:szCs w:val="20"/>
                <w:lang w:val="en"/>
              </w:rPr>
            </w:pPr>
            <w:del w:id="1040" w:author="Pieter de Vis" w:date="2020-04-30T12:13:00Z">
              <w:r w:rsidDel="000116ED">
                <w:rPr>
                  <w:rFonts w:ascii="Arial" w:hAnsi="Arial" w:cs="Arial"/>
                  <w:sz w:val="20"/>
                  <w:szCs w:val="20"/>
                  <w:lang w:val="en"/>
                </w:rPr>
                <w:delText>Average relative azimuth angle from sun to sensor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49B03D5D" w14:textId="757D2403" w:rsidR="00BD15BE" w:rsidDel="000116ED" w:rsidRDefault="005155BE">
            <w:pPr>
              <w:pStyle w:val="Default"/>
              <w:rPr>
                <w:del w:id="1041" w:author="Pieter de Vis" w:date="2020-04-30T12:13:00Z"/>
                <w:rFonts w:ascii="Arial" w:hAnsi="Arial" w:cs="Arial"/>
                <w:sz w:val="20"/>
                <w:szCs w:val="20"/>
              </w:rPr>
            </w:pPr>
            <w:del w:id="1042" w:author="Pieter de Vis" w:date="2020-04-30T12:13:00Z">
              <w:r w:rsidDel="000116ED">
                <w:rPr>
                  <w:rFonts w:ascii="Arial" w:hAnsi="Arial" w:cs="Arial"/>
                  <w:sz w:val="20"/>
                  <w:szCs w:val="20"/>
                  <w:lang w:val="en"/>
                </w:rPr>
                <w:delText>326.000</w:delText>
              </w:r>
            </w:del>
          </w:p>
        </w:tc>
      </w:tr>
      <w:tr w:rsidR="00BD15BE" w:rsidDel="000116ED" w14:paraId="2D9DA42F" w14:textId="10BAFA1E">
        <w:trPr>
          <w:trHeight w:val="308"/>
          <w:del w:id="1043"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BF31534" w14:textId="3B14E6AC" w:rsidR="00BD15BE" w:rsidDel="000116ED" w:rsidRDefault="005155BE">
            <w:pPr>
              <w:pStyle w:val="Default"/>
              <w:rPr>
                <w:del w:id="1044" w:author="Pieter de Vis" w:date="2020-04-30T12:13:00Z"/>
                <w:rFonts w:ascii="Arial" w:hAnsi="Arial" w:cs="Arial"/>
                <w:color w:val="auto"/>
                <w:sz w:val="20"/>
                <w:szCs w:val="20"/>
                <w:lang w:val="en"/>
              </w:rPr>
            </w:pPr>
            <w:del w:id="1045" w:author="Pieter de Vis" w:date="2020-04-30T12:13:00Z">
              <w:r w:rsidDel="000116ED">
                <w:rPr>
                  <w:rFonts w:ascii="Arial" w:hAnsi="Arial" w:cs="Arial"/>
                  <w:color w:val="auto"/>
                  <w:sz w:val="20"/>
                  <w:szCs w:val="20"/>
                  <w:lang w:val="en"/>
                </w:rPr>
                <w:delText>sza_average</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678168F2" w14:textId="422637AC" w:rsidR="00BD15BE" w:rsidDel="000116ED" w:rsidRDefault="005155BE">
            <w:pPr>
              <w:pStyle w:val="Default"/>
              <w:rPr>
                <w:del w:id="1046" w:author="Pieter de Vis" w:date="2020-04-30T12:13:00Z"/>
                <w:rFonts w:ascii="Arial" w:hAnsi="Arial" w:cs="Arial"/>
                <w:sz w:val="20"/>
                <w:szCs w:val="20"/>
                <w:lang w:val="en"/>
              </w:rPr>
            </w:pPr>
            <w:del w:id="1047" w:author="Pieter de Vis" w:date="2020-04-30T12:13:00Z">
              <w:r w:rsidDel="000116ED">
                <w:rPr>
                  <w:rFonts w:ascii="Arial" w:hAnsi="Arial" w:cs="Arial"/>
                  <w:sz w:val="20"/>
                  <w:szCs w:val="20"/>
                  <w:lang w:val="en"/>
                </w:rPr>
                <w:delText>Average solar zenith zenith angle during the series (decimal degrees with 3 decimals, 0°is at nadir and 90° is at horizon)</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6AA3EBE5" w14:textId="61D703D5" w:rsidR="00BD15BE" w:rsidDel="000116ED" w:rsidRDefault="005155BE">
            <w:pPr>
              <w:pStyle w:val="Default"/>
              <w:rPr>
                <w:del w:id="1048" w:author="Pieter de Vis" w:date="2020-04-30T12:13:00Z"/>
                <w:rFonts w:ascii="Arial" w:hAnsi="Arial" w:cs="Arial"/>
                <w:sz w:val="20"/>
                <w:szCs w:val="20"/>
                <w:lang w:val="en"/>
              </w:rPr>
            </w:pPr>
            <w:del w:id="1049" w:author="Pieter de Vis" w:date="2020-04-30T12:13:00Z">
              <w:r w:rsidDel="000116ED">
                <w:rPr>
                  <w:rFonts w:ascii="Arial" w:hAnsi="Arial" w:cs="Arial"/>
                  <w:sz w:val="20"/>
                  <w:szCs w:val="20"/>
                  <w:lang w:val="en"/>
                </w:rPr>
                <w:delText>50.000</w:delText>
              </w:r>
            </w:del>
          </w:p>
        </w:tc>
      </w:tr>
      <w:tr w:rsidR="00BD15BE" w:rsidDel="000116ED" w14:paraId="4EC0D315" w14:textId="74394D74">
        <w:trPr>
          <w:trHeight w:val="308"/>
          <w:del w:id="1050"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13B05972" w14:textId="6BF84998" w:rsidR="00BD15BE" w:rsidDel="000116ED" w:rsidRDefault="005155BE">
            <w:pPr>
              <w:pStyle w:val="Default"/>
              <w:rPr>
                <w:del w:id="1051" w:author="Pieter de Vis" w:date="2020-04-30T12:13:00Z"/>
                <w:rFonts w:ascii="Arial" w:hAnsi="Arial" w:cs="Arial"/>
                <w:color w:val="auto"/>
                <w:sz w:val="20"/>
                <w:szCs w:val="20"/>
                <w:lang w:val="en"/>
              </w:rPr>
            </w:pPr>
            <w:del w:id="1052" w:author="Pieter de Vis" w:date="2020-04-30T12:13:00Z">
              <w:r w:rsidDel="000116ED">
                <w:rPr>
                  <w:rFonts w:ascii="Arial" w:hAnsi="Arial" w:cs="Arial"/>
                  <w:color w:val="auto"/>
                  <w:sz w:val="20"/>
                  <w:szCs w:val="20"/>
                  <w:lang w:val="en"/>
                </w:rPr>
                <w:delText>vza_min</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6F6430FE" w14:textId="51853CAB" w:rsidR="00BD15BE" w:rsidDel="000116ED" w:rsidRDefault="005155BE">
            <w:pPr>
              <w:pStyle w:val="Default"/>
              <w:rPr>
                <w:del w:id="1053" w:author="Pieter de Vis" w:date="2020-04-30T12:13:00Z"/>
                <w:rFonts w:ascii="Arial" w:hAnsi="Arial" w:cs="Arial"/>
                <w:sz w:val="20"/>
                <w:szCs w:val="20"/>
                <w:lang w:val="en"/>
              </w:rPr>
            </w:pPr>
            <w:del w:id="1054" w:author="Pieter de Vis" w:date="2020-04-30T12:13:00Z">
              <w:r w:rsidDel="000116ED">
                <w:rPr>
                  <w:rFonts w:ascii="Arial" w:hAnsi="Arial" w:cs="Arial"/>
                  <w:sz w:val="20"/>
                  <w:szCs w:val="20"/>
                  <w:lang w:val="en"/>
                </w:rPr>
                <w:delText>Average viewing zenith angle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71B88485" w14:textId="5134DE19" w:rsidR="00BD15BE" w:rsidDel="000116ED" w:rsidRDefault="005155BE">
            <w:pPr>
              <w:pStyle w:val="Default"/>
              <w:rPr>
                <w:del w:id="1055" w:author="Pieter de Vis" w:date="2020-04-30T12:13:00Z"/>
                <w:rFonts w:ascii="Arial" w:hAnsi="Arial" w:cs="Arial"/>
                <w:sz w:val="20"/>
                <w:szCs w:val="20"/>
                <w:lang w:val="en"/>
              </w:rPr>
            </w:pPr>
            <w:del w:id="1056" w:author="Pieter de Vis" w:date="2020-04-30T12:13:00Z">
              <w:r w:rsidDel="000116ED">
                <w:rPr>
                  <w:rFonts w:ascii="Arial" w:hAnsi="Arial" w:cs="Arial"/>
                  <w:sz w:val="20"/>
                  <w:szCs w:val="20"/>
                  <w:lang w:val="en"/>
                </w:rPr>
                <w:delText>57.000</w:delText>
              </w:r>
            </w:del>
          </w:p>
        </w:tc>
      </w:tr>
      <w:tr w:rsidR="00BD15BE" w:rsidDel="000116ED" w14:paraId="3FEFC28B" w14:textId="3786D641">
        <w:trPr>
          <w:trHeight w:val="308"/>
          <w:del w:id="1057"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66EB4B4" w14:textId="79AB6EF5" w:rsidR="00BD15BE" w:rsidDel="000116ED" w:rsidRDefault="005155BE">
            <w:pPr>
              <w:pStyle w:val="Default"/>
              <w:rPr>
                <w:del w:id="1058" w:author="Pieter de Vis" w:date="2020-04-30T12:13:00Z"/>
                <w:rFonts w:ascii="Arial" w:hAnsi="Arial" w:cs="Arial"/>
                <w:color w:val="auto"/>
                <w:sz w:val="20"/>
                <w:szCs w:val="20"/>
                <w:lang w:val="en"/>
              </w:rPr>
            </w:pPr>
            <w:del w:id="1059" w:author="Pieter de Vis" w:date="2020-04-30T12:13:00Z">
              <w:r w:rsidDel="000116ED">
                <w:rPr>
                  <w:rFonts w:ascii="Arial" w:hAnsi="Arial" w:cs="Arial"/>
                  <w:color w:val="auto"/>
                  <w:sz w:val="20"/>
                  <w:szCs w:val="20"/>
                  <w:lang w:val="en"/>
                </w:rPr>
                <w:delText>saa_min</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701742B1" w14:textId="04C4D71C" w:rsidR="00BD15BE" w:rsidDel="000116ED" w:rsidRDefault="005155BE">
            <w:pPr>
              <w:pStyle w:val="Default"/>
              <w:rPr>
                <w:del w:id="1060" w:author="Pieter de Vis" w:date="2020-04-30T12:13:00Z"/>
                <w:rFonts w:ascii="Arial" w:hAnsi="Arial" w:cs="Arial"/>
                <w:sz w:val="20"/>
                <w:szCs w:val="20"/>
                <w:lang w:val="en"/>
              </w:rPr>
            </w:pPr>
            <w:del w:id="1061" w:author="Pieter de Vis" w:date="2020-04-30T12:13:00Z">
              <w:r w:rsidDel="000116ED">
                <w:rPr>
                  <w:rFonts w:ascii="Arial" w:hAnsi="Arial" w:cs="Arial"/>
                  <w:sz w:val="20"/>
                  <w:szCs w:val="20"/>
                  <w:lang w:val="en"/>
                </w:rPr>
                <w:delText>Minimum solar azimuth angle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47667052" w14:textId="6B6C5F09" w:rsidR="00BD15BE" w:rsidDel="000116ED" w:rsidRDefault="005155BE">
            <w:pPr>
              <w:pStyle w:val="Default"/>
              <w:rPr>
                <w:del w:id="1062" w:author="Pieter de Vis" w:date="2020-04-30T12:13:00Z"/>
                <w:rFonts w:ascii="Arial" w:hAnsi="Arial" w:cs="Arial"/>
                <w:sz w:val="20"/>
                <w:szCs w:val="20"/>
                <w:lang w:val="en"/>
              </w:rPr>
            </w:pPr>
            <w:del w:id="1063" w:author="Pieter de Vis" w:date="2020-04-30T12:13:00Z">
              <w:r w:rsidDel="000116ED">
                <w:rPr>
                  <w:rFonts w:ascii="Arial" w:hAnsi="Arial" w:cs="Arial"/>
                  <w:sz w:val="20"/>
                  <w:szCs w:val="20"/>
                  <w:lang w:val="en"/>
                </w:rPr>
                <w:delText>190.000</w:delText>
              </w:r>
            </w:del>
          </w:p>
        </w:tc>
      </w:tr>
      <w:tr w:rsidR="00BD15BE" w:rsidDel="000116ED" w14:paraId="46A8EBF4" w14:textId="028F884E">
        <w:trPr>
          <w:trHeight w:val="308"/>
          <w:del w:id="1064"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C0736A5" w14:textId="19EFA7F5" w:rsidR="00BD15BE" w:rsidDel="000116ED" w:rsidRDefault="005155BE">
            <w:pPr>
              <w:pStyle w:val="Default"/>
              <w:rPr>
                <w:del w:id="1065" w:author="Pieter de Vis" w:date="2020-04-30T12:13:00Z"/>
                <w:rFonts w:ascii="Arial" w:hAnsi="Arial" w:cs="Arial"/>
                <w:color w:val="auto"/>
                <w:sz w:val="20"/>
                <w:szCs w:val="20"/>
                <w:lang w:val="en"/>
              </w:rPr>
            </w:pPr>
            <w:del w:id="1066" w:author="Pieter de Vis" w:date="2020-04-30T12:13:00Z">
              <w:r w:rsidDel="000116ED">
                <w:rPr>
                  <w:rFonts w:ascii="Arial" w:hAnsi="Arial" w:cs="Arial"/>
                  <w:color w:val="auto"/>
                  <w:sz w:val="20"/>
                  <w:szCs w:val="20"/>
                  <w:lang w:val="en"/>
                </w:rPr>
                <w:delText>raa_min</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6BC84436" w14:textId="3A43933E" w:rsidR="00BD15BE" w:rsidDel="000116ED" w:rsidRDefault="005155BE">
            <w:pPr>
              <w:pStyle w:val="Default"/>
              <w:rPr>
                <w:del w:id="1067" w:author="Pieter de Vis" w:date="2020-04-30T12:13:00Z"/>
                <w:rFonts w:ascii="Arial" w:hAnsi="Arial" w:cs="Arial"/>
                <w:sz w:val="20"/>
                <w:szCs w:val="20"/>
                <w:lang w:val="en"/>
              </w:rPr>
            </w:pPr>
            <w:del w:id="1068" w:author="Pieter de Vis" w:date="2020-04-30T12:13:00Z">
              <w:r w:rsidDel="000116ED">
                <w:rPr>
                  <w:rFonts w:ascii="Arial" w:hAnsi="Arial" w:cs="Arial"/>
                  <w:sz w:val="20"/>
                  <w:szCs w:val="20"/>
                  <w:lang w:val="en"/>
                </w:rPr>
                <w:delText>Minimum relative azimuth angle from sun to sensor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7CEDB796" w14:textId="0AD4034E" w:rsidR="00BD15BE" w:rsidDel="000116ED" w:rsidRDefault="005155BE">
            <w:pPr>
              <w:pStyle w:val="Default"/>
              <w:rPr>
                <w:del w:id="1069" w:author="Pieter de Vis" w:date="2020-04-30T12:13:00Z"/>
                <w:rFonts w:ascii="Arial" w:hAnsi="Arial" w:cs="Arial"/>
                <w:sz w:val="20"/>
                <w:szCs w:val="20"/>
              </w:rPr>
            </w:pPr>
            <w:del w:id="1070" w:author="Pieter de Vis" w:date="2020-04-30T12:13:00Z">
              <w:r w:rsidDel="000116ED">
                <w:rPr>
                  <w:rFonts w:ascii="Arial" w:hAnsi="Arial" w:cs="Arial"/>
                  <w:sz w:val="20"/>
                  <w:szCs w:val="20"/>
                  <w:lang w:val="en"/>
                </w:rPr>
                <w:delText>326.000</w:delText>
              </w:r>
            </w:del>
          </w:p>
        </w:tc>
      </w:tr>
      <w:tr w:rsidR="00BD15BE" w:rsidDel="000116ED" w14:paraId="2FFE7541" w14:textId="3098962E">
        <w:trPr>
          <w:trHeight w:val="308"/>
          <w:del w:id="1071"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970D039" w14:textId="00D9FE83" w:rsidR="00BD15BE" w:rsidDel="000116ED" w:rsidRDefault="005155BE">
            <w:pPr>
              <w:pStyle w:val="Default"/>
              <w:rPr>
                <w:del w:id="1072" w:author="Pieter de Vis" w:date="2020-04-30T12:13:00Z"/>
                <w:rFonts w:ascii="Arial" w:hAnsi="Arial" w:cs="Arial"/>
                <w:color w:val="auto"/>
                <w:sz w:val="20"/>
                <w:szCs w:val="20"/>
                <w:lang w:val="en"/>
              </w:rPr>
            </w:pPr>
            <w:del w:id="1073" w:author="Pieter de Vis" w:date="2020-04-30T12:13:00Z">
              <w:r w:rsidDel="000116ED">
                <w:rPr>
                  <w:rFonts w:ascii="Arial" w:hAnsi="Arial" w:cs="Arial"/>
                  <w:color w:val="auto"/>
                  <w:sz w:val="20"/>
                  <w:szCs w:val="20"/>
                  <w:lang w:val="en"/>
                </w:rPr>
                <w:delText>sza_min</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57F0F9B7" w14:textId="606B293A" w:rsidR="00BD15BE" w:rsidDel="000116ED" w:rsidRDefault="005155BE">
            <w:pPr>
              <w:pStyle w:val="Default"/>
              <w:rPr>
                <w:del w:id="1074" w:author="Pieter de Vis" w:date="2020-04-30T12:13:00Z"/>
                <w:rFonts w:ascii="Arial" w:hAnsi="Arial" w:cs="Arial"/>
                <w:sz w:val="20"/>
                <w:szCs w:val="20"/>
                <w:lang w:val="en"/>
              </w:rPr>
            </w:pPr>
            <w:del w:id="1075" w:author="Pieter de Vis" w:date="2020-04-30T12:13:00Z">
              <w:r w:rsidDel="000116ED">
                <w:rPr>
                  <w:rFonts w:ascii="Arial" w:hAnsi="Arial" w:cs="Arial"/>
                  <w:sz w:val="20"/>
                  <w:szCs w:val="20"/>
                  <w:lang w:val="en"/>
                </w:rPr>
                <w:delText>Minimum solar zenith angles during the series (decimal degrees with 3 decimals, 0°is at nadir and 90° is at horizon)</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52A8C79B" w14:textId="0E821CD3" w:rsidR="00BD15BE" w:rsidDel="000116ED" w:rsidRDefault="005155BE">
            <w:pPr>
              <w:pStyle w:val="Default"/>
              <w:rPr>
                <w:del w:id="1076" w:author="Pieter de Vis" w:date="2020-04-30T12:13:00Z"/>
                <w:rFonts w:ascii="Arial" w:hAnsi="Arial" w:cs="Arial"/>
                <w:sz w:val="20"/>
                <w:szCs w:val="20"/>
                <w:lang w:val="en"/>
              </w:rPr>
            </w:pPr>
            <w:del w:id="1077" w:author="Pieter de Vis" w:date="2020-04-30T12:13:00Z">
              <w:r w:rsidDel="000116ED">
                <w:rPr>
                  <w:rFonts w:ascii="Arial" w:hAnsi="Arial" w:cs="Arial"/>
                  <w:sz w:val="20"/>
                  <w:szCs w:val="20"/>
                  <w:lang w:val="en"/>
                </w:rPr>
                <w:delText>50.000</w:delText>
              </w:r>
            </w:del>
          </w:p>
        </w:tc>
      </w:tr>
      <w:tr w:rsidR="00BD15BE" w:rsidDel="000116ED" w14:paraId="52607493" w14:textId="4740C744">
        <w:trPr>
          <w:trHeight w:val="308"/>
          <w:del w:id="1078"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4FE50053" w14:textId="1897B8B1" w:rsidR="00BD15BE" w:rsidDel="000116ED" w:rsidRDefault="005155BE">
            <w:pPr>
              <w:pStyle w:val="Default"/>
              <w:rPr>
                <w:del w:id="1079" w:author="Pieter de Vis" w:date="2020-04-30T12:13:00Z"/>
                <w:rFonts w:ascii="Arial" w:hAnsi="Arial" w:cs="Arial"/>
                <w:color w:val="auto"/>
                <w:sz w:val="20"/>
                <w:szCs w:val="20"/>
                <w:lang w:val="en"/>
              </w:rPr>
            </w:pPr>
            <w:del w:id="1080" w:author="Pieter de Vis" w:date="2020-04-30T12:13:00Z">
              <w:r w:rsidDel="000116ED">
                <w:rPr>
                  <w:rFonts w:ascii="Arial" w:hAnsi="Arial" w:cs="Arial"/>
                  <w:color w:val="auto"/>
                  <w:sz w:val="20"/>
                  <w:szCs w:val="20"/>
                  <w:lang w:val="en"/>
                </w:rPr>
                <w:delText>vza_max</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1F4A5575" w14:textId="795C1B0C" w:rsidR="00BD15BE" w:rsidDel="000116ED" w:rsidRDefault="005155BE">
            <w:pPr>
              <w:pStyle w:val="Default"/>
              <w:rPr>
                <w:del w:id="1081" w:author="Pieter de Vis" w:date="2020-04-30T12:13:00Z"/>
                <w:rFonts w:ascii="Arial" w:hAnsi="Arial" w:cs="Arial"/>
                <w:sz w:val="20"/>
                <w:szCs w:val="20"/>
                <w:lang w:val="en"/>
              </w:rPr>
            </w:pPr>
            <w:del w:id="1082" w:author="Pieter de Vis" w:date="2020-04-30T12:13:00Z">
              <w:r w:rsidDel="000116ED">
                <w:rPr>
                  <w:rFonts w:ascii="Arial" w:hAnsi="Arial" w:cs="Arial"/>
                  <w:sz w:val="20"/>
                  <w:szCs w:val="20"/>
                  <w:lang w:val="en"/>
                </w:rPr>
                <w:delText>Average viewing zenith angle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01BD332A" w14:textId="0D53145C" w:rsidR="00BD15BE" w:rsidDel="000116ED" w:rsidRDefault="005155BE">
            <w:pPr>
              <w:pStyle w:val="Default"/>
              <w:rPr>
                <w:del w:id="1083" w:author="Pieter de Vis" w:date="2020-04-30T12:13:00Z"/>
                <w:rFonts w:ascii="Arial" w:hAnsi="Arial" w:cs="Arial"/>
                <w:sz w:val="20"/>
                <w:szCs w:val="20"/>
                <w:lang w:val="en"/>
              </w:rPr>
            </w:pPr>
            <w:del w:id="1084" w:author="Pieter de Vis" w:date="2020-04-30T12:13:00Z">
              <w:r w:rsidDel="000116ED">
                <w:rPr>
                  <w:rFonts w:ascii="Arial" w:hAnsi="Arial" w:cs="Arial"/>
                  <w:sz w:val="20"/>
                  <w:szCs w:val="20"/>
                  <w:lang w:val="en"/>
                </w:rPr>
                <w:delText>57.000</w:delText>
              </w:r>
            </w:del>
          </w:p>
        </w:tc>
      </w:tr>
      <w:tr w:rsidR="00BD15BE" w:rsidDel="000116ED" w14:paraId="3D00761E" w14:textId="62FB64E3">
        <w:trPr>
          <w:trHeight w:val="308"/>
          <w:del w:id="1085"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9650C96" w14:textId="1D10F82B" w:rsidR="00BD15BE" w:rsidDel="000116ED" w:rsidRDefault="005155BE">
            <w:pPr>
              <w:pStyle w:val="Default"/>
              <w:rPr>
                <w:del w:id="1086" w:author="Pieter de Vis" w:date="2020-04-30T12:13:00Z"/>
                <w:rFonts w:ascii="Arial" w:hAnsi="Arial" w:cs="Arial"/>
                <w:color w:val="auto"/>
                <w:sz w:val="20"/>
                <w:szCs w:val="20"/>
                <w:lang w:val="en"/>
              </w:rPr>
            </w:pPr>
            <w:del w:id="1087" w:author="Pieter de Vis" w:date="2020-04-30T12:13:00Z">
              <w:r w:rsidDel="000116ED">
                <w:rPr>
                  <w:rFonts w:ascii="Arial" w:hAnsi="Arial" w:cs="Arial"/>
                  <w:color w:val="auto"/>
                  <w:sz w:val="20"/>
                  <w:szCs w:val="20"/>
                  <w:lang w:val="en"/>
                </w:rPr>
                <w:delText>saa_max</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14A0B787" w14:textId="2CF5D6D6" w:rsidR="00BD15BE" w:rsidDel="000116ED" w:rsidRDefault="005155BE">
            <w:pPr>
              <w:pStyle w:val="Default"/>
              <w:rPr>
                <w:del w:id="1088" w:author="Pieter de Vis" w:date="2020-04-30T12:13:00Z"/>
                <w:rFonts w:ascii="Arial" w:hAnsi="Arial" w:cs="Arial"/>
                <w:sz w:val="20"/>
                <w:szCs w:val="20"/>
                <w:lang w:val="en"/>
              </w:rPr>
            </w:pPr>
            <w:del w:id="1089" w:author="Pieter de Vis" w:date="2020-04-30T12:13:00Z">
              <w:r w:rsidDel="000116ED">
                <w:rPr>
                  <w:rFonts w:ascii="Arial" w:hAnsi="Arial" w:cs="Arial"/>
                  <w:sz w:val="20"/>
                  <w:szCs w:val="20"/>
                  <w:lang w:val="en"/>
                </w:rPr>
                <w:delText>Maximum solar azimuth angle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74AD7222" w14:textId="1B428BD7" w:rsidR="00BD15BE" w:rsidDel="000116ED" w:rsidRDefault="005155BE">
            <w:pPr>
              <w:pStyle w:val="Default"/>
              <w:rPr>
                <w:del w:id="1090" w:author="Pieter de Vis" w:date="2020-04-30T12:13:00Z"/>
                <w:rFonts w:ascii="Arial" w:hAnsi="Arial" w:cs="Arial"/>
                <w:sz w:val="20"/>
                <w:szCs w:val="20"/>
                <w:lang w:val="en"/>
              </w:rPr>
            </w:pPr>
            <w:del w:id="1091" w:author="Pieter de Vis" w:date="2020-04-30T12:13:00Z">
              <w:r w:rsidDel="000116ED">
                <w:rPr>
                  <w:rFonts w:ascii="Arial" w:hAnsi="Arial" w:cs="Arial"/>
                  <w:sz w:val="20"/>
                  <w:szCs w:val="20"/>
                  <w:lang w:val="en"/>
                </w:rPr>
                <w:delText>190.000</w:delText>
              </w:r>
            </w:del>
          </w:p>
        </w:tc>
      </w:tr>
      <w:tr w:rsidR="00BD15BE" w:rsidDel="000116ED" w14:paraId="4206AF94" w14:textId="2D4F4B7F">
        <w:trPr>
          <w:trHeight w:val="308"/>
          <w:del w:id="1092"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5C028CD" w14:textId="5C2ECD2C" w:rsidR="00BD15BE" w:rsidDel="000116ED" w:rsidRDefault="005155BE">
            <w:pPr>
              <w:pStyle w:val="Default"/>
              <w:rPr>
                <w:del w:id="1093" w:author="Pieter de Vis" w:date="2020-04-30T12:13:00Z"/>
                <w:rFonts w:ascii="Arial" w:hAnsi="Arial" w:cs="Arial"/>
                <w:color w:val="auto"/>
                <w:sz w:val="20"/>
                <w:szCs w:val="20"/>
                <w:lang w:val="en"/>
              </w:rPr>
            </w:pPr>
            <w:del w:id="1094" w:author="Pieter de Vis" w:date="2020-04-30T12:13:00Z">
              <w:r w:rsidDel="000116ED">
                <w:rPr>
                  <w:rFonts w:ascii="Arial" w:hAnsi="Arial" w:cs="Arial"/>
                  <w:color w:val="auto"/>
                  <w:sz w:val="20"/>
                  <w:szCs w:val="20"/>
                  <w:lang w:val="en"/>
                </w:rPr>
                <w:delText>raa_max</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47EA1A63" w14:textId="6A4D300E" w:rsidR="00BD15BE" w:rsidDel="000116ED" w:rsidRDefault="005155BE">
            <w:pPr>
              <w:pStyle w:val="Default"/>
              <w:rPr>
                <w:del w:id="1095" w:author="Pieter de Vis" w:date="2020-04-30T12:13:00Z"/>
                <w:rFonts w:ascii="Arial" w:hAnsi="Arial" w:cs="Arial"/>
                <w:sz w:val="20"/>
                <w:szCs w:val="20"/>
                <w:lang w:val="en"/>
              </w:rPr>
            </w:pPr>
            <w:del w:id="1096" w:author="Pieter de Vis" w:date="2020-04-30T12:13:00Z">
              <w:r w:rsidDel="000116ED">
                <w:rPr>
                  <w:rFonts w:ascii="Arial" w:hAnsi="Arial" w:cs="Arial"/>
                  <w:sz w:val="20"/>
                  <w:szCs w:val="20"/>
                  <w:lang w:val="en"/>
                </w:rPr>
                <w:delText>Maximum relative azimuth angle from sun to sensor during the series (decimal degrees with 3 decimals)</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7B03209A" w14:textId="6D4C9078" w:rsidR="00BD15BE" w:rsidDel="000116ED" w:rsidRDefault="005155BE">
            <w:pPr>
              <w:pStyle w:val="Default"/>
              <w:rPr>
                <w:del w:id="1097" w:author="Pieter de Vis" w:date="2020-04-30T12:13:00Z"/>
                <w:rFonts w:ascii="Arial" w:hAnsi="Arial" w:cs="Arial"/>
                <w:sz w:val="20"/>
                <w:szCs w:val="20"/>
                <w:lang w:val="en"/>
              </w:rPr>
            </w:pPr>
            <w:del w:id="1098" w:author="Pieter de Vis" w:date="2020-04-30T12:13:00Z">
              <w:r w:rsidDel="000116ED">
                <w:rPr>
                  <w:rFonts w:ascii="Arial" w:hAnsi="Arial" w:cs="Arial"/>
                  <w:sz w:val="20"/>
                  <w:szCs w:val="20"/>
                  <w:lang w:val="en"/>
                </w:rPr>
                <w:delText>326.000</w:delText>
              </w:r>
            </w:del>
          </w:p>
        </w:tc>
      </w:tr>
      <w:tr w:rsidR="00BD15BE" w:rsidDel="000116ED" w14:paraId="544DFAB1" w14:textId="3AAC0F58">
        <w:trPr>
          <w:trHeight w:val="308"/>
          <w:del w:id="1099"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158A8F85" w14:textId="4429E45B" w:rsidR="00BD15BE" w:rsidDel="000116ED" w:rsidRDefault="005155BE">
            <w:pPr>
              <w:pStyle w:val="Default"/>
              <w:rPr>
                <w:del w:id="1100" w:author="Pieter de Vis" w:date="2020-04-30T12:13:00Z"/>
                <w:rFonts w:ascii="Arial" w:hAnsi="Arial" w:cs="Arial"/>
                <w:color w:val="auto"/>
                <w:sz w:val="20"/>
                <w:szCs w:val="20"/>
                <w:lang w:val="en"/>
              </w:rPr>
            </w:pPr>
            <w:del w:id="1101" w:author="Pieter de Vis" w:date="2020-04-30T12:13:00Z">
              <w:r w:rsidDel="000116ED">
                <w:rPr>
                  <w:rFonts w:ascii="Arial" w:hAnsi="Arial" w:cs="Arial"/>
                  <w:color w:val="auto"/>
                  <w:sz w:val="20"/>
                  <w:szCs w:val="20"/>
                  <w:lang w:val="en"/>
                </w:rPr>
                <w:delText>sza_max</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7FB0911E" w14:textId="411EBC9C" w:rsidR="00BD15BE" w:rsidDel="000116ED" w:rsidRDefault="005155BE">
            <w:pPr>
              <w:pStyle w:val="Default"/>
              <w:rPr>
                <w:del w:id="1102" w:author="Pieter de Vis" w:date="2020-04-30T12:13:00Z"/>
                <w:rFonts w:ascii="Arial" w:hAnsi="Arial" w:cs="Arial"/>
                <w:sz w:val="20"/>
                <w:szCs w:val="20"/>
                <w:lang w:val="en"/>
              </w:rPr>
            </w:pPr>
            <w:del w:id="1103" w:author="Pieter de Vis" w:date="2020-04-30T12:13:00Z">
              <w:r w:rsidDel="000116ED">
                <w:rPr>
                  <w:rFonts w:ascii="Arial" w:hAnsi="Arial" w:cs="Arial"/>
                  <w:sz w:val="20"/>
                  <w:szCs w:val="20"/>
                  <w:lang w:val="en"/>
                </w:rPr>
                <w:delText>Maximum solar zenith angles during the series (decimal degrees with 3 decimals, 0°is at nadir and 90° is at horizon)</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33BC27C2" w14:textId="6AAE4578" w:rsidR="00BD15BE" w:rsidDel="000116ED" w:rsidRDefault="005155BE">
            <w:pPr>
              <w:pStyle w:val="Default"/>
              <w:rPr>
                <w:del w:id="1104" w:author="Pieter de Vis" w:date="2020-04-30T12:13:00Z"/>
                <w:rFonts w:ascii="Arial" w:hAnsi="Arial" w:cs="Arial"/>
                <w:sz w:val="20"/>
                <w:szCs w:val="20"/>
                <w:lang w:val="en"/>
              </w:rPr>
            </w:pPr>
            <w:del w:id="1105" w:author="Pieter de Vis" w:date="2020-04-30T12:13:00Z">
              <w:r w:rsidDel="000116ED">
                <w:rPr>
                  <w:rFonts w:ascii="Arial" w:hAnsi="Arial" w:cs="Arial"/>
                  <w:sz w:val="20"/>
                  <w:szCs w:val="20"/>
                  <w:lang w:val="en"/>
                </w:rPr>
                <w:delText>50.000</w:delText>
              </w:r>
            </w:del>
          </w:p>
        </w:tc>
      </w:tr>
      <w:tr w:rsidR="00BD15BE" w:rsidDel="000116ED" w14:paraId="26158FDF" w14:textId="59054B57">
        <w:trPr>
          <w:trHeight w:val="308"/>
          <w:del w:id="1106"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4E974180" w14:textId="40D04FA9" w:rsidR="00BD15BE" w:rsidDel="000116ED" w:rsidRDefault="005155BE">
            <w:pPr>
              <w:pStyle w:val="Default"/>
              <w:rPr>
                <w:del w:id="1107" w:author="Pieter de Vis" w:date="2020-04-30T12:13:00Z"/>
                <w:rFonts w:ascii="Arial" w:hAnsi="Arial" w:cs="Arial"/>
                <w:color w:val="auto"/>
                <w:sz w:val="20"/>
                <w:szCs w:val="20"/>
                <w:lang w:val="en"/>
              </w:rPr>
            </w:pPr>
            <w:del w:id="1108" w:author="Pieter de Vis" w:date="2020-04-30T12:13:00Z">
              <w:r w:rsidDel="000116ED">
                <w:rPr>
                  <w:rFonts w:ascii="Arial" w:hAnsi="Arial" w:cs="Arial"/>
                  <w:color w:val="auto"/>
                  <w:sz w:val="20"/>
                  <w:szCs w:val="20"/>
                </w:rPr>
                <w:delText>spec</w:delText>
              </w:r>
              <w:r w:rsidDel="000116ED">
                <w:rPr>
                  <w:rFonts w:ascii="Arial" w:hAnsi="Arial" w:cs="Arial"/>
                  <w:color w:val="auto"/>
                  <w:sz w:val="20"/>
                  <w:szCs w:val="20"/>
                  <w:lang w:val="en"/>
                </w:rPr>
                <w:delText>tral</w:delText>
              </w:r>
              <w:r w:rsidDel="000116ED">
                <w:rPr>
                  <w:rFonts w:ascii="Arial" w:hAnsi="Arial" w:cs="Arial"/>
                  <w:color w:val="auto"/>
                  <w:sz w:val="20"/>
                  <w:szCs w:val="20"/>
                </w:rPr>
                <w:delText>_range</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1BB8A63E" w14:textId="43159D5D" w:rsidR="00BD15BE" w:rsidDel="000116ED" w:rsidRDefault="005155BE">
            <w:pPr>
              <w:pStyle w:val="Default"/>
              <w:rPr>
                <w:del w:id="1109" w:author="Pieter de Vis" w:date="2020-04-30T12:13:00Z"/>
                <w:rFonts w:ascii="Arial" w:hAnsi="Arial" w:cs="Arial"/>
                <w:sz w:val="20"/>
                <w:szCs w:val="20"/>
                <w:lang w:val="en"/>
              </w:rPr>
            </w:pPr>
            <w:del w:id="1110" w:author="Pieter de Vis" w:date="2020-04-30T12:13:00Z">
              <w:r w:rsidDel="000116ED">
                <w:rPr>
                  <w:rFonts w:ascii="Arial" w:hAnsi="Arial" w:cs="Arial"/>
                  <w:sz w:val="20"/>
                  <w:szCs w:val="20"/>
                  <w:lang w:val="en"/>
                </w:rPr>
                <w:delText>Spectral range of the dataset in nm</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15CE4ABA" w14:textId="314C5929" w:rsidR="00BD15BE" w:rsidDel="000116ED" w:rsidRDefault="005155BE">
            <w:pPr>
              <w:pStyle w:val="Default"/>
              <w:rPr>
                <w:del w:id="1111" w:author="Pieter de Vis" w:date="2020-04-30T12:13:00Z"/>
                <w:rFonts w:ascii="Arial" w:hAnsi="Arial" w:cs="Arial"/>
                <w:sz w:val="20"/>
                <w:szCs w:val="20"/>
                <w:lang w:val="en"/>
              </w:rPr>
            </w:pPr>
            <w:del w:id="1112" w:author="Pieter de Vis" w:date="2020-04-30T12:13:00Z">
              <w:r w:rsidDel="000116ED">
                <w:rPr>
                  <w:rFonts w:ascii="Arial" w:hAnsi="Arial" w:cs="Arial"/>
                  <w:sz w:val="20"/>
                  <w:szCs w:val="20"/>
                  <w:lang w:val="en"/>
                </w:rPr>
                <w:delText>“400-1700”</w:delText>
              </w:r>
            </w:del>
          </w:p>
        </w:tc>
      </w:tr>
      <w:tr w:rsidR="00BD15BE" w:rsidDel="000116ED" w14:paraId="665DDF98" w14:textId="0BDE4FF8">
        <w:trPr>
          <w:trHeight w:val="308"/>
          <w:del w:id="1113" w:author="Pieter de Vis" w:date="2020-04-30T12:13: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43D30BC" w14:textId="29D34488" w:rsidR="00BD15BE" w:rsidDel="000116ED" w:rsidRDefault="005155BE">
            <w:pPr>
              <w:pStyle w:val="Default"/>
              <w:rPr>
                <w:del w:id="1114" w:author="Pieter de Vis" w:date="2020-04-30T12:13:00Z"/>
                <w:rFonts w:ascii="Arial" w:hAnsi="Arial" w:cs="Arial"/>
                <w:color w:val="auto"/>
                <w:sz w:val="20"/>
                <w:szCs w:val="20"/>
                <w:lang w:val="en"/>
              </w:rPr>
            </w:pPr>
            <w:del w:id="1115" w:author="Pieter de Vis" w:date="2020-04-30T12:13:00Z">
              <w:r w:rsidDel="000116ED">
                <w:rPr>
                  <w:rFonts w:ascii="Arial" w:hAnsi="Arial" w:cs="Arial"/>
                  <w:color w:val="auto"/>
                  <w:sz w:val="20"/>
                  <w:szCs w:val="20"/>
                </w:rPr>
                <w:delText>spec</w:delText>
              </w:r>
              <w:r w:rsidDel="000116ED">
                <w:rPr>
                  <w:rFonts w:ascii="Arial" w:hAnsi="Arial" w:cs="Arial"/>
                  <w:color w:val="auto"/>
                  <w:sz w:val="20"/>
                  <w:szCs w:val="20"/>
                  <w:lang w:val="en"/>
                </w:rPr>
                <w:delText>tral</w:delText>
              </w:r>
              <w:r w:rsidDel="000116ED">
                <w:rPr>
                  <w:rFonts w:ascii="Arial" w:hAnsi="Arial" w:cs="Arial"/>
                  <w:color w:val="auto"/>
                  <w:sz w:val="20"/>
                  <w:szCs w:val="20"/>
                </w:rPr>
                <w:delText>_</w:delText>
              </w:r>
              <w:r w:rsidDel="000116ED">
                <w:rPr>
                  <w:rFonts w:ascii="Arial" w:hAnsi="Arial" w:cs="Arial"/>
                  <w:color w:val="auto"/>
                  <w:sz w:val="20"/>
                  <w:szCs w:val="20"/>
                  <w:lang w:val="en"/>
                </w:rPr>
                <w:delText>resolution</w:delText>
              </w:r>
            </w:del>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5A836427" w14:textId="227BC074" w:rsidR="00BD15BE" w:rsidDel="000116ED" w:rsidRDefault="005155BE">
            <w:pPr>
              <w:pStyle w:val="Default"/>
              <w:rPr>
                <w:del w:id="1116" w:author="Pieter de Vis" w:date="2020-04-30T12:13:00Z"/>
                <w:rFonts w:ascii="Arial" w:hAnsi="Arial" w:cs="Arial"/>
                <w:sz w:val="20"/>
                <w:szCs w:val="20"/>
                <w:lang w:val="en"/>
              </w:rPr>
            </w:pPr>
            <w:del w:id="1117" w:author="Pieter de Vis" w:date="2020-04-30T12:13:00Z">
              <w:r w:rsidDel="000116ED">
                <w:rPr>
                  <w:rFonts w:ascii="Arial" w:hAnsi="Arial" w:cs="Arial"/>
                  <w:sz w:val="20"/>
                  <w:szCs w:val="20"/>
                  <w:lang w:val="en"/>
                </w:rPr>
                <w:delText>Spectral sampling of the dataset in nm</w:delText>
              </w:r>
            </w:del>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7DA60D6C" w14:textId="1DBD8D31" w:rsidR="00BD15BE" w:rsidDel="000116ED" w:rsidRDefault="005155BE">
            <w:pPr>
              <w:pStyle w:val="Default"/>
              <w:rPr>
                <w:del w:id="1118" w:author="Pieter de Vis" w:date="2020-04-30T12:13:00Z"/>
                <w:rFonts w:ascii="Arial" w:hAnsi="Arial" w:cs="Arial"/>
                <w:sz w:val="20"/>
                <w:szCs w:val="20"/>
                <w:lang w:val="en"/>
              </w:rPr>
            </w:pPr>
            <w:del w:id="1119" w:author="Pieter de Vis" w:date="2020-04-30T12:13:00Z">
              <w:r w:rsidDel="000116ED">
                <w:rPr>
                  <w:rFonts w:ascii="Arial" w:hAnsi="Arial" w:cs="Arial"/>
                  <w:sz w:val="20"/>
                  <w:szCs w:val="20"/>
                  <w:lang w:val="en"/>
                </w:rPr>
                <w:delText>“3”</w:delText>
              </w:r>
            </w:del>
          </w:p>
        </w:tc>
      </w:tr>
      <w:tr w:rsidR="00BD15BE" w:rsidDel="00B7405D" w14:paraId="36AD2CCC" w14:textId="43C23221">
        <w:trPr>
          <w:trHeight w:val="308"/>
          <w:del w:id="1120" w:author="Pieter de Vis" w:date="2020-04-30T17:39: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3A57B1B2" w14:textId="2829A604" w:rsidR="00BD15BE" w:rsidDel="00B7405D" w:rsidRDefault="00BD15BE">
            <w:pPr>
              <w:pStyle w:val="Default"/>
              <w:rPr>
                <w:del w:id="1121" w:author="Pieter de Vis" w:date="2020-04-30T17:39:00Z"/>
                <w:rFonts w:ascii="Arial" w:hAnsi="Arial" w:cs="Arial"/>
                <w:color w:val="auto"/>
                <w:sz w:val="20"/>
                <w:szCs w:val="20"/>
                <w:lang w:val="en"/>
              </w:rPr>
            </w:pPr>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5148CD95" w14:textId="60D2B4B4" w:rsidR="00BD15BE" w:rsidRPr="00587924" w:rsidDel="00B7405D" w:rsidRDefault="00BD15BE">
            <w:pPr>
              <w:pStyle w:val="Default"/>
              <w:rPr>
                <w:del w:id="1122" w:author="Pieter de Vis" w:date="2020-04-30T17:39:00Z"/>
                <w:rPrChange w:id="1123" w:author="Pieter de Vis" w:date="2020-04-29T12:55:00Z">
                  <w:rPr>
                    <w:del w:id="1124" w:author="Pieter de Vis" w:date="2020-04-30T17:39:00Z"/>
                    <w:rFonts w:ascii="Arial" w:hAnsi="Arial" w:cs="Arial"/>
                    <w:sz w:val="20"/>
                    <w:szCs w:val="20"/>
                    <w:lang w:val="en"/>
                  </w:rPr>
                </w:rPrChange>
              </w:rPr>
            </w:pPr>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7103B7C0" w14:textId="0E6B41A6" w:rsidR="00BD15BE" w:rsidDel="00B7405D" w:rsidRDefault="00BD15BE">
            <w:pPr>
              <w:pStyle w:val="Default"/>
              <w:rPr>
                <w:del w:id="1125" w:author="Pieter de Vis" w:date="2020-04-30T17:39:00Z"/>
                <w:rFonts w:ascii="Arial" w:hAnsi="Arial" w:cs="Arial"/>
                <w:sz w:val="20"/>
                <w:szCs w:val="20"/>
                <w:lang w:val="en"/>
              </w:rPr>
            </w:pPr>
          </w:p>
        </w:tc>
      </w:tr>
      <w:tr w:rsidR="005D3B24" w14:paraId="00FED40D"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C9C6541" w14:textId="3EEC21E9" w:rsidR="005D3B24" w:rsidRPr="000116ED" w:rsidRDefault="005D3B24" w:rsidP="005D3B24">
            <w:pPr>
              <w:pStyle w:val="Default"/>
              <w:rPr>
                <w:rFonts w:ascii="Arial" w:hAnsi="Arial" w:cs="Arial"/>
                <w:color w:val="auto"/>
                <w:sz w:val="20"/>
                <w:szCs w:val="20"/>
                <w:rPrChange w:id="1126" w:author="Pieter de Vis" w:date="2020-04-30T12:14:00Z">
                  <w:rPr>
                    <w:rFonts w:ascii="Arial" w:hAnsi="Arial" w:cs="Arial"/>
                    <w:color w:val="auto"/>
                    <w:sz w:val="20"/>
                    <w:szCs w:val="20"/>
                  </w:rPr>
                </w:rPrChange>
              </w:rPr>
            </w:pPr>
            <w:proofErr w:type="spellStart"/>
            <w:ins w:id="1127" w:author="Pieter de Vis" w:date="2020-04-30T17:22:00Z">
              <w:r>
                <w:rPr>
                  <w:rFonts w:ascii="Arial" w:hAnsi="Arial" w:cs="Arial"/>
                  <w:color w:val="auto"/>
                  <w:sz w:val="20"/>
                  <w:szCs w:val="20"/>
                  <w:lang w:val="en"/>
                </w:rPr>
                <w:t>vza_average</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06E52B9C" w14:textId="5A560DB0" w:rsidR="005D3B24" w:rsidRDefault="005D3B24" w:rsidP="005D3B24">
            <w:pPr>
              <w:pStyle w:val="Default"/>
              <w:rPr>
                <w:rFonts w:ascii="Arial" w:hAnsi="Arial" w:cs="Arial"/>
                <w:sz w:val="20"/>
                <w:szCs w:val="20"/>
                <w:lang w:val="en"/>
              </w:rPr>
            </w:pPr>
            <w:ins w:id="1128" w:author="Pieter de Vis" w:date="2020-04-30T17:22:00Z">
              <w:r>
                <w:rPr>
                  <w:rFonts w:ascii="Arial" w:hAnsi="Arial" w:cs="Arial"/>
                  <w:sz w:val="20"/>
                  <w:szCs w:val="20"/>
                  <w:lang w:val="en"/>
                </w:rPr>
                <w:t xml:space="preserve">Average viewing zenith angle during the series </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20C6AD9B" w14:textId="41CDA6F0" w:rsidR="005D3B24" w:rsidRDefault="005D3B24" w:rsidP="005D3B24">
            <w:pPr>
              <w:pStyle w:val="Default"/>
              <w:rPr>
                <w:rFonts w:ascii="Arial" w:hAnsi="Arial" w:cs="Arial"/>
                <w:sz w:val="20"/>
                <w:szCs w:val="20"/>
                <w:lang w:val="en"/>
              </w:rPr>
            </w:pPr>
            <w:ins w:id="1129" w:author="Pieter de Vis" w:date="2020-04-30T17:28:00Z">
              <w:r>
                <w:rPr>
                  <w:rFonts w:ascii="Arial" w:hAnsi="Arial" w:cs="Arial"/>
                  <w:sz w:val="20"/>
                  <w:szCs w:val="20"/>
                  <w:lang w:val="en"/>
                </w:rPr>
                <w:t>“</w:t>
              </w:r>
            </w:ins>
            <w:ins w:id="1130" w:author="Pieter de Vis" w:date="2020-04-30T17:22:00Z">
              <w:r>
                <w:rPr>
                  <w:rFonts w:ascii="Arial" w:hAnsi="Arial" w:cs="Arial"/>
                  <w:sz w:val="20"/>
                  <w:szCs w:val="20"/>
                  <w:lang w:val="en"/>
                </w:rPr>
                <w:t>57.0</w:t>
              </w:r>
            </w:ins>
            <w:commentRangeStart w:id="1131"/>
            <w:commentRangeEnd w:id="1131"/>
            <w:del w:id="1132" w:author="Pieter de Vis" w:date="2020-04-30T12:14:00Z">
              <w:r w:rsidDel="00553298">
                <w:rPr>
                  <w:rStyle w:val="CommentReference"/>
                  <w:rFonts w:ascii="Arial" w:hAnsi="Arial" w:cs="DejaVu Sans"/>
                  <w:color w:val="00000A"/>
                </w:rPr>
                <w:commentReference w:id="1131"/>
              </w:r>
            </w:del>
            <w:ins w:id="1133" w:author="Pieter de Vis" w:date="2020-04-30T17:28:00Z">
              <w:r>
                <w:rPr>
                  <w:rFonts w:ascii="Arial" w:hAnsi="Arial" w:cs="Arial"/>
                  <w:sz w:val="20"/>
                  <w:szCs w:val="20"/>
                  <w:lang w:val="en"/>
                </w:rPr>
                <w:t>”</w:t>
              </w:r>
            </w:ins>
          </w:p>
        </w:tc>
      </w:tr>
      <w:tr w:rsidR="005D3B24" w14:paraId="1EDC2C53" w14:textId="77777777">
        <w:trPr>
          <w:trHeight w:val="308"/>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4B19A7CD" w14:textId="54A0F1F7" w:rsidR="005D3B24" w:rsidRDefault="005D3B24" w:rsidP="005D3B24">
            <w:pPr>
              <w:pStyle w:val="Default"/>
              <w:rPr>
                <w:rFonts w:ascii="Arial" w:hAnsi="Arial" w:cs="Arial"/>
                <w:color w:val="auto"/>
                <w:sz w:val="20"/>
                <w:szCs w:val="20"/>
              </w:rPr>
            </w:pPr>
            <w:proofErr w:type="spellStart"/>
            <w:ins w:id="1134" w:author="Pieter de Vis" w:date="2020-04-30T17:23:00Z">
              <w:r>
                <w:rPr>
                  <w:rFonts w:ascii="Arial" w:hAnsi="Arial" w:cs="Arial"/>
                  <w:color w:val="auto"/>
                  <w:sz w:val="20"/>
                  <w:szCs w:val="20"/>
                  <w:lang w:val="en"/>
                </w:rPr>
                <w:t>vza_min</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32473C57" w14:textId="604702BE" w:rsidR="005D3B24" w:rsidRDefault="005D3B24" w:rsidP="005D3B24">
            <w:pPr>
              <w:pStyle w:val="Default"/>
              <w:rPr>
                <w:rFonts w:ascii="Arial" w:hAnsi="Arial" w:cs="Arial"/>
                <w:sz w:val="20"/>
                <w:szCs w:val="20"/>
                <w:lang w:val="en"/>
              </w:rPr>
            </w:pPr>
            <w:ins w:id="1135" w:author="Pieter de Vis" w:date="2020-04-30T17:23:00Z">
              <w:r>
                <w:rPr>
                  <w:rFonts w:ascii="Arial" w:hAnsi="Arial" w:cs="Arial"/>
                  <w:sz w:val="20"/>
                  <w:szCs w:val="20"/>
                  <w:lang w:val="en"/>
                </w:rPr>
                <w:t xml:space="preserve">Minimum </w:t>
              </w:r>
              <w:r>
                <w:rPr>
                  <w:rFonts w:ascii="Arial" w:hAnsi="Arial" w:cs="Arial"/>
                  <w:sz w:val="20"/>
                  <w:szCs w:val="20"/>
                  <w:lang w:val="en"/>
                </w:rPr>
                <w:t>viewing zenith angle during the series</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71E2A4E0" w14:textId="4A47990B" w:rsidR="005D3B24" w:rsidRDefault="005D3B24" w:rsidP="005D3B24">
            <w:pPr>
              <w:pStyle w:val="Default"/>
              <w:rPr>
                <w:rFonts w:ascii="Arial" w:hAnsi="Arial" w:cs="Arial"/>
                <w:sz w:val="20"/>
                <w:szCs w:val="20"/>
                <w:lang w:val="en"/>
              </w:rPr>
            </w:pPr>
            <w:ins w:id="1136" w:author="Pieter de Vis" w:date="2020-04-30T17:28:00Z">
              <w:r>
                <w:rPr>
                  <w:rFonts w:ascii="Arial" w:hAnsi="Arial" w:cs="Arial"/>
                  <w:sz w:val="20"/>
                  <w:szCs w:val="20"/>
                  <w:lang w:val="en"/>
                </w:rPr>
                <w:t>“</w:t>
              </w:r>
            </w:ins>
            <w:ins w:id="1137" w:author="Pieter de Vis" w:date="2020-04-30T17:23:00Z">
              <w:r>
                <w:rPr>
                  <w:rFonts w:ascii="Arial" w:hAnsi="Arial" w:cs="Arial"/>
                  <w:sz w:val="20"/>
                  <w:szCs w:val="20"/>
                  <w:lang w:val="en"/>
                </w:rPr>
                <w:t>57.0</w:t>
              </w:r>
            </w:ins>
            <w:ins w:id="1138" w:author="Pieter de Vis" w:date="2020-04-30T17:28:00Z">
              <w:r>
                <w:rPr>
                  <w:rFonts w:ascii="Arial" w:hAnsi="Arial" w:cs="Arial"/>
                  <w:sz w:val="20"/>
                  <w:szCs w:val="20"/>
                  <w:lang w:val="en"/>
                </w:rPr>
                <w:t>”</w:t>
              </w:r>
            </w:ins>
          </w:p>
        </w:tc>
      </w:tr>
      <w:tr w:rsidR="005D3B24" w14:paraId="313A49D9" w14:textId="77777777" w:rsidTr="001C78F5">
        <w:trPr>
          <w:trHeight w:val="308"/>
          <w:ins w:id="1139" w:author="Pieter de Vis" w:date="2020-04-30T15:1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F924963" w14:textId="33A986A8" w:rsidR="005D3B24" w:rsidRDefault="005D3B24" w:rsidP="005D3B24">
            <w:pPr>
              <w:pStyle w:val="Default"/>
              <w:rPr>
                <w:ins w:id="1140" w:author="Pieter de Vis" w:date="2020-04-30T15:11:00Z"/>
                <w:rFonts w:ascii="Arial" w:hAnsi="Arial" w:cs="Arial"/>
                <w:color w:val="auto"/>
                <w:sz w:val="20"/>
                <w:szCs w:val="20"/>
                <w:lang w:val="en"/>
              </w:rPr>
            </w:pPr>
            <w:proofErr w:type="spellStart"/>
            <w:ins w:id="1141" w:author="Pieter de Vis" w:date="2020-04-30T17:23:00Z">
              <w:r>
                <w:rPr>
                  <w:rFonts w:ascii="Arial" w:hAnsi="Arial" w:cs="Arial"/>
                  <w:color w:val="auto"/>
                  <w:sz w:val="20"/>
                  <w:szCs w:val="20"/>
                  <w:lang w:val="en"/>
                </w:rPr>
                <w:t>vza_max</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2A165207" w14:textId="322C898B" w:rsidR="005D3B24" w:rsidRDefault="005D3B24" w:rsidP="005D3B24">
            <w:pPr>
              <w:pStyle w:val="Default"/>
              <w:rPr>
                <w:ins w:id="1142" w:author="Pieter de Vis" w:date="2020-04-30T15:11:00Z"/>
                <w:rFonts w:ascii="Arial" w:hAnsi="Arial" w:cs="Arial"/>
                <w:sz w:val="20"/>
                <w:szCs w:val="20"/>
                <w:lang w:val="en"/>
              </w:rPr>
            </w:pPr>
            <w:ins w:id="1143" w:author="Pieter de Vis" w:date="2020-04-30T17:23:00Z">
              <w:r>
                <w:rPr>
                  <w:rFonts w:ascii="Arial" w:hAnsi="Arial" w:cs="Arial"/>
                  <w:sz w:val="20"/>
                  <w:szCs w:val="20"/>
                  <w:lang w:val="en"/>
                </w:rPr>
                <w:t xml:space="preserve">Maximum </w:t>
              </w:r>
              <w:r>
                <w:rPr>
                  <w:rFonts w:ascii="Arial" w:hAnsi="Arial" w:cs="Arial"/>
                  <w:sz w:val="20"/>
                  <w:szCs w:val="20"/>
                  <w:lang w:val="en"/>
                </w:rPr>
                <w:t>viewing zenith angle during the series</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3555A226" w14:textId="4EBD4BD4" w:rsidR="005D3B24" w:rsidRDefault="005D3B24" w:rsidP="005D3B24">
            <w:pPr>
              <w:pStyle w:val="Default"/>
              <w:rPr>
                <w:ins w:id="1144" w:author="Pieter de Vis" w:date="2020-04-30T15:11:00Z"/>
                <w:rFonts w:ascii="Arial" w:hAnsi="Arial" w:cs="Arial"/>
                <w:sz w:val="20"/>
                <w:szCs w:val="20"/>
                <w:lang w:val="en"/>
              </w:rPr>
            </w:pPr>
            <w:ins w:id="1145" w:author="Pieter de Vis" w:date="2020-04-30T17:28:00Z">
              <w:r>
                <w:rPr>
                  <w:rFonts w:ascii="Arial" w:hAnsi="Arial" w:cs="Arial"/>
                  <w:sz w:val="20"/>
                  <w:szCs w:val="20"/>
                  <w:lang w:val="en"/>
                </w:rPr>
                <w:t>“</w:t>
              </w:r>
            </w:ins>
            <w:ins w:id="1146" w:author="Pieter de Vis" w:date="2020-04-30T17:23:00Z">
              <w:r>
                <w:rPr>
                  <w:rFonts w:ascii="Arial" w:hAnsi="Arial" w:cs="Arial"/>
                  <w:sz w:val="20"/>
                  <w:szCs w:val="20"/>
                  <w:lang w:val="en"/>
                </w:rPr>
                <w:t>57.0</w:t>
              </w:r>
            </w:ins>
            <w:ins w:id="1147" w:author="Pieter de Vis" w:date="2020-04-30T17:28:00Z">
              <w:r>
                <w:rPr>
                  <w:rFonts w:ascii="Arial" w:hAnsi="Arial" w:cs="Arial"/>
                  <w:sz w:val="20"/>
                  <w:szCs w:val="20"/>
                  <w:lang w:val="en"/>
                </w:rPr>
                <w:t>”</w:t>
              </w:r>
            </w:ins>
          </w:p>
        </w:tc>
      </w:tr>
      <w:tr w:rsidR="005D3B24" w14:paraId="33EE8F82" w14:textId="77777777" w:rsidTr="001C78F5">
        <w:trPr>
          <w:trHeight w:val="308"/>
          <w:ins w:id="1148" w:author="Pieter de Vis" w:date="2020-04-30T15:1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42FCC98" w14:textId="76A637CA" w:rsidR="005D3B24" w:rsidRDefault="005D3B24" w:rsidP="005D3B24">
            <w:pPr>
              <w:pStyle w:val="Default"/>
              <w:rPr>
                <w:ins w:id="1149" w:author="Pieter de Vis" w:date="2020-04-30T15:11:00Z"/>
                <w:rFonts w:ascii="Arial" w:hAnsi="Arial" w:cs="Arial"/>
                <w:color w:val="auto"/>
                <w:sz w:val="20"/>
                <w:szCs w:val="20"/>
                <w:lang w:val="en"/>
              </w:rPr>
            </w:pPr>
            <w:proofErr w:type="spellStart"/>
            <w:ins w:id="1150" w:author="Pieter de Vis" w:date="2020-04-30T17:25:00Z">
              <w:r>
                <w:rPr>
                  <w:rFonts w:ascii="Arial" w:hAnsi="Arial" w:cs="Arial"/>
                  <w:color w:val="auto"/>
                  <w:sz w:val="20"/>
                  <w:szCs w:val="20"/>
                  <w:lang w:val="en"/>
                </w:rPr>
                <w:t>vaa_average</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58C8B6FD" w14:textId="558AB555" w:rsidR="005D3B24" w:rsidRDefault="005D3B24" w:rsidP="005D3B24">
            <w:pPr>
              <w:pStyle w:val="Default"/>
              <w:rPr>
                <w:ins w:id="1151" w:author="Pieter de Vis" w:date="2020-04-30T15:11:00Z"/>
                <w:rFonts w:ascii="Arial" w:hAnsi="Arial" w:cs="Arial"/>
                <w:sz w:val="20"/>
                <w:szCs w:val="20"/>
                <w:lang w:val="en"/>
              </w:rPr>
            </w:pPr>
            <w:ins w:id="1152" w:author="Pieter de Vis" w:date="2020-04-30T17:26:00Z">
              <w:r>
                <w:rPr>
                  <w:rFonts w:ascii="Arial" w:hAnsi="Arial" w:cs="Arial"/>
                  <w:sz w:val="20"/>
                  <w:szCs w:val="20"/>
                  <w:lang w:val="en"/>
                </w:rPr>
                <w:t xml:space="preserve">Average azimuth angle </w:t>
              </w:r>
            </w:ins>
            <w:ins w:id="1153" w:author="Pieter de Vis" w:date="2020-04-30T17:27:00Z">
              <w:r>
                <w:rPr>
                  <w:rFonts w:ascii="Arial" w:hAnsi="Arial" w:cs="Arial"/>
                  <w:sz w:val="20"/>
                  <w:szCs w:val="20"/>
                  <w:lang w:val="en"/>
                </w:rPr>
                <w:t>for sensor</w:t>
              </w:r>
            </w:ins>
            <w:ins w:id="1154" w:author="Pieter de Vis" w:date="2020-04-30T17:28:00Z">
              <w:r>
                <w:rPr>
                  <w:rFonts w:ascii="Arial" w:hAnsi="Arial" w:cs="Arial"/>
                  <w:sz w:val="20"/>
                  <w:szCs w:val="20"/>
                  <w:lang w:val="en"/>
                </w:rPr>
                <w:t xml:space="preserve"> </w:t>
              </w:r>
              <w:r>
                <w:rPr>
                  <w:rFonts w:ascii="Arial" w:hAnsi="Arial" w:cs="Arial"/>
                  <w:sz w:val="20"/>
                  <w:szCs w:val="20"/>
                  <w:lang w:val="en"/>
                </w:rPr>
                <w:t>during the series</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2720E499" w14:textId="37166F11" w:rsidR="005D3B24" w:rsidRDefault="005D3B24" w:rsidP="005D3B24">
            <w:pPr>
              <w:pStyle w:val="Default"/>
              <w:rPr>
                <w:ins w:id="1155" w:author="Pieter de Vis" w:date="2020-04-30T15:11:00Z"/>
                <w:rFonts w:ascii="Arial" w:hAnsi="Arial" w:cs="Arial"/>
                <w:sz w:val="20"/>
                <w:szCs w:val="20"/>
                <w:lang w:val="en"/>
              </w:rPr>
            </w:pPr>
            <w:ins w:id="1156" w:author="Pieter de Vis" w:date="2020-04-30T17:27:00Z">
              <w:r>
                <w:rPr>
                  <w:rFonts w:ascii="Arial" w:hAnsi="Arial" w:cs="Arial"/>
                  <w:sz w:val="20"/>
                  <w:szCs w:val="20"/>
                  <w:lang w:val="en"/>
                </w:rPr>
                <w:t>“120.0”</w:t>
              </w:r>
            </w:ins>
          </w:p>
        </w:tc>
      </w:tr>
      <w:tr w:rsidR="005D3B24" w14:paraId="2C43E233" w14:textId="77777777" w:rsidTr="001C78F5">
        <w:trPr>
          <w:trHeight w:val="308"/>
          <w:ins w:id="1157" w:author="Pieter de Vis" w:date="2020-04-30T15:1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2044478" w14:textId="70501A99" w:rsidR="005D3B24" w:rsidRDefault="005D3B24" w:rsidP="005D3B24">
            <w:pPr>
              <w:pStyle w:val="Default"/>
              <w:rPr>
                <w:ins w:id="1158" w:author="Pieter de Vis" w:date="2020-04-30T15:11:00Z"/>
                <w:rFonts w:ascii="Arial" w:hAnsi="Arial" w:cs="Arial"/>
                <w:color w:val="auto"/>
                <w:sz w:val="20"/>
                <w:szCs w:val="20"/>
                <w:lang w:val="en"/>
              </w:rPr>
            </w:pPr>
            <w:proofErr w:type="spellStart"/>
            <w:ins w:id="1159" w:author="Pieter de Vis" w:date="2020-04-30T17:25:00Z">
              <w:r>
                <w:rPr>
                  <w:rFonts w:ascii="Arial" w:hAnsi="Arial" w:cs="Arial"/>
                  <w:color w:val="auto"/>
                  <w:sz w:val="20"/>
                  <w:szCs w:val="20"/>
                  <w:lang w:val="en"/>
                </w:rPr>
                <w:t>vaa_min</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58C38C0E" w14:textId="5D85D0E6" w:rsidR="005D3B24" w:rsidRDefault="005D3B24" w:rsidP="005D3B24">
            <w:pPr>
              <w:pStyle w:val="Default"/>
              <w:rPr>
                <w:ins w:id="1160" w:author="Pieter de Vis" w:date="2020-04-30T15:11:00Z"/>
                <w:rFonts w:ascii="Arial" w:hAnsi="Arial" w:cs="Arial"/>
                <w:sz w:val="20"/>
                <w:szCs w:val="20"/>
                <w:lang w:val="en"/>
              </w:rPr>
            </w:pPr>
            <w:ins w:id="1161" w:author="Pieter de Vis" w:date="2020-04-30T17:26:00Z">
              <w:r>
                <w:rPr>
                  <w:rFonts w:ascii="Arial" w:hAnsi="Arial" w:cs="Arial"/>
                  <w:sz w:val="20"/>
                  <w:szCs w:val="20"/>
                  <w:lang w:val="en"/>
                </w:rPr>
                <w:t xml:space="preserve">Minimum azimuth angle </w:t>
              </w:r>
            </w:ins>
            <w:ins w:id="1162" w:author="Pieter de Vis" w:date="2020-04-30T17:28:00Z">
              <w:r>
                <w:rPr>
                  <w:rFonts w:ascii="Arial" w:hAnsi="Arial" w:cs="Arial"/>
                  <w:sz w:val="20"/>
                  <w:szCs w:val="20"/>
                  <w:lang w:val="en"/>
                </w:rPr>
                <w:t>for sensor</w:t>
              </w:r>
              <w:r>
                <w:rPr>
                  <w:rFonts w:ascii="Arial" w:hAnsi="Arial" w:cs="Arial"/>
                  <w:sz w:val="20"/>
                  <w:szCs w:val="20"/>
                  <w:lang w:val="en"/>
                </w:rPr>
                <w:t xml:space="preserve"> </w:t>
              </w:r>
              <w:r>
                <w:rPr>
                  <w:rFonts w:ascii="Arial" w:hAnsi="Arial" w:cs="Arial"/>
                  <w:sz w:val="20"/>
                  <w:szCs w:val="20"/>
                  <w:lang w:val="en"/>
                </w:rPr>
                <w:t>during the series</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60E0D478" w14:textId="3CA649AA" w:rsidR="005D3B24" w:rsidRDefault="005D3B24" w:rsidP="005D3B24">
            <w:pPr>
              <w:pStyle w:val="Default"/>
              <w:rPr>
                <w:ins w:id="1163" w:author="Pieter de Vis" w:date="2020-04-30T15:11:00Z"/>
                <w:rFonts w:ascii="Arial" w:hAnsi="Arial" w:cs="Arial"/>
                <w:sz w:val="20"/>
                <w:szCs w:val="20"/>
              </w:rPr>
            </w:pPr>
            <w:ins w:id="1164" w:author="Pieter de Vis" w:date="2020-04-30T17:28:00Z">
              <w:r>
                <w:rPr>
                  <w:rFonts w:ascii="Arial" w:hAnsi="Arial" w:cs="Arial"/>
                  <w:sz w:val="20"/>
                  <w:szCs w:val="20"/>
                  <w:lang w:val="en"/>
                </w:rPr>
                <w:t>“120.0”</w:t>
              </w:r>
            </w:ins>
          </w:p>
        </w:tc>
      </w:tr>
      <w:tr w:rsidR="005D3B24" w14:paraId="6516E990" w14:textId="77777777" w:rsidTr="001C78F5">
        <w:trPr>
          <w:trHeight w:val="308"/>
          <w:ins w:id="1165" w:author="Pieter de Vis" w:date="2020-04-30T15:1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434999DD" w14:textId="760145AD" w:rsidR="005D3B24" w:rsidRDefault="005D3B24" w:rsidP="005D3B24">
            <w:pPr>
              <w:pStyle w:val="Default"/>
              <w:rPr>
                <w:ins w:id="1166" w:author="Pieter de Vis" w:date="2020-04-30T15:11:00Z"/>
                <w:rFonts w:ascii="Arial" w:hAnsi="Arial" w:cs="Arial"/>
                <w:color w:val="auto"/>
                <w:sz w:val="20"/>
                <w:szCs w:val="20"/>
                <w:lang w:val="en"/>
              </w:rPr>
            </w:pPr>
            <w:proofErr w:type="spellStart"/>
            <w:ins w:id="1167" w:author="Pieter de Vis" w:date="2020-04-30T17:25:00Z">
              <w:r>
                <w:rPr>
                  <w:rFonts w:ascii="Arial" w:hAnsi="Arial" w:cs="Arial"/>
                  <w:color w:val="auto"/>
                  <w:sz w:val="20"/>
                  <w:szCs w:val="20"/>
                  <w:lang w:val="en"/>
                </w:rPr>
                <w:t>vaa_max</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79A09D3B" w14:textId="6ED5191B" w:rsidR="005D3B24" w:rsidRDefault="005D3B24" w:rsidP="005D3B24">
            <w:pPr>
              <w:pStyle w:val="Default"/>
              <w:rPr>
                <w:ins w:id="1168" w:author="Pieter de Vis" w:date="2020-04-30T15:11:00Z"/>
                <w:rFonts w:ascii="Arial" w:hAnsi="Arial" w:cs="Arial"/>
                <w:sz w:val="20"/>
                <w:szCs w:val="20"/>
                <w:lang w:val="en"/>
              </w:rPr>
            </w:pPr>
            <w:ins w:id="1169" w:author="Pieter de Vis" w:date="2020-04-30T17:26:00Z">
              <w:r>
                <w:rPr>
                  <w:rFonts w:ascii="Arial" w:hAnsi="Arial" w:cs="Arial"/>
                  <w:sz w:val="20"/>
                  <w:szCs w:val="20"/>
                  <w:lang w:val="en"/>
                </w:rPr>
                <w:t xml:space="preserve">Maximum azimuth angle </w:t>
              </w:r>
            </w:ins>
            <w:ins w:id="1170" w:author="Pieter de Vis" w:date="2020-04-30T17:28:00Z">
              <w:r>
                <w:rPr>
                  <w:rFonts w:ascii="Arial" w:hAnsi="Arial" w:cs="Arial"/>
                  <w:sz w:val="20"/>
                  <w:szCs w:val="20"/>
                  <w:lang w:val="en"/>
                </w:rPr>
                <w:t>for sensor</w:t>
              </w:r>
              <w:r>
                <w:rPr>
                  <w:rFonts w:ascii="Arial" w:hAnsi="Arial" w:cs="Arial"/>
                  <w:sz w:val="20"/>
                  <w:szCs w:val="20"/>
                  <w:lang w:val="en"/>
                </w:rPr>
                <w:t xml:space="preserve"> </w:t>
              </w:r>
              <w:r>
                <w:rPr>
                  <w:rFonts w:ascii="Arial" w:hAnsi="Arial" w:cs="Arial"/>
                  <w:sz w:val="20"/>
                  <w:szCs w:val="20"/>
                  <w:lang w:val="en"/>
                </w:rPr>
                <w:t>during the series</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21BCDA7E" w14:textId="386C6459" w:rsidR="005D3B24" w:rsidRDefault="005D3B24" w:rsidP="005D3B24">
            <w:pPr>
              <w:pStyle w:val="Default"/>
              <w:rPr>
                <w:ins w:id="1171" w:author="Pieter de Vis" w:date="2020-04-30T15:11:00Z"/>
                <w:rFonts w:ascii="Arial" w:hAnsi="Arial" w:cs="Arial"/>
                <w:sz w:val="20"/>
                <w:szCs w:val="20"/>
                <w:lang w:val="en"/>
              </w:rPr>
            </w:pPr>
            <w:ins w:id="1172" w:author="Pieter de Vis" w:date="2020-04-30T17:28:00Z">
              <w:r>
                <w:rPr>
                  <w:rFonts w:ascii="Arial" w:hAnsi="Arial" w:cs="Arial"/>
                  <w:sz w:val="20"/>
                  <w:szCs w:val="20"/>
                  <w:lang w:val="en"/>
                </w:rPr>
                <w:t>“120.0”</w:t>
              </w:r>
            </w:ins>
          </w:p>
        </w:tc>
      </w:tr>
      <w:tr w:rsidR="005D3B24" w14:paraId="35D908F3" w14:textId="77777777" w:rsidTr="001C78F5">
        <w:trPr>
          <w:trHeight w:val="308"/>
          <w:ins w:id="1173" w:author="Pieter de Vis" w:date="2020-04-30T15:1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3B0B38B1" w14:textId="04964D2D" w:rsidR="005D3B24" w:rsidRDefault="005D3B24" w:rsidP="005D3B24">
            <w:pPr>
              <w:pStyle w:val="Default"/>
              <w:rPr>
                <w:ins w:id="1174" w:author="Pieter de Vis" w:date="2020-04-30T15:11:00Z"/>
                <w:rFonts w:ascii="Arial" w:hAnsi="Arial" w:cs="Arial"/>
                <w:color w:val="auto"/>
                <w:sz w:val="20"/>
                <w:szCs w:val="20"/>
                <w:lang w:val="en"/>
              </w:rPr>
            </w:pPr>
            <w:proofErr w:type="spellStart"/>
            <w:ins w:id="1175" w:author="Pieter de Vis" w:date="2020-04-30T17:24:00Z">
              <w:r>
                <w:rPr>
                  <w:rFonts w:ascii="Arial" w:hAnsi="Arial" w:cs="Arial"/>
                  <w:color w:val="auto"/>
                  <w:sz w:val="20"/>
                  <w:szCs w:val="20"/>
                  <w:lang w:val="en"/>
                </w:rPr>
                <w:t>raa_average</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388AB00C" w14:textId="151B5DDD" w:rsidR="005D3B24" w:rsidRDefault="005D3B24" w:rsidP="005D3B24">
            <w:pPr>
              <w:pStyle w:val="Default"/>
              <w:rPr>
                <w:ins w:id="1176" w:author="Pieter de Vis" w:date="2020-04-30T15:11:00Z"/>
                <w:rFonts w:ascii="Arial" w:hAnsi="Arial" w:cs="Arial"/>
                <w:sz w:val="20"/>
                <w:szCs w:val="20"/>
                <w:lang w:val="en"/>
              </w:rPr>
            </w:pPr>
            <w:ins w:id="1177" w:author="Pieter de Vis" w:date="2020-04-30T17:24:00Z">
              <w:r>
                <w:rPr>
                  <w:rFonts w:ascii="Arial" w:hAnsi="Arial" w:cs="Arial"/>
                  <w:sz w:val="20"/>
                  <w:szCs w:val="20"/>
                  <w:lang w:val="en"/>
                </w:rPr>
                <w:t>Average relative azimuth angle from sun to sensor during the series</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3B909CB8" w14:textId="586235B1" w:rsidR="005D3B24" w:rsidRDefault="005D3B24" w:rsidP="005D3B24">
            <w:pPr>
              <w:pStyle w:val="Default"/>
              <w:rPr>
                <w:ins w:id="1178" w:author="Pieter de Vis" w:date="2020-04-30T15:11:00Z"/>
                <w:rFonts w:ascii="Arial" w:hAnsi="Arial" w:cs="Arial"/>
                <w:sz w:val="20"/>
                <w:szCs w:val="20"/>
                <w:lang w:val="en"/>
              </w:rPr>
            </w:pPr>
            <w:ins w:id="1179" w:author="Pieter de Vis" w:date="2020-04-30T17:28:00Z">
              <w:r>
                <w:rPr>
                  <w:rFonts w:ascii="Arial" w:hAnsi="Arial" w:cs="Arial"/>
                  <w:sz w:val="20"/>
                  <w:szCs w:val="20"/>
                  <w:lang w:val="en"/>
                </w:rPr>
                <w:t>“</w:t>
              </w:r>
            </w:ins>
            <w:ins w:id="1180" w:author="Pieter de Vis" w:date="2020-04-30T17:24:00Z">
              <w:r>
                <w:rPr>
                  <w:rFonts w:ascii="Arial" w:hAnsi="Arial" w:cs="Arial"/>
                  <w:sz w:val="20"/>
                  <w:szCs w:val="20"/>
                  <w:lang w:val="en"/>
                </w:rPr>
                <w:t>326.0</w:t>
              </w:r>
            </w:ins>
            <w:ins w:id="1181" w:author="Pieter de Vis" w:date="2020-04-30T17:28:00Z">
              <w:r>
                <w:rPr>
                  <w:rFonts w:ascii="Arial" w:hAnsi="Arial" w:cs="Arial"/>
                  <w:sz w:val="20"/>
                  <w:szCs w:val="20"/>
                  <w:lang w:val="en"/>
                </w:rPr>
                <w:t>”</w:t>
              </w:r>
            </w:ins>
          </w:p>
        </w:tc>
      </w:tr>
      <w:tr w:rsidR="005D3B24" w14:paraId="54EF3314" w14:textId="77777777" w:rsidTr="001C78F5">
        <w:trPr>
          <w:trHeight w:val="308"/>
          <w:ins w:id="1182" w:author="Pieter de Vis" w:date="2020-04-30T15:1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2391E67" w14:textId="7A7EFF3D" w:rsidR="005D3B24" w:rsidRDefault="005D3B24" w:rsidP="005D3B24">
            <w:pPr>
              <w:pStyle w:val="Default"/>
              <w:rPr>
                <w:ins w:id="1183" w:author="Pieter de Vis" w:date="2020-04-30T15:11:00Z"/>
                <w:rFonts w:ascii="Arial" w:hAnsi="Arial" w:cs="Arial"/>
                <w:color w:val="auto"/>
                <w:sz w:val="20"/>
                <w:szCs w:val="20"/>
                <w:lang w:val="en"/>
              </w:rPr>
            </w:pPr>
            <w:proofErr w:type="spellStart"/>
            <w:ins w:id="1184" w:author="Pieter de Vis" w:date="2020-04-30T17:25:00Z">
              <w:r>
                <w:rPr>
                  <w:rFonts w:ascii="Arial" w:hAnsi="Arial" w:cs="Arial"/>
                  <w:color w:val="auto"/>
                  <w:sz w:val="20"/>
                  <w:szCs w:val="20"/>
                  <w:lang w:val="en"/>
                </w:rPr>
                <w:t>raa_min</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4450443D" w14:textId="7512D226" w:rsidR="005D3B24" w:rsidRDefault="005D3B24" w:rsidP="005D3B24">
            <w:pPr>
              <w:pStyle w:val="Default"/>
              <w:rPr>
                <w:ins w:id="1185" w:author="Pieter de Vis" w:date="2020-04-30T15:11:00Z"/>
                <w:rFonts w:ascii="Arial" w:hAnsi="Arial" w:cs="Arial"/>
                <w:sz w:val="20"/>
                <w:szCs w:val="20"/>
                <w:lang w:val="en"/>
              </w:rPr>
            </w:pPr>
            <w:ins w:id="1186" w:author="Pieter de Vis" w:date="2020-04-30T17:25:00Z">
              <w:r>
                <w:rPr>
                  <w:rFonts w:ascii="Arial" w:hAnsi="Arial" w:cs="Arial"/>
                  <w:sz w:val="20"/>
                  <w:szCs w:val="20"/>
                  <w:lang w:val="en"/>
                </w:rPr>
                <w:t>Minimum relative azimuth angle from sun to sensor during the series</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5656A470" w14:textId="297B7B18" w:rsidR="005D3B24" w:rsidRDefault="005D3B24" w:rsidP="005D3B24">
            <w:pPr>
              <w:pStyle w:val="Default"/>
              <w:rPr>
                <w:ins w:id="1187" w:author="Pieter de Vis" w:date="2020-04-30T15:11:00Z"/>
                <w:rFonts w:ascii="Arial" w:hAnsi="Arial" w:cs="Arial"/>
                <w:sz w:val="20"/>
                <w:szCs w:val="20"/>
                <w:lang w:val="en"/>
              </w:rPr>
            </w:pPr>
            <w:ins w:id="1188" w:author="Pieter de Vis" w:date="2020-04-30T17:28:00Z">
              <w:r>
                <w:rPr>
                  <w:rFonts w:ascii="Arial" w:hAnsi="Arial" w:cs="Arial"/>
                  <w:sz w:val="20"/>
                  <w:szCs w:val="20"/>
                  <w:lang w:val="en"/>
                </w:rPr>
                <w:t>“</w:t>
              </w:r>
            </w:ins>
            <w:ins w:id="1189" w:author="Pieter de Vis" w:date="2020-04-30T17:25:00Z">
              <w:r>
                <w:rPr>
                  <w:rFonts w:ascii="Arial" w:hAnsi="Arial" w:cs="Arial"/>
                  <w:sz w:val="20"/>
                  <w:szCs w:val="20"/>
                  <w:lang w:val="en"/>
                </w:rPr>
                <w:t>326.0</w:t>
              </w:r>
            </w:ins>
            <w:ins w:id="1190" w:author="Pieter de Vis" w:date="2020-04-30T17:28:00Z">
              <w:r>
                <w:rPr>
                  <w:rFonts w:ascii="Arial" w:hAnsi="Arial" w:cs="Arial"/>
                  <w:sz w:val="20"/>
                  <w:szCs w:val="20"/>
                  <w:lang w:val="en"/>
                </w:rPr>
                <w:t>”</w:t>
              </w:r>
            </w:ins>
          </w:p>
        </w:tc>
      </w:tr>
      <w:tr w:rsidR="005D3B24" w14:paraId="420C50CF" w14:textId="77777777" w:rsidTr="001C78F5">
        <w:trPr>
          <w:trHeight w:val="308"/>
          <w:ins w:id="1191" w:author="Pieter de Vis" w:date="2020-04-30T15:1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78770A9" w14:textId="17FB55F4" w:rsidR="005D3B24" w:rsidRDefault="005D3B24" w:rsidP="005D3B24">
            <w:pPr>
              <w:pStyle w:val="Default"/>
              <w:rPr>
                <w:ins w:id="1192" w:author="Pieter de Vis" w:date="2020-04-30T15:11:00Z"/>
                <w:rFonts w:ascii="Arial" w:hAnsi="Arial" w:cs="Arial"/>
                <w:color w:val="auto"/>
                <w:sz w:val="20"/>
                <w:szCs w:val="20"/>
                <w:lang w:val="en"/>
              </w:rPr>
            </w:pPr>
            <w:proofErr w:type="spellStart"/>
            <w:ins w:id="1193" w:author="Pieter de Vis" w:date="2020-04-30T17:25:00Z">
              <w:r>
                <w:rPr>
                  <w:rFonts w:ascii="Arial" w:hAnsi="Arial" w:cs="Arial"/>
                  <w:color w:val="auto"/>
                  <w:sz w:val="20"/>
                  <w:szCs w:val="20"/>
                  <w:lang w:val="en"/>
                </w:rPr>
                <w:t>raa_max</w:t>
              </w:r>
            </w:ins>
            <w:proofErr w:type="spellEnd"/>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21FA00E7" w14:textId="201D2006" w:rsidR="005D3B24" w:rsidRDefault="005D3B24" w:rsidP="005D3B24">
            <w:pPr>
              <w:pStyle w:val="Default"/>
              <w:rPr>
                <w:ins w:id="1194" w:author="Pieter de Vis" w:date="2020-04-30T15:11:00Z"/>
                <w:rFonts w:ascii="Arial" w:hAnsi="Arial" w:cs="Arial"/>
                <w:sz w:val="20"/>
                <w:szCs w:val="20"/>
                <w:lang w:val="en"/>
              </w:rPr>
            </w:pPr>
            <w:ins w:id="1195" w:author="Pieter de Vis" w:date="2020-04-30T17:25:00Z">
              <w:r>
                <w:rPr>
                  <w:rFonts w:ascii="Arial" w:hAnsi="Arial" w:cs="Arial"/>
                  <w:sz w:val="20"/>
                  <w:szCs w:val="20"/>
                  <w:lang w:val="en"/>
                </w:rPr>
                <w:t>Maximum relative azimuth angle from sun to sensor during the series</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0F015AFD" w14:textId="3AC084DC" w:rsidR="005D3B24" w:rsidRDefault="005D3B24" w:rsidP="005D3B24">
            <w:pPr>
              <w:pStyle w:val="Default"/>
              <w:rPr>
                <w:ins w:id="1196" w:author="Pieter de Vis" w:date="2020-04-30T15:11:00Z"/>
                <w:rFonts w:ascii="Arial" w:hAnsi="Arial" w:cs="Arial"/>
                <w:sz w:val="20"/>
                <w:szCs w:val="20"/>
              </w:rPr>
            </w:pPr>
            <w:ins w:id="1197" w:author="Pieter de Vis" w:date="2020-04-30T17:28:00Z">
              <w:r>
                <w:rPr>
                  <w:rFonts w:ascii="Arial" w:hAnsi="Arial" w:cs="Arial"/>
                  <w:sz w:val="20"/>
                  <w:szCs w:val="20"/>
                  <w:lang w:val="en"/>
                </w:rPr>
                <w:t>“</w:t>
              </w:r>
            </w:ins>
            <w:ins w:id="1198" w:author="Pieter de Vis" w:date="2020-04-30T17:25:00Z">
              <w:r>
                <w:rPr>
                  <w:rFonts w:ascii="Arial" w:hAnsi="Arial" w:cs="Arial"/>
                  <w:sz w:val="20"/>
                  <w:szCs w:val="20"/>
                  <w:lang w:val="en"/>
                </w:rPr>
                <w:t>326.0</w:t>
              </w:r>
            </w:ins>
            <w:ins w:id="1199" w:author="Pieter de Vis" w:date="2020-04-30T17:28:00Z">
              <w:r>
                <w:rPr>
                  <w:rFonts w:ascii="Arial" w:hAnsi="Arial" w:cs="Arial"/>
                  <w:sz w:val="20"/>
                  <w:szCs w:val="20"/>
                  <w:lang w:val="en"/>
                </w:rPr>
                <w:t>”</w:t>
              </w:r>
            </w:ins>
          </w:p>
        </w:tc>
      </w:tr>
      <w:tr w:rsidR="005D3B24" w14:paraId="6421EF88" w14:textId="77777777" w:rsidTr="001C78F5">
        <w:trPr>
          <w:trHeight w:val="308"/>
          <w:ins w:id="1200" w:author="Pieter de Vis" w:date="2020-04-30T15:11: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D84F82D" w14:textId="2E6A788B" w:rsidR="005D3B24" w:rsidRDefault="005D3B24" w:rsidP="005D3B24">
            <w:pPr>
              <w:pStyle w:val="Default"/>
              <w:rPr>
                <w:ins w:id="1201" w:author="Pieter de Vis" w:date="2020-04-30T15:11:00Z"/>
                <w:rFonts w:ascii="Arial" w:hAnsi="Arial" w:cs="Arial"/>
                <w:color w:val="auto"/>
                <w:sz w:val="20"/>
                <w:szCs w:val="20"/>
                <w:lang w:val="en"/>
              </w:rPr>
            </w:pPr>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2131D487" w14:textId="4939186A" w:rsidR="005D3B24" w:rsidRDefault="005D3B24" w:rsidP="005D3B24">
            <w:pPr>
              <w:pStyle w:val="Default"/>
              <w:rPr>
                <w:ins w:id="1202" w:author="Pieter de Vis" w:date="2020-04-30T15:11:00Z"/>
                <w:rFonts w:ascii="Arial" w:hAnsi="Arial" w:cs="Arial"/>
                <w:sz w:val="20"/>
                <w:szCs w:val="20"/>
                <w:lang w:val="en"/>
              </w:rPr>
            </w:pPr>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0FB31464" w14:textId="6E4431D8" w:rsidR="005D3B24" w:rsidRDefault="005D3B24" w:rsidP="005D3B24">
            <w:pPr>
              <w:pStyle w:val="Default"/>
              <w:rPr>
                <w:ins w:id="1203" w:author="Pieter de Vis" w:date="2020-04-30T15:11:00Z"/>
                <w:rFonts w:ascii="Arial" w:hAnsi="Arial" w:cs="Arial"/>
                <w:sz w:val="20"/>
                <w:szCs w:val="20"/>
                <w:lang w:val="en"/>
              </w:rPr>
            </w:pPr>
          </w:p>
        </w:tc>
      </w:tr>
      <w:tr w:rsidR="005D3B24" w:rsidDel="005D3B24" w14:paraId="19858FF1" w14:textId="5653CF52">
        <w:trPr>
          <w:trHeight w:val="308"/>
          <w:del w:id="1204" w:author="Pieter de Vis" w:date="2020-04-30T17:25: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7F9D24DF" w14:textId="393FD986" w:rsidR="005D3B24" w:rsidDel="005D3B24" w:rsidRDefault="005D3B24" w:rsidP="005D3B24">
            <w:pPr>
              <w:pStyle w:val="Default"/>
              <w:rPr>
                <w:del w:id="1205" w:author="Pieter de Vis" w:date="2020-04-30T17:25:00Z"/>
                <w:rFonts w:ascii="Arial" w:hAnsi="Arial" w:cs="Arial"/>
                <w:color w:val="auto"/>
                <w:sz w:val="20"/>
                <w:szCs w:val="20"/>
              </w:rPr>
            </w:pPr>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4A9C6C1B" w14:textId="6188B1AF" w:rsidR="005D3B24" w:rsidDel="005D3B24" w:rsidRDefault="005D3B24" w:rsidP="005D3B24">
            <w:pPr>
              <w:pStyle w:val="Default"/>
              <w:rPr>
                <w:del w:id="1206" w:author="Pieter de Vis" w:date="2020-04-30T17:25:00Z"/>
                <w:rFonts w:ascii="Arial" w:hAnsi="Arial" w:cs="Arial"/>
                <w:sz w:val="20"/>
                <w:szCs w:val="20"/>
                <w:lang w:val="en"/>
              </w:rPr>
            </w:pPr>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6DEC33A1" w14:textId="541575C4" w:rsidR="005D3B24" w:rsidDel="005D3B24" w:rsidRDefault="005D3B24" w:rsidP="005D3B24">
            <w:pPr>
              <w:pStyle w:val="Default"/>
              <w:rPr>
                <w:del w:id="1207" w:author="Pieter de Vis" w:date="2020-04-30T17:25:00Z"/>
                <w:rFonts w:ascii="Arial" w:hAnsi="Arial" w:cs="Arial"/>
                <w:sz w:val="20"/>
                <w:szCs w:val="20"/>
                <w:lang w:val="en"/>
              </w:rPr>
            </w:pPr>
          </w:p>
        </w:tc>
      </w:tr>
    </w:tbl>
    <w:p w14:paraId="2B2495BB" w14:textId="77777777" w:rsidR="00B7405D" w:rsidRDefault="00B7405D" w:rsidP="00B7405D">
      <w:pPr>
        <w:pStyle w:val="Caption"/>
        <w:keepNext/>
        <w:rPr>
          <w:ins w:id="1208" w:author="Pieter de Vis" w:date="2020-04-30T17:38:00Z"/>
        </w:rPr>
      </w:pPr>
    </w:p>
    <w:p w14:paraId="2E276912" w14:textId="1422BCC6" w:rsidR="00B7405D" w:rsidRDefault="00B7405D" w:rsidP="00B7405D">
      <w:pPr>
        <w:pStyle w:val="Caption"/>
        <w:keepNext/>
        <w:rPr>
          <w:ins w:id="1209" w:author="Pieter de Vis" w:date="2020-04-30T17:38:00Z"/>
        </w:rPr>
      </w:pPr>
      <w:commentRangeStart w:id="1210"/>
      <w:ins w:id="1211" w:author="Pieter de Vis" w:date="2020-04-30T17:38:00Z">
        <w:r>
          <w:t xml:space="preserve">Table </w:t>
        </w:r>
        <w:r>
          <w:fldChar w:fldCharType="begin"/>
        </w:r>
        <w:r>
          <w:instrText>SEQ Table \* ARABIC</w:instrText>
        </w:r>
        <w:r>
          <w:fldChar w:fldCharType="separate"/>
        </w:r>
        <w:r>
          <w:t>1</w:t>
        </w:r>
      </w:ins>
      <w:ins w:id="1212" w:author="Pieter de Vis" w:date="2020-04-30T17:39:00Z">
        <w:r>
          <w:t>3</w:t>
        </w:r>
      </w:ins>
      <w:ins w:id="1213" w:author="Pieter de Vis" w:date="2020-04-30T17:38:00Z">
        <w:r>
          <w:fldChar w:fldCharType="end"/>
        </w:r>
        <w:r>
          <w:t xml:space="preserve"> – Radiance/irradiance product metadata</w:t>
        </w:r>
        <w:commentRangeEnd w:id="1210"/>
        <w:r>
          <w:rPr>
            <w:rStyle w:val="CommentReference"/>
            <w:b w:val="0"/>
            <w:bCs w:val="0"/>
            <w:i w:val="0"/>
          </w:rPr>
          <w:commentReference w:id="1210"/>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4972"/>
        <w:gridCol w:w="2541"/>
      </w:tblGrid>
      <w:tr w:rsidR="00B7405D" w14:paraId="5222F8F2" w14:textId="77777777" w:rsidTr="009358AD">
        <w:trPr>
          <w:trHeight w:val="326"/>
          <w:ins w:id="1214" w:author="Pieter de Vis" w:date="2020-04-30T17:38:00Z"/>
        </w:trPr>
        <w:tc>
          <w:tcPr>
            <w:tcW w:w="1809" w:type="dxa"/>
            <w:tcBorders>
              <w:top w:val="single" w:sz="8" w:space="0" w:color="4F81BD"/>
              <w:left w:val="single" w:sz="8" w:space="0" w:color="4F81BD"/>
              <w:bottom w:val="single" w:sz="4" w:space="0" w:color="FFFFFF"/>
              <w:right w:val="single" w:sz="8" w:space="0" w:color="4F81BD"/>
            </w:tcBorders>
            <w:shd w:val="clear" w:color="auto" w:fill="4F81BD"/>
          </w:tcPr>
          <w:p w14:paraId="38F6B0C8" w14:textId="77777777" w:rsidR="00B7405D" w:rsidRDefault="00B7405D" w:rsidP="009358AD">
            <w:pPr>
              <w:pStyle w:val="Default"/>
              <w:rPr>
                <w:ins w:id="1215" w:author="Pieter de Vis" w:date="2020-04-30T17:38:00Z"/>
                <w:rFonts w:ascii="Arial" w:hAnsi="Arial" w:cs="Arial"/>
                <w:b/>
                <w:bCs/>
                <w:color w:val="FFFFFF"/>
                <w:sz w:val="20"/>
                <w:szCs w:val="20"/>
                <w:lang w:val="en"/>
              </w:rPr>
            </w:pPr>
            <w:ins w:id="1216" w:author="Pieter de Vis" w:date="2020-04-30T17:38:00Z">
              <w:r>
                <w:rPr>
                  <w:rFonts w:ascii="Arial" w:hAnsi="Arial" w:cs="Arial"/>
                  <w:b/>
                  <w:bCs/>
                  <w:color w:val="FFFFFF"/>
                  <w:sz w:val="20"/>
                  <w:szCs w:val="20"/>
                  <w:lang w:val="en"/>
                </w:rPr>
                <w:t>Name</w:t>
              </w:r>
            </w:ins>
          </w:p>
        </w:tc>
        <w:tc>
          <w:tcPr>
            <w:tcW w:w="4972" w:type="dxa"/>
            <w:tcBorders>
              <w:top w:val="single" w:sz="8" w:space="0" w:color="4F81BD"/>
              <w:left w:val="single" w:sz="8" w:space="0" w:color="4F81BD"/>
              <w:bottom w:val="single" w:sz="4" w:space="0" w:color="FFFFFF"/>
              <w:right w:val="single" w:sz="8" w:space="0" w:color="4F81BD"/>
            </w:tcBorders>
            <w:shd w:val="clear" w:color="auto" w:fill="4F81BD"/>
          </w:tcPr>
          <w:p w14:paraId="6AE8A8F1" w14:textId="77777777" w:rsidR="00B7405D" w:rsidRDefault="00B7405D" w:rsidP="009358AD">
            <w:pPr>
              <w:pStyle w:val="Default"/>
              <w:rPr>
                <w:ins w:id="1217" w:author="Pieter de Vis" w:date="2020-04-30T17:38:00Z"/>
                <w:rFonts w:ascii="Arial" w:hAnsi="Arial" w:cs="Arial"/>
                <w:b/>
                <w:bCs/>
                <w:color w:val="FFFFFF"/>
                <w:sz w:val="20"/>
                <w:szCs w:val="20"/>
              </w:rPr>
            </w:pPr>
            <w:ins w:id="1218" w:author="Pieter de Vis" w:date="2020-04-30T17:38:00Z">
              <w:r>
                <w:rPr>
                  <w:rFonts w:ascii="Arial" w:hAnsi="Arial" w:cs="Arial"/>
                  <w:b/>
                  <w:bCs/>
                  <w:color w:val="FFFFFF"/>
                  <w:sz w:val="20"/>
                  <w:szCs w:val="20"/>
                </w:rPr>
                <w:t>Description</w:t>
              </w:r>
            </w:ins>
          </w:p>
        </w:tc>
        <w:tc>
          <w:tcPr>
            <w:tcW w:w="2541" w:type="dxa"/>
            <w:tcBorders>
              <w:top w:val="single" w:sz="8" w:space="0" w:color="4F81BD"/>
              <w:left w:val="single" w:sz="8" w:space="0" w:color="4F81BD"/>
              <w:bottom w:val="single" w:sz="4" w:space="0" w:color="FFFFFF"/>
              <w:right w:val="single" w:sz="8" w:space="0" w:color="4F81BD"/>
            </w:tcBorders>
            <w:shd w:val="clear" w:color="auto" w:fill="4F81BD"/>
          </w:tcPr>
          <w:p w14:paraId="7AA61FE8" w14:textId="15E16A04" w:rsidR="00B7405D" w:rsidRDefault="00EC35A3" w:rsidP="009358AD">
            <w:pPr>
              <w:pStyle w:val="Default"/>
              <w:rPr>
                <w:ins w:id="1219" w:author="Pieter de Vis" w:date="2020-04-30T17:38:00Z"/>
                <w:rFonts w:ascii="Arial" w:hAnsi="Arial" w:cs="Arial"/>
                <w:b/>
                <w:bCs/>
                <w:color w:val="FFFFFF"/>
                <w:sz w:val="20"/>
                <w:szCs w:val="20"/>
                <w:lang w:val="en"/>
              </w:rPr>
            </w:pPr>
            <w:ins w:id="1220" w:author="Pieter de Vis" w:date="2020-04-30T18:43:00Z">
              <w:r>
                <w:rPr>
                  <w:rFonts w:ascii="Arial" w:hAnsi="Arial" w:cs="Arial"/>
                  <w:b/>
                  <w:bCs/>
                  <w:color w:val="FFFFFF"/>
                  <w:sz w:val="20"/>
                  <w:szCs w:val="20"/>
                  <w:lang w:val="en"/>
                </w:rPr>
                <w:t>Example value</w:t>
              </w:r>
            </w:ins>
          </w:p>
        </w:tc>
      </w:tr>
      <w:tr w:rsidR="00B7405D" w14:paraId="11D9698E" w14:textId="77777777" w:rsidTr="009358AD">
        <w:trPr>
          <w:trHeight w:val="308"/>
          <w:ins w:id="1221" w:author="Pieter de Vis" w:date="2020-04-30T17:38: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22B54AE3" w14:textId="31551BE1" w:rsidR="00B7405D" w:rsidRDefault="00B7405D" w:rsidP="009358AD">
            <w:pPr>
              <w:pStyle w:val="Default"/>
              <w:rPr>
                <w:ins w:id="1222" w:author="Pieter de Vis" w:date="2020-04-30T17:38:00Z"/>
                <w:rFonts w:ascii="Arial" w:hAnsi="Arial" w:cs="Arial"/>
                <w:color w:val="auto"/>
                <w:sz w:val="20"/>
                <w:szCs w:val="20"/>
                <w:lang w:val="en"/>
              </w:rPr>
            </w:pPr>
            <w:proofErr w:type="spellStart"/>
            <w:ins w:id="1223" w:author="Pieter de Vis" w:date="2020-04-30T17:40:00Z">
              <w:r>
                <w:rPr>
                  <w:rFonts w:ascii="Arial" w:hAnsi="Arial" w:cs="Arial"/>
                  <w:color w:val="auto"/>
                  <w:sz w:val="20"/>
                  <w:szCs w:val="20"/>
                  <w:lang w:val="en"/>
                </w:rPr>
                <w:t>c</w:t>
              </w:r>
            </w:ins>
            <w:ins w:id="1224" w:author="Pieter de Vis" w:date="2020-04-30T17:38:00Z">
              <w:r>
                <w:rPr>
                  <w:rFonts w:ascii="Arial" w:hAnsi="Arial" w:cs="Arial"/>
                  <w:color w:val="auto"/>
                  <w:sz w:val="20"/>
                  <w:szCs w:val="20"/>
                  <w:lang w:val="en"/>
                </w:rPr>
                <w:t>alibration_function</w:t>
              </w:r>
              <w:proofErr w:type="spellEnd"/>
            </w:ins>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20069A51" w14:textId="77777777" w:rsidR="00B7405D" w:rsidRPr="009358AD" w:rsidRDefault="00B7405D" w:rsidP="009358AD">
            <w:pPr>
              <w:pStyle w:val="Default"/>
              <w:rPr>
                <w:ins w:id="1225" w:author="Pieter de Vis" w:date="2020-04-30T17:38:00Z"/>
              </w:rPr>
            </w:pPr>
            <w:ins w:id="1226" w:author="Pieter de Vis" w:date="2020-04-30T17:38:00Z">
              <w:r>
                <w:rPr>
                  <w:rFonts w:ascii="Arial" w:hAnsi="Arial" w:cs="Arial"/>
                  <w:sz w:val="20"/>
                  <w:szCs w:val="20"/>
                  <w:lang w:val="en"/>
                </w:rPr>
                <w:t>String identifier for the measurement function that was used to calibrate the L0 data</w:t>
              </w:r>
            </w:ins>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385AE394" w14:textId="77777777" w:rsidR="00B7405D" w:rsidRDefault="00B7405D" w:rsidP="009358AD">
            <w:pPr>
              <w:pStyle w:val="Default"/>
              <w:rPr>
                <w:ins w:id="1227" w:author="Pieter de Vis" w:date="2020-04-30T17:38:00Z"/>
                <w:rFonts w:ascii="Arial" w:hAnsi="Arial" w:cs="Arial"/>
                <w:sz w:val="20"/>
                <w:szCs w:val="20"/>
                <w:lang w:val="en"/>
              </w:rPr>
            </w:pPr>
            <w:ins w:id="1228" w:author="Pieter de Vis" w:date="2020-04-30T17:38:00Z">
              <w:r>
                <w:rPr>
                  <w:rFonts w:ascii="Arial" w:hAnsi="Arial" w:cs="Arial"/>
                  <w:sz w:val="20"/>
                  <w:szCs w:val="20"/>
                  <w:lang w:val="en"/>
                </w:rPr>
                <w:t>“</w:t>
              </w:r>
              <w:proofErr w:type="spellStart"/>
              <w:r>
                <w:rPr>
                  <w:rFonts w:ascii="Arial" w:hAnsi="Arial" w:cs="Arial"/>
                  <w:sz w:val="20"/>
                  <w:szCs w:val="20"/>
                  <w:lang w:val="en"/>
                </w:rPr>
                <w:t>StandardCalibrationFunction</w:t>
              </w:r>
              <w:proofErr w:type="spellEnd"/>
              <w:r>
                <w:rPr>
                  <w:rFonts w:ascii="Arial" w:hAnsi="Arial" w:cs="Arial"/>
                  <w:sz w:val="20"/>
                  <w:szCs w:val="20"/>
                  <w:lang w:val="en"/>
                </w:rPr>
                <w:t>”</w:t>
              </w:r>
            </w:ins>
          </w:p>
        </w:tc>
      </w:tr>
      <w:tr w:rsidR="00B7405D" w14:paraId="16C3C88C" w14:textId="77777777" w:rsidTr="009358AD">
        <w:trPr>
          <w:trHeight w:val="308"/>
          <w:ins w:id="1229" w:author="Pieter de Vis" w:date="2020-04-30T17:40: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6C7B2DE6" w14:textId="77777777" w:rsidR="00B7405D" w:rsidRDefault="00B7405D" w:rsidP="009358AD">
            <w:pPr>
              <w:pStyle w:val="Default"/>
              <w:rPr>
                <w:ins w:id="1230" w:author="Pieter de Vis" w:date="2020-04-30T17:40:00Z"/>
                <w:rFonts w:ascii="Arial" w:hAnsi="Arial" w:cs="Arial"/>
                <w:color w:val="auto"/>
                <w:sz w:val="20"/>
                <w:szCs w:val="20"/>
                <w:lang w:val="en"/>
              </w:rPr>
            </w:pPr>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4C9CCE49" w14:textId="77777777" w:rsidR="00B7405D" w:rsidRDefault="00B7405D" w:rsidP="009358AD">
            <w:pPr>
              <w:pStyle w:val="Default"/>
              <w:rPr>
                <w:ins w:id="1231" w:author="Pieter de Vis" w:date="2020-04-30T17:40:00Z"/>
                <w:rFonts w:ascii="Arial" w:hAnsi="Arial" w:cs="Arial"/>
                <w:sz w:val="20"/>
                <w:szCs w:val="20"/>
                <w:lang w:val="en"/>
              </w:rPr>
            </w:pPr>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36A29891" w14:textId="77777777" w:rsidR="00B7405D" w:rsidRDefault="00B7405D" w:rsidP="009358AD">
            <w:pPr>
              <w:pStyle w:val="Default"/>
              <w:rPr>
                <w:ins w:id="1232" w:author="Pieter de Vis" w:date="2020-04-30T17:40:00Z"/>
                <w:rFonts w:ascii="Arial" w:hAnsi="Arial" w:cs="Arial"/>
                <w:sz w:val="20"/>
                <w:szCs w:val="20"/>
                <w:lang w:val="en"/>
              </w:rPr>
            </w:pPr>
          </w:p>
        </w:tc>
      </w:tr>
      <w:tr w:rsidR="00B7405D" w14:paraId="7FDDE34E" w14:textId="77777777" w:rsidTr="009358AD">
        <w:trPr>
          <w:trHeight w:val="308"/>
          <w:ins w:id="1233" w:author="Pieter de Vis" w:date="2020-04-30T17:40:00Z"/>
        </w:trPr>
        <w:tc>
          <w:tcPr>
            <w:tcW w:w="1809" w:type="dxa"/>
            <w:tcBorders>
              <w:top w:val="single" w:sz="8" w:space="0" w:color="4F81BD"/>
              <w:left w:val="single" w:sz="8" w:space="0" w:color="4F81BD"/>
              <w:bottom w:val="single" w:sz="8" w:space="0" w:color="4F81BD"/>
              <w:right w:val="single" w:sz="8" w:space="0" w:color="4F81BD"/>
            </w:tcBorders>
            <w:shd w:val="clear" w:color="auto" w:fill="FFFFFF"/>
          </w:tcPr>
          <w:p w14:paraId="50AACBE8" w14:textId="77777777" w:rsidR="00B7405D" w:rsidRDefault="00B7405D" w:rsidP="009358AD">
            <w:pPr>
              <w:pStyle w:val="Default"/>
              <w:rPr>
                <w:ins w:id="1234" w:author="Pieter de Vis" w:date="2020-04-30T17:40:00Z"/>
                <w:rFonts w:ascii="Arial" w:hAnsi="Arial" w:cs="Arial"/>
                <w:color w:val="auto"/>
                <w:sz w:val="20"/>
                <w:szCs w:val="20"/>
                <w:lang w:val="en"/>
              </w:rPr>
            </w:pPr>
          </w:p>
        </w:tc>
        <w:tc>
          <w:tcPr>
            <w:tcW w:w="4972" w:type="dxa"/>
            <w:tcBorders>
              <w:top w:val="single" w:sz="8" w:space="0" w:color="4F81BD"/>
              <w:left w:val="single" w:sz="8" w:space="0" w:color="4F81BD"/>
              <w:bottom w:val="single" w:sz="8" w:space="0" w:color="4F81BD"/>
              <w:right w:val="single" w:sz="8" w:space="0" w:color="4F81BD"/>
            </w:tcBorders>
            <w:shd w:val="clear" w:color="auto" w:fill="FFFFFF"/>
          </w:tcPr>
          <w:p w14:paraId="435D612B" w14:textId="77777777" w:rsidR="00B7405D" w:rsidRDefault="00B7405D" w:rsidP="009358AD">
            <w:pPr>
              <w:pStyle w:val="Default"/>
              <w:rPr>
                <w:ins w:id="1235" w:author="Pieter de Vis" w:date="2020-04-30T17:40:00Z"/>
                <w:rFonts w:ascii="Arial" w:hAnsi="Arial" w:cs="Arial"/>
                <w:sz w:val="20"/>
                <w:szCs w:val="20"/>
                <w:lang w:val="en"/>
              </w:rPr>
            </w:pPr>
          </w:p>
        </w:tc>
        <w:tc>
          <w:tcPr>
            <w:tcW w:w="2541" w:type="dxa"/>
            <w:tcBorders>
              <w:top w:val="single" w:sz="8" w:space="0" w:color="4F81BD"/>
              <w:left w:val="single" w:sz="8" w:space="0" w:color="4F81BD"/>
              <w:bottom w:val="single" w:sz="8" w:space="0" w:color="4F81BD"/>
              <w:right w:val="single" w:sz="8" w:space="0" w:color="4F81BD"/>
            </w:tcBorders>
            <w:shd w:val="clear" w:color="auto" w:fill="FFFFFF"/>
          </w:tcPr>
          <w:p w14:paraId="706578F3" w14:textId="77777777" w:rsidR="00B7405D" w:rsidRDefault="00B7405D" w:rsidP="009358AD">
            <w:pPr>
              <w:pStyle w:val="Default"/>
              <w:rPr>
                <w:ins w:id="1236" w:author="Pieter de Vis" w:date="2020-04-30T17:40:00Z"/>
                <w:rFonts w:ascii="Arial" w:hAnsi="Arial" w:cs="Arial"/>
                <w:sz w:val="20"/>
                <w:szCs w:val="20"/>
                <w:lang w:val="en"/>
              </w:rPr>
            </w:pPr>
          </w:p>
        </w:tc>
      </w:tr>
    </w:tbl>
    <w:p w14:paraId="764E1FD0" w14:textId="77777777" w:rsidR="00B7405D" w:rsidRPr="00B7405D" w:rsidRDefault="00B7405D" w:rsidP="00B7405D">
      <w:pPr>
        <w:rPr>
          <w:rPrChange w:id="1237" w:author="Pieter de Vis" w:date="2020-04-30T17:38:00Z">
            <w:rPr/>
          </w:rPrChange>
        </w:rPr>
        <w:pPrChange w:id="1238" w:author="Pieter de Vis" w:date="2020-04-30T17:38:00Z">
          <w:pPr>
            <w:pStyle w:val="Heading3"/>
            <w:numPr>
              <w:numId w:val="0"/>
            </w:numPr>
            <w:ind w:left="0" w:firstLine="0"/>
          </w:pPr>
        </w:pPrChange>
      </w:pPr>
    </w:p>
    <w:p w14:paraId="11768440" w14:textId="77777777" w:rsidR="00BD15BE" w:rsidRDefault="005155BE">
      <w:pPr>
        <w:pStyle w:val="Heading3"/>
        <w:numPr>
          <w:ilvl w:val="2"/>
          <w:numId w:val="2"/>
        </w:numPr>
      </w:pPr>
      <w:bookmarkStart w:id="1239" w:name="_Toc1299931463"/>
      <w:bookmarkStart w:id="1240" w:name="_Toc685692024"/>
      <w:r>
        <w:rPr>
          <w:lang w:val="en"/>
        </w:rPr>
        <w:lastRenderedPageBreak/>
        <w:t xml:space="preserve">Level 1b </w:t>
      </w:r>
      <w:r>
        <w:t xml:space="preserve">Product </w:t>
      </w:r>
      <w:proofErr w:type="spellStart"/>
      <w:r>
        <w:t>Metadat</w:t>
      </w:r>
      <w:proofErr w:type="spellEnd"/>
      <w:r>
        <w:rPr>
          <w:lang w:val="en"/>
        </w:rPr>
        <w:t>a</w:t>
      </w:r>
      <w:bookmarkEnd w:id="1239"/>
      <w:bookmarkEnd w:id="1240"/>
    </w:p>
    <w:p w14:paraId="0ABC4D91" w14:textId="751877BD" w:rsidR="00BD15BE" w:rsidRDefault="005155BE" w:rsidP="00C34F90">
      <w:pPr>
        <w:pStyle w:val="Heading4"/>
        <w:numPr>
          <w:ilvl w:val="3"/>
          <w:numId w:val="2"/>
        </w:numPr>
        <w:spacing w:line="480" w:lineRule="auto"/>
        <w:rPr>
          <w:highlight w:val="yellow"/>
        </w:rPr>
        <w:pPrChange w:id="1241" w:author="Pieter de Vis" w:date="2020-04-30T17:47:00Z">
          <w:pPr>
            <w:pStyle w:val="Heading4"/>
            <w:numPr>
              <w:numId w:val="2"/>
            </w:numPr>
            <w:ind w:left="1574"/>
          </w:pPr>
        </w:pPrChange>
      </w:pPr>
      <w:bookmarkStart w:id="1242" w:name="_Toc431278419"/>
      <w:r>
        <w:rPr>
          <w:highlight w:val="yellow"/>
          <w:lang w:val="en"/>
        </w:rPr>
        <w:t>Land radiance and irradiance L1b product metadata</w:t>
      </w:r>
      <w:bookmarkEnd w:id="1242"/>
    </w:p>
    <w:p w14:paraId="7947C107" w14:textId="52820033" w:rsidR="00C34F90" w:rsidRDefault="00C34F90" w:rsidP="00C34F90">
      <w:pPr>
        <w:rPr>
          <w:ins w:id="1243" w:author="Pieter de Vis" w:date="2020-04-30T17:47:00Z"/>
          <w:lang w:val="en"/>
        </w:rPr>
      </w:pPr>
      <w:ins w:id="1244" w:author="Pieter de Vis" w:date="2020-04-30T17:47:00Z">
        <w:r>
          <w:rPr>
            <w:lang w:val="en"/>
          </w:rPr>
          <w:fldChar w:fldCharType="begin"/>
        </w:r>
        <w:r>
          <w:rPr>
            <w:lang w:val="en"/>
          </w:rPr>
          <w:instrText xml:space="preserve"> REF _Ref2098509017 \h </w:instrText>
        </w:r>
        <w:r>
          <w:rPr>
            <w:lang w:val="en"/>
          </w:rPr>
        </w:r>
        <w:r>
          <w:rPr>
            <w:lang w:val="en"/>
          </w:rPr>
          <w:fldChar w:fldCharType="separate"/>
        </w:r>
        <w:r>
          <w:t>Table 1</w:t>
        </w:r>
        <w:r>
          <w:rPr>
            <w:lang w:val="en"/>
          </w:rPr>
          <w:fldChar w:fldCharType="end"/>
        </w:r>
        <w:r>
          <w:rPr>
            <w:lang w:val="en"/>
          </w:rPr>
          <w:t>4</w:t>
        </w:r>
        <w:r>
          <w:rPr>
            <w:lang w:val="en"/>
          </w:rPr>
          <w:t xml:space="preserve"> provides additional (in addition to </w:t>
        </w:r>
        <w:r>
          <w:rPr>
            <w:lang w:val="en"/>
          </w:rPr>
          <w:fldChar w:fldCharType="begin"/>
        </w:r>
        <w:r>
          <w:rPr>
            <w:lang w:val="en"/>
          </w:rPr>
          <w:instrText xml:space="preserve"> REF _Ref1148896748 \h </w:instrText>
        </w:r>
        <w:r>
          <w:rPr>
            <w:lang w:val="en"/>
          </w:rPr>
        </w:r>
        <w:r>
          <w:rPr>
            <w:lang w:val="en"/>
          </w:rPr>
          <w:fldChar w:fldCharType="separate"/>
        </w:r>
        <w:r>
          <w:t>Table 12</w:t>
        </w:r>
        <w:r>
          <w:rPr>
            <w:lang w:val="en"/>
          </w:rPr>
          <w:fldChar w:fldCharType="end"/>
        </w:r>
        <w:r>
          <w:rPr>
            <w:lang w:val="en"/>
          </w:rPr>
          <w:t>) products metadata required for the Level 1b data</w:t>
        </w:r>
        <w:r>
          <w:rPr>
            <w:lang w:val="en"/>
          </w:rPr>
          <w:t xml:space="preserve"> for the </w:t>
        </w:r>
      </w:ins>
      <w:ins w:id="1245" w:author="Pieter de Vis" w:date="2020-04-30T17:48:00Z">
        <w:r>
          <w:rPr>
            <w:lang w:val="en"/>
          </w:rPr>
          <w:t>Land Network</w:t>
        </w:r>
      </w:ins>
      <w:ins w:id="1246" w:author="Pieter de Vis" w:date="2020-04-30T17:47:00Z">
        <w:r>
          <w:rPr>
            <w:lang w:val="en"/>
          </w:rPr>
          <w:t>.</w:t>
        </w:r>
      </w:ins>
    </w:p>
    <w:p w14:paraId="48AEE9AF" w14:textId="34722D49" w:rsidR="00C34F90" w:rsidDel="00C34F90" w:rsidRDefault="00C34F90">
      <w:pPr>
        <w:rPr>
          <w:del w:id="1247" w:author="Pieter de Vis" w:date="2020-04-30T17:47:00Z"/>
        </w:rPr>
      </w:pPr>
    </w:p>
    <w:p w14:paraId="772D0543" w14:textId="46D3ACE3" w:rsidR="00BD15BE" w:rsidRDefault="005155BE">
      <w:pPr>
        <w:pStyle w:val="Caption"/>
        <w:rPr>
          <w:lang w:val="en"/>
        </w:rPr>
      </w:pPr>
      <w:r>
        <w:t xml:space="preserve">Table </w:t>
      </w:r>
      <w:del w:id="1248" w:author="Pieter de Vis" w:date="2020-04-30T17:42:00Z">
        <w:r w:rsidR="008E0311" w:rsidDel="00B7405D">
          <w:fldChar w:fldCharType="begin"/>
        </w:r>
        <w:r w:rsidR="008E0311" w:rsidDel="00B7405D">
          <w:delInstrText xml:space="preserve"> SEQ Table \* ARABIC </w:delInstrText>
        </w:r>
        <w:r w:rsidR="008E0311" w:rsidDel="00B7405D">
          <w:fldChar w:fldCharType="separate"/>
        </w:r>
        <w:r w:rsidDel="00B7405D">
          <w:delText>13</w:delText>
        </w:r>
        <w:r w:rsidR="008E0311" w:rsidDel="00B7405D">
          <w:fldChar w:fldCharType="end"/>
        </w:r>
        <w:bookmarkStart w:id="1249" w:name="_Toc238991903"/>
        <w:r w:rsidDel="00B7405D">
          <w:rPr>
            <w:lang w:val="en"/>
          </w:rPr>
          <w:delText xml:space="preserve"> </w:delText>
        </w:r>
      </w:del>
      <w:ins w:id="1250" w:author="Pieter de Vis" w:date="2020-04-30T17:42:00Z">
        <w:r w:rsidR="00B7405D">
          <w:fldChar w:fldCharType="begin"/>
        </w:r>
        <w:r w:rsidR="00B7405D">
          <w:instrText xml:space="preserve"> SEQ Table \* ARABIC </w:instrText>
        </w:r>
        <w:r w:rsidR="00B7405D">
          <w:fldChar w:fldCharType="separate"/>
        </w:r>
        <w:r w:rsidR="00B7405D">
          <w:t>1</w:t>
        </w:r>
        <w:r w:rsidR="00B7405D">
          <w:t>4</w:t>
        </w:r>
        <w:r w:rsidR="00B7405D">
          <w:fldChar w:fldCharType="end"/>
        </w:r>
        <w:r w:rsidR="00B7405D">
          <w:rPr>
            <w:lang w:val="en"/>
          </w:rPr>
          <w:t xml:space="preserve"> </w:t>
        </w:r>
      </w:ins>
      <w:r>
        <w:rPr>
          <w:lang w:val="en"/>
        </w:rPr>
        <w:t>- Land: Radiance and Irradiance product metadata</w:t>
      </w:r>
      <w:bookmarkEnd w:id="1249"/>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BD15BE" w14:paraId="1D6DA117" w14:textId="77777777">
        <w:trPr>
          <w:trHeight w:val="326"/>
        </w:trPr>
        <w:tc>
          <w:tcPr>
            <w:tcW w:w="1809"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152FCD75"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5387"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65E9CD8E"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557FA870" w14:textId="1B8D83F7" w:rsidR="00BD15BE" w:rsidRDefault="005155BE">
            <w:pPr>
              <w:pStyle w:val="Default"/>
              <w:rPr>
                <w:rFonts w:ascii="Arial" w:hAnsi="Arial" w:cs="Arial"/>
                <w:b/>
                <w:bCs/>
                <w:color w:val="FFFFFF"/>
                <w:sz w:val="20"/>
                <w:szCs w:val="20"/>
                <w:lang w:val="en"/>
              </w:rPr>
            </w:pPr>
            <w:del w:id="1251" w:author="Pieter de Vis" w:date="2020-04-30T18:43:00Z">
              <w:r w:rsidDel="00EC35A3">
                <w:rPr>
                  <w:rFonts w:ascii="Arial" w:hAnsi="Arial" w:cs="Arial"/>
                  <w:b/>
                  <w:bCs/>
                  <w:color w:val="FFFFFF"/>
                  <w:sz w:val="20"/>
                  <w:szCs w:val="20"/>
                  <w:lang w:val="en"/>
                </w:rPr>
                <w:delText>Value</w:delText>
              </w:r>
            </w:del>
            <w:ins w:id="1252" w:author="Pieter de Vis" w:date="2020-04-30T18:43:00Z">
              <w:r w:rsidR="00EC35A3">
                <w:rPr>
                  <w:rFonts w:ascii="Arial" w:hAnsi="Arial" w:cs="Arial"/>
                  <w:b/>
                  <w:bCs/>
                  <w:color w:val="FFFFFF"/>
                  <w:sz w:val="20"/>
                  <w:szCs w:val="20"/>
                  <w:lang w:val="en"/>
                </w:rPr>
                <w:t>Example value</w:t>
              </w:r>
            </w:ins>
          </w:p>
        </w:tc>
      </w:tr>
      <w:tr w:rsidR="00B87A06" w14:paraId="3FAED792" w14:textId="77777777">
        <w:trPr>
          <w:trHeight w:val="90"/>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1C99F03" w14:textId="18AB7295" w:rsidR="00B87A06" w:rsidRDefault="00B7405D" w:rsidP="00B87A06">
            <w:pPr>
              <w:pStyle w:val="Default"/>
              <w:rPr>
                <w:rFonts w:ascii="Arial" w:hAnsi="Arial" w:cs="Arial"/>
                <w:color w:val="auto"/>
                <w:sz w:val="20"/>
                <w:szCs w:val="20"/>
                <w:lang w:val="en"/>
              </w:rPr>
            </w:pPr>
            <w:proofErr w:type="spellStart"/>
            <w:ins w:id="1253" w:author="Pieter de Vis" w:date="2020-04-30T17:41:00Z">
              <w:r>
                <w:rPr>
                  <w:rFonts w:ascii="Arial" w:hAnsi="Arial" w:cs="Arial"/>
                  <w:color w:val="auto"/>
                  <w:sz w:val="20"/>
                  <w:szCs w:val="20"/>
                  <w:lang w:val="en"/>
                </w:rPr>
                <w:t>t</w:t>
              </w:r>
            </w:ins>
            <w:ins w:id="1254" w:author="Pieter de Vis" w:date="2020-04-30T15:16:00Z">
              <w:r w:rsidR="00B87A06">
                <w:rPr>
                  <w:rFonts w:ascii="Arial" w:hAnsi="Arial" w:cs="Arial"/>
                  <w:color w:val="auto"/>
                  <w:sz w:val="20"/>
                  <w:szCs w:val="20"/>
                  <w:lang w:val="en"/>
                </w:rPr>
                <w:t>emporal_interpolation_method</w:t>
              </w:r>
            </w:ins>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EE5FDA5" w14:textId="4749AD37" w:rsidR="00B87A06" w:rsidRDefault="00B87A06" w:rsidP="00B87A06">
            <w:pPr>
              <w:pStyle w:val="Default"/>
              <w:rPr>
                <w:rFonts w:ascii="Arial" w:hAnsi="Arial" w:cs="Arial"/>
                <w:sz w:val="20"/>
                <w:szCs w:val="20"/>
                <w:lang w:val="en"/>
              </w:rPr>
            </w:pPr>
            <w:ins w:id="1255" w:author="Pieter de Vis" w:date="2020-04-29T12:44:00Z">
              <w:r>
                <w:rPr>
                  <w:rFonts w:ascii="Arial" w:hAnsi="Arial" w:cs="Arial"/>
                  <w:sz w:val="20"/>
                  <w:szCs w:val="20"/>
                  <w:lang w:val="en"/>
                </w:rPr>
                <w:t xml:space="preserve">Identifier for method used for </w:t>
              </w:r>
            </w:ins>
            <w:ins w:id="1256" w:author="Pieter de Vis" w:date="2020-04-29T12:45:00Z">
              <w:r>
                <w:rPr>
                  <w:rFonts w:ascii="Arial" w:hAnsi="Arial" w:cs="Arial"/>
                  <w:sz w:val="20"/>
                  <w:szCs w:val="20"/>
                  <w:lang w:val="en"/>
                </w:rPr>
                <w:t>interpolation to coincident timestamps for radiance and irradiance</w:t>
              </w:r>
            </w:ins>
            <w:ins w:id="1257" w:author="Pieter de Vis" w:date="2020-04-29T12:44:00Z">
              <w:r>
                <w:rPr>
                  <w:rFonts w:ascii="Arial" w:hAnsi="Arial" w:cs="Arial"/>
                  <w:sz w:val="20"/>
                  <w:szCs w:val="20"/>
                  <w:lang w:val="en"/>
                </w:rPr>
                <w:t xml:space="preserve"> </w:t>
              </w:r>
            </w:ins>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8408EB0" w14:textId="712129C8" w:rsidR="00B87A06" w:rsidRDefault="00B87A06" w:rsidP="00B87A06">
            <w:pPr>
              <w:pStyle w:val="Default"/>
              <w:rPr>
                <w:rFonts w:ascii="Arial" w:hAnsi="Arial" w:cs="Arial"/>
                <w:sz w:val="20"/>
                <w:szCs w:val="20"/>
                <w:lang w:val="en"/>
              </w:rPr>
            </w:pPr>
            <w:ins w:id="1258" w:author="Pieter de Vis" w:date="2020-04-29T12:44:00Z">
              <w:r>
                <w:rPr>
                  <w:rFonts w:ascii="Arial" w:hAnsi="Arial" w:cs="Arial"/>
                  <w:sz w:val="20"/>
                  <w:szCs w:val="20"/>
                  <w:lang w:val="en"/>
                </w:rPr>
                <w:t>“linear interpolation”</w:t>
              </w:r>
            </w:ins>
          </w:p>
        </w:tc>
      </w:tr>
      <w:tr w:rsidR="0053599B" w14:paraId="295C7F8A"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190C984" w14:textId="77777777" w:rsidR="0053599B" w:rsidRDefault="0053599B" w:rsidP="0053599B">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A8F9FC0" w14:textId="77777777" w:rsidR="0053599B" w:rsidRDefault="0053599B" w:rsidP="0053599B">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2F05794" w14:textId="77777777" w:rsidR="0053599B" w:rsidRDefault="0053599B" w:rsidP="0053599B">
            <w:pPr>
              <w:pStyle w:val="Default"/>
              <w:rPr>
                <w:rFonts w:ascii="Arial" w:hAnsi="Arial" w:cs="Arial"/>
                <w:sz w:val="20"/>
                <w:szCs w:val="20"/>
                <w:lang w:val="en"/>
              </w:rPr>
            </w:pPr>
          </w:p>
        </w:tc>
      </w:tr>
      <w:tr w:rsidR="0053599B" w14:paraId="3537B38D"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C95A281" w14:textId="77777777" w:rsidR="0053599B" w:rsidRDefault="0053599B" w:rsidP="0053599B">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38812BD" w14:textId="77777777" w:rsidR="0053599B" w:rsidRDefault="0053599B" w:rsidP="0053599B">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643E1BC" w14:textId="77777777" w:rsidR="0053599B" w:rsidRDefault="0053599B" w:rsidP="0053599B">
            <w:pPr>
              <w:rPr>
                <w:sz w:val="20"/>
                <w:szCs w:val="20"/>
                <w:lang w:val="en"/>
              </w:rPr>
            </w:pPr>
          </w:p>
        </w:tc>
      </w:tr>
      <w:tr w:rsidR="0053599B" w14:paraId="5D8EB685"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4F0024A" w14:textId="77777777" w:rsidR="0053599B" w:rsidRDefault="0053599B" w:rsidP="0053599B">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6949118" w14:textId="77777777" w:rsidR="0053599B" w:rsidRDefault="0053599B" w:rsidP="0053599B">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C8F391C" w14:textId="77777777" w:rsidR="0053599B" w:rsidRDefault="0053599B" w:rsidP="0053599B">
            <w:pPr>
              <w:pStyle w:val="Default"/>
              <w:rPr>
                <w:rFonts w:ascii="Arial" w:hAnsi="Arial" w:cs="Arial"/>
                <w:sz w:val="20"/>
                <w:szCs w:val="20"/>
                <w:lang w:val="en"/>
              </w:rPr>
            </w:pPr>
          </w:p>
        </w:tc>
      </w:tr>
      <w:tr w:rsidR="0053599B" w14:paraId="3B724F7D"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6FCF3DE" w14:textId="77777777" w:rsidR="0053599B" w:rsidRDefault="0053599B" w:rsidP="0053599B">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1246689" w14:textId="77777777" w:rsidR="0053599B" w:rsidRDefault="0053599B" w:rsidP="0053599B">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C7E7C46" w14:textId="77777777" w:rsidR="0053599B" w:rsidRDefault="0053599B" w:rsidP="0053599B">
            <w:pPr>
              <w:pStyle w:val="Default"/>
              <w:rPr>
                <w:rFonts w:ascii="Arial" w:hAnsi="Arial" w:cs="Arial"/>
                <w:sz w:val="20"/>
                <w:szCs w:val="20"/>
                <w:lang w:val="en"/>
              </w:rPr>
            </w:pPr>
          </w:p>
        </w:tc>
      </w:tr>
      <w:tr w:rsidR="0053599B" w14:paraId="5BEA039D"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B6041E2" w14:textId="77777777" w:rsidR="0053599B" w:rsidRDefault="0053599B" w:rsidP="0053599B">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6CC3BEB" w14:textId="77777777" w:rsidR="0053599B" w:rsidRDefault="0053599B" w:rsidP="0053599B">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04235E6C" w14:textId="77777777" w:rsidR="0053599B" w:rsidRDefault="0053599B" w:rsidP="0053599B">
            <w:pPr>
              <w:pStyle w:val="Default"/>
              <w:rPr>
                <w:rFonts w:ascii="Arial" w:hAnsi="Arial" w:cs="Arial"/>
                <w:sz w:val="20"/>
                <w:szCs w:val="20"/>
                <w:lang w:val="en"/>
              </w:rPr>
            </w:pPr>
          </w:p>
        </w:tc>
      </w:tr>
      <w:tr w:rsidR="0053599B" w14:paraId="12ED7032"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B998895" w14:textId="77777777" w:rsidR="0053599B" w:rsidRDefault="0053599B" w:rsidP="0053599B">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0C19A136" w14:textId="77777777" w:rsidR="0053599B" w:rsidRDefault="0053599B" w:rsidP="0053599B">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E4A495E" w14:textId="77777777" w:rsidR="0053599B" w:rsidRDefault="0053599B" w:rsidP="0053599B">
            <w:pPr>
              <w:pStyle w:val="Default"/>
              <w:rPr>
                <w:rFonts w:ascii="Arial" w:hAnsi="Arial" w:cs="Arial"/>
                <w:sz w:val="20"/>
                <w:szCs w:val="20"/>
                <w:lang w:val="en"/>
              </w:rPr>
            </w:pPr>
          </w:p>
        </w:tc>
      </w:tr>
    </w:tbl>
    <w:p w14:paraId="39F5E7DC" w14:textId="1B4018B9" w:rsidR="00BD15BE" w:rsidDel="00C34F90" w:rsidRDefault="00BD15BE">
      <w:pPr>
        <w:rPr>
          <w:del w:id="1259" w:author="Pieter de Vis" w:date="2020-04-30T17:47:00Z"/>
        </w:rPr>
      </w:pPr>
    </w:p>
    <w:p w14:paraId="29CCB785" w14:textId="77777777" w:rsidR="00BD15BE" w:rsidRDefault="00BD15BE"/>
    <w:p w14:paraId="2DA91F91" w14:textId="77777777" w:rsidR="00BD15BE" w:rsidRDefault="005155BE">
      <w:pPr>
        <w:pStyle w:val="Heading4"/>
        <w:numPr>
          <w:ilvl w:val="3"/>
          <w:numId w:val="2"/>
        </w:numPr>
      </w:pPr>
      <w:bookmarkStart w:id="1260" w:name="_Toc1637281100"/>
      <w:r>
        <w:rPr>
          <w:lang w:val="en"/>
        </w:rPr>
        <w:t xml:space="preserve">Water </w:t>
      </w:r>
      <w:r>
        <w:t>Radiance</w:t>
      </w:r>
      <w:r>
        <w:rPr>
          <w:lang w:val="en"/>
        </w:rPr>
        <w:t xml:space="preserve">, </w:t>
      </w:r>
      <w:r>
        <w:t>Irradiance</w:t>
      </w:r>
      <w:r>
        <w:rPr>
          <w:lang w:val="en"/>
        </w:rPr>
        <w:t xml:space="preserve"> and Water-leaving radiance</w:t>
      </w:r>
      <w:r>
        <w:t xml:space="preserve"> </w:t>
      </w:r>
      <w:r>
        <w:rPr>
          <w:lang w:val="en"/>
        </w:rPr>
        <w:t xml:space="preserve">L1b </w:t>
      </w:r>
      <w:r>
        <w:t>Product Metadata</w:t>
      </w:r>
      <w:bookmarkEnd w:id="1260"/>
    </w:p>
    <w:p w14:paraId="4C2CC4A2" w14:textId="77777777" w:rsidR="00BD15BE" w:rsidRDefault="00BD15BE">
      <w:pPr>
        <w:rPr>
          <w:lang w:val="en"/>
        </w:rPr>
      </w:pPr>
    </w:p>
    <w:bookmarkStart w:id="1261" w:name="_Hlk39057101"/>
    <w:p w14:paraId="6C805536" w14:textId="121BB008" w:rsidR="00BD15BE" w:rsidRDefault="005155BE">
      <w:pPr>
        <w:rPr>
          <w:lang w:val="en"/>
        </w:rPr>
      </w:pPr>
      <w:r>
        <w:rPr>
          <w:lang w:val="en"/>
        </w:rPr>
        <w:fldChar w:fldCharType="begin"/>
      </w:r>
      <w:r>
        <w:rPr>
          <w:lang w:val="en"/>
        </w:rPr>
        <w:instrText xml:space="preserve"> REF _Ref2098509017 \h </w:instrText>
      </w:r>
      <w:r>
        <w:rPr>
          <w:lang w:val="en"/>
        </w:rPr>
      </w:r>
      <w:r>
        <w:rPr>
          <w:lang w:val="en"/>
        </w:rPr>
        <w:fldChar w:fldCharType="separate"/>
      </w:r>
      <w:r>
        <w:t>Table 1</w:t>
      </w:r>
      <w:del w:id="1262" w:author="Pieter de Vis" w:date="2020-04-30T17:42:00Z">
        <w:r w:rsidDel="00B7405D">
          <w:delText>4</w:delText>
        </w:r>
      </w:del>
      <w:r>
        <w:rPr>
          <w:lang w:val="en"/>
        </w:rPr>
        <w:fldChar w:fldCharType="end"/>
      </w:r>
      <w:ins w:id="1263" w:author="Pieter de Vis" w:date="2020-04-30T17:42:00Z">
        <w:r w:rsidR="00B7405D">
          <w:rPr>
            <w:lang w:val="en"/>
          </w:rPr>
          <w:t>5</w:t>
        </w:r>
      </w:ins>
      <w:r>
        <w:rPr>
          <w:lang w:val="en"/>
        </w:rPr>
        <w:t xml:space="preserve"> provides additional (in addition to </w:t>
      </w:r>
      <w:r>
        <w:rPr>
          <w:lang w:val="en"/>
        </w:rPr>
        <w:fldChar w:fldCharType="begin"/>
      </w:r>
      <w:r>
        <w:rPr>
          <w:lang w:val="en"/>
        </w:rPr>
        <w:instrText xml:space="preserve"> REF _Ref1148896748 \h </w:instrText>
      </w:r>
      <w:r>
        <w:rPr>
          <w:lang w:val="en"/>
        </w:rPr>
      </w:r>
      <w:r>
        <w:rPr>
          <w:lang w:val="en"/>
        </w:rPr>
        <w:fldChar w:fldCharType="separate"/>
      </w:r>
      <w:r>
        <w:t>Table 12</w:t>
      </w:r>
      <w:r>
        <w:rPr>
          <w:lang w:val="en"/>
        </w:rPr>
        <w:fldChar w:fldCharType="end"/>
      </w:r>
      <w:r>
        <w:rPr>
          <w:lang w:val="en"/>
        </w:rPr>
        <w:t>) products metadata required for the Level 1b data</w:t>
      </w:r>
      <w:ins w:id="1264" w:author="Pieter de Vis" w:date="2020-04-30T17:47:00Z">
        <w:r w:rsidR="00C34F90">
          <w:rPr>
            <w:lang w:val="en"/>
          </w:rPr>
          <w:t xml:space="preserve"> for the Water Network</w:t>
        </w:r>
      </w:ins>
      <w:r>
        <w:rPr>
          <w:lang w:val="en"/>
        </w:rPr>
        <w:t>.</w:t>
      </w:r>
    </w:p>
    <w:p w14:paraId="1251FB12" w14:textId="3104042D" w:rsidR="00BD15BE" w:rsidRDefault="005155BE">
      <w:pPr>
        <w:pStyle w:val="Caption"/>
        <w:rPr>
          <w:lang w:val="en"/>
        </w:rPr>
      </w:pPr>
      <w:bookmarkStart w:id="1265" w:name="_Ref2098509017"/>
      <w:bookmarkEnd w:id="1261"/>
      <w:r>
        <w:t xml:space="preserve">Table </w:t>
      </w:r>
      <w:del w:id="1266" w:author="Pieter de Vis" w:date="2020-04-30T17:42:00Z">
        <w:r w:rsidR="008E0311" w:rsidDel="00B7405D">
          <w:fldChar w:fldCharType="begin"/>
        </w:r>
        <w:r w:rsidR="008E0311" w:rsidDel="00B7405D">
          <w:delInstrText xml:space="preserve"> SEQ Table \* ARABIC </w:delInstrText>
        </w:r>
        <w:r w:rsidR="008E0311" w:rsidDel="00B7405D">
          <w:fldChar w:fldCharType="separate"/>
        </w:r>
        <w:r w:rsidDel="00B7405D">
          <w:delText>14</w:delText>
        </w:r>
        <w:r w:rsidR="008E0311" w:rsidDel="00B7405D">
          <w:fldChar w:fldCharType="end"/>
        </w:r>
      </w:del>
      <w:bookmarkStart w:id="1267" w:name="_Toc1090965525"/>
      <w:bookmarkEnd w:id="1265"/>
      <w:ins w:id="1268" w:author="Pieter de Vis" w:date="2020-04-30T17:42:00Z">
        <w:r w:rsidR="00B7405D">
          <w:t>15</w:t>
        </w:r>
      </w:ins>
      <w:r>
        <w:rPr>
          <w:lang w:val="en"/>
        </w:rPr>
        <w:t xml:space="preserve"> </w:t>
      </w:r>
      <w:r>
        <w:t xml:space="preserve">– </w:t>
      </w:r>
      <w:r>
        <w:rPr>
          <w:lang w:val="en"/>
        </w:rPr>
        <w:t>Water: Downwelling and upwelling radiance, downwelling irradiance, surface reflected upwelling radiance and water-leaving radiance product metadata</w:t>
      </w:r>
      <w:bookmarkEnd w:id="1267"/>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BD15BE" w14:paraId="0DC27D6B" w14:textId="77777777">
        <w:trPr>
          <w:trHeight w:val="326"/>
        </w:trPr>
        <w:tc>
          <w:tcPr>
            <w:tcW w:w="1809"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6E199E27"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5387"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67D53C5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7A78F7AC" w14:textId="39CD0EA3" w:rsidR="00BD15BE" w:rsidRDefault="005155BE">
            <w:pPr>
              <w:pStyle w:val="Default"/>
              <w:rPr>
                <w:rFonts w:ascii="Arial" w:hAnsi="Arial" w:cs="Arial"/>
                <w:b/>
                <w:bCs/>
                <w:color w:val="FFFFFF"/>
                <w:sz w:val="20"/>
                <w:szCs w:val="20"/>
                <w:lang w:val="en"/>
              </w:rPr>
            </w:pPr>
            <w:del w:id="1269" w:author="Pieter de Vis" w:date="2020-04-30T18:43:00Z">
              <w:r w:rsidDel="00EC35A3">
                <w:rPr>
                  <w:rFonts w:ascii="Arial" w:hAnsi="Arial" w:cs="Arial"/>
                  <w:b/>
                  <w:bCs/>
                  <w:color w:val="FFFFFF"/>
                  <w:sz w:val="20"/>
                  <w:szCs w:val="20"/>
                  <w:lang w:val="en"/>
                </w:rPr>
                <w:delText>Value</w:delText>
              </w:r>
            </w:del>
            <w:ins w:id="1270" w:author="Pieter de Vis" w:date="2020-04-30T18:43:00Z">
              <w:r w:rsidR="00EC35A3">
                <w:rPr>
                  <w:rFonts w:ascii="Arial" w:hAnsi="Arial" w:cs="Arial"/>
                  <w:b/>
                  <w:bCs/>
                  <w:color w:val="FFFFFF"/>
                  <w:sz w:val="20"/>
                  <w:szCs w:val="20"/>
                  <w:lang w:val="en"/>
                </w:rPr>
                <w:t>Example value</w:t>
              </w:r>
            </w:ins>
          </w:p>
        </w:tc>
      </w:tr>
      <w:tr w:rsidR="00BD15BE" w14:paraId="391C6B80"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9523621" w14:textId="77777777" w:rsidR="00BD15BE" w:rsidRDefault="005155BE">
            <w:pPr>
              <w:pStyle w:val="Default"/>
              <w:rPr>
                <w:rFonts w:ascii="Arial" w:hAnsi="Arial" w:cs="Arial"/>
                <w:color w:val="auto"/>
                <w:sz w:val="20"/>
                <w:szCs w:val="20"/>
                <w:lang w:val="en"/>
              </w:rPr>
            </w:pPr>
            <w:proofErr w:type="spellStart"/>
            <w:r>
              <w:rPr>
                <w:rFonts w:ascii="Arial" w:hAnsi="Arial" w:cs="Arial"/>
                <w:color w:val="auto"/>
                <w:sz w:val="20"/>
                <w:szCs w:val="20"/>
                <w:lang w:val="en"/>
              </w:rPr>
              <w:t>Fresnel_type</w:t>
            </w:r>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1F37C08"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Reference to the </w:t>
            </w:r>
            <w:proofErr w:type="spellStart"/>
            <w:r>
              <w:rPr>
                <w:rFonts w:ascii="Arial" w:hAnsi="Arial" w:cs="Arial"/>
                <w:sz w:val="20"/>
                <w:szCs w:val="20"/>
                <w:lang w:val="en"/>
              </w:rPr>
              <w:t>fresnel</w:t>
            </w:r>
            <w:proofErr w:type="spellEnd"/>
            <w:r>
              <w:rPr>
                <w:rFonts w:ascii="Arial" w:hAnsi="Arial" w:cs="Arial"/>
                <w:sz w:val="20"/>
                <w:szCs w:val="20"/>
                <w:lang w:val="en"/>
              </w:rPr>
              <w:t xml:space="preserve"> correction applied to the data for the computation of the water leaving radiance (e.g., “Mobley1999” and “Mobley2015” for Mobley’s (1999) and (2015) look up tables, respectively)</w:t>
            </w: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4EA3C69" w14:textId="77777777" w:rsidR="00BD15BE" w:rsidRDefault="005155BE">
            <w:pPr>
              <w:pStyle w:val="Default"/>
              <w:rPr>
                <w:rFonts w:ascii="Arial" w:hAnsi="Arial" w:cs="Arial"/>
                <w:sz w:val="20"/>
                <w:szCs w:val="20"/>
                <w:lang w:val="en"/>
              </w:rPr>
            </w:pPr>
            <w:r>
              <w:rPr>
                <w:rFonts w:ascii="Arial" w:hAnsi="Arial" w:cs="Arial"/>
                <w:sz w:val="20"/>
                <w:szCs w:val="20"/>
                <w:lang w:val="en"/>
              </w:rPr>
              <w:t>“Mobley1999”</w:t>
            </w:r>
          </w:p>
        </w:tc>
      </w:tr>
      <w:tr w:rsidR="00B87A06" w14:paraId="5337894B" w14:textId="77777777">
        <w:trPr>
          <w:trHeight w:val="90"/>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254E1CC" w14:textId="2907607C" w:rsidR="00B87A06" w:rsidRDefault="00B7405D" w:rsidP="00B87A06">
            <w:pPr>
              <w:pStyle w:val="Default"/>
              <w:rPr>
                <w:rFonts w:ascii="Arial" w:hAnsi="Arial" w:cs="Arial"/>
                <w:color w:val="auto"/>
                <w:sz w:val="20"/>
                <w:szCs w:val="20"/>
                <w:lang w:val="en"/>
              </w:rPr>
            </w:pPr>
            <w:proofErr w:type="spellStart"/>
            <w:ins w:id="1271" w:author="Pieter de Vis" w:date="2020-04-30T17:41:00Z">
              <w:r>
                <w:rPr>
                  <w:rFonts w:ascii="Arial" w:hAnsi="Arial" w:cs="Arial"/>
                  <w:color w:val="auto"/>
                  <w:sz w:val="20"/>
                  <w:szCs w:val="20"/>
                  <w:lang w:val="en"/>
                </w:rPr>
                <w:t>t</w:t>
              </w:r>
            </w:ins>
            <w:ins w:id="1272" w:author="Pieter de Vis" w:date="2020-04-30T15:15:00Z">
              <w:r w:rsidR="00B87A06">
                <w:rPr>
                  <w:rFonts w:ascii="Arial" w:hAnsi="Arial" w:cs="Arial"/>
                  <w:color w:val="auto"/>
                  <w:sz w:val="20"/>
                  <w:szCs w:val="20"/>
                  <w:lang w:val="en"/>
                </w:rPr>
                <w:t>emporal_interpolation_method</w:t>
              </w:r>
            </w:ins>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D670FD9" w14:textId="160261E2" w:rsidR="00B87A06" w:rsidRDefault="00B87A06" w:rsidP="00B87A06">
            <w:pPr>
              <w:pStyle w:val="Default"/>
              <w:rPr>
                <w:rFonts w:ascii="Arial" w:hAnsi="Arial" w:cs="Arial"/>
                <w:sz w:val="20"/>
                <w:szCs w:val="20"/>
                <w:lang w:val="en"/>
              </w:rPr>
            </w:pPr>
            <w:ins w:id="1273" w:author="Pieter de Vis" w:date="2020-04-30T15:15:00Z">
              <w:r>
                <w:rPr>
                  <w:rFonts w:ascii="Arial" w:hAnsi="Arial" w:cs="Arial"/>
                  <w:sz w:val="20"/>
                  <w:szCs w:val="20"/>
                  <w:lang w:val="en"/>
                </w:rPr>
                <w:t xml:space="preserve">Identifier for method used for interpolation to coincident timestamps for radiance and irradiance </w:t>
              </w:r>
            </w:ins>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5D7CF46" w14:textId="4E64E60C" w:rsidR="00B87A06" w:rsidRDefault="00B87A06" w:rsidP="00B87A06">
            <w:pPr>
              <w:pStyle w:val="Default"/>
              <w:rPr>
                <w:rFonts w:ascii="Arial" w:hAnsi="Arial" w:cs="Arial"/>
                <w:sz w:val="20"/>
                <w:szCs w:val="20"/>
                <w:lang w:val="en"/>
              </w:rPr>
            </w:pPr>
            <w:ins w:id="1274" w:author="Pieter de Vis" w:date="2020-04-30T15:15:00Z">
              <w:r>
                <w:rPr>
                  <w:rFonts w:ascii="Arial" w:hAnsi="Arial" w:cs="Arial"/>
                  <w:sz w:val="20"/>
                  <w:szCs w:val="20"/>
                  <w:lang w:val="en"/>
                </w:rPr>
                <w:t>“linear interpolation”</w:t>
              </w:r>
            </w:ins>
            <w:commentRangeStart w:id="1275"/>
            <w:commentRangeEnd w:id="1275"/>
            <w:del w:id="1276" w:author="Pieter de Vis" w:date="2020-04-30T15:15:00Z">
              <w:r w:rsidDel="009619AD">
                <w:rPr>
                  <w:rStyle w:val="CommentReference"/>
                  <w:rFonts w:ascii="Arial" w:hAnsi="Arial" w:cs="DejaVu Sans"/>
                  <w:color w:val="00000A"/>
                </w:rPr>
                <w:commentReference w:id="1275"/>
              </w:r>
            </w:del>
          </w:p>
        </w:tc>
      </w:tr>
      <w:tr w:rsidR="00B87A06" w14:paraId="7643043B"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49AEC6C" w14:textId="77777777" w:rsidR="00B87A06" w:rsidRDefault="00B87A06" w:rsidP="00B87A06">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66CAD79" w14:textId="77777777" w:rsidR="00B87A06" w:rsidRDefault="00B87A06" w:rsidP="00B87A06">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247C44F" w14:textId="77777777" w:rsidR="00B87A06" w:rsidRDefault="00B87A06" w:rsidP="00B87A06">
            <w:pPr>
              <w:pStyle w:val="Default"/>
              <w:rPr>
                <w:rFonts w:ascii="Arial" w:hAnsi="Arial" w:cs="Arial"/>
                <w:sz w:val="20"/>
                <w:szCs w:val="20"/>
                <w:lang w:val="en"/>
              </w:rPr>
            </w:pPr>
          </w:p>
        </w:tc>
      </w:tr>
      <w:tr w:rsidR="00B87A06" w14:paraId="3F2EB057"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04063D1B" w14:textId="77777777" w:rsidR="00B87A06" w:rsidRDefault="00B87A06" w:rsidP="00B87A06">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E62D70C" w14:textId="77777777" w:rsidR="00B87A06" w:rsidRDefault="00B87A06" w:rsidP="00B87A06">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0E0E7F0" w14:textId="77777777" w:rsidR="00B87A06" w:rsidRDefault="00B87A06" w:rsidP="00B87A06">
            <w:pPr>
              <w:pStyle w:val="Default"/>
              <w:rPr>
                <w:rFonts w:ascii="Arial" w:hAnsi="Arial" w:cs="Arial"/>
                <w:sz w:val="20"/>
                <w:szCs w:val="20"/>
                <w:lang w:val="en"/>
              </w:rPr>
            </w:pPr>
          </w:p>
        </w:tc>
      </w:tr>
      <w:tr w:rsidR="00B87A06" w14:paraId="258243B9"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D2FBE63" w14:textId="77777777" w:rsidR="00B87A06" w:rsidRDefault="00B87A06" w:rsidP="00B87A06">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BA7D26E" w14:textId="77777777" w:rsidR="00B87A06" w:rsidRDefault="00B87A06" w:rsidP="00B87A06">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040802E" w14:textId="77777777" w:rsidR="00B87A06" w:rsidRDefault="00B87A06" w:rsidP="00B87A06">
            <w:pPr>
              <w:pStyle w:val="Default"/>
              <w:rPr>
                <w:rFonts w:ascii="Arial" w:hAnsi="Arial" w:cs="Arial"/>
                <w:sz w:val="20"/>
                <w:szCs w:val="20"/>
                <w:lang w:val="en"/>
              </w:rPr>
            </w:pPr>
          </w:p>
        </w:tc>
      </w:tr>
      <w:tr w:rsidR="00B87A06" w14:paraId="404E2746"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16CCFF9" w14:textId="77777777" w:rsidR="00B87A06" w:rsidRDefault="00B87A06" w:rsidP="00B87A06">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6734D0A" w14:textId="77777777" w:rsidR="00B87A06" w:rsidRDefault="00B87A06" w:rsidP="00B87A06">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05F3A58" w14:textId="77777777" w:rsidR="00B87A06" w:rsidRDefault="00B87A06" w:rsidP="00B87A06">
            <w:pPr>
              <w:pStyle w:val="Default"/>
              <w:rPr>
                <w:rFonts w:ascii="Arial" w:hAnsi="Arial" w:cs="Arial"/>
                <w:sz w:val="20"/>
                <w:szCs w:val="20"/>
                <w:lang w:val="en"/>
              </w:rPr>
            </w:pPr>
          </w:p>
        </w:tc>
      </w:tr>
      <w:tr w:rsidR="00B87A06" w14:paraId="4CCA0326"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1457216" w14:textId="77777777" w:rsidR="00B87A06" w:rsidRDefault="00B87A06" w:rsidP="00B87A06">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0367EAD" w14:textId="77777777" w:rsidR="00B87A06" w:rsidRDefault="00B87A06" w:rsidP="00B87A06">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5A66DAB" w14:textId="77777777" w:rsidR="00B87A06" w:rsidRDefault="00B87A06" w:rsidP="00B87A06">
            <w:pPr>
              <w:pStyle w:val="Default"/>
              <w:rPr>
                <w:rFonts w:ascii="Arial" w:hAnsi="Arial" w:cs="Arial"/>
                <w:sz w:val="20"/>
                <w:szCs w:val="20"/>
                <w:lang w:val="en"/>
              </w:rPr>
            </w:pPr>
          </w:p>
        </w:tc>
      </w:tr>
      <w:tr w:rsidR="00B87A06" w14:paraId="1223006C"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CE7B453" w14:textId="77777777" w:rsidR="00B87A06" w:rsidRDefault="00B87A06" w:rsidP="00B87A06">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FFDC717" w14:textId="77777777" w:rsidR="00B87A06" w:rsidRDefault="00B87A06" w:rsidP="00B87A06">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5CBAFC6" w14:textId="77777777" w:rsidR="00B87A06" w:rsidRDefault="00B87A06" w:rsidP="00B87A06">
            <w:pPr>
              <w:pStyle w:val="Default"/>
              <w:rPr>
                <w:rFonts w:ascii="Arial" w:hAnsi="Arial" w:cs="Arial"/>
                <w:sz w:val="20"/>
                <w:szCs w:val="20"/>
                <w:lang w:val="en"/>
              </w:rPr>
            </w:pPr>
          </w:p>
        </w:tc>
      </w:tr>
    </w:tbl>
    <w:p w14:paraId="63D3D944" w14:textId="77777777" w:rsidR="00BD15BE" w:rsidRDefault="00BD15BE"/>
    <w:p w14:paraId="51430215" w14:textId="77777777" w:rsidR="00BD15BE" w:rsidRDefault="005155BE">
      <w:pPr>
        <w:pStyle w:val="Heading3"/>
        <w:numPr>
          <w:ilvl w:val="2"/>
          <w:numId w:val="2"/>
        </w:numPr>
      </w:pPr>
      <w:bookmarkStart w:id="1277" w:name="_Toc1076819395"/>
      <w:bookmarkStart w:id="1278" w:name="_Toc681684228"/>
      <w:r>
        <w:rPr>
          <w:lang w:val="en"/>
        </w:rPr>
        <w:lastRenderedPageBreak/>
        <w:t>Level 2a Product Metadata</w:t>
      </w:r>
      <w:bookmarkEnd w:id="1277"/>
      <w:bookmarkEnd w:id="1278"/>
    </w:p>
    <w:p w14:paraId="12B3CD8D" w14:textId="151FD05E" w:rsidR="00BD15BE" w:rsidRDefault="005155BE" w:rsidP="00C34F90">
      <w:pPr>
        <w:pStyle w:val="Heading4"/>
        <w:numPr>
          <w:ilvl w:val="3"/>
          <w:numId w:val="2"/>
        </w:numPr>
        <w:spacing w:line="360" w:lineRule="auto"/>
        <w:rPr>
          <w:ins w:id="1279" w:author="Pieter de Vis" w:date="2020-04-30T17:43:00Z"/>
          <w:lang w:val="en"/>
        </w:rPr>
        <w:pPrChange w:id="1280" w:author="Pieter de Vis" w:date="2020-04-30T17:43:00Z">
          <w:pPr>
            <w:pStyle w:val="Heading4"/>
            <w:numPr>
              <w:numId w:val="2"/>
            </w:numPr>
            <w:ind w:left="1574"/>
          </w:pPr>
        </w:pPrChange>
      </w:pPr>
      <w:bookmarkStart w:id="1281" w:name="_Toc563623527"/>
      <w:r w:rsidRPr="00C34F90">
        <w:rPr>
          <w:lang w:val="en"/>
          <w:rPrChange w:id="1282" w:author="Pieter de Vis" w:date="2020-04-30T17:43:00Z">
            <w:rPr>
              <w:highlight w:val="yellow"/>
              <w:lang w:val="en"/>
            </w:rPr>
          </w:rPrChange>
        </w:rPr>
        <w:t>Land Reflectance L2a Product Metadata</w:t>
      </w:r>
      <w:bookmarkEnd w:id="1281"/>
    </w:p>
    <w:p w14:paraId="00895702" w14:textId="2FDB8553" w:rsidR="00C34F90" w:rsidRPr="00C34F90" w:rsidDel="00C34F90" w:rsidRDefault="00C34F90" w:rsidP="00C34F90">
      <w:pPr>
        <w:rPr>
          <w:del w:id="1283" w:author="Pieter de Vis" w:date="2020-04-30T17:43:00Z"/>
          <w:lang w:val="en"/>
          <w:rPrChange w:id="1284" w:author="Pieter de Vis" w:date="2020-04-30T17:43:00Z">
            <w:rPr>
              <w:del w:id="1285" w:author="Pieter de Vis" w:date="2020-04-30T17:43:00Z"/>
              <w:highlight w:val="yellow"/>
            </w:rPr>
          </w:rPrChange>
        </w:rPr>
        <w:pPrChange w:id="1286" w:author="Pieter de Vis" w:date="2020-04-30T17:43:00Z">
          <w:pPr>
            <w:pStyle w:val="Heading4"/>
            <w:numPr>
              <w:numId w:val="2"/>
            </w:numPr>
            <w:ind w:left="1574"/>
          </w:pPr>
        </w:pPrChange>
      </w:pPr>
    </w:p>
    <w:p w14:paraId="16E15F9C" w14:textId="2E062B73" w:rsidR="00BD15BE" w:rsidRDefault="00B7405D" w:rsidP="00B7405D">
      <w:pPr>
        <w:ind w:left="710"/>
        <w:rPr>
          <w:ins w:id="1287" w:author="Pieter de Vis" w:date="2020-04-30T17:43:00Z"/>
        </w:rPr>
      </w:pPr>
      <w:ins w:id="1288" w:author="Pieter de Vis" w:date="2020-04-30T17:41:00Z">
        <w:r>
          <w:t>No additional metadata</w:t>
        </w:r>
      </w:ins>
      <w:ins w:id="1289" w:author="Pieter de Vis" w:date="2020-04-30T17:49:00Z">
        <w:r w:rsidR="00C34F90">
          <w:t xml:space="preserve"> (in addi</w:t>
        </w:r>
      </w:ins>
      <w:ins w:id="1290" w:author="Pieter de Vis" w:date="2020-04-30T17:50:00Z">
        <w:r w:rsidR="00C34F90">
          <w:t>tion to Table 12 and the common metadata)</w:t>
        </w:r>
      </w:ins>
      <w:ins w:id="1291" w:author="Pieter de Vis" w:date="2020-04-30T17:41:00Z">
        <w:r>
          <w:t xml:space="preserve"> is required for the L2a La</w:t>
        </w:r>
      </w:ins>
      <w:ins w:id="1292" w:author="Pieter de Vis" w:date="2020-04-30T17:42:00Z">
        <w:r>
          <w:t>n</w:t>
        </w:r>
      </w:ins>
      <w:ins w:id="1293" w:author="Pieter de Vis" w:date="2020-04-30T17:41:00Z">
        <w:r>
          <w:t xml:space="preserve">d Reflectance </w:t>
        </w:r>
      </w:ins>
      <w:proofErr w:type="gramStart"/>
      <w:ins w:id="1294" w:author="Pieter de Vis" w:date="2020-04-30T17:42:00Z">
        <w:r>
          <w:t>product</w:t>
        </w:r>
      </w:ins>
      <w:ins w:id="1295" w:author="Pieter de Vis" w:date="2020-04-30T17:49:00Z">
        <w:r w:rsidR="00C34F90">
          <w:t xml:space="preserve"> </w:t>
        </w:r>
      </w:ins>
      <w:ins w:id="1296" w:author="Pieter de Vis" w:date="2020-04-30T17:42:00Z">
        <w:r>
          <w:t>.</w:t>
        </w:r>
      </w:ins>
      <w:proofErr w:type="gramEnd"/>
    </w:p>
    <w:p w14:paraId="12521022" w14:textId="77777777" w:rsidR="00C34F90" w:rsidRDefault="00C34F90" w:rsidP="00B7405D">
      <w:pPr>
        <w:ind w:left="710"/>
        <w:pPrChange w:id="1297" w:author="Pieter de Vis" w:date="2020-04-30T17:41:00Z">
          <w:pPr/>
        </w:pPrChange>
      </w:pPr>
    </w:p>
    <w:p w14:paraId="5F1D9ECA" w14:textId="79D1A2D8" w:rsidR="00BD15BE" w:rsidRDefault="005155BE">
      <w:pPr>
        <w:pStyle w:val="Caption"/>
        <w:rPr>
          <w:lang w:val="en"/>
        </w:rPr>
      </w:pPr>
      <w:r>
        <w:t xml:space="preserve">Table </w:t>
      </w:r>
      <w:fldSimple w:instr=" SEQ Table \* ARABIC ">
        <w:r>
          <w:t>1</w:t>
        </w:r>
        <w:del w:id="1298" w:author="Pieter de Vis" w:date="2020-04-30T17:44:00Z">
          <w:r w:rsidDel="00C34F90">
            <w:delText>5</w:delText>
          </w:r>
        </w:del>
      </w:fldSimple>
      <w:bookmarkStart w:id="1299" w:name="_Toc477359562"/>
      <w:ins w:id="1300" w:author="Pieter de Vis" w:date="2020-04-30T17:44:00Z">
        <w:r w:rsidR="00C34F90">
          <w:t>6</w:t>
        </w:r>
      </w:ins>
      <w:r>
        <w:rPr>
          <w:lang w:val="en"/>
        </w:rPr>
        <w:t xml:space="preserve"> - Land: Reflectance product metadata</w:t>
      </w:r>
      <w:bookmarkEnd w:id="1299"/>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BD15BE" w14:paraId="5B22CE5C" w14:textId="77777777">
        <w:trPr>
          <w:trHeight w:val="326"/>
        </w:trPr>
        <w:tc>
          <w:tcPr>
            <w:tcW w:w="1809"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0E61914A"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Name</w:t>
            </w:r>
          </w:p>
        </w:tc>
        <w:tc>
          <w:tcPr>
            <w:tcW w:w="5387"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500F788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7C90D405" w14:textId="36AD9CF1" w:rsidR="00BD15BE" w:rsidRDefault="005155BE">
            <w:pPr>
              <w:pStyle w:val="Default"/>
              <w:rPr>
                <w:rFonts w:ascii="Arial" w:hAnsi="Arial" w:cs="Arial"/>
                <w:b/>
                <w:bCs/>
                <w:color w:val="FFFFFF"/>
                <w:sz w:val="20"/>
                <w:szCs w:val="20"/>
                <w:lang w:val="en"/>
              </w:rPr>
            </w:pPr>
            <w:del w:id="1301" w:author="Pieter de Vis" w:date="2020-04-30T18:43:00Z">
              <w:r w:rsidDel="00EC35A3">
                <w:rPr>
                  <w:rFonts w:ascii="Arial" w:hAnsi="Arial" w:cs="Arial"/>
                  <w:b/>
                  <w:bCs/>
                  <w:color w:val="FFFFFF"/>
                  <w:sz w:val="20"/>
                  <w:szCs w:val="20"/>
                  <w:lang w:val="en"/>
                </w:rPr>
                <w:delText>Value</w:delText>
              </w:r>
            </w:del>
            <w:ins w:id="1302" w:author="Pieter de Vis" w:date="2020-04-30T18:43:00Z">
              <w:r w:rsidR="00EC35A3">
                <w:rPr>
                  <w:rFonts w:ascii="Arial" w:hAnsi="Arial" w:cs="Arial"/>
                  <w:b/>
                  <w:bCs/>
                  <w:color w:val="FFFFFF"/>
                  <w:sz w:val="20"/>
                  <w:szCs w:val="20"/>
                  <w:lang w:val="en"/>
                </w:rPr>
                <w:t>Example value</w:t>
              </w:r>
            </w:ins>
          </w:p>
        </w:tc>
      </w:tr>
      <w:tr w:rsidR="00BD15BE" w14:paraId="15B4C2E8" w14:textId="77777777">
        <w:trPr>
          <w:trHeight w:val="90"/>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15373B7" w14:textId="77777777" w:rsidR="00BD15BE" w:rsidRDefault="00BD15BE">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98B1A95" w14:textId="77777777" w:rsidR="00BD15BE" w:rsidRDefault="00BD15BE">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8879D92" w14:textId="77777777" w:rsidR="00BD15BE" w:rsidRDefault="00BD15BE">
            <w:pPr>
              <w:pStyle w:val="Default"/>
              <w:rPr>
                <w:rFonts w:ascii="Arial" w:hAnsi="Arial" w:cs="Arial"/>
                <w:sz w:val="20"/>
                <w:szCs w:val="20"/>
                <w:lang w:val="en"/>
              </w:rPr>
            </w:pPr>
          </w:p>
        </w:tc>
      </w:tr>
      <w:tr w:rsidR="00BD15BE" w14:paraId="422CD098"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2A60217" w14:textId="77777777" w:rsidR="00BD15BE" w:rsidRDefault="00BD15BE">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5AB14F5" w14:textId="77777777" w:rsidR="00BD15BE" w:rsidRDefault="00BD15BE">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F4FC45C" w14:textId="77777777" w:rsidR="00BD15BE" w:rsidRDefault="00BD15BE">
            <w:pPr>
              <w:pStyle w:val="Default"/>
              <w:rPr>
                <w:rFonts w:ascii="Arial" w:hAnsi="Arial" w:cs="Arial"/>
                <w:sz w:val="20"/>
                <w:szCs w:val="20"/>
                <w:lang w:val="en"/>
              </w:rPr>
            </w:pPr>
          </w:p>
        </w:tc>
      </w:tr>
      <w:tr w:rsidR="00BD15BE" w14:paraId="358121A2"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C4B2285" w14:textId="77777777" w:rsidR="00BD15BE" w:rsidRDefault="00BD15BE">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9783735" w14:textId="77777777" w:rsidR="00BD15BE" w:rsidRDefault="00BD15BE">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3EAE5DE" w14:textId="77777777" w:rsidR="00BD15BE" w:rsidRDefault="00BD15BE">
            <w:pPr>
              <w:rPr>
                <w:sz w:val="20"/>
                <w:szCs w:val="20"/>
                <w:lang w:val="en"/>
              </w:rPr>
            </w:pPr>
          </w:p>
        </w:tc>
      </w:tr>
      <w:tr w:rsidR="00BD15BE" w14:paraId="637EA0EC"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5F40F3B" w14:textId="77777777" w:rsidR="00BD15BE" w:rsidRDefault="00BD15BE">
            <w:pPr>
              <w:pStyle w:val="Default"/>
              <w:rPr>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EF919EE" w14:textId="77777777" w:rsidR="00BD15BE" w:rsidRDefault="00BD15BE">
            <w:pPr>
              <w:pStyle w:val="Default"/>
              <w:rPr>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564B4F2" w14:textId="77777777" w:rsidR="00BD15BE" w:rsidRDefault="00BD15BE">
            <w:pPr>
              <w:pStyle w:val="Default"/>
              <w:rPr>
                <w:rFonts w:ascii="Arial" w:hAnsi="Arial" w:cs="Arial"/>
                <w:sz w:val="20"/>
                <w:szCs w:val="20"/>
                <w:lang w:val="en"/>
              </w:rPr>
            </w:pPr>
          </w:p>
        </w:tc>
      </w:tr>
      <w:tr w:rsidR="00BD15BE" w:rsidDel="00B7405D" w14:paraId="36CEDDC4" w14:textId="44ECCCED">
        <w:trPr>
          <w:trHeight w:val="308"/>
          <w:del w:id="1303" w:author="Pieter de Vis" w:date="2020-04-30T17:41: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0BF064FD" w14:textId="1B0D30EB" w:rsidR="00BD15BE" w:rsidDel="00B7405D" w:rsidRDefault="00BD15BE">
            <w:pPr>
              <w:pStyle w:val="Default"/>
              <w:rPr>
                <w:del w:id="1304" w:author="Pieter de Vis" w:date="2020-04-30T17:41:00Z"/>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05EFCED" w14:textId="641A5FDD" w:rsidR="00BD15BE" w:rsidDel="00B7405D" w:rsidRDefault="00BD15BE">
            <w:pPr>
              <w:pStyle w:val="Default"/>
              <w:rPr>
                <w:del w:id="1305" w:author="Pieter de Vis" w:date="2020-04-30T17:41:00Z"/>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719E0B8" w14:textId="62DC9FD6" w:rsidR="00BD15BE" w:rsidDel="00B7405D" w:rsidRDefault="00BD15BE">
            <w:pPr>
              <w:pStyle w:val="Default"/>
              <w:rPr>
                <w:del w:id="1306" w:author="Pieter de Vis" w:date="2020-04-30T17:41:00Z"/>
                <w:rFonts w:ascii="Arial" w:hAnsi="Arial" w:cs="Arial"/>
                <w:sz w:val="20"/>
                <w:szCs w:val="20"/>
                <w:lang w:val="en"/>
              </w:rPr>
            </w:pPr>
          </w:p>
        </w:tc>
      </w:tr>
      <w:tr w:rsidR="00BD15BE" w:rsidDel="00B7405D" w14:paraId="536FF2E7" w14:textId="316181C9">
        <w:trPr>
          <w:trHeight w:val="308"/>
          <w:del w:id="1307" w:author="Pieter de Vis" w:date="2020-04-30T17:41: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91E89D6" w14:textId="4B7E876C" w:rsidR="00BD15BE" w:rsidDel="00B7405D" w:rsidRDefault="00BD15BE">
            <w:pPr>
              <w:pStyle w:val="Default"/>
              <w:rPr>
                <w:del w:id="1308" w:author="Pieter de Vis" w:date="2020-04-30T17:41:00Z"/>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39AA437" w14:textId="501E2694" w:rsidR="00BD15BE" w:rsidDel="00B7405D" w:rsidRDefault="00BD15BE">
            <w:pPr>
              <w:pStyle w:val="Default"/>
              <w:rPr>
                <w:del w:id="1309" w:author="Pieter de Vis" w:date="2020-04-30T17:41:00Z"/>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E9ACB24" w14:textId="2FBAEEA2" w:rsidR="00BD15BE" w:rsidDel="00B7405D" w:rsidRDefault="00BD15BE">
            <w:pPr>
              <w:pStyle w:val="Default"/>
              <w:rPr>
                <w:del w:id="1310" w:author="Pieter de Vis" w:date="2020-04-30T17:41:00Z"/>
                <w:rFonts w:ascii="Arial" w:hAnsi="Arial" w:cs="Arial"/>
                <w:sz w:val="20"/>
                <w:szCs w:val="20"/>
                <w:lang w:val="en"/>
              </w:rPr>
            </w:pPr>
          </w:p>
        </w:tc>
      </w:tr>
      <w:tr w:rsidR="00BD15BE" w:rsidDel="00B7405D" w14:paraId="3A707D50" w14:textId="41F6D441">
        <w:trPr>
          <w:trHeight w:val="308"/>
          <w:del w:id="1311" w:author="Pieter de Vis" w:date="2020-04-30T17:41: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08C6650F" w14:textId="04BCDA0F" w:rsidR="00BD15BE" w:rsidDel="00B7405D" w:rsidRDefault="00BD15BE">
            <w:pPr>
              <w:pStyle w:val="Default"/>
              <w:rPr>
                <w:del w:id="1312" w:author="Pieter de Vis" w:date="2020-04-30T17:41:00Z"/>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E1F9B75" w14:textId="5C06235A" w:rsidR="00BD15BE" w:rsidDel="00B7405D" w:rsidRDefault="00BD15BE">
            <w:pPr>
              <w:pStyle w:val="Default"/>
              <w:rPr>
                <w:del w:id="1313" w:author="Pieter de Vis" w:date="2020-04-30T17:41:00Z"/>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D9BBB62" w14:textId="72870C7C" w:rsidR="00BD15BE" w:rsidDel="00B7405D" w:rsidRDefault="00BD15BE">
            <w:pPr>
              <w:pStyle w:val="Default"/>
              <w:rPr>
                <w:del w:id="1314" w:author="Pieter de Vis" w:date="2020-04-30T17:41:00Z"/>
                <w:rFonts w:ascii="Arial" w:hAnsi="Arial" w:cs="Arial"/>
                <w:sz w:val="20"/>
                <w:szCs w:val="20"/>
                <w:lang w:val="en"/>
              </w:rPr>
            </w:pPr>
          </w:p>
        </w:tc>
      </w:tr>
    </w:tbl>
    <w:p w14:paraId="08843052" w14:textId="77777777" w:rsidR="00BD15BE" w:rsidRDefault="00BD15BE"/>
    <w:p w14:paraId="523E6D7D" w14:textId="77777777" w:rsidR="00BD15BE" w:rsidRDefault="005155BE">
      <w:pPr>
        <w:pStyle w:val="Heading4"/>
        <w:numPr>
          <w:ilvl w:val="3"/>
          <w:numId w:val="2"/>
        </w:numPr>
      </w:pPr>
      <w:bookmarkStart w:id="1315" w:name="_Toc474566272"/>
      <w:r>
        <w:rPr>
          <w:lang w:val="en"/>
        </w:rPr>
        <w:t xml:space="preserve">Water </w:t>
      </w:r>
      <w:r>
        <w:t>Reflectance</w:t>
      </w:r>
      <w:r>
        <w:rPr>
          <w:lang w:val="en"/>
        </w:rPr>
        <w:t xml:space="preserve"> and Normalized Water-leaving Radiance L2a</w:t>
      </w:r>
      <w:r>
        <w:t xml:space="preserve"> Product Metadata</w:t>
      </w:r>
      <w:bookmarkEnd w:id="1315"/>
    </w:p>
    <w:p w14:paraId="3FFB3AFD" w14:textId="77777777" w:rsidR="00BD15BE" w:rsidRDefault="00BD15BE">
      <w:pPr>
        <w:pStyle w:val="Caption"/>
        <w:keepNext/>
        <w:jc w:val="both"/>
      </w:pPr>
      <w:bookmarkStart w:id="1316" w:name="_Ref14813703"/>
    </w:p>
    <w:p w14:paraId="2412C8F0" w14:textId="77777777" w:rsidR="00BD15BE" w:rsidRDefault="005155BE">
      <w:pPr>
        <w:rPr>
          <w:lang w:val="en"/>
        </w:rPr>
      </w:pPr>
      <w:r>
        <w:rPr>
          <w:lang w:val="en"/>
        </w:rPr>
        <w:t xml:space="preserve">For the Water Network, the product metadata for the Level 2a products should include, in addition to the metadata provided in </w:t>
      </w:r>
      <w:r>
        <w:rPr>
          <w:lang w:val="en"/>
        </w:rPr>
        <w:fldChar w:fldCharType="begin"/>
      </w:r>
      <w:r>
        <w:rPr>
          <w:lang w:val="en"/>
        </w:rPr>
        <w:instrText xml:space="preserve"> REF _Ref1148896748 \h </w:instrText>
      </w:r>
      <w:r>
        <w:rPr>
          <w:lang w:val="en"/>
        </w:rPr>
      </w:r>
      <w:r>
        <w:rPr>
          <w:lang w:val="en"/>
        </w:rPr>
        <w:fldChar w:fldCharType="separate"/>
      </w:r>
      <w:r>
        <w:t>Table 12</w:t>
      </w:r>
      <w:r>
        <w:rPr>
          <w:lang w:val="en"/>
        </w:rPr>
        <w:fldChar w:fldCharType="end"/>
      </w:r>
      <w:r>
        <w:rPr>
          <w:lang w:val="en"/>
        </w:rPr>
        <w:t xml:space="preserve"> and </w:t>
      </w:r>
      <w:r>
        <w:rPr>
          <w:lang w:val="en"/>
        </w:rPr>
        <w:fldChar w:fldCharType="begin"/>
      </w:r>
      <w:r>
        <w:rPr>
          <w:lang w:val="en"/>
        </w:rPr>
        <w:instrText xml:space="preserve"> REF _Ref2098509017 \h </w:instrText>
      </w:r>
      <w:r>
        <w:rPr>
          <w:lang w:val="en"/>
        </w:rPr>
      </w:r>
      <w:r>
        <w:rPr>
          <w:lang w:val="en"/>
        </w:rPr>
        <w:fldChar w:fldCharType="separate"/>
      </w:r>
      <w:r>
        <w:t>Table 14</w:t>
      </w:r>
      <w:r>
        <w:rPr>
          <w:lang w:val="en"/>
        </w:rPr>
        <w:fldChar w:fldCharType="end"/>
      </w:r>
      <w:r>
        <w:rPr>
          <w:lang w:val="en"/>
        </w:rPr>
        <w:t xml:space="preserve">, also the metadata fields described in </w:t>
      </w:r>
      <w:r>
        <w:rPr>
          <w:lang w:val="en"/>
        </w:rPr>
        <w:fldChar w:fldCharType="begin"/>
      </w:r>
      <w:r>
        <w:rPr>
          <w:lang w:val="en"/>
        </w:rPr>
        <w:instrText xml:space="preserve"> REF _Ref1016751982 \h </w:instrText>
      </w:r>
      <w:r>
        <w:rPr>
          <w:lang w:val="en"/>
        </w:rPr>
      </w:r>
      <w:r>
        <w:rPr>
          <w:lang w:val="en"/>
        </w:rPr>
        <w:fldChar w:fldCharType="separate"/>
      </w:r>
      <w:r>
        <w:t>Table 16</w:t>
      </w:r>
      <w:r>
        <w:rPr>
          <w:lang w:val="en"/>
        </w:rPr>
        <w:fldChar w:fldCharType="end"/>
      </w:r>
      <w:r>
        <w:rPr>
          <w:lang w:val="en"/>
        </w:rPr>
        <w:t xml:space="preserve">. </w:t>
      </w:r>
    </w:p>
    <w:p w14:paraId="7FB36E88" w14:textId="7F40AACC" w:rsidR="00BD15BE" w:rsidRDefault="005155BE">
      <w:pPr>
        <w:pStyle w:val="Caption"/>
        <w:rPr>
          <w:lang w:val="en"/>
        </w:rPr>
      </w:pPr>
      <w:bookmarkStart w:id="1317" w:name="_Ref1016751982"/>
      <w:r>
        <w:t xml:space="preserve">Table </w:t>
      </w:r>
      <w:fldSimple w:instr=" SEQ Table \* ARABIC ">
        <w:r>
          <w:t>1</w:t>
        </w:r>
        <w:del w:id="1318" w:author="Pieter de Vis" w:date="2020-04-30T17:44:00Z">
          <w:r w:rsidDel="00C34F90">
            <w:delText>6</w:delText>
          </w:r>
        </w:del>
      </w:fldSimple>
      <w:bookmarkStart w:id="1319" w:name="_Toc828790506"/>
      <w:bookmarkEnd w:id="1317"/>
      <w:ins w:id="1320" w:author="Pieter de Vis" w:date="2020-04-30T17:44:00Z">
        <w:r w:rsidR="00C34F90">
          <w:t>7</w:t>
        </w:r>
      </w:ins>
      <w:r>
        <w:rPr>
          <w:lang w:val="en"/>
        </w:rPr>
        <w:t xml:space="preserve"> </w:t>
      </w:r>
      <w:r>
        <w:t xml:space="preserve">– </w:t>
      </w:r>
      <w:r>
        <w:rPr>
          <w:lang w:val="en"/>
        </w:rPr>
        <w:t>L2a metadata for the Water Network</w:t>
      </w:r>
      <w:bookmarkEnd w:id="1319"/>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BD15BE" w14:paraId="2082FA89" w14:textId="77777777">
        <w:trPr>
          <w:trHeight w:val="326"/>
        </w:trPr>
        <w:tc>
          <w:tcPr>
            <w:tcW w:w="1809"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21A46553" w14:textId="77777777" w:rsidR="00BD15BE" w:rsidRDefault="005155BE">
            <w:pPr>
              <w:pStyle w:val="Default"/>
              <w:rPr>
                <w:rFonts w:ascii="Arial" w:hAnsi="Arial" w:cs="Arial"/>
                <w:b/>
                <w:bCs/>
                <w:color w:val="FFFFFF"/>
                <w:sz w:val="22"/>
                <w:lang w:val="en"/>
              </w:rPr>
            </w:pPr>
            <w:r>
              <w:rPr>
                <w:rFonts w:ascii="Arial" w:hAnsi="Arial" w:cs="Arial"/>
                <w:b/>
                <w:bCs/>
                <w:color w:val="FFFFFF"/>
                <w:sz w:val="22"/>
                <w:lang w:val="en"/>
              </w:rPr>
              <w:t>Name</w:t>
            </w:r>
          </w:p>
        </w:tc>
        <w:tc>
          <w:tcPr>
            <w:tcW w:w="5387"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3ACFD5D4" w14:textId="77777777" w:rsidR="00BD15BE" w:rsidRDefault="005155BE">
            <w:pPr>
              <w:pStyle w:val="Default"/>
              <w:rPr>
                <w:rFonts w:ascii="Arial" w:hAnsi="Arial" w:cs="Arial"/>
                <w:b/>
                <w:bCs/>
                <w:color w:val="FFFFFF"/>
                <w:sz w:val="22"/>
              </w:rPr>
            </w:pPr>
            <w:r>
              <w:rPr>
                <w:rFonts w:ascii="Arial" w:hAnsi="Arial" w:cs="Arial"/>
                <w:b/>
                <w:bCs/>
                <w:color w:val="FFFFFF"/>
                <w:sz w:val="22"/>
              </w:rPr>
              <w:t>Description</w:t>
            </w:r>
          </w:p>
        </w:tc>
        <w:tc>
          <w:tcPr>
            <w:tcW w:w="2126"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524AF417" w14:textId="3CD4BE7A" w:rsidR="00BD15BE" w:rsidRDefault="005155BE">
            <w:pPr>
              <w:pStyle w:val="Default"/>
              <w:rPr>
                <w:rFonts w:ascii="Arial" w:hAnsi="Arial" w:cs="Arial"/>
                <w:b/>
                <w:bCs/>
                <w:color w:val="FFFFFF"/>
                <w:sz w:val="22"/>
                <w:lang w:val="en"/>
              </w:rPr>
            </w:pPr>
            <w:del w:id="1321" w:author="Pieter de Vis" w:date="2020-04-30T18:43:00Z">
              <w:r w:rsidDel="00EC35A3">
                <w:rPr>
                  <w:rFonts w:ascii="Arial" w:hAnsi="Arial" w:cs="Arial"/>
                  <w:b/>
                  <w:bCs/>
                  <w:color w:val="FFFFFF"/>
                  <w:sz w:val="22"/>
                  <w:lang w:val="en"/>
                </w:rPr>
                <w:delText>Value</w:delText>
              </w:r>
            </w:del>
            <w:ins w:id="1322" w:author="Pieter de Vis" w:date="2020-04-30T18:43:00Z">
              <w:r w:rsidR="00EC35A3">
                <w:rPr>
                  <w:rFonts w:ascii="Arial" w:hAnsi="Arial" w:cs="Arial"/>
                  <w:b/>
                  <w:bCs/>
                  <w:color w:val="FFFFFF"/>
                  <w:sz w:val="22"/>
                  <w:lang w:val="en"/>
                </w:rPr>
                <w:t>Example value</w:t>
              </w:r>
            </w:ins>
          </w:p>
        </w:tc>
      </w:tr>
      <w:tr w:rsidR="00BD15BE" w14:paraId="3BD29E71" w14:textId="77777777">
        <w:trPr>
          <w:trHeight w:val="90"/>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BD22DFD" w14:textId="77777777" w:rsidR="00BD15BE" w:rsidRDefault="005155BE">
            <w:pPr>
              <w:pStyle w:val="Default"/>
              <w:rPr>
                <w:rFonts w:ascii="Arial" w:hAnsi="Arial" w:cs="Arial"/>
                <w:color w:val="auto"/>
                <w:sz w:val="22"/>
                <w:szCs w:val="22"/>
                <w:lang w:val="en"/>
              </w:rPr>
            </w:pPr>
            <w:r>
              <w:rPr>
                <w:rFonts w:ascii="Arial" w:hAnsi="Arial" w:cs="Arial"/>
                <w:color w:val="auto"/>
                <w:sz w:val="22"/>
                <w:szCs w:val="22"/>
                <w:lang w:val="en"/>
              </w:rPr>
              <w:t>Wavelen1</w:t>
            </w: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93B230B" w14:textId="77777777" w:rsidR="00BD15BE" w:rsidRDefault="005155BE">
            <w:pPr>
              <w:pStyle w:val="Default"/>
              <w:rPr>
                <w:rFonts w:ascii="Arial" w:hAnsi="Arial" w:cs="Arial"/>
                <w:sz w:val="22"/>
                <w:lang w:val="en"/>
              </w:rPr>
            </w:pPr>
            <w:r>
              <w:rPr>
                <w:rFonts w:ascii="Arial" w:hAnsi="Arial" w:cs="Arial"/>
                <w:sz w:val="22"/>
                <w:lang w:val="en"/>
              </w:rPr>
              <w:t>First wavelength used for the NIR-similarity spectrum correction in nm used for the computation of the water reflectance “REF” (see Ruddick et al., 2006)</w:t>
            </w: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CBC388F" w14:textId="77777777" w:rsidR="00BD15BE" w:rsidRDefault="005155BE">
            <w:pPr>
              <w:pStyle w:val="Default"/>
              <w:rPr>
                <w:rFonts w:ascii="Arial" w:hAnsi="Arial" w:cs="Arial"/>
                <w:sz w:val="22"/>
                <w:lang w:val="en"/>
              </w:rPr>
            </w:pPr>
            <w:r>
              <w:rPr>
                <w:rFonts w:ascii="Arial" w:hAnsi="Arial" w:cs="Arial"/>
                <w:sz w:val="22"/>
                <w:lang w:val="en"/>
              </w:rPr>
              <w:t>“720”</w:t>
            </w:r>
          </w:p>
        </w:tc>
      </w:tr>
      <w:tr w:rsidR="00BD15BE" w14:paraId="0C83E3F9"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A151C63" w14:textId="77777777" w:rsidR="00BD15BE" w:rsidRDefault="005155BE">
            <w:pPr>
              <w:pStyle w:val="Default"/>
              <w:rPr>
                <w:rFonts w:ascii="Arial" w:hAnsi="Arial" w:cs="Arial"/>
                <w:color w:val="auto"/>
                <w:sz w:val="22"/>
                <w:szCs w:val="22"/>
                <w:lang w:val="en"/>
              </w:rPr>
            </w:pPr>
            <w:r>
              <w:rPr>
                <w:rFonts w:ascii="Arial" w:hAnsi="Arial" w:cs="Arial"/>
                <w:color w:val="auto"/>
                <w:sz w:val="22"/>
                <w:szCs w:val="22"/>
                <w:lang w:val="en"/>
              </w:rPr>
              <w:t>Wavelen2</w:t>
            </w: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6EEB272" w14:textId="77777777" w:rsidR="00BD15BE" w:rsidRDefault="005155BE">
            <w:pPr>
              <w:pStyle w:val="Default"/>
              <w:rPr>
                <w:rFonts w:ascii="Arial" w:hAnsi="Arial" w:cs="Arial"/>
                <w:sz w:val="22"/>
                <w:lang w:val="en"/>
              </w:rPr>
            </w:pPr>
            <w:r>
              <w:rPr>
                <w:rFonts w:ascii="Arial" w:hAnsi="Arial" w:cs="Arial"/>
                <w:sz w:val="22"/>
                <w:lang w:val="en"/>
              </w:rPr>
              <w:t>Second wavelength used for the NIR-similarity spectrum correction in nm used for the computation of the water reflectance “REF”</w:t>
            </w: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E4086E4" w14:textId="77777777" w:rsidR="00BD15BE" w:rsidRDefault="005155BE">
            <w:pPr>
              <w:pStyle w:val="Default"/>
              <w:rPr>
                <w:rFonts w:ascii="Arial" w:hAnsi="Arial" w:cs="Arial"/>
                <w:sz w:val="22"/>
                <w:lang w:val="en"/>
              </w:rPr>
            </w:pPr>
            <w:r>
              <w:rPr>
                <w:rFonts w:ascii="Arial" w:hAnsi="Arial" w:cs="Arial"/>
                <w:sz w:val="22"/>
                <w:lang w:val="en"/>
              </w:rPr>
              <w:t>“780”</w:t>
            </w:r>
          </w:p>
        </w:tc>
      </w:tr>
      <w:tr w:rsidR="00BD15BE" w14:paraId="1451DA62"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ACD86C6" w14:textId="77777777" w:rsidR="00BD15BE" w:rsidRDefault="005155BE">
            <w:pPr>
              <w:pStyle w:val="Default"/>
              <w:rPr>
                <w:rFonts w:ascii="Arial" w:hAnsi="Arial" w:cs="Arial"/>
                <w:color w:val="auto"/>
                <w:sz w:val="22"/>
                <w:szCs w:val="22"/>
                <w:lang w:val="en"/>
              </w:rPr>
            </w:pPr>
            <w:proofErr w:type="spellStart"/>
            <w:r>
              <w:rPr>
                <w:rFonts w:ascii="Arial" w:hAnsi="Arial" w:cs="Arial"/>
                <w:bCs/>
                <w:sz w:val="22"/>
                <w:lang w:val="en"/>
              </w:rPr>
              <w:t>epsave</w:t>
            </w:r>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9B8200F" w14:textId="77777777" w:rsidR="00BD15BE" w:rsidRDefault="005155BE">
            <w:pPr>
              <w:pStyle w:val="Default"/>
              <w:rPr>
                <w:rFonts w:ascii="Arial" w:hAnsi="Arial" w:cs="Arial"/>
                <w:sz w:val="22"/>
                <w:lang w:val="en"/>
              </w:rPr>
            </w:pPr>
            <w:r>
              <w:rPr>
                <w:rFonts w:ascii="Arial" w:hAnsi="Arial" w:cs="Arial"/>
                <w:sz w:val="22"/>
                <w:lang w:val="en"/>
              </w:rPr>
              <w:t>Average reflectance ratio at wavelen1 and wavelen2 for the NIR similarity correction (Ruddick et al., 2006)</w:t>
            </w: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7B2E041" w14:textId="77777777" w:rsidR="00BD15BE" w:rsidRDefault="005155BE">
            <w:pPr>
              <w:rPr>
                <w:lang w:val="en"/>
              </w:rPr>
            </w:pPr>
            <w:r>
              <w:rPr>
                <w:lang w:val="en"/>
              </w:rPr>
              <w:t>“0.</w:t>
            </w:r>
            <w:r>
              <w:t>662967</w:t>
            </w:r>
            <w:r>
              <w:rPr>
                <w:lang w:val="en"/>
              </w:rPr>
              <w:t>”</w:t>
            </w:r>
          </w:p>
        </w:tc>
      </w:tr>
      <w:tr w:rsidR="00BD15BE" w14:paraId="2E88953B"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333A0FE" w14:textId="77777777" w:rsidR="00BD15BE" w:rsidRDefault="005155BE">
            <w:pPr>
              <w:pStyle w:val="Default"/>
              <w:rPr>
                <w:rFonts w:ascii="Arial" w:hAnsi="Arial" w:cs="Arial"/>
                <w:color w:val="auto"/>
                <w:sz w:val="22"/>
                <w:szCs w:val="22"/>
                <w:lang w:val="en"/>
              </w:rPr>
            </w:pPr>
            <w:proofErr w:type="spellStart"/>
            <w:r>
              <w:rPr>
                <w:rFonts w:ascii="Arial" w:hAnsi="Arial" w:cs="Arial"/>
                <w:bCs/>
                <w:sz w:val="22"/>
                <w:lang w:val="en"/>
              </w:rPr>
              <w:t>epmin</w:t>
            </w:r>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0EB3FD61" w14:textId="77777777" w:rsidR="00BD15BE" w:rsidRDefault="005155BE">
            <w:pPr>
              <w:pStyle w:val="Default"/>
              <w:rPr>
                <w:rFonts w:ascii="Arial" w:hAnsi="Arial" w:cs="Arial"/>
                <w:sz w:val="22"/>
                <w:lang w:val="en"/>
              </w:rPr>
            </w:pPr>
            <w:r>
              <w:rPr>
                <w:rFonts w:ascii="Arial" w:hAnsi="Arial" w:cs="Arial"/>
                <w:sz w:val="22"/>
                <w:lang w:val="en"/>
              </w:rPr>
              <w:t>Min reflectance ratio at wavelen1 and wavelen2 for the NIR similarity correction (Ruddick et al., 2006)</w:t>
            </w: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A0C2232" w14:textId="77777777" w:rsidR="00BD15BE" w:rsidRDefault="005155BE">
            <w:pPr>
              <w:pStyle w:val="Default"/>
              <w:rPr>
                <w:rFonts w:ascii="Arial" w:hAnsi="Arial" w:cs="Arial"/>
                <w:sz w:val="22"/>
                <w:lang w:val="en"/>
              </w:rPr>
            </w:pPr>
            <w:r>
              <w:rPr>
                <w:rFonts w:ascii="Arial" w:hAnsi="Arial" w:cs="Arial"/>
                <w:sz w:val="22"/>
                <w:lang w:val="en"/>
              </w:rPr>
              <w:t>“0.603160”</w:t>
            </w:r>
          </w:p>
        </w:tc>
      </w:tr>
      <w:tr w:rsidR="00BD15BE" w14:paraId="04E8FAD3"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8D1D3B2" w14:textId="77777777" w:rsidR="00BD15BE" w:rsidRDefault="005155BE">
            <w:pPr>
              <w:pStyle w:val="Default"/>
              <w:rPr>
                <w:rFonts w:ascii="Arial" w:hAnsi="Arial" w:cs="Arial"/>
                <w:color w:val="auto"/>
                <w:sz w:val="22"/>
                <w:szCs w:val="22"/>
                <w:lang w:val="en"/>
              </w:rPr>
            </w:pPr>
            <w:proofErr w:type="spellStart"/>
            <w:r>
              <w:rPr>
                <w:rFonts w:ascii="Arial" w:hAnsi="Arial" w:cs="Arial"/>
                <w:bCs/>
                <w:sz w:val="22"/>
                <w:lang w:val="en"/>
              </w:rPr>
              <w:t>epmax</w:t>
            </w:r>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4B336A5" w14:textId="77777777" w:rsidR="00BD15BE" w:rsidRDefault="005155BE">
            <w:pPr>
              <w:pStyle w:val="Default"/>
              <w:rPr>
                <w:rFonts w:ascii="Arial" w:hAnsi="Arial" w:cs="Arial"/>
                <w:sz w:val="22"/>
                <w:lang w:val="en"/>
              </w:rPr>
            </w:pPr>
            <w:r>
              <w:rPr>
                <w:rFonts w:ascii="Arial" w:hAnsi="Arial" w:cs="Arial"/>
                <w:sz w:val="22"/>
                <w:lang w:val="en"/>
              </w:rPr>
              <w:t>Max reflectance ratio at wavelen1 and wavelen2 for the NIR similarity correction (Ruddick et al., 2006)</w:t>
            </w: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A442FC2" w14:textId="77777777" w:rsidR="00BD15BE" w:rsidRDefault="005155BE">
            <w:pPr>
              <w:pStyle w:val="Default"/>
              <w:rPr>
                <w:rFonts w:ascii="Arial" w:hAnsi="Arial" w:cs="Arial"/>
                <w:sz w:val="22"/>
                <w:lang w:val="en"/>
              </w:rPr>
            </w:pPr>
            <w:r>
              <w:rPr>
                <w:rFonts w:ascii="Arial" w:hAnsi="Arial" w:cs="Arial"/>
                <w:sz w:val="22"/>
                <w:lang w:val="en"/>
              </w:rPr>
              <w:t>“0.762356”</w:t>
            </w:r>
          </w:p>
        </w:tc>
      </w:tr>
      <w:tr w:rsidR="00BD15BE" w14:paraId="7E36BCA1"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8EB1FDB" w14:textId="77777777" w:rsidR="00BD15BE" w:rsidRDefault="005155BE">
            <w:pPr>
              <w:pStyle w:val="Default"/>
              <w:rPr>
                <w:rFonts w:ascii="Arial" w:hAnsi="Arial" w:cs="Arial"/>
                <w:color w:val="auto"/>
                <w:sz w:val="22"/>
                <w:szCs w:val="22"/>
                <w:lang w:val="en"/>
              </w:rPr>
            </w:pPr>
            <w:proofErr w:type="spellStart"/>
            <w:r>
              <w:rPr>
                <w:rFonts w:ascii="Arial" w:hAnsi="Arial" w:cs="Arial"/>
                <w:bCs/>
                <w:sz w:val="22"/>
                <w:lang w:val="en"/>
              </w:rPr>
              <w:t>epstd</w:t>
            </w:r>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F31FF07" w14:textId="77777777" w:rsidR="00BD15BE" w:rsidRDefault="005155BE">
            <w:pPr>
              <w:pStyle w:val="Default"/>
              <w:rPr>
                <w:rFonts w:ascii="Arial" w:hAnsi="Arial" w:cs="Arial"/>
                <w:sz w:val="22"/>
                <w:lang w:val="en"/>
              </w:rPr>
            </w:pPr>
            <w:r>
              <w:rPr>
                <w:rFonts w:ascii="Arial" w:hAnsi="Arial" w:cs="Arial"/>
                <w:sz w:val="22"/>
                <w:lang w:val="en"/>
              </w:rPr>
              <w:t>Standard deviation reflectance ratio at wavelen1 and wavelen2 for the NIR similarity correction (Ruddick et al., 2006)</w:t>
            </w: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C11B417" w14:textId="77777777" w:rsidR="00BD15BE" w:rsidRDefault="005155BE">
            <w:pPr>
              <w:pStyle w:val="Default"/>
              <w:rPr>
                <w:rFonts w:ascii="Arial" w:hAnsi="Arial" w:cs="Arial"/>
                <w:sz w:val="22"/>
                <w:lang w:val="en"/>
              </w:rPr>
            </w:pPr>
            <w:r>
              <w:rPr>
                <w:rFonts w:ascii="Arial" w:hAnsi="Arial" w:cs="Arial"/>
                <w:sz w:val="22"/>
                <w:lang w:val="en"/>
              </w:rPr>
              <w:t>“0.057877”</w:t>
            </w:r>
          </w:p>
        </w:tc>
      </w:tr>
      <w:tr w:rsidR="00BD15BE" w14:paraId="38FCA6DE" w14:textId="77777777">
        <w:trPr>
          <w:trHeight w:val="308"/>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4EF6A72" w14:textId="77777777" w:rsidR="00BD15BE" w:rsidRDefault="00BD15BE">
            <w:pPr>
              <w:pStyle w:val="Default"/>
              <w:rPr>
                <w:rFonts w:ascii="Arial" w:hAnsi="Arial" w:cs="Arial"/>
                <w:color w:val="auto"/>
                <w:sz w:val="22"/>
                <w:szCs w:val="22"/>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FD357ED" w14:textId="77777777" w:rsidR="00BD15BE" w:rsidRDefault="00BD15BE">
            <w:pPr>
              <w:pStyle w:val="Default"/>
              <w:rPr>
                <w:rFonts w:ascii="Arial" w:hAnsi="Arial" w:cs="Arial"/>
                <w:sz w:val="22"/>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29E10800" w14:textId="77777777" w:rsidR="00BD15BE" w:rsidRDefault="00297BDB">
            <w:pPr>
              <w:pStyle w:val="Default"/>
              <w:rPr>
                <w:rFonts w:ascii="Arial" w:hAnsi="Arial" w:cs="Arial"/>
                <w:sz w:val="22"/>
                <w:lang w:val="en"/>
              </w:rPr>
            </w:pPr>
            <w:commentRangeStart w:id="1323"/>
            <w:commentRangeEnd w:id="1323"/>
            <w:r>
              <w:rPr>
                <w:rStyle w:val="CommentReference"/>
                <w:rFonts w:ascii="Arial" w:hAnsi="Arial" w:cs="DejaVu Sans"/>
                <w:color w:val="00000A"/>
              </w:rPr>
              <w:commentReference w:id="1323"/>
            </w:r>
          </w:p>
        </w:tc>
      </w:tr>
    </w:tbl>
    <w:p w14:paraId="4F9A5556" w14:textId="77777777" w:rsidR="00BD15BE" w:rsidRPr="00320697" w:rsidRDefault="005155BE">
      <w:pPr>
        <w:pStyle w:val="Heading3"/>
        <w:numPr>
          <w:ilvl w:val="2"/>
          <w:numId w:val="2"/>
        </w:numPr>
        <w:rPr>
          <w:rPrChange w:id="1324" w:author="Pieter de Vis" w:date="2020-04-30T11:39:00Z">
            <w:rPr>
              <w:highlight w:val="yellow"/>
            </w:rPr>
          </w:rPrChange>
        </w:rPr>
      </w:pPr>
      <w:bookmarkStart w:id="1325" w:name="_Toc716127083"/>
      <w:bookmarkStart w:id="1326" w:name="_Toc529115264"/>
      <w:r w:rsidRPr="00320697">
        <w:rPr>
          <w:lang w:val="en"/>
          <w:rPrChange w:id="1327" w:author="Pieter de Vis" w:date="2020-04-30T11:39:00Z">
            <w:rPr>
              <w:highlight w:val="yellow"/>
              <w:lang w:val="en"/>
            </w:rPr>
          </w:rPrChange>
        </w:rPr>
        <w:lastRenderedPageBreak/>
        <w:t>Level 2b Product Metadata</w:t>
      </w:r>
      <w:bookmarkEnd w:id="1325"/>
      <w:bookmarkEnd w:id="1326"/>
    </w:p>
    <w:p w14:paraId="6EC8910B" w14:textId="77777777" w:rsidR="00BD15BE" w:rsidRPr="00320697" w:rsidRDefault="005155BE">
      <w:pPr>
        <w:pStyle w:val="Heading4"/>
        <w:numPr>
          <w:ilvl w:val="3"/>
          <w:numId w:val="2"/>
        </w:numPr>
        <w:rPr>
          <w:rPrChange w:id="1328" w:author="Pieter de Vis" w:date="2020-04-30T11:40:00Z">
            <w:rPr>
              <w:highlight w:val="yellow"/>
            </w:rPr>
          </w:rPrChange>
        </w:rPr>
      </w:pPr>
      <w:bookmarkStart w:id="1329" w:name="_Toc1238996812"/>
      <w:r w:rsidRPr="00320697">
        <w:rPr>
          <w:lang w:val="en"/>
          <w:rPrChange w:id="1330" w:author="Pieter de Vis" w:date="2020-04-30T11:40:00Z">
            <w:rPr>
              <w:highlight w:val="yellow"/>
              <w:lang w:val="en"/>
            </w:rPr>
          </w:rPrChange>
        </w:rPr>
        <w:t>Land temporally interpolated surface r</w:t>
      </w:r>
      <w:proofErr w:type="spellStart"/>
      <w:r w:rsidRPr="00320697">
        <w:rPr>
          <w:rPrChange w:id="1331" w:author="Pieter de Vis" w:date="2020-04-30T11:40:00Z">
            <w:rPr>
              <w:highlight w:val="yellow"/>
            </w:rPr>
          </w:rPrChange>
        </w:rPr>
        <w:t>eflectance</w:t>
      </w:r>
      <w:proofErr w:type="spellEnd"/>
      <w:r w:rsidRPr="00320697">
        <w:rPr>
          <w:rPrChange w:id="1332" w:author="Pieter de Vis" w:date="2020-04-30T11:40:00Z">
            <w:rPr>
              <w:highlight w:val="yellow"/>
            </w:rPr>
          </w:rPrChange>
        </w:rPr>
        <w:t xml:space="preserve"> </w:t>
      </w:r>
      <w:r w:rsidRPr="00320697">
        <w:rPr>
          <w:lang w:val="en"/>
          <w:rPrChange w:id="1333" w:author="Pieter de Vis" w:date="2020-04-30T11:40:00Z">
            <w:rPr>
              <w:highlight w:val="yellow"/>
              <w:lang w:val="en"/>
            </w:rPr>
          </w:rPrChange>
        </w:rPr>
        <w:t xml:space="preserve">L2b </w:t>
      </w:r>
      <w:r w:rsidRPr="00320697">
        <w:rPr>
          <w:rPrChange w:id="1334" w:author="Pieter de Vis" w:date="2020-04-30T11:40:00Z">
            <w:rPr>
              <w:highlight w:val="yellow"/>
            </w:rPr>
          </w:rPrChange>
        </w:rPr>
        <w:t>Product Metadata</w:t>
      </w:r>
      <w:bookmarkEnd w:id="1329"/>
    </w:p>
    <w:p w14:paraId="22114B06" w14:textId="52A7DACF" w:rsidR="00587924" w:rsidRPr="00587924" w:rsidRDefault="00587924" w:rsidP="00587924">
      <w:pPr>
        <w:pStyle w:val="Caption"/>
        <w:jc w:val="both"/>
        <w:rPr>
          <w:ins w:id="1335" w:author="Pieter de Vis" w:date="2020-04-29T12:51:00Z"/>
          <w:b w:val="0"/>
          <w:bCs w:val="0"/>
          <w:i w:val="0"/>
          <w:iCs/>
          <w:rPrChange w:id="1336" w:author="Pieter de Vis" w:date="2020-04-29T12:51:00Z">
            <w:rPr>
              <w:ins w:id="1337" w:author="Pieter de Vis" w:date="2020-04-29T12:51:00Z"/>
            </w:rPr>
          </w:rPrChange>
        </w:rPr>
      </w:pPr>
      <w:ins w:id="1338" w:author="Pieter de Vis" w:date="2020-04-29T12:51:00Z">
        <w:r w:rsidRPr="00587924">
          <w:rPr>
            <w:b w:val="0"/>
            <w:bCs w:val="0"/>
            <w:i w:val="0"/>
            <w:iCs/>
            <w:rPrChange w:id="1339" w:author="Pieter de Vis" w:date="2020-04-29T12:51:00Z">
              <w:rPr/>
            </w:rPrChange>
          </w:rPr>
          <w:t>Table 1</w:t>
        </w:r>
      </w:ins>
      <w:ins w:id="1340" w:author="Pieter de Vis" w:date="2020-04-30T17:44:00Z">
        <w:r w:rsidR="00C34F90">
          <w:rPr>
            <w:b w:val="0"/>
            <w:bCs w:val="0"/>
            <w:i w:val="0"/>
            <w:iCs/>
          </w:rPr>
          <w:t>8</w:t>
        </w:r>
      </w:ins>
      <w:ins w:id="1341" w:author="Pieter de Vis" w:date="2020-04-29T12:51:00Z">
        <w:r w:rsidRPr="00587924">
          <w:rPr>
            <w:b w:val="0"/>
            <w:bCs w:val="0"/>
            <w:i w:val="0"/>
            <w:iCs/>
            <w:rPrChange w:id="1342" w:author="Pieter de Vis" w:date="2020-04-29T12:51:00Z">
              <w:rPr/>
            </w:rPrChange>
          </w:rPr>
          <w:t xml:space="preserve"> provides additional (in addition to Table 12) products metadata required for the Level 1b data.</w:t>
        </w:r>
      </w:ins>
    </w:p>
    <w:p w14:paraId="7D6B13E6" w14:textId="6CEC294F" w:rsidR="00587924" w:rsidRDefault="00587924" w:rsidP="00587924">
      <w:pPr>
        <w:pStyle w:val="Caption"/>
        <w:jc w:val="both"/>
        <w:rPr>
          <w:ins w:id="1343" w:author="Pieter de Vis" w:date="2020-04-29T12:47:00Z"/>
          <w:lang w:val="en"/>
        </w:rPr>
        <w:pPrChange w:id="1344" w:author="Pieter de Vis" w:date="2020-04-29T12:50:00Z">
          <w:pPr>
            <w:pStyle w:val="Caption"/>
            <w:numPr>
              <w:numId w:val="2"/>
            </w:numPr>
            <w:ind w:left="432" w:hanging="432"/>
          </w:pPr>
        </w:pPrChange>
      </w:pPr>
      <w:ins w:id="1345" w:author="Pieter de Vis" w:date="2020-04-29T12:47:00Z">
        <w:r>
          <w:t xml:space="preserve">Table </w:t>
        </w:r>
      </w:ins>
      <w:ins w:id="1346" w:author="Pieter de Vis" w:date="2020-04-29T12:49:00Z">
        <w:r>
          <w:t>1</w:t>
        </w:r>
      </w:ins>
      <w:ins w:id="1347" w:author="Pieter de Vis" w:date="2020-04-30T17:44:00Z">
        <w:r w:rsidR="00C34F90">
          <w:t>8</w:t>
        </w:r>
      </w:ins>
      <w:ins w:id="1348" w:author="Pieter de Vis" w:date="2020-04-29T12:47:00Z">
        <w:r>
          <w:rPr>
            <w:lang w:val="en"/>
          </w:rPr>
          <w:t xml:space="preserve"> - Land: </w:t>
        </w:r>
      </w:ins>
      <w:ins w:id="1349" w:author="Pieter de Vis" w:date="2020-04-29T12:50:00Z">
        <w:r w:rsidRPr="00320697">
          <w:rPr>
            <w:lang w:val="en"/>
            <w:rPrChange w:id="1350" w:author="Pieter de Vis" w:date="2020-04-30T11:39:00Z">
              <w:rPr>
                <w:highlight w:val="yellow"/>
                <w:lang w:val="en"/>
              </w:rPr>
            </w:rPrChange>
          </w:rPr>
          <w:t xml:space="preserve">temporally interpolated surface </w:t>
        </w:r>
      </w:ins>
      <w:ins w:id="1351" w:author="Pieter de Vis" w:date="2020-04-29T12:47:00Z">
        <w:r>
          <w:rPr>
            <w:lang w:val="en"/>
          </w:rPr>
          <w:t>Reflectance product metadata</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809"/>
        <w:gridCol w:w="5387"/>
        <w:gridCol w:w="2126"/>
      </w:tblGrid>
      <w:tr w:rsidR="00587924" w14:paraId="2E0E293C" w14:textId="77777777" w:rsidTr="001C78F5">
        <w:trPr>
          <w:trHeight w:val="326"/>
          <w:ins w:id="1352" w:author="Pieter de Vis" w:date="2020-04-29T12:47:00Z"/>
        </w:trPr>
        <w:tc>
          <w:tcPr>
            <w:tcW w:w="1809"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0FE7685A" w14:textId="77777777" w:rsidR="00587924" w:rsidRDefault="00587924" w:rsidP="001C78F5">
            <w:pPr>
              <w:pStyle w:val="Default"/>
              <w:rPr>
                <w:ins w:id="1353" w:author="Pieter de Vis" w:date="2020-04-29T12:47:00Z"/>
                <w:rFonts w:ascii="Arial" w:hAnsi="Arial" w:cs="Arial"/>
                <w:b/>
                <w:bCs/>
                <w:color w:val="FFFFFF"/>
                <w:sz w:val="20"/>
                <w:szCs w:val="20"/>
                <w:lang w:val="en"/>
              </w:rPr>
            </w:pPr>
            <w:ins w:id="1354" w:author="Pieter de Vis" w:date="2020-04-29T12:47:00Z">
              <w:r>
                <w:rPr>
                  <w:rFonts w:ascii="Arial" w:hAnsi="Arial" w:cs="Arial"/>
                  <w:b/>
                  <w:bCs/>
                  <w:color w:val="FFFFFF"/>
                  <w:sz w:val="20"/>
                  <w:szCs w:val="20"/>
                  <w:lang w:val="en"/>
                </w:rPr>
                <w:t>Name</w:t>
              </w:r>
            </w:ins>
          </w:p>
        </w:tc>
        <w:tc>
          <w:tcPr>
            <w:tcW w:w="5387"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3B9AF9AC" w14:textId="77777777" w:rsidR="00587924" w:rsidRDefault="00587924" w:rsidP="001C78F5">
            <w:pPr>
              <w:pStyle w:val="Default"/>
              <w:rPr>
                <w:ins w:id="1355" w:author="Pieter de Vis" w:date="2020-04-29T12:47:00Z"/>
                <w:rFonts w:ascii="Arial" w:hAnsi="Arial" w:cs="Arial"/>
                <w:b/>
                <w:bCs/>
                <w:color w:val="FFFFFF"/>
                <w:sz w:val="20"/>
                <w:szCs w:val="20"/>
              </w:rPr>
            </w:pPr>
            <w:ins w:id="1356" w:author="Pieter de Vis" w:date="2020-04-29T12:47:00Z">
              <w:r>
                <w:rPr>
                  <w:rFonts w:ascii="Arial" w:hAnsi="Arial" w:cs="Arial"/>
                  <w:b/>
                  <w:bCs/>
                  <w:color w:val="FFFFFF"/>
                  <w:sz w:val="20"/>
                  <w:szCs w:val="20"/>
                </w:rPr>
                <w:t>Description</w:t>
              </w:r>
            </w:ins>
          </w:p>
        </w:tc>
        <w:tc>
          <w:tcPr>
            <w:tcW w:w="2126" w:type="dxa"/>
            <w:tcBorders>
              <w:top w:val="single" w:sz="8" w:space="0" w:color="4F81BD"/>
              <w:left w:val="single" w:sz="8" w:space="0" w:color="4F81BD"/>
              <w:bottom w:val="single" w:sz="4" w:space="0" w:color="4F81BD" w:themeColor="accent1"/>
              <w:right w:val="single" w:sz="8" w:space="0" w:color="4F81BD"/>
            </w:tcBorders>
            <w:shd w:val="clear" w:color="auto" w:fill="4F81BD"/>
          </w:tcPr>
          <w:p w14:paraId="4368FF12" w14:textId="2A9AD49C" w:rsidR="00587924" w:rsidRDefault="00EC35A3" w:rsidP="001C78F5">
            <w:pPr>
              <w:pStyle w:val="Default"/>
              <w:rPr>
                <w:ins w:id="1357" w:author="Pieter de Vis" w:date="2020-04-29T12:47:00Z"/>
                <w:rFonts w:ascii="Arial" w:hAnsi="Arial" w:cs="Arial"/>
                <w:b/>
                <w:bCs/>
                <w:color w:val="FFFFFF"/>
                <w:sz w:val="20"/>
                <w:szCs w:val="20"/>
                <w:lang w:val="en"/>
              </w:rPr>
            </w:pPr>
            <w:ins w:id="1358" w:author="Pieter de Vis" w:date="2020-04-30T18:43:00Z">
              <w:r>
                <w:rPr>
                  <w:rFonts w:ascii="Arial" w:hAnsi="Arial" w:cs="Arial"/>
                  <w:b/>
                  <w:bCs/>
                  <w:color w:val="FFFFFF"/>
                  <w:sz w:val="20"/>
                  <w:szCs w:val="20"/>
                  <w:lang w:val="en"/>
                </w:rPr>
                <w:t>Example value</w:t>
              </w:r>
            </w:ins>
          </w:p>
        </w:tc>
      </w:tr>
      <w:tr w:rsidR="00F42E7A" w14:paraId="0416E782" w14:textId="77777777" w:rsidTr="001C78F5">
        <w:trPr>
          <w:trHeight w:val="90"/>
          <w:ins w:id="1359" w:author="Pieter de Vis" w:date="2020-04-29T12:47: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050B883" w14:textId="18E127B8" w:rsidR="00F42E7A" w:rsidRDefault="00C34F90" w:rsidP="00F42E7A">
            <w:pPr>
              <w:pStyle w:val="Default"/>
              <w:rPr>
                <w:ins w:id="1360" w:author="Pieter de Vis" w:date="2020-04-29T12:47:00Z"/>
                <w:rFonts w:ascii="Arial" w:hAnsi="Arial" w:cs="Arial"/>
                <w:color w:val="auto"/>
                <w:sz w:val="20"/>
                <w:szCs w:val="20"/>
                <w:lang w:val="en"/>
              </w:rPr>
            </w:pPr>
            <w:proofErr w:type="spellStart"/>
            <w:ins w:id="1361" w:author="Pieter de Vis" w:date="2020-04-30T17:44:00Z">
              <w:r>
                <w:rPr>
                  <w:rFonts w:ascii="Arial" w:hAnsi="Arial" w:cs="Arial"/>
                  <w:color w:val="auto"/>
                  <w:sz w:val="20"/>
                  <w:szCs w:val="20"/>
                  <w:lang w:val="en"/>
                </w:rPr>
                <w:t>r</w:t>
              </w:r>
            </w:ins>
            <w:ins w:id="1362" w:author="Pieter de Vis" w:date="2020-04-30T15:18:00Z">
              <w:r w:rsidR="00F42E7A">
                <w:rPr>
                  <w:rFonts w:ascii="Arial" w:hAnsi="Arial" w:cs="Arial"/>
                  <w:color w:val="auto"/>
                  <w:sz w:val="20"/>
                  <w:szCs w:val="20"/>
                  <w:lang w:val="en"/>
                </w:rPr>
                <w:t>egular_interpolation_method</w:t>
              </w:r>
            </w:ins>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3C371FF" w14:textId="7276EBBD" w:rsidR="00F42E7A" w:rsidRDefault="00F42E7A" w:rsidP="00F42E7A">
            <w:pPr>
              <w:pStyle w:val="Default"/>
              <w:rPr>
                <w:ins w:id="1363" w:author="Pieter de Vis" w:date="2020-04-29T12:47:00Z"/>
                <w:rFonts w:ascii="Arial" w:hAnsi="Arial" w:cs="Arial"/>
                <w:sz w:val="20"/>
                <w:szCs w:val="20"/>
                <w:lang w:val="en"/>
              </w:rPr>
            </w:pPr>
            <w:ins w:id="1364" w:author="Pieter de Vis" w:date="2020-04-29T12:49:00Z">
              <w:r>
                <w:rPr>
                  <w:rFonts w:ascii="Arial" w:hAnsi="Arial" w:cs="Arial"/>
                  <w:sz w:val="20"/>
                  <w:szCs w:val="20"/>
                  <w:lang w:val="en"/>
                </w:rPr>
                <w:t>Identifier for method used for interpolation to timestamps at regular intervals</w:t>
              </w:r>
            </w:ins>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BF93FF1" w14:textId="78282E58" w:rsidR="00F42E7A" w:rsidRDefault="00F42E7A" w:rsidP="00F42E7A">
            <w:pPr>
              <w:pStyle w:val="Default"/>
              <w:rPr>
                <w:ins w:id="1365" w:author="Pieter de Vis" w:date="2020-04-29T12:47:00Z"/>
                <w:rFonts w:ascii="Arial" w:hAnsi="Arial" w:cs="Arial"/>
                <w:sz w:val="20"/>
                <w:szCs w:val="20"/>
                <w:lang w:val="en"/>
              </w:rPr>
            </w:pPr>
            <w:ins w:id="1366" w:author="Pieter de Vis" w:date="2020-04-29T12:49:00Z">
              <w:r>
                <w:rPr>
                  <w:rFonts w:ascii="Arial" w:hAnsi="Arial" w:cs="Arial"/>
                  <w:sz w:val="20"/>
                  <w:szCs w:val="20"/>
                  <w:lang w:val="en"/>
                </w:rPr>
                <w:t>“linear interpolation”</w:t>
              </w:r>
            </w:ins>
          </w:p>
        </w:tc>
      </w:tr>
      <w:tr w:rsidR="00C34F90" w14:paraId="0F4E0FEA" w14:textId="77777777" w:rsidTr="001C78F5">
        <w:trPr>
          <w:trHeight w:val="308"/>
          <w:ins w:id="1367" w:author="Pieter de Vis" w:date="2020-04-29T12:47: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7DBC095D" w14:textId="58831BB3" w:rsidR="00C34F90" w:rsidRDefault="00C34F90" w:rsidP="00C34F90">
            <w:pPr>
              <w:pStyle w:val="Default"/>
              <w:rPr>
                <w:ins w:id="1368" w:author="Pieter de Vis" w:date="2020-04-29T12:47:00Z"/>
                <w:rFonts w:ascii="Arial" w:hAnsi="Arial" w:cs="Arial"/>
                <w:color w:val="auto"/>
                <w:sz w:val="20"/>
                <w:szCs w:val="20"/>
                <w:lang w:val="en"/>
              </w:rPr>
            </w:pPr>
            <w:proofErr w:type="spellStart"/>
            <w:ins w:id="1369" w:author="Pieter de Vis" w:date="2020-04-30T17:50:00Z">
              <w:r>
                <w:rPr>
                  <w:rFonts w:ascii="Arial" w:hAnsi="Arial" w:cs="Arial"/>
                  <w:color w:val="auto"/>
                  <w:sz w:val="20"/>
                  <w:szCs w:val="20"/>
                  <w:lang w:val="en"/>
                </w:rPr>
                <w:t>angular_interpolation_method</w:t>
              </w:r>
            </w:ins>
            <w:proofErr w:type="spellEnd"/>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1C03C42" w14:textId="39F73A83" w:rsidR="00C34F90" w:rsidRDefault="00C34F90" w:rsidP="00C34F90">
            <w:pPr>
              <w:pStyle w:val="Default"/>
              <w:rPr>
                <w:ins w:id="1370" w:author="Pieter de Vis" w:date="2020-04-29T12:47:00Z"/>
                <w:rFonts w:ascii="Arial" w:hAnsi="Arial" w:cs="Arial"/>
                <w:sz w:val="20"/>
                <w:szCs w:val="20"/>
                <w:lang w:val="en"/>
              </w:rPr>
            </w:pPr>
            <w:ins w:id="1371" w:author="Pieter de Vis" w:date="2020-04-30T17:50:00Z">
              <w:r>
                <w:rPr>
                  <w:rFonts w:ascii="Arial" w:hAnsi="Arial" w:cs="Arial"/>
                  <w:sz w:val="20"/>
                  <w:szCs w:val="20"/>
                  <w:lang w:val="en"/>
                </w:rPr>
                <w:t xml:space="preserve">Identifier for method used for interpolation to </w:t>
              </w:r>
            </w:ins>
            <w:ins w:id="1372" w:author="Pieter de Vis" w:date="2020-04-30T17:51:00Z">
              <w:r>
                <w:rPr>
                  <w:rFonts w:ascii="Arial" w:hAnsi="Arial" w:cs="Arial"/>
                  <w:sz w:val="20"/>
                  <w:szCs w:val="20"/>
                  <w:lang w:val="en"/>
                </w:rPr>
                <w:t>a regular grid of angles</w:t>
              </w:r>
            </w:ins>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6D4730A" w14:textId="66A8E17F" w:rsidR="00C34F90" w:rsidRDefault="00C34F90" w:rsidP="00C34F90">
            <w:pPr>
              <w:pStyle w:val="Default"/>
              <w:rPr>
                <w:ins w:id="1373" w:author="Pieter de Vis" w:date="2020-04-29T12:47:00Z"/>
                <w:rFonts w:ascii="Arial" w:hAnsi="Arial" w:cs="Arial"/>
                <w:sz w:val="20"/>
                <w:szCs w:val="20"/>
                <w:lang w:val="en"/>
              </w:rPr>
            </w:pPr>
            <w:ins w:id="1374" w:author="Pieter de Vis" w:date="2020-04-30T17:51:00Z">
              <w:r>
                <w:rPr>
                  <w:rFonts w:ascii="Arial" w:hAnsi="Arial" w:cs="Arial"/>
                  <w:sz w:val="20"/>
                  <w:szCs w:val="20"/>
                  <w:lang w:val="en"/>
                </w:rPr>
                <w:t>“</w:t>
              </w:r>
              <w:proofErr w:type="spellStart"/>
              <w:r>
                <w:rPr>
                  <w:rFonts w:ascii="Arial" w:hAnsi="Arial" w:cs="Arial"/>
                  <w:sz w:val="20"/>
                  <w:szCs w:val="20"/>
                  <w:lang w:val="en"/>
                </w:rPr>
                <w:t>StandardBRDFModel</w:t>
              </w:r>
              <w:proofErr w:type="spellEnd"/>
              <w:r>
                <w:rPr>
                  <w:rFonts w:ascii="Arial" w:hAnsi="Arial" w:cs="Arial"/>
                  <w:sz w:val="20"/>
                  <w:szCs w:val="20"/>
                  <w:lang w:val="en"/>
                </w:rPr>
                <w:t>”</w:t>
              </w:r>
            </w:ins>
          </w:p>
        </w:tc>
      </w:tr>
      <w:tr w:rsidR="00C34F90" w14:paraId="78F39402" w14:textId="77777777" w:rsidTr="001C78F5">
        <w:trPr>
          <w:trHeight w:val="308"/>
          <w:ins w:id="1375" w:author="Pieter de Vis" w:date="2020-04-29T12:47: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0C55036" w14:textId="77777777" w:rsidR="00C34F90" w:rsidRDefault="00C34F90" w:rsidP="00C34F90">
            <w:pPr>
              <w:pStyle w:val="Default"/>
              <w:rPr>
                <w:ins w:id="1376" w:author="Pieter de Vis" w:date="2020-04-29T12:47:00Z"/>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CA2F70A" w14:textId="77777777" w:rsidR="00C34F90" w:rsidRDefault="00C34F90" w:rsidP="00C34F90">
            <w:pPr>
              <w:pStyle w:val="Default"/>
              <w:rPr>
                <w:ins w:id="1377" w:author="Pieter de Vis" w:date="2020-04-29T12:47:00Z"/>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2EC2927" w14:textId="77777777" w:rsidR="00C34F90" w:rsidRDefault="00C34F90" w:rsidP="00C34F90">
            <w:pPr>
              <w:rPr>
                <w:ins w:id="1378" w:author="Pieter de Vis" w:date="2020-04-29T12:47:00Z"/>
                <w:sz w:val="20"/>
                <w:szCs w:val="20"/>
                <w:lang w:val="en"/>
              </w:rPr>
            </w:pPr>
          </w:p>
        </w:tc>
      </w:tr>
      <w:tr w:rsidR="00C34F90" w14:paraId="459F925A" w14:textId="77777777" w:rsidTr="001C78F5">
        <w:trPr>
          <w:trHeight w:val="308"/>
          <w:ins w:id="1379" w:author="Pieter de Vis" w:date="2020-04-29T12:47: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3381FE93" w14:textId="77777777" w:rsidR="00C34F90" w:rsidRDefault="00C34F90" w:rsidP="00C34F90">
            <w:pPr>
              <w:pStyle w:val="Default"/>
              <w:rPr>
                <w:ins w:id="1380" w:author="Pieter de Vis" w:date="2020-04-29T12:47:00Z"/>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D100BF8" w14:textId="77777777" w:rsidR="00C34F90" w:rsidRDefault="00C34F90" w:rsidP="00C34F90">
            <w:pPr>
              <w:pStyle w:val="Default"/>
              <w:rPr>
                <w:ins w:id="1381" w:author="Pieter de Vis" w:date="2020-04-29T12:47:00Z"/>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0BA7F646" w14:textId="77777777" w:rsidR="00C34F90" w:rsidRDefault="00C34F90" w:rsidP="00C34F90">
            <w:pPr>
              <w:pStyle w:val="Default"/>
              <w:rPr>
                <w:ins w:id="1382" w:author="Pieter de Vis" w:date="2020-04-29T12:47:00Z"/>
                <w:rFonts w:ascii="Arial" w:hAnsi="Arial" w:cs="Arial"/>
                <w:sz w:val="20"/>
                <w:szCs w:val="20"/>
                <w:lang w:val="en"/>
              </w:rPr>
            </w:pPr>
          </w:p>
        </w:tc>
      </w:tr>
      <w:tr w:rsidR="00C34F90" w14:paraId="6BFE0513" w14:textId="77777777" w:rsidTr="001C78F5">
        <w:trPr>
          <w:trHeight w:val="308"/>
          <w:ins w:id="1383" w:author="Pieter de Vis" w:date="2020-04-29T12:47: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5BE6602" w14:textId="77777777" w:rsidR="00C34F90" w:rsidRDefault="00C34F90" w:rsidP="00C34F90">
            <w:pPr>
              <w:pStyle w:val="Default"/>
              <w:rPr>
                <w:ins w:id="1384" w:author="Pieter de Vis" w:date="2020-04-29T12:47:00Z"/>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445C1000" w14:textId="77777777" w:rsidR="00C34F90" w:rsidRDefault="00C34F90" w:rsidP="00C34F90">
            <w:pPr>
              <w:pStyle w:val="Default"/>
              <w:rPr>
                <w:ins w:id="1385" w:author="Pieter de Vis" w:date="2020-04-29T12:47:00Z"/>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ADEAF76" w14:textId="77777777" w:rsidR="00C34F90" w:rsidRDefault="00C34F90" w:rsidP="00C34F90">
            <w:pPr>
              <w:pStyle w:val="Default"/>
              <w:rPr>
                <w:ins w:id="1386" w:author="Pieter de Vis" w:date="2020-04-29T12:47:00Z"/>
                <w:rFonts w:ascii="Arial" w:hAnsi="Arial" w:cs="Arial"/>
                <w:sz w:val="20"/>
                <w:szCs w:val="20"/>
                <w:lang w:val="en"/>
              </w:rPr>
            </w:pPr>
          </w:p>
        </w:tc>
      </w:tr>
      <w:tr w:rsidR="00C34F90" w14:paraId="7F50AF07" w14:textId="77777777" w:rsidTr="001C78F5">
        <w:trPr>
          <w:trHeight w:val="308"/>
          <w:ins w:id="1387" w:author="Pieter de Vis" w:date="2020-04-29T12:47: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0B15A77C" w14:textId="77777777" w:rsidR="00C34F90" w:rsidRDefault="00C34F90" w:rsidP="00C34F90">
            <w:pPr>
              <w:pStyle w:val="Default"/>
              <w:rPr>
                <w:ins w:id="1388" w:author="Pieter de Vis" w:date="2020-04-29T12:47:00Z"/>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8C70401" w14:textId="77777777" w:rsidR="00C34F90" w:rsidRDefault="00C34F90" w:rsidP="00C34F90">
            <w:pPr>
              <w:pStyle w:val="Default"/>
              <w:rPr>
                <w:ins w:id="1389" w:author="Pieter de Vis" w:date="2020-04-29T12:47:00Z"/>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5F190E6" w14:textId="77777777" w:rsidR="00C34F90" w:rsidRDefault="00C34F90" w:rsidP="00C34F90">
            <w:pPr>
              <w:pStyle w:val="Default"/>
              <w:rPr>
                <w:ins w:id="1390" w:author="Pieter de Vis" w:date="2020-04-29T12:47:00Z"/>
                <w:rFonts w:ascii="Arial" w:hAnsi="Arial" w:cs="Arial"/>
                <w:sz w:val="20"/>
                <w:szCs w:val="20"/>
                <w:lang w:val="en"/>
              </w:rPr>
            </w:pPr>
          </w:p>
        </w:tc>
      </w:tr>
      <w:tr w:rsidR="00C34F90" w14:paraId="0F90D251" w14:textId="77777777" w:rsidTr="001C78F5">
        <w:trPr>
          <w:trHeight w:val="308"/>
          <w:ins w:id="1391" w:author="Pieter de Vis" w:date="2020-04-29T12:47:00Z"/>
        </w:trPr>
        <w:tc>
          <w:tcPr>
            <w:tcW w:w="180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555799D3" w14:textId="77777777" w:rsidR="00C34F90" w:rsidRDefault="00C34F90" w:rsidP="00C34F90">
            <w:pPr>
              <w:pStyle w:val="Default"/>
              <w:rPr>
                <w:ins w:id="1392" w:author="Pieter de Vis" w:date="2020-04-29T12:47:00Z"/>
                <w:rFonts w:ascii="Arial" w:hAnsi="Arial" w:cs="Arial"/>
                <w:color w:val="auto"/>
                <w:sz w:val="20"/>
                <w:szCs w:val="20"/>
                <w:lang w:val="en"/>
              </w:rPr>
            </w:pPr>
          </w:p>
        </w:tc>
        <w:tc>
          <w:tcPr>
            <w:tcW w:w="53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1CB51E47" w14:textId="77777777" w:rsidR="00C34F90" w:rsidRDefault="00C34F90" w:rsidP="00C34F90">
            <w:pPr>
              <w:pStyle w:val="Default"/>
              <w:rPr>
                <w:ins w:id="1393" w:author="Pieter de Vis" w:date="2020-04-29T12:47:00Z"/>
                <w:rFonts w:ascii="Arial" w:hAnsi="Arial" w:cs="Arial"/>
                <w:sz w:val="20"/>
                <w:szCs w:val="20"/>
                <w:lang w:val="en"/>
              </w:rPr>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14:paraId="6B574F79" w14:textId="77777777" w:rsidR="00C34F90" w:rsidRDefault="00C34F90" w:rsidP="00C34F90">
            <w:pPr>
              <w:pStyle w:val="Default"/>
              <w:rPr>
                <w:ins w:id="1394" w:author="Pieter de Vis" w:date="2020-04-29T12:47:00Z"/>
                <w:rFonts w:ascii="Arial" w:hAnsi="Arial" w:cs="Arial"/>
                <w:sz w:val="20"/>
                <w:szCs w:val="20"/>
                <w:lang w:val="en"/>
              </w:rPr>
            </w:pPr>
          </w:p>
        </w:tc>
      </w:tr>
    </w:tbl>
    <w:p w14:paraId="1F7133CE" w14:textId="21322302" w:rsidR="00BD15BE" w:rsidDel="00587924" w:rsidRDefault="00BD15BE">
      <w:pPr>
        <w:rPr>
          <w:del w:id="1395" w:author="Pieter de Vis" w:date="2020-04-29T12:48:00Z"/>
          <w:lang w:val="en"/>
        </w:rPr>
      </w:pPr>
    </w:p>
    <w:p w14:paraId="54DD3363" w14:textId="0A3D0D53" w:rsidR="00BD15BE" w:rsidRDefault="005155BE">
      <w:pPr>
        <w:pStyle w:val="Heading1"/>
        <w:numPr>
          <w:ilvl w:val="0"/>
          <w:numId w:val="2"/>
        </w:numPr>
        <w:spacing w:before="0" w:after="240"/>
      </w:pPr>
      <w:bookmarkStart w:id="1396" w:name="_Toc1268557013"/>
      <w:bookmarkStart w:id="1397" w:name="_Toc1659998183"/>
      <w:bookmarkStart w:id="1398" w:name="_Ref2040220925"/>
      <w:bookmarkEnd w:id="1316"/>
      <w:r>
        <w:lastRenderedPageBreak/>
        <w:t>Variables</w:t>
      </w:r>
      <w:bookmarkEnd w:id="1396"/>
      <w:bookmarkEnd w:id="1397"/>
      <w:r>
        <w:t xml:space="preserve"> </w:t>
      </w:r>
      <w:bookmarkEnd w:id="1398"/>
    </w:p>
    <w:p w14:paraId="450936BB" w14:textId="77777777" w:rsidR="00BD15BE" w:rsidRDefault="005155BE">
      <w:pPr>
        <w:rPr>
          <w:rFonts w:cs="Arial"/>
        </w:rPr>
      </w:pPr>
      <w:r>
        <w:t xml:space="preserve">This section provides a description of the data product variables. The first subsection describes variables common to all product types (as defined in </w:t>
      </w:r>
      <w:r>
        <w:rPr>
          <w:rFonts w:cs="Arial"/>
        </w:rPr>
        <w:fldChar w:fldCharType="begin"/>
      </w:r>
      <w:r>
        <w:rPr>
          <w:rFonts w:cs="Arial"/>
        </w:rPr>
        <w:instrText>REF _Ref31812037 \h</w:instrText>
      </w:r>
      <w:r>
        <w:rPr>
          <w:rFonts w:cs="Arial"/>
        </w:rPr>
      </w:r>
      <w:r>
        <w:rPr>
          <w:rFonts w:cs="Arial"/>
        </w:rPr>
        <w:fldChar w:fldCharType="separate"/>
      </w:r>
      <w:r>
        <w:rPr>
          <w:rFonts w:cs="Arial"/>
        </w:rPr>
        <w:t>Table 2</w:t>
      </w:r>
      <w:r>
        <w:rPr>
          <w:rFonts w:cs="Arial"/>
        </w:rPr>
        <w:fldChar w:fldCharType="end"/>
      </w:r>
      <w:r>
        <w:t>). The following subsections then define per data type variables</w:t>
      </w:r>
      <w:commentRangeStart w:id="1399"/>
      <w:r>
        <w:t>.</w:t>
      </w:r>
      <w:commentRangeEnd w:id="1399"/>
      <w:r>
        <w:commentReference w:id="1399"/>
      </w:r>
    </w:p>
    <w:p w14:paraId="52F240B9" w14:textId="77777777" w:rsidR="00BD15BE" w:rsidRDefault="005155BE">
      <w:pPr>
        <w:pStyle w:val="Heading2"/>
        <w:numPr>
          <w:ilvl w:val="1"/>
          <w:numId w:val="2"/>
        </w:numPr>
        <w:rPr>
          <w:rFonts w:cs="Arial"/>
          <w:sz w:val="22"/>
          <w:szCs w:val="22"/>
        </w:rPr>
      </w:pPr>
      <w:bookmarkStart w:id="1400" w:name="_Toc607680169"/>
      <w:bookmarkStart w:id="1401" w:name="_Toc1249501674"/>
      <w:r>
        <w:rPr>
          <w:rFonts w:cs="Arial"/>
          <w:sz w:val="22"/>
          <w:szCs w:val="22"/>
        </w:rPr>
        <w:t>Common Variables</w:t>
      </w:r>
      <w:bookmarkEnd w:id="1400"/>
      <w:bookmarkEnd w:id="1401"/>
    </w:p>
    <w:p w14:paraId="32A9ED6C" w14:textId="77777777" w:rsidR="00BD15BE" w:rsidRDefault="005155BE">
      <w:pPr>
        <w:spacing w:before="240"/>
        <w:rPr>
          <w:rFonts w:cs="Arial"/>
          <w:lang w:val="en"/>
        </w:rPr>
      </w:pPr>
      <w:r>
        <w:rPr>
          <w:rFonts w:cs="Arial"/>
        </w:rPr>
        <w:t xml:space="preserve">The common data variables are defined in </w:t>
      </w:r>
      <w:r>
        <w:rPr>
          <w:rFonts w:cs="Arial"/>
        </w:rPr>
        <w:fldChar w:fldCharType="begin"/>
      </w:r>
      <w:r>
        <w:rPr>
          <w:rFonts w:cs="Arial"/>
        </w:rPr>
        <w:instrText>REF _Ref14813908 \h</w:instrText>
      </w:r>
      <w:r>
        <w:rPr>
          <w:rFonts w:cs="Arial"/>
        </w:rPr>
      </w:r>
      <w:r>
        <w:rPr>
          <w:rFonts w:cs="Arial"/>
        </w:rPr>
        <w:fldChar w:fldCharType="separate"/>
      </w:r>
      <w:r>
        <w:rPr>
          <w:rFonts w:cs="Arial"/>
        </w:rPr>
        <w:fldChar w:fldCharType="begin"/>
      </w:r>
      <w:r>
        <w:rPr>
          <w:rFonts w:cs="Arial"/>
        </w:rPr>
        <w:instrText xml:space="preserve"> REF _Ref14813908 \h </w:instrText>
      </w:r>
      <w:r>
        <w:rPr>
          <w:rFonts w:cs="Arial"/>
        </w:rPr>
      </w:r>
      <w:r>
        <w:rPr>
          <w:rFonts w:cs="Arial"/>
        </w:rPr>
        <w:fldChar w:fldCharType="separate"/>
      </w:r>
      <w:r>
        <w:rPr>
          <w:rFonts w:cs="Arial"/>
        </w:rPr>
        <w:t>Table 15</w:t>
      </w:r>
      <w:r>
        <w:rPr>
          <w:rFonts w:cs="Arial"/>
        </w:rPr>
        <w:fldChar w:fldCharType="end"/>
      </w:r>
      <w:r>
        <w:rPr>
          <w:rFonts w:cs="Arial"/>
        </w:rPr>
        <w:fldChar w:fldCharType="end"/>
      </w:r>
      <w:r>
        <w:rPr>
          <w:rFonts w:cs="Arial"/>
        </w:rPr>
        <w:t>. The remaining tables in this subsection define each of the common data variables.</w:t>
      </w:r>
      <w:r>
        <w:rPr>
          <w:rFonts w:cs="Arial"/>
          <w:lang w:val="en"/>
        </w:rPr>
        <w:t xml:space="preserve"> Standard names and long names follow, when possible, the CF standard names V72 (http://cfconventions.org/Data/cf-standard-names/72/build/cf-standard-name-table.html). When relevant the “Uniform Resource Identifier (URI)” following the NERC Vocabulary Server is provided together with the variable “Identifier”, “</w:t>
      </w:r>
      <w:proofErr w:type="spellStart"/>
      <w:r>
        <w:rPr>
          <w:rFonts w:cs="Arial"/>
          <w:lang w:val="en"/>
        </w:rPr>
        <w:t>Prefered</w:t>
      </w:r>
      <w:proofErr w:type="spellEnd"/>
      <w:r>
        <w:rPr>
          <w:rFonts w:cs="Arial"/>
          <w:lang w:val="en"/>
        </w:rPr>
        <w:t xml:space="preserve"> label” and “Alternative label”. </w:t>
      </w:r>
    </w:p>
    <w:p w14:paraId="3C061782" w14:textId="65809D6D" w:rsidR="00BD15BE" w:rsidRDefault="005155BE">
      <w:pPr>
        <w:pStyle w:val="Caption"/>
      </w:pPr>
      <w:bookmarkStart w:id="1402" w:name="_Ref14813908"/>
      <w:bookmarkStart w:id="1403" w:name="_Ref1456459792"/>
      <w:commentRangeStart w:id="1404"/>
      <w:r>
        <w:t>Table</w:t>
      </w:r>
      <w:ins w:id="1405" w:author="Pieter de Vis" w:date="2020-04-29T13:04:00Z">
        <w:r w:rsidR="00DE1B94">
          <w:t xml:space="preserve"> 1</w:t>
        </w:r>
      </w:ins>
      <w:ins w:id="1406" w:author="Pieter de Vis" w:date="2020-04-30T17:54:00Z">
        <w:r w:rsidR="00A95919">
          <w:t>9</w:t>
        </w:r>
      </w:ins>
      <w:ins w:id="1407" w:author="Pieter de Vis" w:date="2020-04-29T13:04:00Z">
        <w:r w:rsidR="00DE1B94">
          <w:t xml:space="preserve"> </w:t>
        </w:r>
      </w:ins>
      <w:commentRangeEnd w:id="1404"/>
      <w:ins w:id="1408" w:author="Pieter de Vis" w:date="2020-04-29T13:05:00Z">
        <w:r w:rsidR="00DE1B94">
          <w:rPr>
            <w:rStyle w:val="CommentReference"/>
            <w:b w:val="0"/>
            <w:bCs w:val="0"/>
            <w:i w:val="0"/>
          </w:rPr>
          <w:commentReference w:id="1404"/>
        </w:r>
      </w:ins>
      <w:del w:id="1409" w:author="Pieter de Vis" w:date="2020-04-29T12:48:00Z">
        <w:r w:rsidDel="00587924">
          <w:delText xml:space="preserve"> </w:delText>
        </w:r>
        <w:r w:rsidDel="00587924">
          <w:fldChar w:fldCharType="begin"/>
        </w:r>
        <w:r w:rsidDel="00587924">
          <w:delInstrText>SEQ Table \* ARABIC</w:delInstrText>
        </w:r>
        <w:r w:rsidDel="00587924">
          <w:fldChar w:fldCharType="separate"/>
        </w:r>
        <w:r w:rsidDel="00587924">
          <w:delText>17</w:delText>
        </w:r>
        <w:r w:rsidDel="00587924">
          <w:fldChar w:fldCharType="end"/>
        </w:r>
        <w:bookmarkStart w:id="1410" w:name="_Toc1681229087"/>
        <w:bookmarkEnd w:id="1402"/>
        <w:r w:rsidDel="00587924">
          <w:delText xml:space="preserve"> </w:delText>
        </w:r>
      </w:del>
      <w:r>
        <w:t>– Common product data variables</w:t>
      </w:r>
      <w:bookmarkEnd w:id="1403"/>
      <w:bookmarkEnd w:id="1410"/>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445F6B97"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50C0B6CF" w14:textId="77777777" w:rsidR="00BD15BE" w:rsidRDefault="005155BE">
            <w:pPr>
              <w:pStyle w:val="Default"/>
              <w:rPr>
                <w:rFonts w:ascii="Arial" w:hAnsi="Arial" w:cs="Arial"/>
                <w:b/>
                <w:bCs/>
                <w:sz w:val="20"/>
                <w:szCs w:val="20"/>
              </w:rPr>
            </w:pPr>
            <w:commentRangeStart w:id="1411"/>
            <w:commentRangeStart w:id="1412"/>
            <w:r>
              <w:rPr>
                <w:rFonts w:ascii="Arial" w:hAnsi="Arial" w:cs="Arial"/>
                <w:b/>
                <w:bCs/>
                <w:color w:val="FFFFFF"/>
                <w:sz w:val="20"/>
                <w:szCs w:val="20"/>
              </w:rPr>
              <w:t>Variable Name</w:t>
            </w:r>
            <w:commentRangeEnd w:id="1411"/>
            <w:r>
              <w:rPr>
                <w:rFonts w:ascii="Arial" w:hAnsi="Arial" w:cs="Arial"/>
                <w:sz w:val="20"/>
                <w:szCs w:val="20"/>
              </w:rPr>
              <w:commentReference w:id="1411"/>
            </w:r>
            <w:commentRangeEnd w:id="1412"/>
            <w:r>
              <w:rPr>
                <w:rFonts w:ascii="Arial" w:hAnsi="Arial" w:cs="Arial"/>
                <w:sz w:val="20"/>
                <w:szCs w:val="20"/>
              </w:rPr>
              <w:commentReference w:id="1412"/>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0655262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0BA69AF1"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1192B611"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7F8D08CC"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BAF494A" w14:textId="77777777" w:rsidR="00BD15BE" w:rsidRDefault="005155BE">
            <w:pPr>
              <w:pStyle w:val="Default"/>
              <w:rPr>
                <w:rFonts w:ascii="Arial" w:hAnsi="Arial" w:cs="Arial"/>
                <w:bCs/>
                <w:sz w:val="20"/>
                <w:szCs w:val="20"/>
              </w:rPr>
            </w:pPr>
            <w:commentRangeStart w:id="1413"/>
            <w:r>
              <w:rPr>
                <w:rFonts w:ascii="Arial" w:hAnsi="Arial" w:cs="Arial"/>
                <w:bCs/>
                <w:sz w:val="20"/>
                <w:szCs w:val="20"/>
              </w:rPr>
              <w:t>wavelength</w:t>
            </w:r>
            <w:commentRangeEnd w:id="1413"/>
            <w:r>
              <w:rPr>
                <w:rFonts w:ascii="Arial" w:hAnsi="Arial" w:cs="Arial"/>
                <w:sz w:val="20"/>
                <w:szCs w:val="20"/>
              </w:rPr>
              <w:commentReference w:id="1413"/>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74BCD94" w14:textId="77777777" w:rsidR="00BD15BE" w:rsidRDefault="005155BE">
            <w:pPr>
              <w:pStyle w:val="Default"/>
              <w:rPr>
                <w:rFonts w:ascii="Arial" w:hAnsi="Arial" w:cs="Arial"/>
                <w:sz w:val="20"/>
                <w:szCs w:val="20"/>
              </w:rPr>
            </w:pPr>
            <w:r>
              <w:rPr>
                <w:rFonts w:ascii="Arial" w:hAnsi="Arial" w:cs="Arial"/>
                <w:sz w:val="20"/>
                <w:szCs w:val="20"/>
              </w:rPr>
              <w:t>wavelength</w:t>
            </w: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21A6FAC" w14:textId="77777777" w:rsidR="00BD15BE" w:rsidRDefault="005155BE">
            <w:pPr>
              <w:pStyle w:val="Default"/>
              <w:rPr>
                <w:rFonts w:ascii="Arial" w:hAnsi="Arial" w:cs="Arial"/>
                <w:sz w:val="20"/>
                <w:szCs w:val="20"/>
              </w:rPr>
            </w:pPr>
            <w:commentRangeStart w:id="1414"/>
            <w:r>
              <w:rPr>
                <w:rFonts w:ascii="Arial" w:hAnsi="Arial" w:cs="Arial"/>
                <w:sz w:val="20"/>
                <w:szCs w:val="20"/>
              </w:rPr>
              <w:t>int32</w:t>
            </w:r>
            <w:commentRangeEnd w:id="1414"/>
            <w:r>
              <w:rPr>
                <w:rFonts w:ascii="Arial" w:hAnsi="Arial" w:cs="Arial"/>
                <w:sz w:val="20"/>
                <w:szCs w:val="20"/>
              </w:rPr>
              <w:commentReference w:id="1414"/>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E117A48" w14:textId="77777777" w:rsidR="00BD15BE" w:rsidRDefault="005155BE">
            <w:pPr>
              <w:pStyle w:val="Default"/>
              <w:rPr>
                <w:rFonts w:ascii="Arial" w:hAnsi="Arial" w:cs="Arial"/>
                <w:sz w:val="20"/>
                <w:szCs w:val="20"/>
              </w:rPr>
            </w:pPr>
            <w:r>
              <w:rPr>
                <w:rFonts w:ascii="Arial" w:hAnsi="Arial" w:cs="Arial"/>
                <w:sz w:val="20"/>
                <w:szCs w:val="20"/>
              </w:rPr>
              <w:t>wavelength</w:t>
            </w:r>
          </w:p>
        </w:tc>
      </w:tr>
      <w:tr w:rsidR="00BD15BE" w14:paraId="6EB70219"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09788FF" w14:textId="77777777" w:rsidR="00BD15BE" w:rsidRDefault="005155BE">
            <w:pPr>
              <w:pStyle w:val="Default"/>
              <w:rPr>
                <w:rFonts w:ascii="Arial" w:hAnsi="Arial" w:cs="Arial"/>
                <w:bCs/>
                <w:sz w:val="20"/>
                <w:szCs w:val="20"/>
              </w:rPr>
            </w:pPr>
            <w:commentRangeStart w:id="1415"/>
            <w:proofErr w:type="spellStart"/>
            <w:r>
              <w:rPr>
                <w:rFonts w:ascii="Arial" w:hAnsi="Arial" w:cs="Arial"/>
                <w:bCs/>
                <w:sz w:val="20"/>
                <w:szCs w:val="20"/>
              </w:rPr>
              <w:t>viewing_azimuth_angle</w:t>
            </w:r>
            <w:commentRangeEnd w:id="1415"/>
            <w:proofErr w:type="spellEnd"/>
            <w:r>
              <w:rPr>
                <w:rFonts w:ascii="Arial" w:hAnsi="Arial" w:cs="Arial"/>
                <w:sz w:val="20"/>
                <w:szCs w:val="20"/>
              </w:rPr>
              <w:commentReference w:id="1415"/>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1AC9821" w14:textId="77777777" w:rsidR="00BD15BE" w:rsidRDefault="005155BE">
            <w:pPr>
              <w:pStyle w:val="Default"/>
              <w:rPr>
                <w:rFonts w:ascii="Arial" w:hAnsi="Arial" w:cs="Arial"/>
                <w:sz w:val="20"/>
                <w:szCs w:val="20"/>
              </w:rPr>
            </w:pPr>
            <w:r>
              <w:rPr>
                <w:rFonts w:ascii="Arial" w:hAnsi="Arial" w:cs="Arial"/>
                <w:sz w:val="20"/>
                <w:szCs w:val="20"/>
                <w:lang w:val="en"/>
              </w:rPr>
              <w:t>sensor</w:t>
            </w:r>
            <w:r>
              <w:rPr>
                <w:rFonts w:ascii="Arial" w:hAnsi="Arial" w:cs="Arial"/>
                <w:sz w:val="20"/>
                <w:szCs w:val="20"/>
              </w:rPr>
              <w:t>_</w:t>
            </w:r>
            <w:proofErr w:type="spellStart"/>
            <w:r>
              <w:rPr>
                <w:rFonts w:ascii="Arial" w:hAnsi="Arial" w:cs="Arial"/>
                <w:sz w:val="20"/>
                <w:szCs w:val="20"/>
              </w:rPr>
              <w:t>azimuth_angle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554F0CC"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6A68E89" w14:textId="77777777" w:rsidR="00BD15BE" w:rsidRDefault="005155BE">
            <w:pPr>
              <w:pStyle w:val="Default"/>
              <w:rPr>
                <w:rFonts w:ascii="Arial" w:hAnsi="Arial" w:cs="Arial"/>
                <w:sz w:val="20"/>
                <w:szCs w:val="20"/>
              </w:rPr>
            </w:pPr>
            <w:r>
              <w:rPr>
                <w:rFonts w:ascii="Arial" w:hAnsi="Arial" w:cs="Arial"/>
                <w:sz w:val="20"/>
                <w:szCs w:val="20"/>
              </w:rPr>
              <w:t>series</w:t>
            </w:r>
          </w:p>
        </w:tc>
      </w:tr>
      <w:tr w:rsidR="00BD15BE" w14:paraId="32C0C8AA"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DD85B4F" w14:textId="77777777" w:rsidR="00BD15BE" w:rsidRDefault="005155BE">
            <w:pPr>
              <w:pStyle w:val="Default"/>
              <w:rPr>
                <w:rFonts w:ascii="Arial" w:hAnsi="Arial" w:cs="Arial"/>
                <w:bCs/>
                <w:sz w:val="20"/>
                <w:szCs w:val="20"/>
              </w:rPr>
            </w:pPr>
            <w:proofErr w:type="spellStart"/>
            <w:r>
              <w:rPr>
                <w:rFonts w:ascii="Arial" w:hAnsi="Arial" w:cs="Arial"/>
                <w:bCs/>
                <w:sz w:val="20"/>
                <w:szCs w:val="20"/>
              </w:rPr>
              <w:t>viewing_zenith_angle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033EAFE" w14:textId="77777777" w:rsidR="00BD15BE" w:rsidRDefault="005155BE">
            <w:pPr>
              <w:pStyle w:val="Default"/>
              <w:rPr>
                <w:rFonts w:ascii="Arial" w:hAnsi="Arial" w:cs="Arial"/>
                <w:sz w:val="20"/>
                <w:szCs w:val="20"/>
              </w:rPr>
            </w:pPr>
            <w:r>
              <w:rPr>
                <w:rFonts w:ascii="Arial" w:hAnsi="Arial" w:cs="Arial"/>
                <w:sz w:val="20"/>
                <w:szCs w:val="20"/>
                <w:lang w:val="en"/>
              </w:rPr>
              <w:t>sensor</w:t>
            </w:r>
            <w:r>
              <w:rPr>
                <w:rFonts w:ascii="Arial" w:hAnsi="Arial" w:cs="Arial"/>
                <w:sz w:val="20"/>
                <w:szCs w:val="20"/>
              </w:rPr>
              <w:t>_</w:t>
            </w:r>
            <w:proofErr w:type="spellStart"/>
            <w:r>
              <w:rPr>
                <w:rFonts w:ascii="Arial" w:hAnsi="Arial" w:cs="Arial"/>
                <w:sz w:val="20"/>
                <w:szCs w:val="20"/>
              </w:rPr>
              <w:t>zenith_angle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2CB17E0"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145F9AC2" w14:textId="77777777" w:rsidR="00BD15BE" w:rsidRDefault="005155BE">
            <w:pPr>
              <w:pStyle w:val="Default"/>
              <w:rPr>
                <w:rFonts w:ascii="Arial" w:hAnsi="Arial" w:cs="Arial"/>
                <w:sz w:val="20"/>
                <w:szCs w:val="20"/>
              </w:rPr>
            </w:pPr>
            <w:r>
              <w:rPr>
                <w:rFonts w:ascii="Arial" w:hAnsi="Arial" w:cs="Arial"/>
                <w:sz w:val="20"/>
                <w:szCs w:val="20"/>
              </w:rPr>
              <w:t>series</w:t>
            </w:r>
          </w:p>
        </w:tc>
      </w:tr>
      <w:tr w:rsidR="00BD15BE" w14:paraId="6DC9BA07" w14:textId="77777777">
        <w:trPr>
          <w:trHeight w:val="309"/>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8DEE079" w14:textId="77777777" w:rsidR="00BD15BE" w:rsidRDefault="005155BE">
            <w:pPr>
              <w:pStyle w:val="Default"/>
              <w:rPr>
                <w:rFonts w:ascii="Arial" w:hAnsi="Arial" w:cs="Arial"/>
                <w:bCs/>
                <w:sz w:val="20"/>
                <w:szCs w:val="20"/>
              </w:rPr>
            </w:pPr>
            <w:r>
              <w:rPr>
                <w:rFonts w:ascii="Arial" w:hAnsi="Arial" w:cs="Arial"/>
                <w:bCs/>
                <w:sz w:val="20"/>
                <w:szCs w:val="20"/>
              </w:rPr>
              <w:t>s</w:t>
            </w:r>
            <w:proofErr w:type="spellStart"/>
            <w:r>
              <w:rPr>
                <w:rFonts w:ascii="Arial" w:hAnsi="Arial" w:cs="Arial"/>
                <w:bCs/>
                <w:sz w:val="20"/>
                <w:szCs w:val="20"/>
                <w:lang w:val="en"/>
              </w:rPr>
              <w:t>olar</w:t>
            </w:r>
            <w:proofErr w:type="spellEnd"/>
            <w:r>
              <w:rPr>
                <w:rFonts w:ascii="Arial" w:hAnsi="Arial" w:cs="Arial"/>
                <w:bCs/>
                <w:sz w:val="20"/>
                <w:szCs w:val="20"/>
              </w:rPr>
              <w:t>_</w:t>
            </w:r>
            <w:proofErr w:type="spellStart"/>
            <w:r>
              <w:rPr>
                <w:rFonts w:ascii="Arial" w:hAnsi="Arial" w:cs="Arial"/>
                <w:bCs/>
                <w:sz w:val="20"/>
                <w:szCs w:val="20"/>
              </w:rPr>
              <w:t>azimuth_angle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9565D13" w14:textId="77777777" w:rsidR="00BD15BE" w:rsidRDefault="005155BE">
            <w:pPr>
              <w:pStyle w:val="Default"/>
              <w:rPr>
                <w:rFonts w:ascii="Arial" w:hAnsi="Arial" w:cs="Arial"/>
                <w:sz w:val="20"/>
                <w:szCs w:val="20"/>
              </w:rPr>
            </w:pPr>
            <w:r>
              <w:rPr>
                <w:rFonts w:ascii="Arial" w:hAnsi="Arial" w:cs="Arial"/>
                <w:bCs/>
                <w:sz w:val="20"/>
                <w:szCs w:val="20"/>
              </w:rPr>
              <w:t>s</w:t>
            </w:r>
            <w:proofErr w:type="spellStart"/>
            <w:r>
              <w:rPr>
                <w:rFonts w:ascii="Arial" w:hAnsi="Arial" w:cs="Arial"/>
                <w:bCs/>
                <w:sz w:val="20"/>
                <w:szCs w:val="20"/>
                <w:lang w:val="en"/>
              </w:rPr>
              <w:t>olar</w:t>
            </w:r>
            <w:proofErr w:type="spellEnd"/>
            <w:r>
              <w:rPr>
                <w:rFonts w:ascii="Arial" w:hAnsi="Arial" w:cs="Arial"/>
                <w:sz w:val="20"/>
                <w:szCs w:val="20"/>
              </w:rPr>
              <w:t>_</w:t>
            </w:r>
            <w:proofErr w:type="spellStart"/>
            <w:r>
              <w:rPr>
                <w:rFonts w:ascii="Arial" w:hAnsi="Arial" w:cs="Arial"/>
                <w:sz w:val="20"/>
                <w:szCs w:val="20"/>
              </w:rPr>
              <w:t>azimuth_angle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13D5095"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38494430" w14:textId="77777777" w:rsidR="00BD15BE" w:rsidRDefault="005155BE">
            <w:pPr>
              <w:pStyle w:val="Default"/>
              <w:rPr>
                <w:rFonts w:ascii="Arial" w:hAnsi="Arial" w:cs="Arial"/>
                <w:sz w:val="20"/>
                <w:szCs w:val="20"/>
              </w:rPr>
            </w:pPr>
            <w:r>
              <w:rPr>
                <w:rFonts w:ascii="Arial" w:hAnsi="Arial" w:cs="Arial"/>
                <w:sz w:val="20"/>
                <w:szCs w:val="20"/>
              </w:rPr>
              <w:t>series</w:t>
            </w:r>
          </w:p>
        </w:tc>
      </w:tr>
      <w:tr w:rsidR="00BD15BE" w14:paraId="552F2C0B"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EF2A184" w14:textId="77777777" w:rsidR="00BD15BE" w:rsidRDefault="005155BE">
            <w:pPr>
              <w:pStyle w:val="Default"/>
              <w:rPr>
                <w:rFonts w:ascii="Arial" w:hAnsi="Arial" w:cs="Arial"/>
                <w:bCs/>
                <w:sz w:val="20"/>
                <w:szCs w:val="20"/>
              </w:rPr>
            </w:pPr>
            <w:r>
              <w:rPr>
                <w:rFonts w:ascii="Arial" w:hAnsi="Arial" w:cs="Arial"/>
                <w:bCs/>
                <w:sz w:val="20"/>
                <w:szCs w:val="20"/>
              </w:rPr>
              <w:t>s</w:t>
            </w:r>
            <w:proofErr w:type="spellStart"/>
            <w:r>
              <w:rPr>
                <w:rFonts w:ascii="Arial" w:hAnsi="Arial" w:cs="Arial"/>
                <w:bCs/>
                <w:sz w:val="20"/>
                <w:szCs w:val="20"/>
                <w:lang w:val="en"/>
              </w:rPr>
              <w:t>olar</w:t>
            </w:r>
            <w:proofErr w:type="spellEnd"/>
            <w:r>
              <w:rPr>
                <w:rFonts w:ascii="Arial" w:hAnsi="Arial" w:cs="Arial"/>
                <w:bCs/>
                <w:sz w:val="20"/>
                <w:szCs w:val="20"/>
              </w:rPr>
              <w:t>_</w:t>
            </w:r>
            <w:proofErr w:type="spellStart"/>
            <w:r>
              <w:rPr>
                <w:rFonts w:ascii="Arial" w:hAnsi="Arial" w:cs="Arial"/>
                <w:bCs/>
                <w:sz w:val="20"/>
                <w:szCs w:val="20"/>
              </w:rPr>
              <w:t>zenith_angle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6D2B3245" w14:textId="77777777" w:rsidR="00BD15BE" w:rsidRDefault="005155BE">
            <w:pPr>
              <w:pStyle w:val="Default"/>
              <w:rPr>
                <w:rFonts w:ascii="Arial" w:hAnsi="Arial" w:cs="Arial"/>
                <w:bCs/>
                <w:sz w:val="20"/>
                <w:szCs w:val="20"/>
              </w:rPr>
            </w:pPr>
            <w:r>
              <w:rPr>
                <w:rFonts w:ascii="Arial" w:hAnsi="Arial" w:cs="Arial"/>
                <w:bCs/>
                <w:sz w:val="20"/>
                <w:szCs w:val="20"/>
              </w:rPr>
              <w:t>s</w:t>
            </w:r>
            <w:proofErr w:type="spellStart"/>
            <w:r>
              <w:rPr>
                <w:rFonts w:ascii="Arial" w:hAnsi="Arial" w:cs="Arial"/>
                <w:bCs/>
                <w:sz w:val="20"/>
                <w:szCs w:val="20"/>
                <w:lang w:val="en"/>
              </w:rPr>
              <w:t>olar</w:t>
            </w:r>
            <w:proofErr w:type="spellEnd"/>
            <w:r>
              <w:rPr>
                <w:rFonts w:ascii="Arial" w:hAnsi="Arial" w:cs="Arial"/>
                <w:bCs/>
                <w:sz w:val="20"/>
                <w:szCs w:val="20"/>
              </w:rPr>
              <w:t>_</w:t>
            </w:r>
            <w:proofErr w:type="spellStart"/>
            <w:r>
              <w:rPr>
                <w:rFonts w:ascii="Arial" w:hAnsi="Arial" w:cs="Arial"/>
                <w:bCs/>
                <w:sz w:val="20"/>
                <w:szCs w:val="20"/>
              </w:rPr>
              <w:t>zenith_angle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D3481DF"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26704C7" w14:textId="77777777" w:rsidR="00BD15BE" w:rsidRDefault="005155BE">
            <w:pPr>
              <w:pStyle w:val="Default"/>
              <w:rPr>
                <w:rFonts w:ascii="Arial" w:hAnsi="Arial" w:cs="Arial"/>
                <w:sz w:val="20"/>
                <w:szCs w:val="20"/>
              </w:rPr>
            </w:pPr>
            <w:r>
              <w:rPr>
                <w:rFonts w:ascii="Arial" w:hAnsi="Arial" w:cs="Arial"/>
                <w:sz w:val="20"/>
                <w:szCs w:val="20"/>
              </w:rPr>
              <w:t>series</w:t>
            </w:r>
          </w:p>
        </w:tc>
      </w:tr>
      <w:tr w:rsidR="00BD15BE" w14:paraId="031BE3DF"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0DB99577" w14:textId="77777777" w:rsidR="00BD15BE" w:rsidRDefault="005155BE">
            <w:pPr>
              <w:pStyle w:val="Default"/>
              <w:rPr>
                <w:rFonts w:ascii="Arial" w:hAnsi="Arial" w:cs="Arial"/>
                <w:bCs/>
                <w:sz w:val="20"/>
                <w:szCs w:val="20"/>
              </w:rPr>
            </w:pPr>
            <w:commentRangeStart w:id="1416"/>
            <w:proofErr w:type="spellStart"/>
            <w:r>
              <w:rPr>
                <w:rFonts w:ascii="Arial" w:hAnsi="Arial" w:cs="Arial"/>
                <w:bCs/>
                <w:sz w:val="20"/>
                <w:szCs w:val="20"/>
              </w:rPr>
              <w:t>acquisition_time</w:t>
            </w:r>
            <w:commentRangeEnd w:id="1416"/>
            <w:proofErr w:type="spellEnd"/>
            <w:r>
              <w:rPr>
                <w:rFonts w:ascii="Arial" w:hAnsi="Arial" w:cs="Arial"/>
                <w:sz w:val="20"/>
                <w:szCs w:val="20"/>
              </w:rPr>
              <w:commentReference w:id="1416"/>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19F3C80" w14:textId="77777777" w:rsidR="00BD15BE" w:rsidRDefault="005155BE">
            <w:pPr>
              <w:pStyle w:val="Default"/>
              <w:rPr>
                <w:rFonts w:ascii="Arial" w:hAnsi="Arial" w:cs="Arial"/>
                <w:sz w:val="20"/>
                <w:szCs w:val="20"/>
              </w:rPr>
            </w:pPr>
            <w:r>
              <w:rPr>
                <w:rFonts w:ascii="Arial" w:hAnsi="Arial" w:cs="Arial"/>
                <w:sz w:val="20"/>
                <w:szCs w:val="20"/>
              </w:rPr>
              <w:t>time</w:t>
            </w: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4E0FC21"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6353AC1" w14:textId="77777777" w:rsidR="00BD15BE" w:rsidRDefault="005155BE">
            <w:pPr>
              <w:pStyle w:val="Default"/>
              <w:rPr>
                <w:rFonts w:ascii="Arial" w:hAnsi="Arial" w:cs="Arial"/>
                <w:sz w:val="20"/>
                <w:szCs w:val="20"/>
              </w:rPr>
            </w:pPr>
            <w:r>
              <w:rPr>
                <w:rFonts w:ascii="Arial" w:hAnsi="Arial" w:cs="Arial"/>
                <w:sz w:val="20"/>
                <w:szCs w:val="20"/>
              </w:rPr>
              <w:t>series</w:t>
            </w:r>
          </w:p>
        </w:tc>
      </w:tr>
    </w:tbl>
    <w:p w14:paraId="600188BF" w14:textId="77777777" w:rsidR="00BD15BE" w:rsidRDefault="00BD15BE">
      <w:pPr>
        <w:pStyle w:val="Caption"/>
      </w:pPr>
    </w:p>
    <w:p w14:paraId="35E80412" w14:textId="5E46FFC0" w:rsidR="00BD15BE" w:rsidRDefault="005155BE">
      <w:pPr>
        <w:pStyle w:val="Caption"/>
      </w:pPr>
      <w:r>
        <w:t xml:space="preserve">Table </w:t>
      </w:r>
      <w:del w:id="1417" w:author="Pieter de Vis" w:date="2020-04-30T17:54:00Z">
        <w:r w:rsidDel="00A95919">
          <w:fldChar w:fldCharType="begin"/>
        </w:r>
        <w:r w:rsidDel="00A95919">
          <w:delInstrText>SEQ Table \* ARABIC</w:delInstrText>
        </w:r>
        <w:r w:rsidDel="00A95919">
          <w:fldChar w:fldCharType="separate"/>
        </w:r>
        <w:r w:rsidDel="00A95919">
          <w:delText>18</w:delText>
        </w:r>
        <w:r w:rsidDel="00A95919">
          <w:fldChar w:fldCharType="end"/>
        </w:r>
      </w:del>
      <w:bookmarkStart w:id="1418" w:name="_Toc547899743"/>
      <w:ins w:id="1419" w:author="Pieter de Vis" w:date="2020-04-30T17:54:00Z">
        <w:r w:rsidR="00A95919">
          <w:t>20</w:t>
        </w:r>
      </w:ins>
      <w:r>
        <w:t xml:space="preserve"> </w:t>
      </w:r>
      <w:r>
        <w:rPr>
          <w:lang w:val="en"/>
        </w:rPr>
        <w:t xml:space="preserve">– </w:t>
      </w:r>
      <w:r>
        <w:t>wavelength variable definition</w:t>
      </w:r>
      <w:bookmarkEnd w:id="1418"/>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527BDD7A"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20F0FA9C"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wavelength</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7CB04DE"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22869C7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212CE5E2"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78D39B6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4EC6B0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CD215D4"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29C2149" w14:textId="77777777" w:rsidR="00BD15BE" w:rsidRDefault="005155BE">
            <w:pPr>
              <w:pStyle w:val="Default"/>
              <w:rPr>
                <w:rFonts w:ascii="Arial" w:hAnsi="Arial" w:cs="Arial"/>
                <w:sz w:val="20"/>
                <w:szCs w:val="20"/>
              </w:rPr>
            </w:pPr>
            <w:r>
              <w:rPr>
                <w:rFonts w:ascii="Arial" w:hAnsi="Arial" w:cs="Arial"/>
                <w:sz w:val="20"/>
                <w:szCs w:val="20"/>
              </w:rPr>
              <w:t>-</w:t>
            </w:r>
            <w:r>
              <w:rPr>
                <w:rFonts w:ascii="Arial" w:hAnsi="Arial" w:cs="Arial"/>
                <w:sz w:val="20"/>
                <w:szCs w:val="20"/>
                <w:highlight w:val="yellow"/>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AB5BB00" w14:textId="77777777" w:rsidR="00BD15BE" w:rsidRDefault="00BD15BE">
            <w:pPr>
              <w:pStyle w:val="Default"/>
              <w:rPr>
                <w:rFonts w:ascii="Arial" w:hAnsi="Arial" w:cs="Arial"/>
                <w:sz w:val="20"/>
                <w:szCs w:val="20"/>
              </w:rPr>
            </w:pPr>
          </w:p>
        </w:tc>
      </w:tr>
      <w:tr w:rsidR="00BD15BE" w14:paraId="77FA66D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8FEC02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01E4EF2"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5C744EC" w14:textId="77777777" w:rsidR="00BD15BE" w:rsidRDefault="005155BE">
            <w:pPr>
              <w:pStyle w:val="Default"/>
              <w:rPr>
                <w:rFonts w:ascii="Arial" w:hAnsi="Arial" w:cs="Arial"/>
                <w:sz w:val="20"/>
                <w:szCs w:val="20"/>
              </w:rPr>
            </w:pPr>
            <w:r>
              <w:rPr>
                <w:rFonts w:ascii="Arial" w:hAnsi="Arial" w:cs="Arial"/>
                <w:sz w:val="20"/>
                <w:szCs w:val="20"/>
              </w:rPr>
              <w:t>wavelength</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8ABF59C" w14:textId="77777777" w:rsidR="00BD15BE" w:rsidRDefault="00BD15BE">
            <w:pPr>
              <w:pStyle w:val="Default"/>
              <w:rPr>
                <w:rFonts w:ascii="Arial" w:hAnsi="Arial" w:cs="Arial"/>
                <w:sz w:val="20"/>
                <w:szCs w:val="20"/>
              </w:rPr>
            </w:pPr>
          </w:p>
        </w:tc>
      </w:tr>
      <w:tr w:rsidR="00BD15BE" w14:paraId="6A9378C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C47579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7F7F27B"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E1E1C1F" w14:textId="77777777" w:rsidR="00BD15BE" w:rsidRDefault="005155BE">
            <w:pPr>
              <w:pStyle w:val="Default"/>
              <w:rPr>
                <w:rFonts w:ascii="Arial" w:hAnsi="Arial" w:cs="Arial"/>
                <w:sz w:val="20"/>
                <w:szCs w:val="20"/>
              </w:rPr>
            </w:pPr>
            <w:r>
              <w:rPr>
                <w:rFonts w:ascii="Arial" w:hAnsi="Arial" w:cs="Arial"/>
                <w:sz w:val="20"/>
                <w:szCs w:val="20"/>
              </w:rPr>
              <w:t>Wavelength</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4299706" w14:textId="77777777" w:rsidR="00BD15BE" w:rsidRDefault="00BD15BE">
            <w:pPr>
              <w:pStyle w:val="Default"/>
              <w:rPr>
                <w:rFonts w:ascii="Arial" w:hAnsi="Arial" w:cs="Arial"/>
                <w:sz w:val="20"/>
                <w:szCs w:val="20"/>
              </w:rPr>
            </w:pPr>
          </w:p>
        </w:tc>
      </w:tr>
      <w:tr w:rsidR="00BD15BE" w14:paraId="51B2B46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68D3B9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333ECC4"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A0EFE08" w14:textId="77777777" w:rsidR="00BD15BE" w:rsidRDefault="005155BE">
            <w:pPr>
              <w:pStyle w:val="Default"/>
              <w:rPr>
                <w:rFonts w:ascii="Arial" w:hAnsi="Arial" w:cs="Arial"/>
                <w:sz w:val="20"/>
                <w:szCs w:val="20"/>
              </w:rPr>
            </w:pPr>
            <w:r>
              <w:rPr>
                <w:rFonts w:ascii="Arial" w:hAnsi="Arial" w:cs="Arial"/>
                <w:sz w:val="20"/>
                <w:szCs w:val="20"/>
              </w:rPr>
              <w:t>nm</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C346927" w14:textId="77777777" w:rsidR="00BD15BE" w:rsidRDefault="00BD15BE">
            <w:pPr>
              <w:pStyle w:val="Default"/>
              <w:rPr>
                <w:rFonts w:ascii="Arial" w:hAnsi="Arial" w:cs="Arial"/>
                <w:sz w:val="20"/>
                <w:szCs w:val="20"/>
              </w:rPr>
            </w:pPr>
          </w:p>
        </w:tc>
      </w:tr>
      <w:tr w:rsidR="00BD15BE" w14:paraId="52A77AD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FBF352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566BDF4"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19240F7"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2D2F901" w14:textId="77777777" w:rsidR="00BD15BE" w:rsidRDefault="00BD15BE">
            <w:pPr>
              <w:pStyle w:val="Default"/>
              <w:rPr>
                <w:rFonts w:ascii="Arial" w:hAnsi="Arial" w:cs="Arial"/>
                <w:sz w:val="20"/>
                <w:szCs w:val="20"/>
              </w:rPr>
            </w:pPr>
          </w:p>
        </w:tc>
      </w:tr>
      <w:tr w:rsidR="00BD15BE" w14:paraId="542A617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E1FBF5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2FBC8B8"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04FEE2C"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570D1B9" w14:textId="77777777" w:rsidR="00BD15BE" w:rsidRDefault="00BD15BE">
            <w:pPr>
              <w:pStyle w:val="Default"/>
              <w:rPr>
                <w:rFonts w:ascii="Arial" w:hAnsi="Arial" w:cs="Arial"/>
                <w:sz w:val="20"/>
                <w:szCs w:val="20"/>
              </w:rPr>
            </w:pPr>
          </w:p>
        </w:tc>
      </w:tr>
      <w:tr w:rsidR="00BD15BE" w14:paraId="1E31182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8EA52C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0772EE8"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74F492F"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7B74DD2" w14:textId="77777777" w:rsidR="00BD15BE" w:rsidRDefault="00BD15BE">
            <w:pPr>
              <w:pStyle w:val="Default"/>
              <w:rPr>
                <w:rFonts w:ascii="Arial" w:hAnsi="Arial" w:cs="Arial"/>
                <w:sz w:val="20"/>
                <w:szCs w:val="20"/>
              </w:rPr>
            </w:pPr>
          </w:p>
        </w:tc>
      </w:tr>
      <w:tr w:rsidR="00BD15BE" w14:paraId="25F7062D"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5C795A9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695A122"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preferred_symbol</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553715E"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wv</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D30D8BA" w14:textId="77777777" w:rsidR="00BD15BE" w:rsidRDefault="00BD15BE">
            <w:pPr>
              <w:pStyle w:val="Default"/>
              <w:rPr>
                <w:rFonts w:ascii="Arial" w:hAnsi="Arial" w:cs="Arial"/>
                <w:sz w:val="20"/>
                <w:szCs w:val="20"/>
              </w:rPr>
            </w:pPr>
          </w:p>
        </w:tc>
      </w:tr>
    </w:tbl>
    <w:p w14:paraId="10B4C571" w14:textId="77777777" w:rsidR="00BD15BE" w:rsidRDefault="00BD15BE">
      <w:pPr>
        <w:pStyle w:val="Caption"/>
      </w:pPr>
    </w:p>
    <w:p w14:paraId="02073268" w14:textId="10E54CC4" w:rsidR="00BD15BE" w:rsidRDefault="005155BE">
      <w:pPr>
        <w:pStyle w:val="Caption"/>
      </w:pPr>
      <w:r>
        <w:t xml:space="preserve">Table </w:t>
      </w:r>
      <w:del w:id="1420" w:author="Pieter de Vis" w:date="2020-04-30T17:55:00Z">
        <w:r w:rsidDel="00A95919">
          <w:fldChar w:fldCharType="begin"/>
        </w:r>
        <w:r w:rsidDel="00A95919">
          <w:delInstrText>SEQ Table \* ARABIC</w:delInstrText>
        </w:r>
        <w:r w:rsidDel="00A95919">
          <w:fldChar w:fldCharType="separate"/>
        </w:r>
        <w:r w:rsidDel="00A95919">
          <w:delText>19</w:delText>
        </w:r>
        <w:r w:rsidDel="00A95919">
          <w:fldChar w:fldCharType="end"/>
        </w:r>
      </w:del>
      <w:bookmarkStart w:id="1421" w:name="_Toc800714075"/>
      <w:ins w:id="1422" w:author="Pieter de Vis" w:date="2020-04-30T17:55:00Z">
        <w:r w:rsidR="00A95919">
          <w:t>21</w:t>
        </w:r>
      </w:ins>
      <w:r>
        <w:t xml:space="preserve"> </w:t>
      </w:r>
      <w:r>
        <w:rPr>
          <w:lang w:val="en"/>
        </w:rPr>
        <w:t xml:space="preserve">– </w:t>
      </w:r>
      <w:proofErr w:type="spellStart"/>
      <w:r>
        <w:t>viewing_azimuth_angle</w:t>
      </w:r>
      <w:proofErr w:type="spellEnd"/>
      <w:r>
        <w:t xml:space="preserve"> variable definition</w:t>
      </w:r>
      <w:bookmarkEnd w:id="1421"/>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3085"/>
        <w:gridCol w:w="1309"/>
      </w:tblGrid>
      <w:tr w:rsidR="00BD15BE" w14:paraId="5512DDD2"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92575A7"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viewing_azimuth_angle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D1F788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3085" w:type="dxa"/>
            <w:tcBorders>
              <w:top w:val="single" w:sz="4" w:space="0" w:color="4F81BD"/>
              <w:left w:val="single" w:sz="4" w:space="0" w:color="4F81BD"/>
              <w:bottom w:val="single" w:sz="4" w:space="0" w:color="4F81BD"/>
              <w:right w:val="single" w:sz="4" w:space="0" w:color="4F81BD"/>
            </w:tcBorders>
            <w:shd w:val="clear" w:color="auto" w:fill="4F81BD"/>
          </w:tcPr>
          <w:p w14:paraId="1B5F193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309" w:type="dxa"/>
            <w:tcBorders>
              <w:top w:val="single" w:sz="4" w:space="0" w:color="4F81BD"/>
              <w:left w:val="single" w:sz="4" w:space="0" w:color="4F81BD"/>
              <w:bottom w:val="single" w:sz="4" w:space="0" w:color="4F81BD"/>
              <w:right w:val="single" w:sz="4" w:space="0" w:color="4F81BD"/>
            </w:tcBorders>
            <w:shd w:val="clear" w:color="auto" w:fill="4F81BD"/>
          </w:tcPr>
          <w:p w14:paraId="2A568AA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5872BAA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FD4AC5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CE534EB"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702BD9A2" w14:textId="77777777" w:rsidR="00BD15BE" w:rsidRDefault="005155BE">
            <w:pPr>
              <w:pStyle w:val="Default"/>
              <w:rPr>
                <w:rFonts w:ascii="Arial" w:hAnsi="Arial" w:cs="Arial"/>
                <w:sz w:val="20"/>
                <w:szCs w:val="20"/>
              </w:rPr>
            </w:pPr>
            <w:r>
              <w:rPr>
                <w:rFonts w:ascii="Arial" w:hAnsi="Arial" w:cs="Arial"/>
                <w:sz w:val="20"/>
                <w:szCs w:val="20"/>
              </w:rPr>
              <w:t>-</w:t>
            </w:r>
            <w:r>
              <w:rPr>
                <w:rFonts w:ascii="Arial" w:hAnsi="Arial" w:cs="Arial"/>
                <w:sz w:val="20"/>
                <w:szCs w:val="20"/>
                <w:highlight w:val="yellow"/>
              </w:rPr>
              <w:t>999999</w:t>
            </w:r>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5D4919E1" w14:textId="77777777" w:rsidR="00BD15BE" w:rsidRDefault="00BD15BE">
            <w:pPr>
              <w:pStyle w:val="Default"/>
              <w:rPr>
                <w:rFonts w:ascii="Arial" w:hAnsi="Arial" w:cs="Arial"/>
                <w:sz w:val="20"/>
                <w:szCs w:val="20"/>
              </w:rPr>
            </w:pPr>
          </w:p>
        </w:tc>
      </w:tr>
      <w:tr w:rsidR="00BD15BE" w14:paraId="097AE6F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46FAAC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AF775C7"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526E12D5"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sensor_azimuth_angle</w:t>
            </w:r>
            <w:proofErr w:type="spellEnd"/>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63D5506A" w14:textId="77777777" w:rsidR="00BD15BE" w:rsidRDefault="00BD15BE">
            <w:pPr>
              <w:pStyle w:val="Default"/>
              <w:rPr>
                <w:rFonts w:ascii="Arial" w:hAnsi="Arial" w:cs="Arial"/>
                <w:sz w:val="20"/>
                <w:szCs w:val="20"/>
              </w:rPr>
            </w:pPr>
          </w:p>
        </w:tc>
      </w:tr>
      <w:tr w:rsidR="00BD15BE" w14:paraId="3569473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AFAB618"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F288AF1"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2166F953" w14:textId="77777777" w:rsidR="00BD15BE" w:rsidRDefault="005155BE">
            <w:pPr>
              <w:jc w:val="left"/>
              <w:rPr>
                <w:rFonts w:cs="Arial"/>
                <w:sz w:val="20"/>
                <w:szCs w:val="20"/>
              </w:rPr>
            </w:pPr>
            <w:proofErr w:type="spellStart"/>
            <w:r>
              <w:rPr>
                <w:rFonts w:eastAsia="SimSun" w:cs="Arial"/>
                <w:sz w:val="20"/>
                <w:szCs w:val="20"/>
                <w:lang w:val="en-US" w:eastAsia="zh-CN" w:bidi="ar"/>
              </w:rPr>
              <w:t>sensor_azimuth_angle</w:t>
            </w:r>
            <w:proofErr w:type="spellEnd"/>
            <w:r>
              <w:rPr>
                <w:rFonts w:eastAsia="SimSun" w:cs="Arial"/>
                <w:sz w:val="20"/>
                <w:szCs w:val="20"/>
                <w:lang w:val="en-US" w:eastAsia="zh-CN" w:bidi="ar"/>
              </w:rPr>
              <w:t xml:space="preserve"> is the horizontal angle between the line of sight from the observation point to the sensor and a reference direction at the observation point, which is often due north. The angle is measured clockwise positive, starting from the reference direction. A comment attribute should be added to a data variable with this standard name to specify the reference direction. </w:t>
            </w:r>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06779A5B" w14:textId="77777777" w:rsidR="00BD15BE" w:rsidRDefault="00BD15BE">
            <w:pPr>
              <w:pStyle w:val="Default"/>
              <w:rPr>
                <w:rFonts w:ascii="Arial" w:hAnsi="Arial" w:cs="Arial"/>
                <w:sz w:val="20"/>
                <w:szCs w:val="20"/>
              </w:rPr>
            </w:pPr>
          </w:p>
        </w:tc>
      </w:tr>
      <w:tr w:rsidR="00BD15BE" w14:paraId="2006038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2DCC3C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A4F3369" w14:textId="77777777" w:rsidR="00BD15BE" w:rsidRDefault="005155BE">
            <w:pPr>
              <w:pStyle w:val="Default"/>
              <w:rPr>
                <w:rFonts w:ascii="Arial" w:hAnsi="Arial" w:cs="Arial"/>
                <w:sz w:val="20"/>
                <w:szCs w:val="20"/>
                <w:lang w:val="en"/>
              </w:rPr>
            </w:pPr>
            <w:r>
              <w:rPr>
                <w:rFonts w:ascii="Arial" w:hAnsi="Arial" w:cs="Arial"/>
                <w:sz w:val="20"/>
                <w:szCs w:val="20"/>
                <w:lang w:val="en"/>
              </w:rPr>
              <w:t>reference</w:t>
            </w:r>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1B740AA1" w14:textId="77777777" w:rsidR="00BD15BE" w:rsidRDefault="005155BE">
            <w:pPr>
              <w:pStyle w:val="Default"/>
              <w:rPr>
                <w:rFonts w:ascii="Arial" w:hAnsi="Arial" w:cs="Arial"/>
                <w:sz w:val="20"/>
                <w:szCs w:val="20"/>
                <w:lang w:val="en"/>
              </w:rPr>
            </w:pPr>
            <w:r>
              <w:rPr>
                <w:rFonts w:ascii="Arial" w:hAnsi="Arial" w:cs="Arial"/>
                <w:sz w:val="20"/>
                <w:szCs w:val="20"/>
                <w:lang w:val="en"/>
              </w:rPr>
              <w:t>True North</w:t>
            </w:r>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4DC880E7" w14:textId="77777777" w:rsidR="00BD15BE" w:rsidRDefault="00BD15BE">
            <w:pPr>
              <w:pStyle w:val="Default"/>
              <w:rPr>
                <w:rFonts w:ascii="Arial" w:hAnsi="Arial" w:cs="Arial"/>
                <w:sz w:val="20"/>
                <w:szCs w:val="20"/>
              </w:rPr>
            </w:pPr>
          </w:p>
        </w:tc>
      </w:tr>
      <w:tr w:rsidR="00BD15BE" w14:paraId="7367D3E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1C1EAD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75B3F08" w14:textId="77777777" w:rsidR="00BD15BE" w:rsidRDefault="005155BE">
            <w:pPr>
              <w:pStyle w:val="Default"/>
              <w:rPr>
                <w:rFonts w:ascii="Arial" w:hAnsi="Arial" w:cs="Arial"/>
                <w:sz w:val="20"/>
                <w:szCs w:val="20"/>
              </w:rPr>
            </w:pPr>
            <w:r>
              <w:rPr>
                <w:rFonts w:ascii="Arial" w:hAnsi="Arial" w:cs="Arial"/>
                <w:sz w:val="20"/>
                <w:szCs w:val="20"/>
              </w:rPr>
              <w:t>units</w:t>
            </w:r>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728DD239" w14:textId="77777777" w:rsidR="00BD15BE" w:rsidRDefault="005155BE">
            <w:pPr>
              <w:pStyle w:val="Default"/>
              <w:rPr>
                <w:rFonts w:ascii="Arial" w:hAnsi="Arial" w:cs="Arial"/>
                <w:sz w:val="20"/>
                <w:szCs w:val="20"/>
              </w:rPr>
            </w:pPr>
            <w:r>
              <w:rPr>
                <w:rFonts w:ascii="Arial" w:hAnsi="Arial" w:cs="Arial"/>
                <w:sz w:val="20"/>
                <w:szCs w:val="20"/>
              </w:rPr>
              <w:t>degrees</w:t>
            </w:r>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45C6B703" w14:textId="77777777" w:rsidR="00BD15BE" w:rsidRDefault="00BD15BE">
            <w:pPr>
              <w:pStyle w:val="Default"/>
              <w:rPr>
                <w:rFonts w:ascii="Arial" w:hAnsi="Arial" w:cs="Arial"/>
                <w:sz w:val="20"/>
                <w:szCs w:val="20"/>
              </w:rPr>
            </w:pPr>
          </w:p>
        </w:tc>
      </w:tr>
      <w:tr w:rsidR="00BD15BE" w14:paraId="71CFAFA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139B27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D7F6B66"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2C47F382" w14:textId="77777777" w:rsidR="00BD15BE" w:rsidRDefault="005155BE">
            <w:pPr>
              <w:pStyle w:val="Default"/>
              <w:rPr>
                <w:rFonts w:ascii="Arial" w:hAnsi="Arial" w:cs="Arial"/>
                <w:sz w:val="20"/>
                <w:szCs w:val="20"/>
              </w:rPr>
            </w:pPr>
            <w:r>
              <w:rPr>
                <w:rFonts w:ascii="Arial" w:hAnsi="Arial" w:cs="Arial"/>
                <w:sz w:val="20"/>
                <w:szCs w:val="20"/>
              </w:rPr>
              <w:t>0.01</w:t>
            </w:r>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5F5598B1" w14:textId="77777777" w:rsidR="00BD15BE" w:rsidRDefault="00BD15BE">
            <w:pPr>
              <w:pStyle w:val="Default"/>
              <w:rPr>
                <w:rFonts w:ascii="Arial" w:hAnsi="Arial" w:cs="Arial"/>
                <w:sz w:val="20"/>
                <w:szCs w:val="20"/>
              </w:rPr>
            </w:pPr>
          </w:p>
        </w:tc>
      </w:tr>
      <w:tr w:rsidR="00BD15BE" w14:paraId="08320EB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793062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E5F76CE"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5F5DB3F8" w14:textId="77777777" w:rsidR="00BD15BE" w:rsidRDefault="005155BE">
            <w:pPr>
              <w:pStyle w:val="Default"/>
              <w:rPr>
                <w:rFonts w:ascii="Arial" w:hAnsi="Arial" w:cs="Arial"/>
                <w:sz w:val="20"/>
                <w:szCs w:val="20"/>
              </w:rPr>
            </w:pPr>
            <w:r>
              <w:rPr>
                <w:rFonts w:ascii="Arial" w:hAnsi="Arial" w:cs="Arial"/>
                <w:sz w:val="20"/>
                <w:szCs w:val="20"/>
              </w:rPr>
              <w:t>0.0</w:t>
            </w:r>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28CE2A1B" w14:textId="77777777" w:rsidR="00BD15BE" w:rsidRDefault="00BD15BE">
            <w:pPr>
              <w:pStyle w:val="Default"/>
              <w:rPr>
                <w:rFonts w:ascii="Arial" w:hAnsi="Arial" w:cs="Arial"/>
                <w:sz w:val="20"/>
                <w:szCs w:val="20"/>
              </w:rPr>
            </w:pPr>
          </w:p>
        </w:tc>
      </w:tr>
      <w:tr w:rsidR="00BD15BE" w14:paraId="34B789D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36AA80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DBD7E9F"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59AF5E52" w14:textId="77777777" w:rsidR="00BD15BE" w:rsidRDefault="00BD15BE">
            <w:pPr>
              <w:pStyle w:val="Default"/>
              <w:rPr>
                <w:rFonts w:ascii="Arial" w:hAnsi="Arial" w:cs="Arial"/>
                <w:sz w:val="20"/>
                <w:szCs w:val="20"/>
              </w:rPr>
            </w:pPr>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37C25159" w14:textId="77777777" w:rsidR="00BD15BE" w:rsidRDefault="00BD15BE">
            <w:pPr>
              <w:pStyle w:val="Default"/>
              <w:rPr>
                <w:rFonts w:ascii="Arial" w:hAnsi="Arial" w:cs="Arial"/>
                <w:sz w:val="20"/>
                <w:szCs w:val="20"/>
              </w:rPr>
            </w:pPr>
          </w:p>
        </w:tc>
      </w:tr>
      <w:tr w:rsidR="00BD15BE" w14:paraId="0DC5400D"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002FD40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5E5B8A1"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preferred_symbol</w:t>
            </w:r>
            <w:proofErr w:type="spellEnd"/>
          </w:p>
        </w:tc>
        <w:tc>
          <w:tcPr>
            <w:tcW w:w="3085" w:type="dxa"/>
            <w:tcBorders>
              <w:top w:val="single" w:sz="4" w:space="0" w:color="95B3D7"/>
              <w:left w:val="single" w:sz="4" w:space="0" w:color="95B3D7"/>
              <w:bottom w:val="single" w:sz="4" w:space="0" w:color="95B3D7"/>
              <w:right w:val="single" w:sz="4" w:space="0" w:color="95B3D7"/>
            </w:tcBorders>
            <w:shd w:val="clear" w:color="auto" w:fill="auto"/>
          </w:tcPr>
          <w:p w14:paraId="18E8D926"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vaa</w:t>
            </w:r>
            <w:proofErr w:type="spellEnd"/>
          </w:p>
        </w:tc>
        <w:tc>
          <w:tcPr>
            <w:tcW w:w="1309" w:type="dxa"/>
            <w:tcBorders>
              <w:top w:val="single" w:sz="4" w:space="0" w:color="95B3D7"/>
              <w:left w:val="single" w:sz="4" w:space="0" w:color="95B3D7"/>
              <w:bottom w:val="single" w:sz="4" w:space="0" w:color="95B3D7"/>
              <w:right w:val="single" w:sz="4" w:space="0" w:color="95B3D7"/>
            </w:tcBorders>
            <w:shd w:val="clear" w:color="auto" w:fill="auto"/>
          </w:tcPr>
          <w:p w14:paraId="37DF54CE" w14:textId="77777777" w:rsidR="00BD15BE" w:rsidRDefault="00BD15BE">
            <w:pPr>
              <w:pStyle w:val="Default"/>
              <w:rPr>
                <w:rFonts w:ascii="Arial" w:hAnsi="Arial" w:cs="Arial"/>
                <w:sz w:val="20"/>
                <w:szCs w:val="20"/>
              </w:rPr>
            </w:pPr>
          </w:p>
        </w:tc>
      </w:tr>
    </w:tbl>
    <w:p w14:paraId="6336E4B3" w14:textId="77777777" w:rsidR="00BD15BE" w:rsidRDefault="00BD15BE">
      <w:pPr>
        <w:pStyle w:val="Caption"/>
      </w:pPr>
    </w:p>
    <w:p w14:paraId="4BF086C9" w14:textId="5C179228" w:rsidR="00BD15BE" w:rsidRDefault="005155BE">
      <w:pPr>
        <w:pStyle w:val="Caption"/>
      </w:pPr>
      <w:r>
        <w:t xml:space="preserve">Table </w:t>
      </w:r>
      <w:r>
        <w:fldChar w:fldCharType="begin"/>
      </w:r>
      <w:r>
        <w:instrText>SEQ Table \* ARABIC</w:instrText>
      </w:r>
      <w:r>
        <w:fldChar w:fldCharType="separate"/>
      </w:r>
      <w:r>
        <w:t>2</w:t>
      </w:r>
      <w:del w:id="1423" w:author="Pieter de Vis" w:date="2020-04-30T17:55:00Z">
        <w:r w:rsidDel="00A95919">
          <w:delText>0</w:delText>
        </w:r>
      </w:del>
      <w:r>
        <w:fldChar w:fldCharType="end"/>
      </w:r>
      <w:bookmarkStart w:id="1424" w:name="_Toc803357331"/>
      <w:ins w:id="1425" w:author="Pieter de Vis" w:date="2020-04-30T17:55:00Z">
        <w:r w:rsidR="00A95919">
          <w:t>2</w:t>
        </w:r>
      </w:ins>
      <w:r>
        <w:t xml:space="preserve"> </w:t>
      </w:r>
      <w:r>
        <w:rPr>
          <w:lang w:val="en"/>
        </w:rPr>
        <w:t xml:space="preserve">– </w:t>
      </w:r>
      <w:proofErr w:type="spellStart"/>
      <w:r>
        <w:t>viewing_zenith_angle</w:t>
      </w:r>
      <w:proofErr w:type="spellEnd"/>
      <w:r>
        <w:t xml:space="preserve"> variable definition</w:t>
      </w:r>
      <w:bookmarkEnd w:id="1424"/>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1618F024"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56FAC1A"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viewing_zenith_angle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082A4E8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5A13EFF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49E94C1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1B49171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5C14A2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3459E8A"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0E00A12" w14:textId="77777777" w:rsidR="00BD15BE" w:rsidRDefault="005155BE">
            <w:pPr>
              <w:pStyle w:val="Default"/>
              <w:rPr>
                <w:rFonts w:ascii="Arial" w:hAnsi="Arial" w:cs="Arial"/>
                <w:sz w:val="20"/>
                <w:szCs w:val="20"/>
              </w:rPr>
            </w:pPr>
            <w:r>
              <w:rPr>
                <w:rFonts w:ascii="Arial" w:hAnsi="Arial" w:cs="Arial"/>
                <w:sz w:val="20"/>
                <w:szCs w:val="20"/>
              </w:rPr>
              <w:t>-</w:t>
            </w:r>
            <w:r>
              <w:rPr>
                <w:rFonts w:ascii="Arial" w:hAnsi="Arial" w:cs="Arial"/>
                <w:sz w:val="20"/>
                <w:szCs w:val="20"/>
                <w:highlight w:val="yellow"/>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DEF2AC8" w14:textId="77777777" w:rsidR="00BD15BE" w:rsidRDefault="00BD15BE">
            <w:pPr>
              <w:pStyle w:val="Default"/>
              <w:rPr>
                <w:rFonts w:ascii="Arial" w:hAnsi="Arial" w:cs="Arial"/>
                <w:sz w:val="20"/>
                <w:szCs w:val="20"/>
              </w:rPr>
            </w:pPr>
          </w:p>
        </w:tc>
      </w:tr>
      <w:tr w:rsidR="00BD15BE" w14:paraId="5E5E584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E08B948"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FB8E1C4"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2B9D12D" w14:textId="77777777" w:rsidR="00BD15BE" w:rsidRDefault="005155BE">
            <w:pPr>
              <w:jc w:val="left"/>
              <w:rPr>
                <w:rFonts w:cs="Arial"/>
                <w:sz w:val="20"/>
                <w:szCs w:val="20"/>
              </w:rPr>
            </w:pPr>
            <w:proofErr w:type="spellStart"/>
            <w:r>
              <w:rPr>
                <w:rFonts w:eastAsia="SimSun" w:cs="Arial"/>
                <w:sz w:val="20"/>
                <w:szCs w:val="20"/>
              </w:rPr>
              <w:t>sensor_zenith_angle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D9A954B" w14:textId="77777777" w:rsidR="00BD15BE" w:rsidRDefault="00BD15BE">
            <w:pPr>
              <w:pStyle w:val="Default"/>
              <w:rPr>
                <w:rFonts w:ascii="Arial" w:hAnsi="Arial" w:cs="Arial"/>
                <w:sz w:val="20"/>
                <w:szCs w:val="20"/>
              </w:rPr>
            </w:pPr>
          </w:p>
        </w:tc>
      </w:tr>
      <w:tr w:rsidR="00BD15BE" w14:paraId="0F8DD19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46E7E2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DE99100"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46CA51D" w14:textId="77777777" w:rsidR="00BD15BE" w:rsidRDefault="005155BE">
            <w:pPr>
              <w:jc w:val="left"/>
              <w:rPr>
                <w:rFonts w:cs="Arial"/>
                <w:sz w:val="20"/>
                <w:szCs w:val="20"/>
              </w:rPr>
            </w:pPr>
            <w:proofErr w:type="spellStart"/>
            <w:r>
              <w:rPr>
                <w:rFonts w:eastAsia="SimSun" w:cs="Arial"/>
                <w:sz w:val="20"/>
                <w:szCs w:val="20"/>
                <w:lang w:val="en-US" w:eastAsia="zh-CN" w:bidi="ar"/>
              </w:rPr>
              <w:t>sensor_zenith_angle</w:t>
            </w:r>
            <w:proofErr w:type="spellEnd"/>
            <w:r>
              <w:rPr>
                <w:rFonts w:eastAsia="SimSun" w:cs="Arial"/>
                <w:sz w:val="20"/>
                <w:szCs w:val="20"/>
                <w:lang w:val="en-US" w:eastAsia="zh-CN" w:bidi="ar"/>
              </w:rPr>
              <w:t xml:space="preserve"> is the angle between the line of sight to the sensor and the local zenith at the observation target. This angle is measured starting from directly overhead and its range is from zero (directly overhead the observation target) to 180 degrees (directly below the observation target). Local zenith is a line perpendicular to the Earth's surface at a given location. "Observation target" means a location </w:t>
            </w:r>
            <w:r>
              <w:rPr>
                <w:rFonts w:eastAsia="SimSun" w:cs="Arial"/>
                <w:sz w:val="20"/>
                <w:szCs w:val="20"/>
                <w:lang w:val="en-US" w:eastAsia="zh-CN" w:bidi="ar"/>
              </w:rPr>
              <w:lastRenderedPageBreak/>
              <w:t>on the Earth defined by the sensor performing the observations.</w:t>
            </w:r>
          </w:p>
          <w:p w14:paraId="5707039A"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3222262" w14:textId="77777777" w:rsidR="00BD15BE" w:rsidRDefault="00BD15BE">
            <w:pPr>
              <w:pStyle w:val="Default"/>
              <w:rPr>
                <w:rFonts w:ascii="Arial" w:hAnsi="Arial" w:cs="Arial"/>
                <w:sz w:val="20"/>
                <w:szCs w:val="20"/>
              </w:rPr>
            </w:pPr>
          </w:p>
        </w:tc>
      </w:tr>
      <w:tr w:rsidR="00BD15BE" w14:paraId="6F7A4CE2" w14:textId="77777777">
        <w:trPr>
          <w:trHeight w:val="525"/>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EAF168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DFF1B9F"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ED3648D" w14:textId="77777777" w:rsidR="00BD15BE" w:rsidRDefault="005155BE">
            <w:pPr>
              <w:pStyle w:val="Default"/>
              <w:rPr>
                <w:rFonts w:ascii="Arial" w:hAnsi="Arial" w:cs="Arial"/>
                <w:sz w:val="20"/>
                <w:szCs w:val="20"/>
              </w:rPr>
            </w:pPr>
            <w:r>
              <w:rPr>
                <w:rFonts w:ascii="Arial" w:hAnsi="Arial" w:cs="Arial"/>
                <w:sz w:val="20"/>
                <w:szCs w:val="20"/>
              </w:rPr>
              <w:t>degrees</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EC53B21" w14:textId="77777777" w:rsidR="00BD15BE" w:rsidRDefault="00BD15BE">
            <w:pPr>
              <w:pStyle w:val="Default"/>
              <w:rPr>
                <w:rFonts w:ascii="Arial" w:hAnsi="Arial" w:cs="Arial"/>
                <w:sz w:val="20"/>
                <w:szCs w:val="20"/>
              </w:rPr>
            </w:pPr>
          </w:p>
        </w:tc>
      </w:tr>
      <w:tr w:rsidR="00BD15BE" w14:paraId="506727A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1E4698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2B0F10D"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91C627B"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0FACBBF" w14:textId="77777777" w:rsidR="00BD15BE" w:rsidRDefault="00BD15BE">
            <w:pPr>
              <w:pStyle w:val="Default"/>
              <w:rPr>
                <w:rFonts w:ascii="Arial" w:hAnsi="Arial" w:cs="Arial"/>
                <w:sz w:val="20"/>
                <w:szCs w:val="20"/>
              </w:rPr>
            </w:pPr>
          </w:p>
        </w:tc>
      </w:tr>
      <w:tr w:rsidR="00BD15BE" w14:paraId="0B59D86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069975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DDF1A94"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30B67EC"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79E9F81" w14:textId="77777777" w:rsidR="00BD15BE" w:rsidRDefault="00BD15BE">
            <w:pPr>
              <w:pStyle w:val="Default"/>
              <w:rPr>
                <w:rFonts w:ascii="Arial" w:hAnsi="Arial" w:cs="Arial"/>
                <w:sz w:val="20"/>
                <w:szCs w:val="20"/>
              </w:rPr>
            </w:pPr>
          </w:p>
        </w:tc>
      </w:tr>
      <w:tr w:rsidR="00BD15BE" w14:paraId="5274924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0CEC3C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7396828"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05DAF95"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525B3EE" w14:textId="77777777" w:rsidR="00BD15BE" w:rsidRDefault="00BD15BE">
            <w:pPr>
              <w:pStyle w:val="Default"/>
              <w:rPr>
                <w:rFonts w:ascii="Arial" w:hAnsi="Arial" w:cs="Arial"/>
                <w:sz w:val="20"/>
                <w:szCs w:val="20"/>
              </w:rPr>
            </w:pPr>
          </w:p>
        </w:tc>
      </w:tr>
      <w:tr w:rsidR="00BD15BE" w14:paraId="5209C597"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5D1C2E9E"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D353D2A"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preferred_symbol</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E783EF7"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vza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61440E2" w14:textId="77777777" w:rsidR="00BD15BE" w:rsidRDefault="00BD15BE">
            <w:pPr>
              <w:pStyle w:val="Default"/>
              <w:rPr>
                <w:rFonts w:ascii="Arial" w:hAnsi="Arial" w:cs="Arial"/>
                <w:sz w:val="20"/>
                <w:szCs w:val="20"/>
              </w:rPr>
            </w:pPr>
          </w:p>
        </w:tc>
      </w:tr>
    </w:tbl>
    <w:p w14:paraId="5BEE0121" w14:textId="77777777" w:rsidR="00BD15BE" w:rsidRDefault="00BD15BE">
      <w:pPr>
        <w:pStyle w:val="Caption"/>
      </w:pPr>
    </w:p>
    <w:p w14:paraId="54AE2F92" w14:textId="611E1EDF" w:rsidR="00BD15BE" w:rsidRDefault="005155BE">
      <w:pPr>
        <w:pStyle w:val="Caption"/>
      </w:pPr>
      <w:r>
        <w:t xml:space="preserve">Table </w:t>
      </w:r>
      <w:r>
        <w:fldChar w:fldCharType="begin"/>
      </w:r>
      <w:r>
        <w:instrText>SEQ Table \* ARABIC</w:instrText>
      </w:r>
      <w:r>
        <w:fldChar w:fldCharType="separate"/>
      </w:r>
      <w:r>
        <w:t>2</w:t>
      </w:r>
      <w:del w:id="1426" w:author="Pieter de Vis" w:date="2020-04-30T17:55:00Z">
        <w:r w:rsidDel="00A95919">
          <w:delText>1</w:delText>
        </w:r>
      </w:del>
      <w:r>
        <w:fldChar w:fldCharType="end"/>
      </w:r>
      <w:bookmarkStart w:id="1427" w:name="_Toc1513001133"/>
      <w:ins w:id="1428" w:author="Pieter de Vis" w:date="2020-04-30T17:55:00Z">
        <w:r w:rsidR="00A95919">
          <w:t>3</w:t>
        </w:r>
      </w:ins>
      <w:r>
        <w:t xml:space="preserve"> </w:t>
      </w:r>
      <w:r>
        <w:rPr>
          <w:lang w:val="en"/>
        </w:rPr>
        <w:t xml:space="preserve">– </w:t>
      </w:r>
      <w:proofErr w:type="spellStart"/>
      <w:r>
        <w:t>sun_azimuth_angle</w:t>
      </w:r>
      <w:proofErr w:type="spellEnd"/>
      <w:r>
        <w:t xml:space="preserve"> variable definition</w:t>
      </w:r>
      <w:bookmarkEnd w:id="1427"/>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309EF6DA"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3963D30D"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Solar_azimuth_angle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45A4597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4D09D9F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0DFCA6F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7AC0905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D70D2D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C55BDE0"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0621B8F"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EC806FB" w14:textId="77777777" w:rsidR="00BD15BE" w:rsidRDefault="00BD15BE">
            <w:pPr>
              <w:pStyle w:val="Default"/>
              <w:rPr>
                <w:rFonts w:ascii="Arial" w:hAnsi="Arial" w:cs="Arial"/>
                <w:sz w:val="20"/>
                <w:szCs w:val="20"/>
              </w:rPr>
            </w:pPr>
          </w:p>
        </w:tc>
      </w:tr>
      <w:tr w:rsidR="00BD15BE" w14:paraId="2351A1D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86E4C8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A7B62E9"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A8E6C7E"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solar_azimuth_angle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4E51489" w14:textId="77777777" w:rsidR="00BD15BE" w:rsidRDefault="00BD15BE">
            <w:pPr>
              <w:pStyle w:val="Default"/>
              <w:rPr>
                <w:rFonts w:ascii="Arial" w:hAnsi="Arial" w:cs="Arial"/>
                <w:sz w:val="20"/>
                <w:szCs w:val="20"/>
              </w:rPr>
            </w:pPr>
          </w:p>
        </w:tc>
      </w:tr>
      <w:tr w:rsidR="00BD15BE" w14:paraId="0D9FC52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DBB69D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9D711D3"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AD3AD81" w14:textId="77777777" w:rsidR="00BD15BE" w:rsidRDefault="005155BE">
            <w:pPr>
              <w:jc w:val="left"/>
              <w:rPr>
                <w:rFonts w:cs="Arial"/>
                <w:sz w:val="20"/>
                <w:szCs w:val="20"/>
              </w:rPr>
            </w:pPr>
            <w:r>
              <w:rPr>
                <w:rFonts w:eastAsia="SimSun" w:cs="Arial"/>
                <w:sz w:val="20"/>
                <w:szCs w:val="20"/>
                <w:lang w:val="en-US" w:eastAsia="zh-CN" w:bidi="ar"/>
              </w:rPr>
              <w:t>Solar azimuth angle is the horizontal angle between the line of sight to the sun and a reference direction which is often due north. The angle is measured clockwise.</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5B4369C" w14:textId="77777777" w:rsidR="00BD15BE" w:rsidRDefault="00BD15BE">
            <w:pPr>
              <w:pStyle w:val="Default"/>
              <w:rPr>
                <w:rFonts w:ascii="Arial" w:hAnsi="Arial" w:cs="Arial"/>
                <w:sz w:val="20"/>
                <w:szCs w:val="20"/>
              </w:rPr>
            </w:pPr>
          </w:p>
        </w:tc>
      </w:tr>
      <w:tr w:rsidR="00BD15BE" w14:paraId="525237E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55C4CA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0F48AF1" w14:textId="77777777" w:rsidR="00BD15BE" w:rsidRDefault="005155BE">
            <w:pPr>
              <w:pStyle w:val="Default"/>
              <w:rPr>
                <w:rFonts w:ascii="Arial" w:hAnsi="Arial" w:cs="Arial"/>
                <w:sz w:val="20"/>
                <w:szCs w:val="20"/>
              </w:rPr>
            </w:pPr>
            <w:r>
              <w:rPr>
                <w:rFonts w:ascii="Arial" w:hAnsi="Arial" w:cs="Arial"/>
                <w:sz w:val="20"/>
                <w:szCs w:val="20"/>
                <w:lang w:val="en"/>
              </w:rPr>
              <w:t>reference</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082F9D8" w14:textId="77777777" w:rsidR="00BD15BE" w:rsidRDefault="005155BE">
            <w:pPr>
              <w:pStyle w:val="Default"/>
              <w:rPr>
                <w:rFonts w:ascii="Arial" w:hAnsi="Arial" w:cs="Arial"/>
                <w:sz w:val="20"/>
                <w:szCs w:val="20"/>
              </w:rPr>
            </w:pPr>
            <w:r>
              <w:rPr>
                <w:rFonts w:ascii="Arial" w:hAnsi="Arial" w:cs="Arial"/>
                <w:sz w:val="20"/>
                <w:szCs w:val="20"/>
                <w:lang w:val="en"/>
              </w:rPr>
              <w:t>True North</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BB7B972" w14:textId="77777777" w:rsidR="00BD15BE" w:rsidRDefault="00BD15BE">
            <w:pPr>
              <w:pStyle w:val="Default"/>
              <w:rPr>
                <w:rFonts w:ascii="Arial" w:hAnsi="Arial" w:cs="Arial"/>
                <w:sz w:val="20"/>
                <w:szCs w:val="20"/>
              </w:rPr>
            </w:pPr>
          </w:p>
        </w:tc>
      </w:tr>
      <w:tr w:rsidR="00BD15BE" w14:paraId="2A7E920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736C17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AA94022"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A0E37E2" w14:textId="77777777" w:rsidR="00BD15BE" w:rsidRDefault="005155BE">
            <w:pPr>
              <w:pStyle w:val="Default"/>
              <w:rPr>
                <w:rFonts w:ascii="Arial" w:hAnsi="Arial" w:cs="Arial"/>
                <w:sz w:val="20"/>
                <w:szCs w:val="20"/>
              </w:rPr>
            </w:pPr>
            <w:r>
              <w:rPr>
                <w:rFonts w:ascii="Arial" w:hAnsi="Arial" w:cs="Arial"/>
                <w:sz w:val="20"/>
                <w:szCs w:val="20"/>
              </w:rPr>
              <w:t>degrees</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E82C9A4" w14:textId="77777777" w:rsidR="00BD15BE" w:rsidRDefault="00BD15BE">
            <w:pPr>
              <w:pStyle w:val="Default"/>
              <w:rPr>
                <w:rFonts w:ascii="Arial" w:hAnsi="Arial" w:cs="Arial"/>
                <w:sz w:val="20"/>
                <w:szCs w:val="20"/>
              </w:rPr>
            </w:pPr>
          </w:p>
        </w:tc>
      </w:tr>
      <w:tr w:rsidR="00BD15BE" w14:paraId="5F5F97F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4B54E0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A7FCF9E"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44CAF26"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CE81AF9" w14:textId="77777777" w:rsidR="00BD15BE" w:rsidRDefault="00BD15BE">
            <w:pPr>
              <w:pStyle w:val="Default"/>
              <w:rPr>
                <w:rFonts w:ascii="Arial" w:hAnsi="Arial" w:cs="Arial"/>
                <w:sz w:val="20"/>
                <w:szCs w:val="20"/>
              </w:rPr>
            </w:pPr>
          </w:p>
        </w:tc>
      </w:tr>
      <w:tr w:rsidR="00BD15BE" w14:paraId="6E6D988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15528C8"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B0A62E3"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8807D67"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457914A" w14:textId="77777777" w:rsidR="00BD15BE" w:rsidRDefault="00BD15BE">
            <w:pPr>
              <w:pStyle w:val="Default"/>
              <w:rPr>
                <w:rFonts w:ascii="Arial" w:hAnsi="Arial" w:cs="Arial"/>
                <w:sz w:val="20"/>
                <w:szCs w:val="20"/>
              </w:rPr>
            </w:pPr>
          </w:p>
        </w:tc>
      </w:tr>
      <w:tr w:rsidR="00BD15BE" w14:paraId="336B86D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D823CC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8636DC0"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9761A2A"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2D6BF08" w14:textId="77777777" w:rsidR="00BD15BE" w:rsidRDefault="00BD15BE">
            <w:pPr>
              <w:pStyle w:val="Default"/>
              <w:rPr>
                <w:rFonts w:ascii="Arial" w:hAnsi="Arial" w:cs="Arial"/>
                <w:sz w:val="20"/>
                <w:szCs w:val="20"/>
              </w:rPr>
            </w:pPr>
          </w:p>
        </w:tc>
      </w:tr>
      <w:tr w:rsidR="00BD15BE" w14:paraId="725E0361"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3F201C4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DEA9308"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preferred_symbol</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B178AAD"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saa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12FD07D" w14:textId="77777777" w:rsidR="00BD15BE" w:rsidRDefault="00BD15BE">
            <w:pPr>
              <w:pStyle w:val="Default"/>
              <w:rPr>
                <w:rFonts w:ascii="Arial" w:hAnsi="Arial" w:cs="Arial"/>
                <w:sz w:val="20"/>
                <w:szCs w:val="20"/>
              </w:rPr>
            </w:pPr>
          </w:p>
        </w:tc>
      </w:tr>
    </w:tbl>
    <w:p w14:paraId="1BB49461" w14:textId="77777777" w:rsidR="00BD15BE" w:rsidRDefault="00BD15BE">
      <w:pPr>
        <w:pStyle w:val="Caption"/>
      </w:pPr>
    </w:p>
    <w:p w14:paraId="79AD15B1" w14:textId="39556E0E" w:rsidR="00BD15BE" w:rsidRDefault="005155BE">
      <w:pPr>
        <w:pStyle w:val="Caption"/>
      </w:pPr>
      <w:r>
        <w:t xml:space="preserve">Table </w:t>
      </w:r>
      <w:r>
        <w:fldChar w:fldCharType="begin"/>
      </w:r>
      <w:r>
        <w:instrText>SEQ Table \* ARABIC</w:instrText>
      </w:r>
      <w:r>
        <w:fldChar w:fldCharType="separate"/>
      </w:r>
      <w:r>
        <w:t>2</w:t>
      </w:r>
      <w:del w:id="1429" w:author="Pieter de Vis" w:date="2020-04-30T17:56:00Z">
        <w:r w:rsidDel="00A95919">
          <w:delText>2</w:delText>
        </w:r>
      </w:del>
      <w:r>
        <w:fldChar w:fldCharType="end"/>
      </w:r>
      <w:bookmarkStart w:id="1430" w:name="_Toc1692166413"/>
      <w:ins w:id="1431" w:author="Pieter de Vis" w:date="2020-04-30T17:56:00Z">
        <w:r w:rsidR="00A95919">
          <w:t>4</w:t>
        </w:r>
      </w:ins>
      <w:r>
        <w:t xml:space="preserve"> </w:t>
      </w:r>
      <w:r>
        <w:rPr>
          <w:lang w:val="en"/>
        </w:rPr>
        <w:t xml:space="preserve">– </w:t>
      </w:r>
      <w:proofErr w:type="spellStart"/>
      <w:r>
        <w:t>sun_zenith_angle</w:t>
      </w:r>
      <w:proofErr w:type="spellEnd"/>
      <w:r>
        <w:t xml:space="preserve"> variable definition</w:t>
      </w:r>
      <w:bookmarkEnd w:id="1430"/>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3B07B7CD"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002619F2"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Solar_zenith_angle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0BE091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256FAFB2"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48B3F696"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1A618DD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2230F1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60784A2"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977FE0F" w14:textId="77777777" w:rsidR="00BD15BE" w:rsidRDefault="005155BE">
            <w:pPr>
              <w:pStyle w:val="Default"/>
              <w:rPr>
                <w:rFonts w:ascii="Arial" w:hAnsi="Arial" w:cs="Arial"/>
                <w:sz w:val="20"/>
                <w:szCs w:val="20"/>
              </w:rPr>
            </w:pPr>
            <w:r>
              <w:rPr>
                <w:rFonts w:ascii="Arial" w:hAnsi="Arial" w:cs="Arial"/>
                <w:sz w:val="20"/>
                <w:szCs w:val="20"/>
              </w:rPr>
              <w:t>-</w:t>
            </w:r>
            <w:r>
              <w:rPr>
                <w:rFonts w:ascii="Arial" w:hAnsi="Arial" w:cs="Arial"/>
                <w:sz w:val="20"/>
                <w:szCs w:val="20"/>
                <w:highlight w:val="yellow"/>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B5A8308" w14:textId="77777777" w:rsidR="00BD15BE" w:rsidRDefault="00BD15BE">
            <w:pPr>
              <w:pStyle w:val="Default"/>
              <w:rPr>
                <w:rFonts w:ascii="Arial" w:hAnsi="Arial" w:cs="Arial"/>
                <w:sz w:val="20"/>
                <w:szCs w:val="20"/>
              </w:rPr>
            </w:pPr>
          </w:p>
        </w:tc>
      </w:tr>
      <w:tr w:rsidR="00BD15BE" w14:paraId="342E802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B8C4DD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09258C4"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9642B1F"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solar_zenith_angle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2D72EE3" w14:textId="77777777" w:rsidR="00BD15BE" w:rsidRDefault="00BD15BE">
            <w:pPr>
              <w:pStyle w:val="Default"/>
              <w:rPr>
                <w:rFonts w:ascii="Arial" w:hAnsi="Arial" w:cs="Arial"/>
                <w:sz w:val="20"/>
                <w:szCs w:val="20"/>
              </w:rPr>
            </w:pPr>
          </w:p>
        </w:tc>
      </w:tr>
      <w:tr w:rsidR="00BD15BE" w14:paraId="68F71B4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6F708C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E194F86"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C0CCA95" w14:textId="77777777" w:rsidR="00BD15BE" w:rsidRDefault="005155BE">
            <w:pPr>
              <w:pBdr>
                <w:top w:val="dashed" w:sz="6" w:space="0" w:color="CCCCCC"/>
              </w:pBdr>
              <w:spacing w:before="60"/>
              <w:jc w:val="left"/>
              <w:rPr>
                <w:rFonts w:cs="Arial"/>
                <w:sz w:val="20"/>
                <w:szCs w:val="20"/>
              </w:rPr>
            </w:pPr>
            <w:r>
              <w:rPr>
                <w:rFonts w:eastAsia="SimSun" w:cs="Arial"/>
                <w:sz w:val="20"/>
                <w:szCs w:val="20"/>
                <w:lang w:val="en-US" w:eastAsia="zh-CN" w:bidi="ar"/>
              </w:rPr>
              <w:t xml:space="preserve">Solar zenith angle is the </w:t>
            </w:r>
            <w:proofErr w:type="spellStart"/>
            <w:r>
              <w:rPr>
                <w:rFonts w:eastAsia="SimSun" w:cs="Arial"/>
                <w:sz w:val="20"/>
                <w:szCs w:val="20"/>
                <w:lang w:val="en-US" w:eastAsia="zh-CN" w:bidi="ar"/>
              </w:rPr>
              <w:t>the</w:t>
            </w:r>
            <w:proofErr w:type="spellEnd"/>
            <w:r>
              <w:rPr>
                <w:rFonts w:eastAsia="SimSun" w:cs="Arial"/>
                <w:sz w:val="20"/>
                <w:szCs w:val="20"/>
                <w:lang w:val="en-US" w:eastAsia="zh-CN" w:bidi="ar"/>
              </w:rPr>
              <w:t xml:space="preserve"> angle between the line of sight to the sun and the local vertical.</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1C47632" w14:textId="77777777" w:rsidR="00BD15BE" w:rsidRDefault="00BD15BE">
            <w:pPr>
              <w:pStyle w:val="Default"/>
              <w:rPr>
                <w:rFonts w:ascii="Arial" w:hAnsi="Arial" w:cs="Arial"/>
                <w:sz w:val="20"/>
                <w:szCs w:val="20"/>
              </w:rPr>
            </w:pPr>
          </w:p>
        </w:tc>
      </w:tr>
      <w:tr w:rsidR="00BD15BE" w14:paraId="77BEFA9E" w14:textId="77777777">
        <w:trPr>
          <w:trHeight w:val="525"/>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ADD643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A5A1CB2"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E0BB19A" w14:textId="77777777" w:rsidR="00BD15BE" w:rsidRDefault="005155BE">
            <w:pPr>
              <w:pStyle w:val="Default"/>
              <w:rPr>
                <w:rFonts w:ascii="Arial" w:hAnsi="Arial" w:cs="Arial"/>
                <w:sz w:val="20"/>
                <w:szCs w:val="20"/>
              </w:rPr>
            </w:pPr>
            <w:r>
              <w:rPr>
                <w:rFonts w:ascii="Arial" w:hAnsi="Arial" w:cs="Arial"/>
                <w:sz w:val="20"/>
                <w:szCs w:val="20"/>
              </w:rPr>
              <w:t>degrees</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1A95217" w14:textId="77777777" w:rsidR="00BD15BE" w:rsidRDefault="00BD15BE">
            <w:pPr>
              <w:pStyle w:val="Default"/>
              <w:rPr>
                <w:rFonts w:ascii="Arial" w:hAnsi="Arial" w:cs="Arial"/>
                <w:sz w:val="20"/>
                <w:szCs w:val="20"/>
              </w:rPr>
            </w:pPr>
          </w:p>
        </w:tc>
      </w:tr>
      <w:tr w:rsidR="00BD15BE" w14:paraId="376DF5E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4A17D6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255AC84"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BC82FC6"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9DDA775" w14:textId="77777777" w:rsidR="00BD15BE" w:rsidRDefault="00BD15BE">
            <w:pPr>
              <w:pStyle w:val="Default"/>
              <w:rPr>
                <w:rFonts w:ascii="Arial" w:hAnsi="Arial" w:cs="Arial"/>
                <w:sz w:val="20"/>
                <w:szCs w:val="20"/>
              </w:rPr>
            </w:pPr>
          </w:p>
        </w:tc>
      </w:tr>
      <w:tr w:rsidR="00BD15BE" w14:paraId="64D601B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07F031F"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3A78730"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CFA2EDA"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4E4491F" w14:textId="77777777" w:rsidR="00BD15BE" w:rsidRDefault="00BD15BE">
            <w:pPr>
              <w:pStyle w:val="Default"/>
              <w:rPr>
                <w:rFonts w:ascii="Arial" w:hAnsi="Arial" w:cs="Arial"/>
                <w:sz w:val="20"/>
                <w:szCs w:val="20"/>
              </w:rPr>
            </w:pPr>
          </w:p>
        </w:tc>
      </w:tr>
      <w:tr w:rsidR="00BD15BE" w14:paraId="3B1C484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10C2F4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B7DBAC9"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173999F"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AD93D95" w14:textId="77777777" w:rsidR="00BD15BE" w:rsidRDefault="00BD15BE">
            <w:pPr>
              <w:pStyle w:val="Default"/>
              <w:rPr>
                <w:rFonts w:ascii="Arial" w:hAnsi="Arial" w:cs="Arial"/>
                <w:sz w:val="20"/>
                <w:szCs w:val="20"/>
              </w:rPr>
            </w:pPr>
          </w:p>
        </w:tc>
      </w:tr>
      <w:tr w:rsidR="00BD15BE" w14:paraId="0CBB5EF1"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470DD31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868DB05"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preferred_symbol</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9A746B3"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sza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15032D8" w14:textId="77777777" w:rsidR="00BD15BE" w:rsidRDefault="00BD15BE">
            <w:pPr>
              <w:pStyle w:val="Default"/>
              <w:rPr>
                <w:rFonts w:ascii="Arial" w:hAnsi="Arial" w:cs="Arial"/>
                <w:sz w:val="20"/>
                <w:szCs w:val="20"/>
              </w:rPr>
            </w:pPr>
          </w:p>
        </w:tc>
      </w:tr>
    </w:tbl>
    <w:p w14:paraId="0B35E832" w14:textId="77777777" w:rsidR="00BD15BE" w:rsidRDefault="00BD15BE">
      <w:pPr>
        <w:pStyle w:val="Caption"/>
        <w:keepNext/>
        <w:spacing w:before="240"/>
        <w:rPr>
          <w:rFonts w:cs="Arial"/>
          <w:sz w:val="22"/>
          <w:szCs w:val="22"/>
        </w:rPr>
      </w:pPr>
    </w:p>
    <w:p w14:paraId="2E1972D3" w14:textId="4FF61C38" w:rsidR="00BD15BE" w:rsidRDefault="005155BE">
      <w:pPr>
        <w:pStyle w:val="Caption"/>
      </w:pPr>
      <w:r>
        <w:t xml:space="preserve">Table </w:t>
      </w:r>
      <w:r>
        <w:fldChar w:fldCharType="begin"/>
      </w:r>
      <w:r>
        <w:instrText>SEQ Table \* ARABIC</w:instrText>
      </w:r>
      <w:r>
        <w:fldChar w:fldCharType="separate"/>
      </w:r>
      <w:r>
        <w:t>2</w:t>
      </w:r>
      <w:del w:id="1432" w:author="Pieter de Vis" w:date="2020-04-30T17:56:00Z">
        <w:r w:rsidDel="00A95919">
          <w:delText>3</w:delText>
        </w:r>
      </w:del>
      <w:r>
        <w:fldChar w:fldCharType="end"/>
      </w:r>
      <w:bookmarkStart w:id="1433" w:name="_Toc848060940"/>
      <w:ins w:id="1434" w:author="Pieter de Vis" w:date="2020-04-30T17:56:00Z">
        <w:r w:rsidR="00A95919">
          <w:t>5</w:t>
        </w:r>
      </w:ins>
      <w:r>
        <w:t xml:space="preserve"> </w:t>
      </w:r>
      <w:r>
        <w:rPr>
          <w:lang w:val="en"/>
        </w:rPr>
        <w:t xml:space="preserve">– </w:t>
      </w:r>
      <w:proofErr w:type="spellStart"/>
      <w:r>
        <w:t>acquisition_time</w:t>
      </w:r>
      <w:proofErr w:type="spellEnd"/>
      <w:r>
        <w:t xml:space="preserve"> variable definition</w:t>
      </w:r>
      <w:bookmarkEnd w:id="1433"/>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55643958"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2156C605" w14:textId="77777777" w:rsidR="00BD15BE" w:rsidRDefault="005155BE">
            <w:pPr>
              <w:pStyle w:val="Default"/>
              <w:rPr>
                <w:rFonts w:ascii="Arial" w:hAnsi="Arial" w:cs="Arial"/>
                <w:b/>
                <w:bCs/>
                <w:color w:val="FFFFFF"/>
                <w:sz w:val="20"/>
                <w:szCs w:val="20"/>
              </w:rPr>
            </w:pPr>
            <w:proofErr w:type="spellStart"/>
            <w:r>
              <w:rPr>
                <w:rFonts w:ascii="Arial" w:hAnsi="Arial" w:cs="Arial"/>
                <w:b/>
                <w:bCs/>
                <w:color w:val="FFFFFF"/>
                <w:sz w:val="20"/>
                <w:szCs w:val="20"/>
              </w:rPr>
              <w:t>acquisition_time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18F77E9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9C03959"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0E650B0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7B6403C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0F8DB3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5FE4BDB"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7B0F4F6"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AB275F6" w14:textId="77777777" w:rsidR="00BD15BE" w:rsidRDefault="00BD15BE">
            <w:pPr>
              <w:pStyle w:val="Default"/>
              <w:rPr>
                <w:rFonts w:ascii="Arial" w:hAnsi="Arial" w:cs="Arial"/>
                <w:sz w:val="20"/>
                <w:szCs w:val="20"/>
              </w:rPr>
            </w:pPr>
          </w:p>
        </w:tc>
      </w:tr>
      <w:tr w:rsidR="00BD15BE" w14:paraId="6A6A97F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6F0F57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505442D"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6152E70" w14:textId="77777777" w:rsidR="00BD15BE" w:rsidRDefault="005155BE">
            <w:pPr>
              <w:pStyle w:val="Default"/>
              <w:rPr>
                <w:rFonts w:ascii="Arial" w:hAnsi="Arial" w:cs="Arial"/>
                <w:sz w:val="20"/>
                <w:szCs w:val="20"/>
              </w:rPr>
            </w:pPr>
            <w:r>
              <w:rPr>
                <w:rFonts w:ascii="Arial" w:hAnsi="Arial" w:cs="Arial"/>
                <w:sz w:val="20"/>
                <w:szCs w:val="20"/>
              </w:rPr>
              <w:t>time</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5A37275" w14:textId="77777777" w:rsidR="00BD15BE" w:rsidRDefault="00BD15BE">
            <w:pPr>
              <w:pStyle w:val="Default"/>
              <w:rPr>
                <w:rFonts w:ascii="Arial" w:hAnsi="Arial" w:cs="Arial"/>
                <w:sz w:val="20"/>
                <w:szCs w:val="20"/>
              </w:rPr>
            </w:pPr>
          </w:p>
        </w:tc>
      </w:tr>
      <w:tr w:rsidR="00BD15BE" w14:paraId="5CE312D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654D80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FF0D465"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510FB95" w14:textId="77777777" w:rsidR="00BD15BE" w:rsidRDefault="005155BE">
            <w:pPr>
              <w:pStyle w:val="Default"/>
              <w:rPr>
                <w:rFonts w:ascii="Arial" w:hAnsi="Arial" w:cs="Arial"/>
                <w:sz w:val="20"/>
                <w:szCs w:val="20"/>
              </w:rPr>
            </w:pPr>
            <w:r>
              <w:rPr>
                <w:rFonts w:ascii="Arial" w:hAnsi="Arial" w:cs="Arial"/>
                <w:sz w:val="20"/>
                <w:szCs w:val="20"/>
              </w:rPr>
              <w:t>Acquisition time in seconds since 1970-01-01 00:00:00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7907B9D" w14:textId="77777777" w:rsidR="00BD15BE" w:rsidRDefault="00BD15BE">
            <w:pPr>
              <w:pStyle w:val="Default"/>
              <w:rPr>
                <w:rFonts w:ascii="Arial" w:hAnsi="Arial" w:cs="Arial"/>
                <w:sz w:val="20"/>
                <w:szCs w:val="20"/>
              </w:rPr>
            </w:pPr>
          </w:p>
        </w:tc>
      </w:tr>
      <w:tr w:rsidR="00BD15BE" w14:paraId="15749BA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E57D0E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9F4EF60"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4901316" w14:textId="77777777" w:rsidR="00BD15BE" w:rsidRDefault="005155BE">
            <w:pPr>
              <w:pStyle w:val="Default"/>
              <w:rPr>
                <w:rFonts w:ascii="Arial" w:hAnsi="Arial" w:cs="Arial"/>
                <w:sz w:val="20"/>
                <w:szCs w:val="20"/>
              </w:rPr>
            </w:pPr>
            <w:r>
              <w:rPr>
                <w:rFonts w:ascii="Arial" w:hAnsi="Arial" w:cs="Arial"/>
                <w:sz w:val="20"/>
                <w:szCs w:val="20"/>
              </w:rPr>
              <w:t>s</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6390B55" w14:textId="77777777" w:rsidR="00BD15BE" w:rsidRDefault="00BD15BE">
            <w:pPr>
              <w:pStyle w:val="Default"/>
              <w:rPr>
                <w:rFonts w:ascii="Arial" w:hAnsi="Arial" w:cs="Arial"/>
                <w:sz w:val="20"/>
                <w:szCs w:val="20"/>
              </w:rPr>
            </w:pPr>
          </w:p>
        </w:tc>
      </w:tr>
      <w:tr w:rsidR="00BD15BE" w14:paraId="2ADC55F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5839B4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4E99FB5"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1A0A836"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B620811" w14:textId="77777777" w:rsidR="00BD15BE" w:rsidRDefault="00BD15BE">
            <w:pPr>
              <w:pStyle w:val="Default"/>
              <w:rPr>
                <w:rFonts w:ascii="Arial" w:hAnsi="Arial" w:cs="Arial"/>
                <w:sz w:val="20"/>
                <w:szCs w:val="20"/>
              </w:rPr>
            </w:pPr>
          </w:p>
        </w:tc>
      </w:tr>
      <w:tr w:rsidR="00BD15BE" w14:paraId="604BAA2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1DA737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48D7A4C"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2998111"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5F91948" w14:textId="77777777" w:rsidR="00BD15BE" w:rsidRDefault="00BD15BE">
            <w:pPr>
              <w:pStyle w:val="Default"/>
              <w:rPr>
                <w:rFonts w:ascii="Arial" w:hAnsi="Arial" w:cs="Arial"/>
                <w:sz w:val="20"/>
                <w:szCs w:val="20"/>
              </w:rPr>
            </w:pPr>
          </w:p>
        </w:tc>
      </w:tr>
      <w:tr w:rsidR="00BD15BE" w14:paraId="1C8BBD9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1CBB9E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FA829BE"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156086F"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C8E5CD3" w14:textId="77777777" w:rsidR="00BD15BE" w:rsidRDefault="00BD15BE">
            <w:pPr>
              <w:pStyle w:val="Default"/>
              <w:rPr>
                <w:rFonts w:ascii="Arial" w:hAnsi="Arial" w:cs="Arial"/>
                <w:sz w:val="20"/>
                <w:szCs w:val="20"/>
              </w:rPr>
            </w:pPr>
          </w:p>
        </w:tc>
      </w:tr>
    </w:tbl>
    <w:p w14:paraId="37F5AA91" w14:textId="77777777" w:rsidR="00BD15BE" w:rsidRDefault="00BD15BE"/>
    <w:p w14:paraId="669D4C8C" w14:textId="77777777" w:rsidR="00BD15BE" w:rsidRDefault="005155BE">
      <w:pPr>
        <w:pStyle w:val="Heading2"/>
        <w:numPr>
          <w:ilvl w:val="1"/>
          <w:numId w:val="2"/>
        </w:numPr>
        <w:rPr>
          <w:rFonts w:cs="Arial"/>
          <w:sz w:val="22"/>
          <w:szCs w:val="22"/>
        </w:rPr>
      </w:pPr>
      <w:bookmarkStart w:id="1435" w:name="_Ref505013083"/>
      <w:bookmarkStart w:id="1436" w:name="_Toc2015123319"/>
      <w:bookmarkStart w:id="1437" w:name="_Toc1649276386"/>
      <w:r>
        <w:rPr>
          <w:rFonts w:cs="Arial"/>
          <w:sz w:val="22"/>
          <w:szCs w:val="22"/>
          <w:lang w:val="en"/>
        </w:rPr>
        <w:t>Level 1a Variables</w:t>
      </w:r>
      <w:bookmarkEnd w:id="1435"/>
      <w:bookmarkEnd w:id="1436"/>
      <w:bookmarkEnd w:id="1437"/>
    </w:p>
    <w:p w14:paraId="3B8E88D3" w14:textId="79F6A715" w:rsidR="00BD15BE" w:rsidRDefault="005155BE" w:rsidP="00B47FE7">
      <w:pPr>
        <w:pStyle w:val="Heading4"/>
        <w:numPr>
          <w:ilvl w:val="2"/>
          <w:numId w:val="2"/>
        </w:numPr>
        <w:rPr>
          <w:rFonts w:cs="Arial"/>
        </w:rPr>
        <w:pPrChange w:id="1438" w:author="Pieter de Vis" w:date="2020-04-30T12:57:00Z">
          <w:pPr>
            <w:pStyle w:val="Heading4"/>
            <w:numPr>
              <w:numId w:val="2"/>
            </w:numPr>
            <w:ind w:left="1574"/>
          </w:pPr>
        </w:pPrChange>
      </w:pPr>
      <w:bookmarkStart w:id="1439" w:name="_Toc1093686630"/>
      <w:r>
        <w:rPr>
          <w:rFonts w:cs="Arial"/>
          <w:lang w:val="en"/>
        </w:rPr>
        <w:t xml:space="preserve">Land and Water L1a </w:t>
      </w:r>
      <w:r>
        <w:rPr>
          <w:rFonts w:cs="Arial"/>
        </w:rPr>
        <w:t>Radiance Variables</w:t>
      </w:r>
      <w:bookmarkEnd w:id="1439"/>
    </w:p>
    <w:p w14:paraId="6623EB0E" w14:textId="77777777" w:rsidR="00BD15BE" w:rsidRDefault="005155BE">
      <w:pPr>
        <w:spacing w:before="240"/>
        <w:rPr>
          <w:rFonts w:cs="Arial"/>
        </w:rPr>
      </w:pPr>
      <w:r>
        <w:rPr>
          <w:rFonts w:cs="Arial"/>
        </w:rPr>
        <w:t xml:space="preserve">Data variables specific to radiance products are defined in </w:t>
      </w:r>
      <w:r>
        <w:rPr>
          <w:rFonts w:cs="Arial"/>
        </w:rPr>
        <w:fldChar w:fldCharType="begin"/>
      </w:r>
      <w:r>
        <w:rPr>
          <w:rFonts w:cs="Arial"/>
        </w:rPr>
        <w:instrText>REF _Ref14814590 \h</w:instrText>
      </w:r>
      <w:r>
        <w:rPr>
          <w:rFonts w:cs="Arial"/>
        </w:rPr>
      </w:r>
      <w:r>
        <w:rPr>
          <w:rFonts w:cs="Arial"/>
        </w:rPr>
        <w:fldChar w:fldCharType="separate"/>
      </w:r>
      <w:r>
        <w:rPr>
          <w:rFonts w:cs="Arial"/>
        </w:rPr>
        <w:fldChar w:fldCharType="begin"/>
      </w:r>
      <w:r>
        <w:rPr>
          <w:rFonts w:cs="Arial"/>
        </w:rPr>
        <w:instrText xml:space="preserve"> REF _Ref14814590 \h </w:instrText>
      </w:r>
      <w:r>
        <w:rPr>
          <w:rFonts w:cs="Arial"/>
        </w:rPr>
      </w:r>
      <w:r>
        <w:rPr>
          <w:rFonts w:cs="Arial"/>
        </w:rPr>
        <w:fldChar w:fldCharType="separate"/>
      </w:r>
      <w:r>
        <w:rPr>
          <w:rFonts w:cs="Arial"/>
        </w:rPr>
        <w:t>Table 22</w:t>
      </w:r>
      <w:r>
        <w:rPr>
          <w:rFonts w:cs="Arial"/>
        </w:rPr>
        <w:fldChar w:fldCharType="end"/>
      </w:r>
      <w:r>
        <w:rPr>
          <w:rFonts w:cs="Arial"/>
        </w:rPr>
        <w:fldChar w:fldCharType="end"/>
      </w:r>
      <w:r>
        <w:rPr>
          <w:rFonts w:cs="Arial"/>
        </w:rPr>
        <w:t>. The remaining tables in this subsection define each of the listed data variables.</w:t>
      </w:r>
    </w:p>
    <w:p w14:paraId="0AFD6137" w14:textId="762CB2A9" w:rsidR="00BD15BE" w:rsidRDefault="005155BE">
      <w:pPr>
        <w:pStyle w:val="Caption"/>
      </w:pPr>
      <w:bookmarkStart w:id="1440" w:name="_Ref14814590"/>
      <w:r>
        <w:t xml:space="preserve">Table </w:t>
      </w:r>
      <w:r>
        <w:fldChar w:fldCharType="begin"/>
      </w:r>
      <w:r>
        <w:instrText>SEQ Table \* ARABIC</w:instrText>
      </w:r>
      <w:r>
        <w:fldChar w:fldCharType="separate"/>
      </w:r>
      <w:r>
        <w:t>2</w:t>
      </w:r>
      <w:del w:id="1441" w:author="Pieter de Vis" w:date="2020-04-30T17:56:00Z">
        <w:r w:rsidDel="00A95919">
          <w:delText>4</w:delText>
        </w:r>
      </w:del>
      <w:r>
        <w:fldChar w:fldCharType="end"/>
      </w:r>
      <w:bookmarkStart w:id="1442" w:name="_Toc14284251"/>
      <w:bookmarkEnd w:id="1440"/>
      <w:ins w:id="1443" w:author="Pieter de Vis" w:date="2020-04-30T17:56:00Z">
        <w:r w:rsidR="00A95919">
          <w:t>6</w:t>
        </w:r>
      </w:ins>
      <w:r>
        <w:t xml:space="preserve"> </w:t>
      </w:r>
      <w:r>
        <w:rPr>
          <w:lang w:val="en"/>
        </w:rPr>
        <w:t xml:space="preserve">– </w:t>
      </w:r>
      <w:r>
        <w:t>Radiance product variables</w:t>
      </w:r>
      <w:bookmarkEnd w:id="1442"/>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1F9E2A55"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3587286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1D253AA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3847E69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39662B76"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1FF0C94C"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1CAB7E7" w14:textId="77777777" w:rsidR="00BD15BE" w:rsidRDefault="005155BE">
            <w:pPr>
              <w:pStyle w:val="Default"/>
              <w:rPr>
                <w:rFonts w:ascii="Arial" w:hAnsi="Arial" w:cs="Arial"/>
                <w:bCs/>
                <w:sz w:val="20"/>
                <w:szCs w:val="20"/>
              </w:rPr>
            </w:pPr>
            <w:bookmarkStart w:id="1444" w:name="_Hlk39162445"/>
            <w:r>
              <w:rPr>
                <w:rFonts w:ascii="Arial" w:hAnsi="Arial" w:cs="Arial"/>
                <w:bCs/>
                <w:sz w:val="20"/>
                <w:szCs w:val="20"/>
              </w:rPr>
              <w:t>radiance</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8FDD529" w14:textId="77777777" w:rsidR="00BD15BE" w:rsidRDefault="005155BE">
            <w:pPr>
              <w:pStyle w:val="Default"/>
              <w:rPr>
                <w:rFonts w:ascii="Arial" w:hAnsi="Arial" w:cs="Arial"/>
                <w:sz w:val="20"/>
                <w:szCs w:val="20"/>
              </w:rPr>
            </w:pPr>
            <w:r>
              <w:rPr>
                <w:rFonts w:ascii="Arial" w:hAnsi="Arial" w:cs="Arial"/>
                <w:sz w:val="20"/>
                <w:szCs w:val="20"/>
              </w:rPr>
              <w:t>radiance</w:t>
            </w: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CE7613C"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389FE62" w14:textId="77777777" w:rsidR="00BD15BE" w:rsidRDefault="005155BE">
            <w:pPr>
              <w:pStyle w:val="Default"/>
              <w:rPr>
                <w:rFonts w:ascii="Arial" w:hAnsi="Arial" w:cs="Arial"/>
                <w:sz w:val="20"/>
                <w:szCs w:val="20"/>
              </w:rPr>
            </w:pPr>
            <w:r>
              <w:rPr>
                <w:rFonts w:ascii="Arial" w:hAnsi="Arial" w:cs="Arial"/>
                <w:sz w:val="20"/>
                <w:szCs w:val="20"/>
              </w:rPr>
              <w:t>wavelength, series</w:t>
            </w:r>
          </w:p>
        </w:tc>
      </w:tr>
      <w:tr w:rsidR="00BD15BE" w14:paraId="34F5F82E"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3673E53" w14:textId="77777777" w:rsidR="00BD15BE" w:rsidRDefault="005155BE">
            <w:pPr>
              <w:pStyle w:val="Default"/>
              <w:rPr>
                <w:rFonts w:ascii="Arial" w:hAnsi="Arial" w:cs="Arial"/>
                <w:bCs/>
                <w:sz w:val="20"/>
                <w:szCs w:val="20"/>
              </w:rPr>
            </w:pPr>
            <w:proofErr w:type="spellStart"/>
            <w:r>
              <w:rPr>
                <w:rFonts w:ascii="Arial" w:hAnsi="Arial" w:cs="Arial"/>
                <w:bCs/>
                <w:sz w:val="20"/>
                <w:szCs w:val="20"/>
              </w:rPr>
              <w:t>u_random_radiance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ACEEE90" w14:textId="77777777" w:rsidR="00BD15BE" w:rsidRDefault="005155BE">
            <w:pPr>
              <w:pStyle w:val="Default"/>
              <w:rPr>
                <w:rFonts w:ascii="Arial" w:hAnsi="Arial" w:cs="Arial"/>
                <w:sz w:val="20"/>
                <w:szCs w:val="20"/>
              </w:rPr>
            </w:pPr>
            <w:proofErr w:type="spellStart"/>
            <w:r>
              <w:rPr>
                <w:rFonts w:ascii="Arial" w:hAnsi="Arial" w:cs="Arial"/>
                <w:sz w:val="20"/>
                <w:szCs w:val="20"/>
              </w:rPr>
              <w:t>u_random_radiance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FA2E041"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36820491" w14:textId="77777777" w:rsidR="00BD15BE" w:rsidRDefault="005155BE">
            <w:pPr>
              <w:pStyle w:val="Default"/>
              <w:rPr>
                <w:rFonts w:ascii="Arial" w:hAnsi="Arial" w:cs="Arial"/>
                <w:sz w:val="20"/>
                <w:szCs w:val="20"/>
              </w:rPr>
            </w:pPr>
            <w:r>
              <w:rPr>
                <w:rFonts w:ascii="Arial" w:hAnsi="Arial" w:cs="Arial"/>
                <w:sz w:val="20"/>
                <w:szCs w:val="20"/>
              </w:rPr>
              <w:t>wavelength, series</w:t>
            </w:r>
          </w:p>
        </w:tc>
      </w:tr>
      <w:tr w:rsidR="00BD15BE" w14:paraId="0BB05B57"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B3EDDD1" w14:textId="77777777" w:rsidR="00BD15BE" w:rsidRDefault="005155BE">
            <w:pPr>
              <w:pStyle w:val="Default"/>
              <w:rPr>
                <w:rFonts w:ascii="Arial" w:hAnsi="Arial" w:cs="Arial"/>
                <w:bCs/>
                <w:sz w:val="20"/>
                <w:szCs w:val="20"/>
              </w:rPr>
            </w:pPr>
            <w:proofErr w:type="spellStart"/>
            <w:r>
              <w:rPr>
                <w:rFonts w:ascii="Arial" w:hAnsi="Arial" w:cs="Arial"/>
                <w:bCs/>
                <w:sz w:val="20"/>
                <w:szCs w:val="20"/>
              </w:rPr>
              <w:t>u_systematic_</w:t>
            </w:r>
            <w:commentRangeStart w:id="1445"/>
            <w:commentRangeStart w:id="1446"/>
            <w:r>
              <w:rPr>
                <w:rFonts w:ascii="Arial" w:hAnsi="Arial" w:cs="Arial"/>
                <w:bCs/>
                <w:sz w:val="20"/>
                <w:szCs w:val="20"/>
              </w:rPr>
              <w:t>radiance</w:t>
            </w:r>
            <w:commentRangeEnd w:id="1445"/>
            <w:proofErr w:type="spellEnd"/>
            <w:r>
              <w:rPr>
                <w:rFonts w:ascii="Arial" w:hAnsi="Arial" w:cs="Arial"/>
                <w:sz w:val="20"/>
                <w:szCs w:val="20"/>
              </w:rPr>
              <w:commentReference w:id="1445"/>
            </w:r>
            <w:commentRangeEnd w:id="1446"/>
            <w:r w:rsidR="00BF6257">
              <w:rPr>
                <w:rStyle w:val="CommentReference"/>
                <w:rFonts w:ascii="Arial" w:hAnsi="Arial" w:cs="DejaVu Sans"/>
                <w:color w:val="00000A"/>
              </w:rPr>
              <w:commentReference w:id="1446"/>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B7239F9" w14:textId="77777777" w:rsidR="00BD15BE" w:rsidRDefault="005155BE">
            <w:pPr>
              <w:pStyle w:val="Default"/>
              <w:rPr>
                <w:rFonts w:ascii="Arial" w:hAnsi="Arial" w:cs="Arial"/>
                <w:sz w:val="20"/>
                <w:szCs w:val="20"/>
              </w:rPr>
            </w:pPr>
            <w:proofErr w:type="spellStart"/>
            <w:r>
              <w:rPr>
                <w:rFonts w:ascii="Arial" w:hAnsi="Arial" w:cs="Arial"/>
                <w:sz w:val="20"/>
                <w:szCs w:val="20"/>
              </w:rPr>
              <w:t>u_systematic_radiance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826F805"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3A05CDAE" w14:textId="68654F86" w:rsidR="002802A8" w:rsidRDefault="005155BE">
            <w:pPr>
              <w:pStyle w:val="Default"/>
              <w:rPr>
                <w:rFonts w:ascii="Arial" w:hAnsi="Arial" w:cs="Arial"/>
                <w:sz w:val="20"/>
                <w:szCs w:val="20"/>
              </w:rPr>
            </w:pPr>
            <w:r>
              <w:rPr>
                <w:rFonts w:ascii="Arial" w:hAnsi="Arial" w:cs="Arial"/>
                <w:sz w:val="20"/>
                <w:szCs w:val="20"/>
              </w:rPr>
              <w:t>wavelength, series</w:t>
            </w:r>
          </w:p>
        </w:tc>
      </w:tr>
      <w:tr w:rsidR="002802A8" w14:paraId="5D35C4EE" w14:textId="77777777">
        <w:trPr>
          <w:trHeight w:val="308"/>
          <w:ins w:id="1447" w:author="Pieter de Vis" w:date="2020-04-30T12:23: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07949FA" w14:textId="656ADCE8" w:rsidR="002802A8" w:rsidRDefault="002802A8" w:rsidP="002802A8">
            <w:pPr>
              <w:pStyle w:val="Default"/>
              <w:rPr>
                <w:ins w:id="1448" w:author="Pieter de Vis" w:date="2020-04-30T12:23:00Z"/>
                <w:rFonts w:ascii="Arial" w:hAnsi="Arial" w:cs="Arial"/>
                <w:bCs/>
                <w:sz w:val="20"/>
                <w:szCs w:val="20"/>
              </w:rPr>
            </w:pPr>
            <w:bookmarkStart w:id="1449" w:name="_Hlk39142377"/>
            <w:commentRangeStart w:id="1450"/>
            <w:proofErr w:type="spellStart"/>
            <w:ins w:id="1451" w:author="Pieter de Vis" w:date="2020-04-30T12:23:00Z">
              <w:r>
                <w:rPr>
                  <w:rFonts w:ascii="Arial" w:hAnsi="Arial" w:cs="Arial"/>
                  <w:bCs/>
                  <w:sz w:val="20"/>
                  <w:szCs w:val="20"/>
                </w:rPr>
                <w:t>co</w:t>
              </w:r>
            </w:ins>
            <w:ins w:id="1452" w:author="Pieter de Vis" w:date="2020-04-30T12:24:00Z">
              <w:r>
                <w:rPr>
                  <w:rFonts w:ascii="Arial" w:hAnsi="Arial" w:cs="Arial"/>
                  <w:bCs/>
                  <w:sz w:val="20"/>
                  <w:szCs w:val="20"/>
                </w:rPr>
                <w:t>rr</w:t>
              </w:r>
            </w:ins>
            <w:ins w:id="1453" w:author="Pieter de Vis" w:date="2020-04-30T12:23:00Z">
              <w:r>
                <w:rPr>
                  <w:rFonts w:ascii="Arial" w:hAnsi="Arial" w:cs="Arial"/>
                  <w:bCs/>
                  <w:sz w:val="20"/>
                  <w:szCs w:val="20"/>
                </w:rPr>
                <w:t>_random_radiance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3817CBB2" w14:textId="19780FD0" w:rsidR="002802A8" w:rsidRDefault="002802A8" w:rsidP="002802A8">
            <w:pPr>
              <w:pStyle w:val="Default"/>
              <w:rPr>
                <w:ins w:id="1454" w:author="Pieter de Vis" w:date="2020-04-30T12:23:00Z"/>
                <w:rFonts w:ascii="Arial" w:hAnsi="Arial" w:cs="Arial"/>
                <w:sz w:val="20"/>
                <w:szCs w:val="20"/>
              </w:rPr>
            </w:pPr>
            <w:proofErr w:type="spellStart"/>
            <w:ins w:id="1455" w:author="Pieter de Vis" w:date="2020-04-30T12:24:00Z">
              <w:r>
                <w:rPr>
                  <w:rFonts w:ascii="Arial" w:hAnsi="Arial" w:cs="Arial"/>
                  <w:bCs/>
                  <w:sz w:val="20"/>
                  <w:szCs w:val="20"/>
                </w:rPr>
                <w:t>corr_random_radiance</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3EE3745" w14:textId="3DC39E56" w:rsidR="002802A8" w:rsidRDefault="002802A8" w:rsidP="002802A8">
            <w:pPr>
              <w:pStyle w:val="Default"/>
              <w:rPr>
                <w:ins w:id="1456" w:author="Pieter de Vis" w:date="2020-04-30T12:23:00Z"/>
                <w:rFonts w:ascii="Arial" w:hAnsi="Arial" w:cs="Arial"/>
                <w:sz w:val="20"/>
                <w:szCs w:val="20"/>
              </w:rPr>
            </w:pPr>
            <w:ins w:id="1457" w:author="Pieter de Vis" w:date="2020-04-30T12:24:00Z">
              <w:r>
                <w:rPr>
                  <w:rFonts w:ascii="Arial" w:hAnsi="Arial" w:cs="Arial"/>
                  <w:sz w:val="20"/>
                  <w:szCs w:val="20"/>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4CB101B" w14:textId="557487A6" w:rsidR="002802A8" w:rsidRDefault="002802A8" w:rsidP="002802A8">
            <w:pPr>
              <w:pStyle w:val="Default"/>
              <w:rPr>
                <w:ins w:id="1458" w:author="Pieter de Vis" w:date="2020-04-30T12:23:00Z"/>
                <w:rFonts w:ascii="Arial" w:hAnsi="Arial" w:cs="Arial"/>
                <w:sz w:val="20"/>
                <w:szCs w:val="20"/>
              </w:rPr>
            </w:pPr>
            <w:ins w:id="1459" w:author="Pieter de Vis" w:date="2020-04-30T12:25:00Z">
              <w:r>
                <w:rPr>
                  <w:rFonts w:ascii="Arial" w:hAnsi="Arial" w:cs="Arial"/>
                  <w:sz w:val="20"/>
                  <w:szCs w:val="20"/>
                </w:rPr>
                <w:t>wavelength, wavelength, series</w:t>
              </w:r>
            </w:ins>
            <w:commentRangeEnd w:id="1450"/>
            <w:ins w:id="1460" w:author="Pieter de Vis" w:date="2020-04-30T12:26:00Z">
              <w:r>
                <w:rPr>
                  <w:rStyle w:val="CommentReference"/>
                  <w:rFonts w:ascii="Arial" w:hAnsi="Arial" w:cs="DejaVu Sans"/>
                  <w:color w:val="00000A"/>
                </w:rPr>
                <w:commentReference w:id="1450"/>
              </w:r>
            </w:ins>
          </w:p>
        </w:tc>
      </w:tr>
      <w:tr w:rsidR="002802A8" w14:paraId="241047DF" w14:textId="77777777">
        <w:trPr>
          <w:trHeight w:val="308"/>
          <w:ins w:id="1461" w:author="Pieter de Vis" w:date="2020-04-30T12:23: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612C27D" w14:textId="6C7D5CD6" w:rsidR="002802A8" w:rsidRDefault="002802A8" w:rsidP="002802A8">
            <w:pPr>
              <w:pStyle w:val="Default"/>
              <w:rPr>
                <w:ins w:id="1462" w:author="Pieter de Vis" w:date="2020-04-30T12:23:00Z"/>
                <w:rFonts w:ascii="Arial" w:hAnsi="Arial" w:cs="Arial"/>
                <w:bCs/>
                <w:sz w:val="20"/>
                <w:szCs w:val="20"/>
              </w:rPr>
            </w:pPr>
            <w:proofErr w:type="spellStart"/>
            <w:ins w:id="1463" w:author="Pieter de Vis" w:date="2020-04-30T12:23:00Z">
              <w:r>
                <w:rPr>
                  <w:rFonts w:ascii="Arial" w:hAnsi="Arial" w:cs="Arial"/>
                  <w:bCs/>
                  <w:sz w:val="20"/>
                  <w:szCs w:val="20"/>
                </w:rPr>
                <w:t>co</w:t>
              </w:r>
            </w:ins>
            <w:ins w:id="1464" w:author="Pieter de Vis" w:date="2020-04-30T12:24:00Z">
              <w:r>
                <w:rPr>
                  <w:rFonts w:ascii="Arial" w:hAnsi="Arial" w:cs="Arial"/>
                  <w:bCs/>
                  <w:sz w:val="20"/>
                  <w:szCs w:val="20"/>
                </w:rPr>
                <w:t>rr</w:t>
              </w:r>
            </w:ins>
            <w:ins w:id="1465" w:author="Pieter de Vis" w:date="2020-04-30T12:23:00Z">
              <w:r>
                <w:rPr>
                  <w:rFonts w:ascii="Arial" w:hAnsi="Arial" w:cs="Arial"/>
                  <w:bCs/>
                  <w:sz w:val="20"/>
                  <w:szCs w:val="20"/>
                </w:rPr>
                <w:t>_</w:t>
              </w:r>
            </w:ins>
            <w:ins w:id="1466" w:author="Pieter de Vis" w:date="2020-04-30T12:24:00Z">
              <w:r>
                <w:rPr>
                  <w:rFonts w:ascii="Arial" w:hAnsi="Arial" w:cs="Arial"/>
                  <w:bCs/>
                  <w:sz w:val="20"/>
                  <w:szCs w:val="20"/>
                </w:rPr>
                <w:t>systematic</w:t>
              </w:r>
            </w:ins>
            <w:ins w:id="1467" w:author="Pieter de Vis" w:date="2020-04-30T12:23:00Z">
              <w:r>
                <w:rPr>
                  <w:rFonts w:ascii="Arial" w:hAnsi="Arial" w:cs="Arial"/>
                  <w:bCs/>
                  <w:sz w:val="20"/>
                  <w:szCs w:val="20"/>
                </w:rPr>
                <w:t>_radiance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8BC152C" w14:textId="705E43E5" w:rsidR="002802A8" w:rsidRDefault="002802A8" w:rsidP="002802A8">
            <w:pPr>
              <w:pStyle w:val="Default"/>
              <w:rPr>
                <w:ins w:id="1468" w:author="Pieter de Vis" w:date="2020-04-30T12:23:00Z"/>
                <w:rFonts w:ascii="Arial" w:hAnsi="Arial" w:cs="Arial"/>
                <w:sz w:val="20"/>
                <w:szCs w:val="20"/>
              </w:rPr>
            </w:pPr>
            <w:proofErr w:type="spellStart"/>
            <w:ins w:id="1469" w:author="Pieter de Vis" w:date="2020-04-30T12:24:00Z">
              <w:r>
                <w:rPr>
                  <w:rFonts w:ascii="Arial" w:hAnsi="Arial" w:cs="Arial"/>
                  <w:bCs/>
                  <w:sz w:val="20"/>
                  <w:szCs w:val="20"/>
                </w:rPr>
                <w:t>corr_systematic_radiance</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284F1B4" w14:textId="2C2CCAA4" w:rsidR="002802A8" w:rsidRDefault="002802A8" w:rsidP="002802A8">
            <w:pPr>
              <w:pStyle w:val="Default"/>
              <w:rPr>
                <w:ins w:id="1470" w:author="Pieter de Vis" w:date="2020-04-30T12:23:00Z"/>
                <w:rFonts w:ascii="Arial" w:hAnsi="Arial" w:cs="Arial"/>
                <w:sz w:val="20"/>
                <w:szCs w:val="20"/>
              </w:rPr>
            </w:pPr>
            <w:ins w:id="1471" w:author="Pieter de Vis" w:date="2020-04-30T12:25:00Z">
              <w:r>
                <w:rPr>
                  <w:rFonts w:ascii="Arial" w:hAnsi="Arial" w:cs="Arial"/>
                  <w:sz w:val="20"/>
                  <w:szCs w:val="20"/>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139737C" w14:textId="6E4EE2C9" w:rsidR="002802A8" w:rsidRDefault="002802A8" w:rsidP="002802A8">
            <w:pPr>
              <w:pStyle w:val="Default"/>
              <w:rPr>
                <w:ins w:id="1472" w:author="Pieter de Vis" w:date="2020-04-30T12:23:00Z"/>
                <w:rFonts w:ascii="Arial" w:hAnsi="Arial" w:cs="Arial"/>
                <w:sz w:val="20"/>
                <w:szCs w:val="20"/>
              </w:rPr>
            </w:pPr>
            <w:ins w:id="1473" w:author="Pieter de Vis" w:date="2020-04-30T12:25:00Z">
              <w:r>
                <w:rPr>
                  <w:rFonts w:ascii="Arial" w:hAnsi="Arial" w:cs="Arial"/>
                  <w:sz w:val="20"/>
                  <w:szCs w:val="20"/>
                </w:rPr>
                <w:t xml:space="preserve">wavelength, </w:t>
              </w:r>
              <w:proofErr w:type="gramStart"/>
              <w:r>
                <w:rPr>
                  <w:rFonts w:ascii="Arial" w:hAnsi="Arial" w:cs="Arial"/>
                  <w:sz w:val="20"/>
                  <w:szCs w:val="20"/>
                </w:rPr>
                <w:t>wavelength,  series</w:t>
              </w:r>
            </w:ins>
            <w:proofErr w:type="gramEnd"/>
          </w:p>
        </w:tc>
      </w:tr>
      <w:bookmarkEnd w:id="1444"/>
      <w:bookmarkEnd w:id="1449"/>
      <w:tr w:rsidR="002802A8" w14:paraId="73529B6A"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07ACC4E4" w14:textId="77777777" w:rsidR="002802A8" w:rsidRDefault="002802A8" w:rsidP="002802A8">
            <w:pPr>
              <w:pStyle w:val="Default"/>
              <w:rPr>
                <w:rFonts w:ascii="Arial" w:hAnsi="Arial" w:cs="Arial"/>
                <w:bCs/>
                <w:sz w:val="20"/>
                <w:szCs w:val="20"/>
              </w:rPr>
            </w:pPr>
            <w:proofErr w:type="spellStart"/>
            <w:r>
              <w:rPr>
                <w:rFonts w:ascii="Arial" w:hAnsi="Arial" w:cs="Arial"/>
                <w:bCs/>
                <w:sz w:val="20"/>
                <w:szCs w:val="20"/>
              </w:rPr>
              <w:t>quality_flag</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A0A1FB8" w14:textId="77777777" w:rsidR="002802A8" w:rsidRDefault="002802A8" w:rsidP="002802A8">
            <w:pPr>
              <w:pStyle w:val="Default"/>
              <w:rPr>
                <w:rFonts w:ascii="Arial" w:hAnsi="Arial" w:cs="Arial"/>
                <w:sz w:val="20"/>
                <w:szCs w:val="20"/>
              </w:rPr>
            </w:pPr>
            <w:proofErr w:type="spellStart"/>
            <w:r>
              <w:rPr>
                <w:rFonts w:ascii="Arial" w:hAnsi="Arial" w:cs="Arial"/>
                <w:sz w:val="20"/>
                <w:szCs w:val="20"/>
              </w:rPr>
              <w:t>quality_flag</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16F94DC" w14:textId="77777777" w:rsidR="002802A8" w:rsidRDefault="002802A8" w:rsidP="002802A8">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0AE8C8B" w14:textId="77777777" w:rsidR="002802A8" w:rsidRDefault="002802A8" w:rsidP="002802A8">
            <w:pPr>
              <w:pStyle w:val="Default"/>
              <w:rPr>
                <w:rFonts w:ascii="Arial" w:hAnsi="Arial" w:cs="Arial"/>
                <w:sz w:val="20"/>
                <w:szCs w:val="20"/>
              </w:rPr>
            </w:pPr>
            <w:r>
              <w:rPr>
                <w:rFonts w:ascii="Arial" w:hAnsi="Arial" w:cs="Arial"/>
                <w:sz w:val="20"/>
                <w:szCs w:val="20"/>
              </w:rPr>
              <w:t>series</w:t>
            </w:r>
          </w:p>
        </w:tc>
      </w:tr>
      <w:tr w:rsidR="002802A8" w14:paraId="1FD7ACAE"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3213981" w14:textId="77777777" w:rsidR="002802A8" w:rsidRDefault="002802A8" w:rsidP="002802A8">
            <w:pPr>
              <w:pStyle w:val="Default"/>
              <w:rPr>
                <w:rFonts w:ascii="Arial" w:hAnsi="Arial" w:cs="Arial"/>
                <w:bCs/>
                <w:sz w:val="20"/>
                <w:szCs w:val="20"/>
              </w:rPr>
            </w:pPr>
            <w:r>
              <w:rPr>
                <w:rFonts w:ascii="Arial" w:hAnsi="Arial" w:cs="Arial"/>
                <w:color w:val="auto"/>
                <w:sz w:val="20"/>
                <w:szCs w:val="20"/>
                <w:lang w:val="en"/>
              </w:rPr>
              <w:t>inclination</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6CA7D769" w14:textId="77777777" w:rsidR="002802A8" w:rsidRDefault="002802A8" w:rsidP="002802A8">
            <w:pPr>
              <w:pStyle w:val="Default"/>
              <w:rPr>
                <w:rFonts w:ascii="Arial" w:hAnsi="Arial" w:cs="Arial"/>
                <w:sz w:val="20"/>
                <w:szCs w:val="20"/>
                <w:lang w:val="en"/>
              </w:rPr>
            </w:pPr>
            <w:proofErr w:type="spellStart"/>
            <w:r>
              <w:rPr>
                <w:rFonts w:ascii="Arial" w:hAnsi="Arial" w:cs="Arial"/>
                <w:sz w:val="20"/>
                <w:szCs w:val="20"/>
                <w:lang w:val="en"/>
              </w:rPr>
              <w:t>sensor_inclination</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DFFD745" w14:textId="77777777" w:rsidR="002802A8" w:rsidRDefault="002802A8" w:rsidP="002802A8">
            <w:pPr>
              <w:pStyle w:val="Default"/>
              <w:rPr>
                <w:rFonts w:ascii="Arial" w:hAnsi="Arial" w:cs="Arial"/>
                <w:sz w:val="20"/>
                <w:szCs w:val="20"/>
                <w:lang w:val="en"/>
              </w:rPr>
            </w:pPr>
            <w:commentRangeStart w:id="1474"/>
            <w:r>
              <w:rPr>
                <w:rFonts w:ascii="Arial" w:hAnsi="Arial" w:cs="Arial"/>
                <w:sz w:val="20"/>
                <w:szCs w:val="20"/>
              </w:rPr>
              <w:t>int16</w:t>
            </w:r>
            <w:commentRangeEnd w:id="1474"/>
            <w:r w:rsidR="00A95919">
              <w:rPr>
                <w:rStyle w:val="CommentReference"/>
                <w:rFonts w:ascii="Arial" w:hAnsi="Arial" w:cs="DejaVu Sans"/>
                <w:color w:val="00000A"/>
              </w:rPr>
              <w:commentReference w:id="1474"/>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AF26348" w14:textId="77777777" w:rsidR="002802A8" w:rsidRDefault="002802A8" w:rsidP="002802A8">
            <w:pPr>
              <w:pStyle w:val="Default"/>
              <w:rPr>
                <w:rFonts w:ascii="Arial" w:hAnsi="Arial" w:cs="Arial"/>
                <w:sz w:val="20"/>
                <w:szCs w:val="20"/>
                <w:lang w:val="en"/>
              </w:rPr>
            </w:pPr>
            <w:r>
              <w:rPr>
                <w:rFonts w:ascii="Arial" w:hAnsi="Arial" w:cs="Arial"/>
                <w:sz w:val="20"/>
                <w:szCs w:val="20"/>
                <w:lang w:val="en"/>
              </w:rPr>
              <w:t>series</w:t>
            </w:r>
          </w:p>
        </w:tc>
      </w:tr>
      <w:tr w:rsidR="002802A8" w14:paraId="04616501"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0085BCA" w14:textId="77777777" w:rsidR="002802A8" w:rsidRDefault="002802A8" w:rsidP="002802A8">
            <w:pPr>
              <w:pStyle w:val="Default"/>
              <w:rPr>
                <w:rFonts w:ascii="Arial" w:hAnsi="Arial" w:cs="Arial"/>
                <w:bCs/>
                <w:sz w:val="20"/>
                <w:szCs w:val="20"/>
                <w:lang w:val="en"/>
              </w:rPr>
            </w:pPr>
            <w:proofErr w:type="spellStart"/>
            <w:r>
              <w:rPr>
                <w:rFonts w:ascii="Arial" w:hAnsi="Arial" w:cs="Arial"/>
                <w:color w:val="auto"/>
                <w:sz w:val="20"/>
                <w:szCs w:val="20"/>
                <w:lang w:val="en"/>
              </w:rPr>
              <w:lastRenderedPageBreak/>
              <w:t>scans_total</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BB62049" w14:textId="77777777" w:rsidR="002802A8" w:rsidRDefault="002802A8" w:rsidP="002802A8">
            <w:pPr>
              <w:pStyle w:val="Default"/>
              <w:rPr>
                <w:rFonts w:ascii="Arial" w:hAnsi="Arial" w:cs="Arial"/>
                <w:sz w:val="20"/>
                <w:szCs w:val="20"/>
                <w:lang w:val="en"/>
              </w:rPr>
            </w:pPr>
            <w:proofErr w:type="spellStart"/>
            <w:r>
              <w:rPr>
                <w:rFonts w:ascii="Arial" w:hAnsi="Arial" w:cs="Arial"/>
                <w:sz w:val="20"/>
                <w:szCs w:val="20"/>
                <w:lang w:val="en"/>
              </w:rPr>
              <w:t>total_number_scans</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5016A6F" w14:textId="77777777" w:rsidR="002802A8" w:rsidRDefault="002802A8" w:rsidP="002802A8">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25CFCF7" w14:textId="77777777" w:rsidR="002802A8" w:rsidRDefault="002802A8" w:rsidP="002802A8">
            <w:pPr>
              <w:pStyle w:val="Default"/>
              <w:rPr>
                <w:rFonts w:ascii="Arial" w:hAnsi="Arial" w:cs="Arial"/>
                <w:sz w:val="20"/>
                <w:szCs w:val="20"/>
              </w:rPr>
            </w:pPr>
            <w:r>
              <w:rPr>
                <w:rFonts w:ascii="Arial" w:hAnsi="Arial" w:cs="Arial"/>
                <w:sz w:val="20"/>
                <w:szCs w:val="20"/>
                <w:lang w:val="en"/>
              </w:rPr>
              <w:t>series</w:t>
            </w:r>
          </w:p>
        </w:tc>
      </w:tr>
      <w:tr w:rsidR="002802A8" w14:paraId="07EFF7E1"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76C7F9A" w14:textId="77777777" w:rsidR="002802A8" w:rsidRDefault="002802A8" w:rsidP="002802A8">
            <w:pPr>
              <w:pStyle w:val="Default"/>
              <w:rPr>
                <w:rFonts w:ascii="Arial" w:hAnsi="Arial" w:cs="Arial"/>
                <w:bCs/>
                <w:sz w:val="20"/>
                <w:szCs w:val="20"/>
                <w:lang w:val="en"/>
              </w:rPr>
            </w:pPr>
            <w:proofErr w:type="spellStart"/>
            <w:r>
              <w:rPr>
                <w:rFonts w:ascii="Arial" w:hAnsi="Arial" w:cs="Arial"/>
                <w:color w:val="auto"/>
                <w:sz w:val="20"/>
                <w:szCs w:val="20"/>
                <w:lang w:val="en"/>
              </w:rPr>
              <w:t>scans_qc</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867FF2E" w14:textId="77777777" w:rsidR="002802A8" w:rsidRDefault="002802A8" w:rsidP="002802A8">
            <w:pPr>
              <w:pStyle w:val="Default"/>
              <w:rPr>
                <w:rFonts w:ascii="Arial" w:hAnsi="Arial" w:cs="Arial"/>
                <w:sz w:val="20"/>
                <w:szCs w:val="20"/>
                <w:lang w:val="en"/>
              </w:rPr>
            </w:pPr>
            <w:proofErr w:type="spellStart"/>
            <w:r>
              <w:rPr>
                <w:rFonts w:ascii="Arial" w:hAnsi="Arial" w:cs="Arial"/>
                <w:sz w:val="20"/>
                <w:szCs w:val="20"/>
                <w:lang w:val="en"/>
              </w:rPr>
              <w:t>total_qualitychecked_scans</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8B53F16" w14:textId="77777777" w:rsidR="002802A8" w:rsidRDefault="002802A8" w:rsidP="002802A8">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C41EB62" w14:textId="77777777" w:rsidR="002802A8" w:rsidRDefault="002802A8" w:rsidP="002802A8">
            <w:pPr>
              <w:pStyle w:val="Default"/>
              <w:rPr>
                <w:rFonts w:ascii="Arial" w:hAnsi="Arial" w:cs="Arial"/>
                <w:sz w:val="20"/>
                <w:szCs w:val="20"/>
              </w:rPr>
            </w:pPr>
            <w:r>
              <w:rPr>
                <w:rFonts w:ascii="Arial" w:hAnsi="Arial" w:cs="Arial"/>
                <w:sz w:val="20"/>
                <w:szCs w:val="20"/>
                <w:lang w:val="en"/>
              </w:rPr>
              <w:t>series</w:t>
            </w:r>
          </w:p>
        </w:tc>
      </w:tr>
      <w:tr w:rsidR="002802A8" w14:paraId="5BE1CFB6"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C052E29" w14:textId="77777777" w:rsidR="002802A8" w:rsidRDefault="002802A8" w:rsidP="002802A8">
            <w:pPr>
              <w:pStyle w:val="Default"/>
              <w:rPr>
                <w:rFonts w:ascii="Arial" w:hAnsi="Arial" w:cs="Arial"/>
                <w:color w:val="auto"/>
                <w:sz w:val="20"/>
                <w:szCs w:val="20"/>
                <w:lang w:val="en"/>
              </w:rPr>
            </w:pPr>
            <w:commentRangeStart w:id="1475"/>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DC88FF2" w14:textId="77777777" w:rsidR="002802A8" w:rsidRDefault="002802A8" w:rsidP="002802A8">
            <w:pPr>
              <w:pStyle w:val="Default"/>
              <w:rPr>
                <w:rFonts w:ascii="Arial" w:hAnsi="Arial" w:cs="Arial"/>
                <w:sz w:val="20"/>
                <w:szCs w:val="20"/>
                <w:lang w:val="en"/>
              </w:rPr>
            </w:pPr>
          </w:p>
        </w:tc>
        <w:commentRangeEnd w:id="1475"/>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2470177" w14:textId="77777777" w:rsidR="002802A8" w:rsidRDefault="002802A8" w:rsidP="002802A8">
            <w:pPr>
              <w:pStyle w:val="Default"/>
              <w:rPr>
                <w:rFonts w:ascii="Arial" w:hAnsi="Arial" w:cs="Arial"/>
                <w:sz w:val="20"/>
                <w:szCs w:val="20"/>
              </w:rPr>
            </w:pPr>
            <w:r>
              <w:rPr>
                <w:rStyle w:val="CommentReference"/>
                <w:rFonts w:ascii="Arial" w:hAnsi="Arial" w:cs="DejaVu Sans"/>
                <w:color w:val="00000A"/>
              </w:rPr>
              <w:commentReference w:id="1475"/>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910282B" w14:textId="77777777" w:rsidR="002802A8" w:rsidRDefault="002802A8" w:rsidP="002802A8">
            <w:pPr>
              <w:pStyle w:val="Default"/>
              <w:rPr>
                <w:rFonts w:ascii="Arial" w:hAnsi="Arial" w:cs="Arial"/>
                <w:sz w:val="20"/>
                <w:szCs w:val="20"/>
                <w:lang w:val="en"/>
              </w:rPr>
            </w:pPr>
          </w:p>
        </w:tc>
      </w:tr>
    </w:tbl>
    <w:p w14:paraId="00EA6E02" w14:textId="77777777" w:rsidR="00BD15BE" w:rsidRDefault="00BD15BE">
      <w:pPr>
        <w:pStyle w:val="Caption"/>
      </w:pPr>
    </w:p>
    <w:p w14:paraId="3C8B03FD" w14:textId="5766A4F4" w:rsidR="00BD15BE" w:rsidRDefault="005155BE">
      <w:pPr>
        <w:pStyle w:val="Caption"/>
      </w:pPr>
      <w:r>
        <w:t xml:space="preserve">Table </w:t>
      </w:r>
      <w:r>
        <w:fldChar w:fldCharType="begin"/>
      </w:r>
      <w:r>
        <w:instrText>SEQ Table \* ARABIC</w:instrText>
      </w:r>
      <w:r>
        <w:fldChar w:fldCharType="separate"/>
      </w:r>
      <w:r>
        <w:t>2</w:t>
      </w:r>
      <w:del w:id="1476" w:author="Pieter de Vis" w:date="2020-04-30T17:58:00Z">
        <w:r w:rsidDel="00A95919">
          <w:delText>5</w:delText>
        </w:r>
      </w:del>
      <w:r>
        <w:fldChar w:fldCharType="end"/>
      </w:r>
      <w:bookmarkStart w:id="1477" w:name="_Toc1267182842"/>
      <w:ins w:id="1478" w:author="Pieter de Vis" w:date="2020-04-30T17:58:00Z">
        <w:r w:rsidR="00A95919">
          <w:t>7</w:t>
        </w:r>
      </w:ins>
      <w:r>
        <w:t xml:space="preserve"> </w:t>
      </w:r>
      <w:r>
        <w:rPr>
          <w:lang w:val="en"/>
        </w:rPr>
        <w:t xml:space="preserve">– </w:t>
      </w:r>
      <w:r>
        <w:t>radiance variable definition</w:t>
      </w:r>
      <w:bookmarkEnd w:id="1477"/>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0446F8D4"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3C24E2C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radiance</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6E1C670C"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52AA1C2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6306506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2BB7B28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1C49118"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CFF0269"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E0C54EE"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A22FFAE" w14:textId="77777777" w:rsidR="00BD15BE" w:rsidRDefault="00BD15BE">
            <w:pPr>
              <w:pStyle w:val="Default"/>
              <w:rPr>
                <w:rFonts w:ascii="Arial" w:hAnsi="Arial" w:cs="Arial"/>
                <w:sz w:val="20"/>
                <w:szCs w:val="20"/>
              </w:rPr>
            </w:pPr>
          </w:p>
        </w:tc>
      </w:tr>
      <w:tr w:rsidR="00BD15BE" w14:paraId="784CED5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14858F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F8A65A9"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B6ABB04" w14:textId="77777777" w:rsidR="00BD15BE" w:rsidRDefault="005155BE">
            <w:pPr>
              <w:pStyle w:val="Default"/>
              <w:rPr>
                <w:rFonts w:ascii="Arial" w:hAnsi="Arial" w:cs="Arial"/>
                <w:sz w:val="20"/>
                <w:szCs w:val="20"/>
                <w:lang w:val="en"/>
              </w:rPr>
            </w:pPr>
            <w:r>
              <w:rPr>
                <w:rFonts w:ascii="Arial" w:hAnsi="Arial" w:cs="Arial"/>
                <w:sz w:val="20"/>
                <w:szCs w:val="20"/>
              </w:rPr>
              <w:t>radiance</w:t>
            </w:r>
            <w:r>
              <w:rPr>
                <w:rFonts w:ascii="Arial" w:hAnsi="Arial" w:cs="Arial"/>
                <w:sz w:val="20"/>
                <w:szCs w:val="20"/>
                <w:lang w:val="en"/>
              </w:rPr>
              <w:t>_</w:t>
            </w:r>
            <w:proofErr w:type="spellStart"/>
            <w:r>
              <w:rPr>
                <w:rFonts w:ascii="Arial" w:hAnsi="Arial" w:cs="Arial"/>
                <w:sz w:val="20"/>
                <w:szCs w:val="20"/>
                <w:lang w:val="en"/>
              </w:rPr>
              <w:t>per_unit_wavelength_in_air</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8957240" w14:textId="77777777" w:rsidR="00BD15BE" w:rsidRDefault="00BD15BE">
            <w:pPr>
              <w:pStyle w:val="Default"/>
              <w:rPr>
                <w:rFonts w:ascii="Arial" w:hAnsi="Arial" w:cs="Arial"/>
                <w:sz w:val="20"/>
                <w:szCs w:val="20"/>
              </w:rPr>
            </w:pPr>
          </w:p>
        </w:tc>
      </w:tr>
      <w:tr w:rsidR="00BD15BE" w14:paraId="761A12D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A3B337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C327A68"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78EAC45" w14:textId="77777777" w:rsidR="00BD15BE" w:rsidRDefault="005155BE">
            <w:pPr>
              <w:jc w:val="left"/>
              <w:rPr>
                <w:rFonts w:cs="Arial"/>
                <w:sz w:val="20"/>
                <w:szCs w:val="20"/>
                <w:lang w:val="en"/>
              </w:rPr>
            </w:pPr>
            <w:r>
              <w:rPr>
                <w:rFonts w:eastAsia="SimSun" w:cs="Arial"/>
                <w:sz w:val="20"/>
                <w:szCs w:val="20"/>
                <w:lang w:val="en-US" w:eastAsia="zh-CN" w:bidi="ar"/>
              </w:rPr>
              <w:t xml:space="preserve">Radiance is the radiative flux in a </w:t>
            </w:r>
            <w:proofErr w:type="gramStart"/>
            <w:r>
              <w:rPr>
                <w:rFonts w:eastAsia="SimSun" w:cs="Arial"/>
                <w:sz w:val="20"/>
                <w:szCs w:val="20"/>
                <w:lang w:val="en-US" w:eastAsia="zh-CN" w:bidi="ar"/>
              </w:rPr>
              <w:t>particular direction</w:t>
            </w:r>
            <w:proofErr w:type="gramEnd"/>
            <w:r>
              <w:rPr>
                <w:rFonts w:eastAsia="SimSun" w:cs="Arial"/>
                <w:sz w:val="20"/>
                <w:szCs w:val="20"/>
                <w:lang w:val="en-US" w:eastAsia="zh-CN" w:bidi="ar"/>
              </w:rPr>
              <w:t xml:space="preserve">, per unit of solid angle. The direction from which it is coming must be specified, for instance with a coordinate of </w:t>
            </w:r>
            <w:proofErr w:type="spellStart"/>
            <w:r>
              <w:rPr>
                <w:rFonts w:eastAsia="SimSun" w:cs="Arial"/>
                <w:sz w:val="20"/>
                <w:szCs w:val="20"/>
                <w:lang w:val="en-US" w:eastAsia="zh-CN" w:bidi="ar"/>
              </w:rPr>
              <w:t>zenith_angle</w:t>
            </w:r>
            <w:proofErr w:type="spellEnd"/>
            <w:r>
              <w:rPr>
                <w:rFonts w:eastAsia="SimSun" w:cs="Arial"/>
                <w:sz w:val="20"/>
                <w:szCs w:val="20"/>
                <w:lang w:val="en-US" w:eastAsia="zh-CN" w:bidi="ar"/>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773874C" w14:textId="77777777" w:rsidR="00BD15BE" w:rsidRDefault="00BD15BE">
            <w:pPr>
              <w:pStyle w:val="Default"/>
              <w:rPr>
                <w:rFonts w:ascii="Arial" w:hAnsi="Arial" w:cs="Arial"/>
                <w:sz w:val="20"/>
                <w:szCs w:val="20"/>
              </w:rPr>
            </w:pPr>
          </w:p>
        </w:tc>
      </w:tr>
      <w:tr w:rsidR="00BD15BE" w14:paraId="3FBEED9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152F1E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617966B"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1F25CBE" w14:textId="77777777" w:rsidR="00BD15BE" w:rsidRDefault="005155BE">
            <w:pPr>
              <w:pStyle w:val="Default"/>
              <w:rPr>
                <w:rFonts w:ascii="Arial" w:hAnsi="Arial" w:cs="Arial"/>
                <w:sz w:val="20"/>
                <w:szCs w:val="20"/>
              </w:rPr>
            </w:pPr>
            <w:proofErr w:type="spellStart"/>
            <w:r>
              <w:rPr>
                <w:rFonts w:ascii="Arial" w:hAnsi="Arial" w:cs="Arial"/>
                <w:sz w:val="20"/>
                <w:szCs w:val="20"/>
              </w:rPr>
              <w:t>mW</w:t>
            </w:r>
            <w:proofErr w:type="spellEnd"/>
            <w:r>
              <w:rPr>
                <w:rFonts w:ascii="Arial" w:hAnsi="Arial" w:cs="Arial"/>
                <w:sz w:val="20"/>
                <w:szCs w:val="20"/>
              </w:rPr>
              <w:t xml:space="preserve"> m^-2 </w:t>
            </w:r>
            <w:proofErr w:type="spellStart"/>
            <w:r>
              <w:rPr>
                <w:rFonts w:ascii="Arial" w:hAnsi="Arial" w:cs="Arial"/>
                <w:sz w:val="20"/>
                <w:szCs w:val="20"/>
              </w:rPr>
              <w:t>sr</w:t>
            </w:r>
            <w:proofErr w:type="spellEnd"/>
            <w:r>
              <w:rPr>
                <w:rFonts w:ascii="Arial" w:hAnsi="Arial" w:cs="Arial"/>
                <w:sz w:val="20"/>
                <w:szCs w:val="20"/>
              </w:rPr>
              <w:t>^-1 nm^-1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9DC9EA5" w14:textId="77777777" w:rsidR="00BD15BE" w:rsidRDefault="005155BE">
            <w:pPr>
              <w:pStyle w:val="Default"/>
              <w:rPr>
                <w:rFonts w:ascii="Arial" w:hAnsi="Arial" w:cs="Arial"/>
                <w:sz w:val="20"/>
                <w:szCs w:val="20"/>
                <w:lang w:val="en"/>
              </w:rPr>
            </w:pPr>
            <w:r>
              <w:rPr>
                <w:rFonts w:ascii="Arial" w:hAnsi="Arial" w:cs="Arial"/>
                <w:sz w:val="20"/>
                <w:szCs w:val="20"/>
                <w:lang w:val="en"/>
              </w:rPr>
              <w:t>CF standards suggest Wm^-2m^-1sr^-1 however “nm” and “</w:t>
            </w:r>
            <w:proofErr w:type="spellStart"/>
            <w:r>
              <w:rPr>
                <w:rFonts w:ascii="Arial" w:hAnsi="Arial" w:cs="Arial"/>
                <w:sz w:val="20"/>
                <w:szCs w:val="20"/>
                <w:lang w:val="en"/>
              </w:rPr>
              <w:t>mW</w:t>
            </w:r>
            <w:proofErr w:type="spellEnd"/>
            <w:r>
              <w:rPr>
                <w:rFonts w:ascii="Arial" w:hAnsi="Arial" w:cs="Arial"/>
                <w:sz w:val="20"/>
                <w:szCs w:val="20"/>
                <w:lang w:val="en"/>
              </w:rPr>
              <w:t>” is preferred</w:t>
            </w:r>
          </w:p>
        </w:tc>
      </w:tr>
      <w:tr w:rsidR="00BD15BE" w14:paraId="156E595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AACB46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E91E6B9"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E4D4B74"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65491E9" w14:textId="77777777" w:rsidR="00BD15BE" w:rsidRDefault="00BD15BE">
            <w:pPr>
              <w:pStyle w:val="Default"/>
              <w:rPr>
                <w:rFonts w:ascii="Arial" w:hAnsi="Arial" w:cs="Arial"/>
                <w:sz w:val="20"/>
                <w:szCs w:val="20"/>
              </w:rPr>
            </w:pPr>
          </w:p>
        </w:tc>
      </w:tr>
      <w:tr w:rsidR="00BD15BE" w14:paraId="5D99ECE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566DD5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6470271"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D3571BB"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658F41E" w14:textId="77777777" w:rsidR="00BD15BE" w:rsidRDefault="00BD15BE">
            <w:pPr>
              <w:pStyle w:val="Default"/>
              <w:rPr>
                <w:rFonts w:ascii="Arial" w:hAnsi="Arial" w:cs="Arial"/>
                <w:sz w:val="20"/>
                <w:szCs w:val="20"/>
              </w:rPr>
            </w:pPr>
          </w:p>
        </w:tc>
      </w:tr>
      <w:tr w:rsidR="00BD15BE" w14:paraId="103F6AA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5232B9E"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14D3F56"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B83B8A8"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quality_flag</w:t>
            </w:r>
            <w:proofErr w:type="spellEnd"/>
            <w:r>
              <w:rPr>
                <w:rFonts w:ascii="Arial" w:hAnsi="Arial" w:cs="Arial"/>
                <w:sz w:val="20"/>
                <w:szCs w:val="20"/>
                <w:lang w:val="en"/>
              </w:rPr>
              <w:t xml:space="preserve">, inclination, </w:t>
            </w:r>
            <w:proofErr w:type="spellStart"/>
            <w:r>
              <w:rPr>
                <w:rFonts w:ascii="Arial" w:hAnsi="Arial" w:cs="Arial"/>
                <w:sz w:val="20"/>
                <w:szCs w:val="20"/>
                <w:lang w:val="en"/>
              </w:rPr>
              <w:t>scans_total</w:t>
            </w:r>
            <w:proofErr w:type="spellEnd"/>
            <w:r>
              <w:rPr>
                <w:rFonts w:ascii="Arial" w:hAnsi="Arial" w:cs="Arial"/>
                <w:sz w:val="20"/>
                <w:szCs w:val="20"/>
                <w:lang w:val="en"/>
              </w:rPr>
              <w:t xml:space="preserve">, </w:t>
            </w:r>
            <w:proofErr w:type="spellStart"/>
            <w:r>
              <w:rPr>
                <w:rFonts w:ascii="Arial" w:hAnsi="Arial" w:cs="Arial"/>
                <w:sz w:val="20"/>
                <w:szCs w:val="20"/>
                <w:lang w:val="en"/>
              </w:rPr>
              <w:t>scans_qc</w:t>
            </w:r>
            <w:proofErr w:type="spellEnd"/>
            <w:r>
              <w:rPr>
                <w:rFonts w:ascii="Arial" w:hAnsi="Arial" w:cs="Arial"/>
                <w:sz w:val="20"/>
                <w:szCs w:val="20"/>
                <w:lang w:val="en"/>
              </w:rPr>
              <w:t xml:space="preserve">, </w:t>
            </w:r>
            <w:proofErr w:type="spellStart"/>
            <w:r>
              <w:rPr>
                <w:rFonts w:ascii="Arial" w:hAnsi="Arial" w:cs="Arial"/>
                <w:sz w:val="20"/>
                <w:szCs w:val="20"/>
                <w:lang w:val="en"/>
              </w:rPr>
              <w:t>vza</w:t>
            </w:r>
            <w:proofErr w:type="spellEnd"/>
            <w:r>
              <w:rPr>
                <w:rFonts w:ascii="Arial" w:hAnsi="Arial" w:cs="Arial"/>
                <w:sz w:val="20"/>
                <w:szCs w:val="20"/>
                <w:lang w:val="en"/>
              </w:rPr>
              <w:t xml:space="preserve">, </w:t>
            </w:r>
            <w:proofErr w:type="spellStart"/>
            <w:r>
              <w:rPr>
                <w:rFonts w:ascii="Arial" w:hAnsi="Arial" w:cs="Arial"/>
                <w:sz w:val="20"/>
                <w:szCs w:val="20"/>
                <w:lang w:val="en"/>
              </w:rPr>
              <w:t>sza</w:t>
            </w:r>
            <w:proofErr w:type="spellEnd"/>
            <w:r>
              <w:rPr>
                <w:rFonts w:ascii="Arial" w:hAnsi="Arial" w:cs="Arial"/>
                <w:sz w:val="20"/>
                <w:szCs w:val="20"/>
                <w:lang w:val="en"/>
              </w:rPr>
              <w:t xml:space="preserve">, </w:t>
            </w:r>
            <w:proofErr w:type="spellStart"/>
            <w:r>
              <w:rPr>
                <w:rFonts w:ascii="Arial" w:hAnsi="Arial" w:cs="Arial"/>
                <w:sz w:val="20"/>
                <w:szCs w:val="20"/>
                <w:lang w:val="en"/>
              </w:rPr>
              <w:t>saa</w:t>
            </w:r>
            <w:proofErr w:type="spellEnd"/>
            <w:r>
              <w:rPr>
                <w:rFonts w:ascii="Arial" w:hAnsi="Arial" w:cs="Arial"/>
                <w:sz w:val="20"/>
                <w:szCs w:val="20"/>
                <w:lang w:val="en"/>
              </w:rPr>
              <w:t xml:space="preserve">, </w:t>
            </w:r>
            <w:proofErr w:type="spellStart"/>
            <w:r>
              <w:rPr>
                <w:rFonts w:ascii="Arial" w:hAnsi="Arial" w:cs="Arial"/>
                <w:sz w:val="20"/>
                <w:szCs w:val="20"/>
                <w:lang w:val="en"/>
              </w:rPr>
              <w:t>raa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74FECE2" w14:textId="77777777" w:rsidR="00BD15BE" w:rsidRDefault="00BD15BE">
            <w:pPr>
              <w:pStyle w:val="Default"/>
              <w:rPr>
                <w:rFonts w:ascii="Arial" w:hAnsi="Arial" w:cs="Arial"/>
                <w:sz w:val="20"/>
                <w:szCs w:val="20"/>
              </w:rPr>
            </w:pPr>
          </w:p>
        </w:tc>
      </w:tr>
    </w:tbl>
    <w:p w14:paraId="6BEB4642" w14:textId="77777777" w:rsidR="00BD15BE" w:rsidRDefault="00BD15BE">
      <w:pPr>
        <w:pStyle w:val="Caption"/>
        <w:keepNext/>
        <w:spacing w:before="240"/>
        <w:rPr>
          <w:rFonts w:cs="Arial"/>
          <w:sz w:val="22"/>
          <w:szCs w:val="22"/>
        </w:rPr>
      </w:pPr>
    </w:p>
    <w:p w14:paraId="209A4AED" w14:textId="14E3E193" w:rsidR="002802A8" w:rsidRDefault="002802A8" w:rsidP="002802A8">
      <w:pPr>
        <w:pStyle w:val="Caption"/>
        <w:rPr>
          <w:ins w:id="1479" w:author="Pieter de Vis" w:date="2020-04-30T12:27:00Z"/>
        </w:rPr>
      </w:pPr>
      <w:ins w:id="1480" w:author="Pieter de Vis" w:date="2020-04-30T12:27:00Z">
        <w:r>
          <w:t xml:space="preserve">Table </w:t>
        </w:r>
        <w:r>
          <w:fldChar w:fldCharType="begin"/>
        </w:r>
        <w:r>
          <w:instrText>SEQ Table \* ARABIC</w:instrText>
        </w:r>
        <w:r>
          <w:fldChar w:fldCharType="separate"/>
        </w:r>
        <w:r>
          <w:t>2</w:t>
        </w:r>
        <w:r>
          <w:fldChar w:fldCharType="end"/>
        </w:r>
      </w:ins>
      <w:ins w:id="1481" w:author="Pieter de Vis" w:date="2020-04-30T17:58:00Z">
        <w:r w:rsidR="00A95919">
          <w:t>8</w:t>
        </w:r>
      </w:ins>
      <w:ins w:id="1482" w:author="Pieter de Vis" w:date="2020-04-30T12:27:00Z">
        <w:r>
          <w:t xml:space="preserve"> </w:t>
        </w:r>
        <w:r>
          <w:rPr>
            <w:lang w:val="en"/>
          </w:rPr>
          <w:t xml:space="preserve">– </w:t>
        </w:r>
        <w:proofErr w:type="spellStart"/>
        <w:r>
          <w:t>u_random_radiance</w:t>
        </w:r>
        <w:proofErr w:type="spellEnd"/>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2802A8" w14:paraId="7AEAA9F5" w14:textId="77777777" w:rsidTr="001C78F5">
        <w:trPr>
          <w:trHeight w:val="326"/>
          <w:ins w:id="1483" w:author="Pieter de Vis" w:date="2020-04-30T12:27: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A391800" w14:textId="77777777" w:rsidR="002802A8" w:rsidRDefault="002802A8" w:rsidP="001C78F5">
            <w:pPr>
              <w:pStyle w:val="Default"/>
              <w:rPr>
                <w:ins w:id="1484" w:author="Pieter de Vis" w:date="2020-04-30T12:27:00Z"/>
                <w:rFonts w:ascii="Arial" w:hAnsi="Arial" w:cs="Arial"/>
                <w:b/>
                <w:bCs/>
                <w:color w:val="FFFFFF"/>
                <w:sz w:val="20"/>
                <w:szCs w:val="20"/>
              </w:rPr>
            </w:pPr>
            <w:proofErr w:type="spellStart"/>
            <w:ins w:id="1485" w:author="Pieter de Vis" w:date="2020-04-30T12:27:00Z">
              <w:r>
                <w:rPr>
                  <w:rFonts w:ascii="Arial" w:hAnsi="Arial" w:cs="Arial"/>
                  <w:b/>
                  <w:bCs/>
                  <w:color w:val="FFFFFF"/>
                  <w:sz w:val="20"/>
                  <w:szCs w:val="20"/>
                </w:rPr>
                <w:t>u_random_radiance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B5A90CA" w14:textId="77777777" w:rsidR="002802A8" w:rsidRDefault="002802A8" w:rsidP="001C78F5">
            <w:pPr>
              <w:pStyle w:val="Default"/>
              <w:rPr>
                <w:ins w:id="1486" w:author="Pieter de Vis" w:date="2020-04-30T12:27:00Z"/>
                <w:rFonts w:ascii="Arial" w:hAnsi="Arial" w:cs="Arial"/>
                <w:b/>
                <w:bCs/>
                <w:color w:val="FFFFFF"/>
                <w:sz w:val="20"/>
                <w:szCs w:val="20"/>
              </w:rPr>
            </w:pPr>
            <w:ins w:id="1487" w:author="Pieter de Vis" w:date="2020-04-30T12:27: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3C717897" w14:textId="77777777" w:rsidR="002802A8" w:rsidRDefault="002802A8" w:rsidP="001C78F5">
            <w:pPr>
              <w:pStyle w:val="Default"/>
              <w:rPr>
                <w:ins w:id="1488" w:author="Pieter de Vis" w:date="2020-04-30T12:27:00Z"/>
                <w:rFonts w:ascii="Arial" w:hAnsi="Arial" w:cs="Arial"/>
                <w:b/>
                <w:bCs/>
                <w:color w:val="FFFFFF"/>
                <w:sz w:val="20"/>
                <w:szCs w:val="20"/>
              </w:rPr>
            </w:pPr>
            <w:ins w:id="1489" w:author="Pieter de Vis" w:date="2020-04-30T12:27: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682BFF36" w14:textId="77777777" w:rsidR="002802A8" w:rsidRDefault="002802A8" w:rsidP="001C78F5">
            <w:pPr>
              <w:pStyle w:val="Default"/>
              <w:rPr>
                <w:ins w:id="1490" w:author="Pieter de Vis" w:date="2020-04-30T12:27:00Z"/>
                <w:rFonts w:ascii="Arial" w:hAnsi="Arial" w:cs="Arial"/>
                <w:b/>
                <w:bCs/>
                <w:color w:val="FFFFFF"/>
                <w:sz w:val="20"/>
                <w:szCs w:val="20"/>
              </w:rPr>
            </w:pPr>
            <w:ins w:id="1491" w:author="Pieter de Vis" w:date="2020-04-30T12:27:00Z">
              <w:r>
                <w:rPr>
                  <w:rFonts w:ascii="Arial" w:hAnsi="Arial" w:cs="Arial"/>
                  <w:b/>
                  <w:bCs/>
                  <w:color w:val="FFFFFF"/>
                  <w:sz w:val="20"/>
                  <w:szCs w:val="20"/>
                </w:rPr>
                <w:t>Comment</w:t>
              </w:r>
            </w:ins>
          </w:p>
        </w:tc>
      </w:tr>
      <w:tr w:rsidR="002802A8" w14:paraId="3804A3AC" w14:textId="77777777" w:rsidTr="001C78F5">
        <w:trPr>
          <w:trHeight w:val="308"/>
          <w:ins w:id="1492"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7871910" w14:textId="77777777" w:rsidR="002802A8" w:rsidRDefault="002802A8" w:rsidP="001C78F5">
            <w:pPr>
              <w:jc w:val="left"/>
              <w:rPr>
                <w:ins w:id="1493"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4D9346F" w14:textId="77777777" w:rsidR="002802A8" w:rsidRDefault="002802A8" w:rsidP="001C78F5">
            <w:pPr>
              <w:pStyle w:val="Default"/>
              <w:rPr>
                <w:ins w:id="1494" w:author="Pieter de Vis" w:date="2020-04-30T12:27:00Z"/>
                <w:rFonts w:ascii="Arial" w:hAnsi="Arial" w:cs="Arial"/>
                <w:sz w:val="20"/>
                <w:szCs w:val="20"/>
              </w:rPr>
            </w:pPr>
            <w:ins w:id="1495" w:author="Pieter de Vis" w:date="2020-04-30T12:27:00Z">
              <w:r>
                <w:rPr>
                  <w:rFonts w:ascii="Arial" w:hAnsi="Arial" w:cs="Arial"/>
                  <w:sz w:val="20"/>
                  <w:szCs w:val="20"/>
                </w:rPr>
                <w:t>_</w:t>
              </w:r>
              <w:proofErr w:type="spellStart"/>
              <w:r>
                <w:rPr>
                  <w:rFonts w:ascii="Arial" w:hAnsi="Arial" w:cs="Arial"/>
                  <w:sz w:val="20"/>
                  <w:szCs w:val="20"/>
                </w:rPr>
                <w:t>Fill</w:t>
              </w:r>
              <w:bookmarkStart w:id="1496" w:name="_GoBack"/>
              <w:r>
                <w:rPr>
                  <w:rFonts w:ascii="Arial" w:hAnsi="Arial" w:cs="Arial"/>
                  <w:sz w:val="20"/>
                  <w:szCs w:val="20"/>
                </w:rPr>
                <w:t>Value</w:t>
              </w:r>
              <w:bookmarkEnd w:id="1496"/>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BBD53F4" w14:textId="77777777" w:rsidR="002802A8" w:rsidRDefault="002802A8" w:rsidP="001C78F5">
            <w:pPr>
              <w:pStyle w:val="Default"/>
              <w:rPr>
                <w:ins w:id="1497" w:author="Pieter de Vis" w:date="2020-04-30T12:27:00Z"/>
                <w:rFonts w:ascii="Arial" w:hAnsi="Arial" w:cs="Arial"/>
                <w:sz w:val="20"/>
                <w:szCs w:val="20"/>
              </w:rPr>
            </w:pPr>
            <w:ins w:id="1498" w:author="Pieter de Vis" w:date="2020-04-30T12:27: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94A7202" w14:textId="77777777" w:rsidR="002802A8" w:rsidRDefault="002802A8" w:rsidP="001C78F5">
            <w:pPr>
              <w:pStyle w:val="Default"/>
              <w:rPr>
                <w:ins w:id="1499" w:author="Pieter de Vis" w:date="2020-04-30T12:27:00Z"/>
                <w:rFonts w:ascii="Arial" w:hAnsi="Arial" w:cs="Arial"/>
                <w:sz w:val="20"/>
                <w:szCs w:val="20"/>
              </w:rPr>
            </w:pPr>
          </w:p>
        </w:tc>
      </w:tr>
      <w:tr w:rsidR="002802A8" w14:paraId="526C9B1F" w14:textId="77777777" w:rsidTr="001C78F5">
        <w:trPr>
          <w:trHeight w:val="308"/>
          <w:ins w:id="1500"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507DB85" w14:textId="77777777" w:rsidR="002802A8" w:rsidRDefault="002802A8" w:rsidP="001C78F5">
            <w:pPr>
              <w:jc w:val="left"/>
              <w:rPr>
                <w:ins w:id="1501"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97D5595" w14:textId="77777777" w:rsidR="002802A8" w:rsidRDefault="002802A8" w:rsidP="001C78F5">
            <w:pPr>
              <w:pStyle w:val="Default"/>
              <w:rPr>
                <w:ins w:id="1502" w:author="Pieter de Vis" w:date="2020-04-30T12:27:00Z"/>
                <w:rFonts w:ascii="Arial" w:hAnsi="Arial" w:cs="Arial"/>
                <w:sz w:val="20"/>
                <w:szCs w:val="20"/>
              </w:rPr>
            </w:pPr>
            <w:proofErr w:type="spellStart"/>
            <w:ins w:id="1503" w:author="Pieter de Vis" w:date="2020-04-30T12:27: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8490DEC" w14:textId="77777777" w:rsidR="002802A8" w:rsidRDefault="002802A8" w:rsidP="001C78F5">
            <w:pPr>
              <w:pStyle w:val="Default"/>
              <w:rPr>
                <w:ins w:id="1504" w:author="Pieter de Vis" w:date="2020-04-30T12:27:00Z"/>
                <w:rFonts w:ascii="Arial" w:hAnsi="Arial" w:cs="Arial"/>
                <w:sz w:val="20"/>
                <w:szCs w:val="20"/>
              </w:rPr>
            </w:pPr>
            <w:proofErr w:type="spellStart"/>
            <w:ins w:id="1505" w:author="Pieter de Vis" w:date="2020-04-30T12:27:00Z">
              <w:r>
                <w:rPr>
                  <w:rFonts w:ascii="Arial" w:hAnsi="Arial" w:cs="Arial"/>
                  <w:sz w:val="20"/>
                  <w:szCs w:val="20"/>
                </w:rPr>
                <w:t>u_random_radiance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5A7D393" w14:textId="77777777" w:rsidR="002802A8" w:rsidRDefault="002802A8" w:rsidP="001C78F5">
            <w:pPr>
              <w:pStyle w:val="Default"/>
              <w:rPr>
                <w:ins w:id="1506" w:author="Pieter de Vis" w:date="2020-04-30T12:27:00Z"/>
                <w:rFonts w:ascii="Arial" w:hAnsi="Arial" w:cs="Arial"/>
                <w:sz w:val="20"/>
                <w:szCs w:val="20"/>
              </w:rPr>
            </w:pPr>
          </w:p>
        </w:tc>
      </w:tr>
      <w:tr w:rsidR="002802A8" w14:paraId="7CB17AD3" w14:textId="77777777" w:rsidTr="001C78F5">
        <w:trPr>
          <w:trHeight w:val="308"/>
          <w:ins w:id="1507"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B87E39B" w14:textId="77777777" w:rsidR="002802A8" w:rsidRDefault="002802A8" w:rsidP="001C78F5">
            <w:pPr>
              <w:jc w:val="left"/>
              <w:rPr>
                <w:ins w:id="1508"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7338801" w14:textId="77777777" w:rsidR="002802A8" w:rsidRDefault="002802A8" w:rsidP="001C78F5">
            <w:pPr>
              <w:pStyle w:val="Default"/>
              <w:rPr>
                <w:ins w:id="1509" w:author="Pieter de Vis" w:date="2020-04-30T12:27:00Z"/>
                <w:rFonts w:ascii="Arial" w:hAnsi="Arial" w:cs="Arial"/>
                <w:sz w:val="20"/>
                <w:szCs w:val="20"/>
              </w:rPr>
            </w:pPr>
            <w:proofErr w:type="spellStart"/>
            <w:ins w:id="1510" w:author="Pieter de Vis" w:date="2020-04-30T12:27: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EF547E9" w14:textId="77777777" w:rsidR="002802A8" w:rsidRDefault="002802A8" w:rsidP="001C78F5">
            <w:pPr>
              <w:pStyle w:val="Default"/>
              <w:rPr>
                <w:ins w:id="1511" w:author="Pieter de Vis" w:date="2020-04-30T12:27:00Z"/>
                <w:rFonts w:ascii="Arial" w:hAnsi="Arial" w:cs="Arial"/>
                <w:sz w:val="20"/>
                <w:szCs w:val="20"/>
              </w:rPr>
            </w:pPr>
            <w:ins w:id="1512" w:author="Pieter de Vis" w:date="2020-04-30T12:27:00Z">
              <w:r>
                <w:rPr>
                  <w:rFonts w:ascii="Arial" w:hAnsi="Arial" w:cs="Arial"/>
                  <w:sz w:val="20"/>
                  <w:szCs w:val="20"/>
                </w:rPr>
                <w:t>Random radiance uncertainty</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2D47C4E" w14:textId="77777777" w:rsidR="002802A8" w:rsidRDefault="002802A8" w:rsidP="001C78F5">
            <w:pPr>
              <w:pStyle w:val="Default"/>
              <w:rPr>
                <w:ins w:id="1513" w:author="Pieter de Vis" w:date="2020-04-30T12:27:00Z"/>
                <w:rFonts w:ascii="Arial" w:hAnsi="Arial" w:cs="Arial"/>
                <w:sz w:val="20"/>
                <w:szCs w:val="20"/>
              </w:rPr>
            </w:pPr>
          </w:p>
        </w:tc>
      </w:tr>
      <w:tr w:rsidR="002802A8" w14:paraId="0121F405" w14:textId="77777777" w:rsidTr="001C78F5">
        <w:trPr>
          <w:trHeight w:val="308"/>
          <w:ins w:id="1514"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FC1DD39" w14:textId="77777777" w:rsidR="002802A8" w:rsidRDefault="002802A8" w:rsidP="001C78F5">
            <w:pPr>
              <w:jc w:val="left"/>
              <w:rPr>
                <w:ins w:id="1515"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B50B531" w14:textId="77777777" w:rsidR="002802A8" w:rsidRDefault="002802A8" w:rsidP="001C78F5">
            <w:pPr>
              <w:pStyle w:val="Default"/>
              <w:rPr>
                <w:ins w:id="1516" w:author="Pieter de Vis" w:date="2020-04-30T12:27:00Z"/>
                <w:rFonts w:ascii="Arial" w:hAnsi="Arial" w:cs="Arial"/>
                <w:sz w:val="20"/>
                <w:szCs w:val="20"/>
              </w:rPr>
            </w:pPr>
            <w:ins w:id="1517" w:author="Pieter de Vis" w:date="2020-04-30T12:27: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243D857" w14:textId="77777777" w:rsidR="002802A8" w:rsidRDefault="002802A8" w:rsidP="001C78F5">
            <w:pPr>
              <w:pStyle w:val="Default"/>
              <w:tabs>
                <w:tab w:val="right" w:pos="2335"/>
              </w:tabs>
              <w:rPr>
                <w:ins w:id="1518" w:author="Pieter de Vis" w:date="2020-04-30T12:27:00Z"/>
                <w:rFonts w:ascii="Arial" w:hAnsi="Arial" w:cs="Arial"/>
                <w:sz w:val="20"/>
                <w:szCs w:val="20"/>
              </w:rPr>
            </w:pPr>
            <w:ins w:id="1519" w:author="Pieter de Vis" w:date="2020-04-30T12:27:00Z">
              <w:r>
                <w:rPr>
                  <w:rFonts w:ascii="Arial" w:hAnsi="Arial" w:cs="Arial"/>
                  <w:sz w:val="20"/>
                  <w:szCs w:val="20"/>
                </w:rPr>
                <w:t>%</w:t>
              </w:r>
              <w:r>
                <w:rPr>
                  <w:rFonts w:ascii="Arial" w:hAnsi="Arial" w:cs="Arial"/>
                  <w:sz w:val="20"/>
                  <w:szCs w:val="20"/>
                </w:rPr>
                <w:tab/>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FCF5CA4" w14:textId="77777777" w:rsidR="002802A8" w:rsidRDefault="002802A8" w:rsidP="001C78F5">
            <w:pPr>
              <w:pStyle w:val="Default"/>
              <w:rPr>
                <w:ins w:id="1520" w:author="Pieter de Vis" w:date="2020-04-30T12:27:00Z"/>
                <w:rFonts w:ascii="Arial" w:hAnsi="Arial" w:cs="Arial"/>
                <w:sz w:val="20"/>
                <w:szCs w:val="20"/>
              </w:rPr>
            </w:pPr>
          </w:p>
        </w:tc>
      </w:tr>
      <w:tr w:rsidR="002802A8" w14:paraId="496415AF" w14:textId="77777777" w:rsidTr="001C78F5">
        <w:trPr>
          <w:trHeight w:val="308"/>
          <w:ins w:id="1521"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E9B21C9" w14:textId="77777777" w:rsidR="002802A8" w:rsidRDefault="002802A8" w:rsidP="001C78F5">
            <w:pPr>
              <w:jc w:val="left"/>
              <w:rPr>
                <w:ins w:id="1522"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06BD7D0" w14:textId="77777777" w:rsidR="002802A8" w:rsidRDefault="002802A8" w:rsidP="001C78F5">
            <w:pPr>
              <w:pStyle w:val="Default"/>
              <w:rPr>
                <w:ins w:id="1523" w:author="Pieter de Vis" w:date="2020-04-30T12:27:00Z"/>
                <w:rFonts w:ascii="Arial" w:hAnsi="Arial" w:cs="Arial"/>
                <w:sz w:val="20"/>
                <w:szCs w:val="20"/>
              </w:rPr>
            </w:pPr>
            <w:proofErr w:type="spellStart"/>
            <w:ins w:id="1524" w:author="Pieter de Vis" w:date="2020-04-30T12:27: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44329F4" w14:textId="77777777" w:rsidR="002802A8" w:rsidRDefault="002802A8" w:rsidP="001C78F5">
            <w:pPr>
              <w:pStyle w:val="Default"/>
              <w:rPr>
                <w:ins w:id="1525" w:author="Pieter de Vis" w:date="2020-04-30T12:27:00Z"/>
                <w:rFonts w:ascii="Arial" w:hAnsi="Arial" w:cs="Arial"/>
                <w:sz w:val="20"/>
                <w:szCs w:val="20"/>
              </w:rPr>
            </w:pPr>
            <w:ins w:id="1526" w:author="Pieter de Vis" w:date="2020-04-30T12:27: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FAD60B6" w14:textId="77777777" w:rsidR="002802A8" w:rsidRDefault="002802A8" w:rsidP="001C78F5">
            <w:pPr>
              <w:pStyle w:val="Default"/>
              <w:rPr>
                <w:ins w:id="1527" w:author="Pieter de Vis" w:date="2020-04-30T12:27:00Z"/>
                <w:rFonts w:ascii="Arial" w:hAnsi="Arial" w:cs="Arial"/>
                <w:sz w:val="20"/>
                <w:szCs w:val="20"/>
              </w:rPr>
            </w:pPr>
          </w:p>
        </w:tc>
      </w:tr>
      <w:tr w:rsidR="002802A8" w14:paraId="704B616D" w14:textId="77777777" w:rsidTr="001C78F5">
        <w:trPr>
          <w:trHeight w:val="308"/>
          <w:ins w:id="1528"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FA0C62C" w14:textId="77777777" w:rsidR="002802A8" w:rsidRDefault="002802A8" w:rsidP="001C78F5">
            <w:pPr>
              <w:jc w:val="left"/>
              <w:rPr>
                <w:ins w:id="1529"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5DF5987" w14:textId="77777777" w:rsidR="002802A8" w:rsidRDefault="002802A8" w:rsidP="001C78F5">
            <w:pPr>
              <w:pStyle w:val="Default"/>
              <w:rPr>
                <w:ins w:id="1530" w:author="Pieter de Vis" w:date="2020-04-30T12:27:00Z"/>
                <w:rFonts w:ascii="Arial" w:hAnsi="Arial" w:cs="Arial"/>
                <w:sz w:val="20"/>
                <w:szCs w:val="20"/>
              </w:rPr>
            </w:pPr>
            <w:proofErr w:type="spellStart"/>
            <w:ins w:id="1531" w:author="Pieter de Vis" w:date="2020-04-30T12:27: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47A7E31" w14:textId="77777777" w:rsidR="002802A8" w:rsidRDefault="002802A8" w:rsidP="001C78F5">
            <w:pPr>
              <w:pStyle w:val="Default"/>
              <w:rPr>
                <w:ins w:id="1532" w:author="Pieter de Vis" w:date="2020-04-30T12:27:00Z"/>
                <w:rFonts w:ascii="Arial" w:hAnsi="Arial" w:cs="Arial"/>
                <w:sz w:val="20"/>
                <w:szCs w:val="20"/>
              </w:rPr>
            </w:pPr>
            <w:ins w:id="1533" w:author="Pieter de Vis" w:date="2020-04-30T12:27: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A47D1E0" w14:textId="77777777" w:rsidR="002802A8" w:rsidRDefault="002802A8" w:rsidP="001C78F5">
            <w:pPr>
              <w:pStyle w:val="Default"/>
              <w:rPr>
                <w:ins w:id="1534" w:author="Pieter de Vis" w:date="2020-04-30T12:27:00Z"/>
                <w:rFonts w:ascii="Arial" w:hAnsi="Arial" w:cs="Arial"/>
                <w:sz w:val="20"/>
                <w:szCs w:val="20"/>
              </w:rPr>
            </w:pPr>
          </w:p>
        </w:tc>
      </w:tr>
      <w:tr w:rsidR="002802A8" w14:paraId="60B58514" w14:textId="77777777" w:rsidTr="001C78F5">
        <w:trPr>
          <w:trHeight w:val="308"/>
          <w:ins w:id="1535"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6E597C0" w14:textId="77777777" w:rsidR="002802A8" w:rsidRDefault="002802A8" w:rsidP="001C78F5">
            <w:pPr>
              <w:jc w:val="left"/>
              <w:rPr>
                <w:ins w:id="1536"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0FB4BB0" w14:textId="77777777" w:rsidR="002802A8" w:rsidRDefault="002802A8" w:rsidP="001C78F5">
            <w:pPr>
              <w:pStyle w:val="Default"/>
              <w:rPr>
                <w:ins w:id="1537" w:author="Pieter de Vis" w:date="2020-04-30T12:27:00Z"/>
                <w:rFonts w:ascii="Arial" w:hAnsi="Arial" w:cs="Arial"/>
                <w:sz w:val="20"/>
                <w:szCs w:val="20"/>
              </w:rPr>
            </w:pPr>
            <w:proofErr w:type="spellStart"/>
            <w:ins w:id="1538" w:author="Pieter de Vis" w:date="2020-04-30T12:27: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393557C" w14:textId="77777777" w:rsidR="002802A8" w:rsidRDefault="002802A8" w:rsidP="001C78F5">
            <w:pPr>
              <w:pStyle w:val="Default"/>
              <w:rPr>
                <w:ins w:id="1539" w:author="Pieter de Vis" w:date="2020-04-30T12:27:00Z"/>
                <w:rFonts w:ascii="Arial" w:hAnsi="Arial" w:cs="Arial"/>
                <w:sz w:val="20"/>
                <w:szCs w:val="20"/>
              </w:rPr>
            </w:pPr>
            <w:ins w:id="1540" w:author="Pieter de Vis" w:date="2020-04-30T12:27: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64358E2" w14:textId="77777777" w:rsidR="002802A8" w:rsidRDefault="002802A8" w:rsidP="001C78F5">
            <w:pPr>
              <w:pStyle w:val="Default"/>
              <w:rPr>
                <w:ins w:id="1541" w:author="Pieter de Vis" w:date="2020-04-30T12:27:00Z"/>
                <w:rFonts w:ascii="Arial" w:hAnsi="Arial" w:cs="Arial"/>
                <w:sz w:val="20"/>
                <w:szCs w:val="20"/>
              </w:rPr>
            </w:pPr>
          </w:p>
        </w:tc>
      </w:tr>
    </w:tbl>
    <w:p w14:paraId="55B40E4A" w14:textId="77777777" w:rsidR="00D13373" w:rsidRDefault="00D13373" w:rsidP="002802A8">
      <w:pPr>
        <w:pStyle w:val="Caption"/>
        <w:rPr>
          <w:ins w:id="1542" w:author="Pieter de Vis" w:date="2020-04-30T12:29:00Z"/>
        </w:rPr>
      </w:pPr>
    </w:p>
    <w:p w14:paraId="2EBF4C33" w14:textId="2184E382" w:rsidR="002802A8" w:rsidRDefault="002802A8" w:rsidP="002802A8">
      <w:pPr>
        <w:pStyle w:val="Caption"/>
        <w:rPr>
          <w:ins w:id="1543" w:author="Pieter de Vis" w:date="2020-04-30T12:27:00Z"/>
        </w:rPr>
      </w:pPr>
      <w:ins w:id="1544" w:author="Pieter de Vis" w:date="2020-04-30T12:27:00Z">
        <w:r>
          <w:lastRenderedPageBreak/>
          <w:t xml:space="preserve">Table </w:t>
        </w:r>
        <w:r>
          <w:fldChar w:fldCharType="begin"/>
        </w:r>
        <w:r>
          <w:instrText>SEQ Table \* ARABIC</w:instrText>
        </w:r>
        <w:r>
          <w:fldChar w:fldCharType="separate"/>
        </w:r>
        <w:r>
          <w:t>2</w:t>
        </w:r>
        <w:r>
          <w:fldChar w:fldCharType="end"/>
        </w:r>
      </w:ins>
      <w:ins w:id="1545" w:author="Pieter de Vis" w:date="2020-04-30T17:58:00Z">
        <w:r w:rsidR="00A95919">
          <w:t>9</w:t>
        </w:r>
      </w:ins>
      <w:ins w:id="1546" w:author="Pieter de Vis" w:date="2020-04-30T12:27:00Z">
        <w:r>
          <w:t xml:space="preserve"> </w:t>
        </w:r>
        <w:r>
          <w:rPr>
            <w:lang w:val="en"/>
          </w:rPr>
          <w:t xml:space="preserve">– </w:t>
        </w:r>
        <w:proofErr w:type="spellStart"/>
        <w:r>
          <w:t>u_systematic_radiance</w:t>
        </w:r>
        <w:proofErr w:type="spellEnd"/>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2802A8" w14:paraId="2E5CAE95" w14:textId="77777777" w:rsidTr="001C78F5">
        <w:trPr>
          <w:trHeight w:val="326"/>
          <w:ins w:id="1547" w:author="Pieter de Vis" w:date="2020-04-30T12:27: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BDB04A2" w14:textId="77777777" w:rsidR="002802A8" w:rsidRDefault="002802A8" w:rsidP="001C78F5">
            <w:pPr>
              <w:pStyle w:val="Default"/>
              <w:rPr>
                <w:ins w:id="1548" w:author="Pieter de Vis" w:date="2020-04-30T12:27:00Z"/>
                <w:rFonts w:ascii="Arial" w:hAnsi="Arial" w:cs="Arial"/>
                <w:b/>
                <w:bCs/>
                <w:color w:val="FFFFFF"/>
                <w:sz w:val="20"/>
                <w:szCs w:val="20"/>
              </w:rPr>
            </w:pPr>
            <w:proofErr w:type="spellStart"/>
            <w:ins w:id="1549" w:author="Pieter de Vis" w:date="2020-04-30T12:27:00Z">
              <w:r>
                <w:rPr>
                  <w:rFonts w:ascii="Arial" w:hAnsi="Arial" w:cs="Arial"/>
                  <w:b/>
                  <w:bCs/>
                  <w:color w:val="FFFFFF"/>
                  <w:sz w:val="20"/>
                  <w:szCs w:val="20"/>
                </w:rPr>
                <w:t>u_systematic_radiance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1C4DBF54" w14:textId="77777777" w:rsidR="002802A8" w:rsidRDefault="002802A8" w:rsidP="001C78F5">
            <w:pPr>
              <w:pStyle w:val="Default"/>
              <w:rPr>
                <w:ins w:id="1550" w:author="Pieter de Vis" w:date="2020-04-30T12:27:00Z"/>
                <w:rFonts w:ascii="Arial" w:hAnsi="Arial" w:cs="Arial"/>
                <w:b/>
                <w:bCs/>
                <w:color w:val="FFFFFF"/>
                <w:sz w:val="20"/>
                <w:szCs w:val="20"/>
              </w:rPr>
            </w:pPr>
            <w:ins w:id="1551" w:author="Pieter de Vis" w:date="2020-04-30T12:27: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DB1B262" w14:textId="77777777" w:rsidR="002802A8" w:rsidRDefault="002802A8" w:rsidP="001C78F5">
            <w:pPr>
              <w:pStyle w:val="Default"/>
              <w:rPr>
                <w:ins w:id="1552" w:author="Pieter de Vis" w:date="2020-04-30T12:27:00Z"/>
                <w:rFonts w:ascii="Arial" w:hAnsi="Arial" w:cs="Arial"/>
                <w:b/>
                <w:bCs/>
                <w:color w:val="FFFFFF"/>
                <w:sz w:val="20"/>
                <w:szCs w:val="20"/>
              </w:rPr>
            </w:pPr>
            <w:ins w:id="1553" w:author="Pieter de Vis" w:date="2020-04-30T12:27: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551554A2" w14:textId="77777777" w:rsidR="002802A8" w:rsidRDefault="002802A8" w:rsidP="001C78F5">
            <w:pPr>
              <w:pStyle w:val="Default"/>
              <w:rPr>
                <w:ins w:id="1554" w:author="Pieter de Vis" w:date="2020-04-30T12:27:00Z"/>
                <w:rFonts w:ascii="Arial" w:hAnsi="Arial" w:cs="Arial"/>
                <w:b/>
                <w:bCs/>
                <w:color w:val="FFFFFF"/>
                <w:sz w:val="20"/>
                <w:szCs w:val="20"/>
              </w:rPr>
            </w:pPr>
            <w:ins w:id="1555" w:author="Pieter de Vis" w:date="2020-04-30T12:27:00Z">
              <w:r>
                <w:rPr>
                  <w:rFonts w:ascii="Arial" w:hAnsi="Arial" w:cs="Arial"/>
                  <w:b/>
                  <w:bCs/>
                  <w:color w:val="FFFFFF"/>
                  <w:sz w:val="20"/>
                  <w:szCs w:val="20"/>
                </w:rPr>
                <w:t>Comment</w:t>
              </w:r>
            </w:ins>
          </w:p>
        </w:tc>
      </w:tr>
      <w:tr w:rsidR="002802A8" w14:paraId="081AE886" w14:textId="77777777" w:rsidTr="001C78F5">
        <w:trPr>
          <w:trHeight w:val="308"/>
          <w:ins w:id="1556"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4A25AE7" w14:textId="77777777" w:rsidR="002802A8" w:rsidRDefault="002802A8" w:rsidP="001C78F5">
            <w:pPr>
              <w:jc w:val="left"/>
              <w:rPr>
                <w:ins w:id="1557"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386226A" w14:textId="77777777" w:rsidR="002802A8" w:rsidRDefault="002802A8" w:rsidP="001C78F5">
            <w:pPr>
              <w:pStyle w:val="Default"/>
              <w:rPr>
                <w:ins w:id="1558" w:author="Pieter de Vis" w:date="2020-04-30T12:27:00Z"/>
                <w:rFonts w:ascii="Arial" w:hAnsi="Arial" w:cs="Arial"/>
                <w:sz w:val="20"/>
                <w:szCs w:val="20"/>
              </w:rPr>
            </w:pPr>
            <w:ins w:id="1559" w:author="Pieter de Vis" w:date="2020-04-30T12:27: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BE315D2" w14:textId="77777777" w:rsidR="002802A8" w:rsidRDefault="002802A8" w:rsidP="001C78F5">
            <w:pPr>
              <w:pStyle w:val="Default"/>
              <w:rPr>
                <w:ins w:id="1560" w:author="Pieter de Vis" w:date="2020-04-30T12:27:00Z"/>
                <w:rFonts w:ascii="Arial" w:hAnsi="Arial" w:cs="Arial"/>
                <w:sz w:val="20"/>
                <w:szCs w:val="20"/>
              </w:rPr>
            </w:pPr>
            <w:ins w:id="1561" w:author="Pieter de Vis" w:date="2020-04-30T12:27: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1C906E9" w14:textId="77777777" w:rsidR="002802A8" w:rsidRDefault="002802A8" w:rsidP="001C78F5">
            <w:pPr>
              <w:pStyle w:val="Default"/>
              <w:rPr>
                <w:ins w:id="1562" w:author="Pieter de Vis" w:date="2020-04-30T12:27:00Z"/>
                <w:rFonts w:ascii="Arial" w:hAnsi="Arial" w:cs="Arial"/>
                <w:sz w:val="20"/>
                <w:szCs w:val="20"/>
              </w:rPr>
            </w:pPr>
          </w:p>
        </w:tc>
      </w:tr>
      <w:tr w:rsidR="002802A8" w14:paraId="5788BF3F" w14:textId="77777777" w:rsidTr="001C78F5">
        <w:trPr>
          <w:trHeight w:val="308"/>
          <w:ins w:id="1563"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B5701EC" w14:textId="77777777" w:rsidR="002802A8" w:rsidRDefault="002802A8" w:rsidP="001C78F5">
            <w:pPr>
              <w:jc w:val="left"/>
              <w:rPr>
                <w:ins w:id="1564"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3F178C7" w14:textId="77777777" w:rsidR="002802A8" w:rsidRDefault="002802A8" w:rsidP="001C78F5">
            <w:pPr>
              <w:pStyle w:val="Default"/>
              <w:rPr>
                <w:ins w:id="1565" w:author="Pieter de Vis" w:date="2020-04-30T12:27:00Z"/>
                <w:rFonts w:ascii="Arial" w:hAnsi="Arial" w:cs="Arial"/>
                <w:sz w:val="20"/>
                <w:szCs w:val="20"/>
              </w:rPr>
            </w:pPr>
            <w:proofErr w:type="spellStart"/>
            <w:ins w:id="1566" w:author="Pieter de Vis" w:date="2020-04-30T12:27: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1B32D0F" w14:textId="77777777" w:rsidR="002802A8" w:rsidRDefault="002802A8" w:rsidP="001C78F5">
            <w:pPr>
              <w:pStyle w:val="Default"/>
              <w:rPr>
                <w:ins w:id="1567" w:author="Pieter de Vis" w:date="2020-04-30T12:27:00Z"/>
                <w:rFonts w:ascii="Arial" w:hAnsi="Arial" w:cs="Arial"/>
                <w:sz w:val="20"/>
                <w:szCs w:val="20"/>
              </w:rPr>
            </w:pPr>
            <w:proofErr w:type="spellStart"/>
            <w:ins w:id="1568" w:author="Pieter de Vis" w:date="2020-04-30T12:27:00Z">
              <w:r>
                <w:rPr>
                  <w:rFonts w:ascii="Arial" w:hAnsi="Arial" w:cs="Arial"/>
                  <w:sz w:val="20"/>
                  <w:szCs w:val="20"/>
                </w:rPr>
                <w:t>u_systematic_radiance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1D445DB" w14:textId="77777777" w:rsidR="002802A8" w:rsidRDefault="002802A8" w:rsidP="001C78F5">
            <w:pPr>
              <w:pStyle w:val="Default"/>
              <w:rPr>
                <w:ins w:id="1569" w:author="Pieter de Vis" w:date="2020-04-30T12:27:00Z"/>
                <w:rFonts w:ascii="Arial" w:hAnsi="Arial" w:cs="Arial"/>
                <w:sz w:val="20"/>
                <w:szCs w:val="20"/>
              </w:rPr>
            </w:pPr>
          </w:p>
        </w:tc>
      </w:tr>
      <w:tr w:rsidR="002802A8" w14:paraId="76B45C07" w14:textId="77777777" w:rsidTr="001C78F5">
        <w:trPr>
          <w:trHeight w:val="308"/>
          <w:ins w:id="1570"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41DB8D1" w14:textId="77777777" w:rsidR="002802A8" w:rsidRDefault="002802A8" w:rsidP="001C78F5">
            <w:pPr>
              <w:jc w:val="left"/>
              <w:rPr>
                <w:ins w:id="1571"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347F719" w14:textId="77777777" w:rsidR="002802A8" w:rsidRDefault="002802A8" w:rsidP="001C78F5">
            <w:pPr>
              <w:pStyle w:val="Default"/>
              <w:rPr>
                <w:ins w:id="1572" w:author="Pieter de Vis" w:date="2020-04-30T12:27:00Z"/>
                <w:rFonts w:ascii="Arial" w:hAnsi="Arial" w:cs="Arial"/>
                <w:sz w:val="20"/>
                <w:szCs w:val="20"/>
              </w:rPr>
            </w:pPr>
            <w:proofErr w:type="spellStart"/>
            <w:ins w:id="1573" w:author="Pieter de Vis" w:date="2020-04-30T12:27: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ADF7DBC" w14:textId="77777777" w:rsidR="002802A8" w:rsidRDefault="002802A8" w:rsidP="001C78F5">
            <w:pPr>
              <w:pStyle w:val="Default"/>
              <w:rPr>
                <w:ins w:id="1574" w:author="Pieter de Vis" w:date="2020-04-30T12:27:00Z"/>
                <w:rFonts w:ascii="Arial" w:hAnsi="Arial" w:cs="Arial"/>
                <w:sz w:val="20"/>
                <w:szCs w:val="20"/>
              </w:rPr>
            </w:pPr>
            <w:ins w:id="1575" w:author="Pieter de Vis" w:date="2020-04-30T12:27:00Z">
              <w:r>
                <w:rPr>
                  <w:rFonts w:ascii="Arial" w:hAnsi="Arial" w:cs="Arial"/>
                  <w:sz w:val="20"/>
                  <w:szCs w:val="20"/>
                </w:rPr>
                <w:t>Systematic radiance uncertainty</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AE74E51" w14:textId="77777777" w:rsidR="002802A8" w:rsidRDefault="002802A8" w:rsidP="001C78F5">
            <w:pPr>
              <w:pStyle w:val="Default"/>
              <w:rPr>
                <w:ins w:id="1576" w:author="Pieter de Vis" w:date="2020-04-30T12:27:00Z"/>
                <w:rFonts w:ascii="Arial" w:hAnsi="Arial" w:cs="Arial"/>
                <w:sz w:val="20"/>
                <w:szCs w:val="20"/>
              </w:rPr>
            </w:pPr>
          </w:p>
        </w:tc>
      </w:tr>
      <w:tr w:rsidR="002802A8" w14:paraId="27DB3C71" w14:textId="77777777" w:rsidTr="001C78F5">
        <w:trPr>
          <w:trHeight w:val="308"/>
          <w:ins w:id="1577"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03B7A40" w14:textId="77777777" w:rsidR="002802A8" w:rsidRDefault="002802A8" w:rsidP="001C78F5">
            <w:pPr>
              <w:jc w:val="left"/>
              <w:rPr>
                <w:ins w:id="1578"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4CD868D" w14:textId="77777777" w:rsidR="002802A8" w:rsidRDefault="002802A8" w:rsidP="001C78F5">
            <w:pPr>
              <w:pStyle w:val="Default"/>
              <w:rPr>
                <w:ins w:id="1579" w:author="Pieter de Vis" w:date="2020-04-30T12:27:00Z"/>
                <w:rFonts w:ascii="Arial" w:hAnsi="Arial" w:cs="Arial"/>
                <w:sz w:val="20"/>
                <w:szCs w:val="20"/>
              </w:rPr>
            </w:pPr>
            <w:ins w:id="1580" w:author="Pieter de Vis" w:date="2020-04-30T12:27: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BAF8386" w14:textId="77777777" w:rsidR="002802A8" w:rsidRDefault="002802A8" w:rsidP="001C78F5">
            <w:pPr>
              <w:pStyle w:val="Default"/>
              <w:rPr>
                <w:ins w:id="1581" w:author="Pieter de Vis" w:date="2020-04-30T12:27:00Z"/>
                <w:rFonts w:ascii="Arial" w:hAnsi="Arial" w:cs="Arial"/>
                <w:sz w:val="20"/>
                <w:szCs w:val="20"/>
              </w:rPr>
            </w:pPr>
            <w:ins w:id="1582" w:author="Pieter de Vis" w:date="2020-04-30T12:27: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7558BA5" w14:textId="77777777" w:rsidR="002802A8" w:rsidRDefault="002802A8" w:rsidP="001C78F5">
            <w:pPr>
              <w:pStyle w:val="Default"/>
              <w:rPr>
                <w:ins w:id="1583" w:author="Pieter de Vis" w:date="2020-04-30T12:27:00Z"/>
                <w:rFonts w:ascii="Arial" w:hAnsi="Arial" w:cs="Arial"/>
                <w:sz w:val="20"/>
                <w:szCs w:val="20"/>
              </w:rPr>
            </w:pPr>
          </w:p>
        </w:tc>
      </w:tr>
      <w:tr w:rsidR="002802A8" w14:paraId="75A15F82" w14:textId="77777777" w:rsidTr="001C78F5">
        <w:trPr>
          <w:trHeight w:val="308"/>
          <w:ins w:id="1584"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0AA8C80" w14:textId="77777777" w:rsidR="002802A8" w:rsidRDefault="002802A8" w:rsidP="001C78F5">
            <w:pPr>
              <w:jc w:val="left"/>
              <w:rPr>
                <w:ins w:id="1585"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9DCCEFC" w14:textId="77777777" w:rsidR="002802A8" w:rsidRDefault="002802A8" w:rsidP="001C78F5">
            <w:pPr>
              <w:pStyle w:val="Default"/>
              <w:rPr>
                <w:ins w:id="1586" w:author="Pieter de Vis" w:date="2020-04-30T12:27:00Z"/>
                <w:rFonts w:ascii="Arial" w:hAnsi="Arial" w:cs="Arial"/>
                <w:sz w:val="20"/>
                <w:szCs w:val="20"/>
              </w:rPr>
            </w:pPr>
            <w:proofErr w:type="spellStart"/>
            <w:ins w:id="1587" w:author="Pieter de Vis" w:date="2020-04-30T12:27: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6FD7423" w14:textId="77777777" w:rsidR="002802A8" w:rsidRDefault="002802A8" w:rsidP="001C78F5">
            <w:pPr>
              <w:pStyle w:val="Default"/>
              <w:rPr>
                <w:ins w:id="1588" w:author="Pieter de Vis" w:date="2020-04-30T12:27:00Z"/>
                <w:rFonts w:ascii="Arial" w:hAnsi="Arial" w:cs="Arial"/>
                <w:sz w:val="20"/>
                <w:szCs w:val="20"/>
              </w:rPr>
            </w:pPr>
            <w:ins w:id="1589" w:author="Pieter de Vis" w:date="2020-04-30T12:27: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45D2D58" w14:textId="77777777" w:rsidR="002802A8" w:rsidRDefault="002802A8" w:rsidP="001C78F5">
            <w:pPr>
              <w:pStyle w:val="Default"/>
              <w:rPr>
                <w:ins w:id="1590" w:author="Pieter de Vis" w:date="2020-04-30T12:27:00Z"/>
                <w:rFonts w:ascii="Arial" w:hAnsi="Arial" w:cs="Arial"/>
                <w:sz w:val="20"/>
                <w:szCs w:val="20"/>
              </w:rPr>
            </w:pPr>
          </w:p>
        </w:tc>
      </w:tr>
      <w:tr w:rsidR="002802A8" w14:paraId="150B932B" w14:textId="77777777" w:rsidTr="001C78F5">
        <w:trPr>
          <w:trHeight w:val="308"/>
          <w:ins w:id="1591"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AD9F690" w14:textId="77777777" w:rsidR="002802A8" w:rsidRDefault="002802A8" w:rsidP="001C78F5">
            <w:pPr>
              <w:jc w:val="left"/>
              <w:rPr>
                <w:ins w:id="1592"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6D4C15D" w14:textId="77777777" w:rsidR="002802A8" w:rsidRDefault="002802A8" w:rsidP="001C78F5">
            <w:pPr>
              <w:pStyle w:val="Default"/>
              <w:rPr>
                <w:ins w:id="1593" w:author="Pieter de Vis" w:date="2020-04-30T12:27:00Z"/>
                <w:rFonts w:ascii="Arial" w:hAnsi="Arial" w:cs="Arial"/>
                <w:sz w:val="20"/>
                <w:szCs w:val="20"/>
              </w:rPr>
            </w:pPr>
            <w:proofErr w:type="spellStart"/>
            <w:ins w:id="1594" w:author="Pieter de Vis" w:date="2020-04-30T12:27: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B0AD876" w14:textId="77777777" w:rsidR="002802A8" w:rsidRDefault="002802A8" w:rsidP="001C78F5">
            <w:pPr>
              <w:pStyle w:val="Default"/>
              <w:rPr>
                <w:ins w:id="1595" w:author="Pieter de Vis" w:date="2020-04-30T12:27:00Z"/>
                <w:rFonts w:ascii="Arial" w:hAnsi="Arial" w:cs="Arial"/>
                <w:sz w:val="20"/>
                <w:szCs w:val="20"/>
              </w:rPr>
            </w:pPr>
            <w:ins w:id="1596" w:author="Pieter de Vis" w:date="2020-04-30T12:27: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A1F123C" w14:textId="77777777" w:rsidR="002802A8" w:rsidRDefault="002802A8" w:rsidP="001C78F5">
            <w:pPr>
              <w:pStyle w:val="Default"/>
              <w:rPr>
                <w:ins w:id="1597" w:author="Pieter de Vis" w:date="2020-04-30T12:27:00Z"/>
                <w:rFonts w:ascii="Arial" w:hAnsi="Arial" w:cs="Arial"/>
                <w:sz w:val="20"/>
                <w:szCs w:val="20"/>
              </w:rPr>
            </w:pPr>
          </w:p>
        </w:tc>
      </w:tr>
      <w:tr w:rsidR="002802A8" w14:paraId="40FAA1D9" w14:textId="77777777" w:rsidTr="001C78F5">
        <w:trPr>
          <w:trHeight w:val="308"/>
          <w:ins w:id="1598"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8198666" w14:textId="77777777" w:rsidR="002802A8" w:rsidRDefault="002802A8" w:rsidP="001C78F5">
            <w:pPr>
              <w:jc w:val="left"/>
              <w:rPr>
                <w:ins w:id="1599"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645F696" w14:textId="77777777" w:rsidR="002802A8" w:rsidRDefault="002802A8" w:rsidP="001C78F5">
            <w:pPr>
              <w:pStyle w:val="Default"/>
              <w:rPr>
                <w:ins w:id="1600" w:author="Pieter de Vis" w:date="2020-04-30T12:27:00Z"/>
                <w:rFonts w:ascii="Arial" w:hAnsi="Arial" w:cs="Arial"/>
                <w:sz w:val="20"/>
                <w:szCs w:val="20"/>
              </w:rPr>
            </w:pPr>
            <w:proofErr w:type="spellStart"/>
            <w:ins w:id="1601" w:author="Pieter de Vis" w:date="2020-04-30T12:27: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51191F6" w14:textId="77777777" w:rsidR="002802A8" w:rsidRDefault="002802A8" w:rsidP="001C78F5">
            <w:pPr>
              <w:pStyle w:val="Default"/>
              <w:rPr>
                <w:ins w:id="1602" w:author="Pieter de Vis" w:date="2020-04-30T12:27:00Z"/>
                <w:rFonts w:ascii="Arial" w:hAnsi="Arial" w:cs="Arial"/>
                <w:sz w:val="20"/>
                <w:szCs w:val="20"/>
              </w:rPr>
            </w:pPr>
            <w:ins w:id="1603" w:author="Pieter de Vis" w:date="2020-04-30T12:27: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E19706B" w14:textId="77777777" w:rsidR="002802A8" w:rsidRDefault="002802A8" w:rsidP="001C78F5">
            <w:pPr>
              <w:pStyle w:val="Default"/>
              <w:rPr>
                <w:ins w:id="1604" w:author="Pieter de Vis" w:date="2020-04-30T12:27:00Z"/>
                <w:rFonts w:ascii="Arial" w:hAnsi="Arial" w:cs="Arial"/>
                <w:sz w:val="20"/>
                <w:szCs w:val="20"/>
              </w:rPr>
            </w:pPr>
          </w:p>
        </w:tc>
      </w:tr>
    </w:tbl>
    <w:p w14:paraId="3BF337A8" w14:textId="4FA79F9F" w:rsidR="00BD15BE" w:rsidDel="002802A8" w:rsidRDefault="005155BE">
      <w:pPr>
        <w:pStyle w:val="Caption"/>
        <w:rPr>
          <w:del w:id="1605" w:author="Pieter de Vis" w:date="2020-04-30T12:27:00Z"/>
        </w:rPr>
      </w:pPr>
      <w:del w:id="1606" w:author="Pieter de Vis" w:date="2020-04-30T12:27:00Z">
        <w:r w:rsidDel="002802A8">
          <w:delText xml:space="preserve">Table </w:delText>
        </w:r>
        <w:r w:rsidDel="002802A8">
          <w:fldChar w:fldCharType="begin"/>
        </w:r>
        <w:r w:rsidDel="002802A8">
          <w:delInstrText>SEQ Table \* ARABIC</w:delInstrText>
        </w:r>
        <w:r w:rsidDel="002802A8">
          <w:fldChar w:fldCharType="separate"/>
        </w:r>
        <w:r w:rsidDel="002802A8">
          <w:delText>26</w:delText>
        </w:r>
        <w:r w:rsidDel="002802A8">
          <w:fldChar w:fldCharType="end"/>
        </w:r>
        <w:bookmarkStart w:id="1607" w:name="_Toc256865555"/>
        <w:r w:rsidDel="002802A8">
          <w:delText xml:space="preserve"> </w:delText>
        </w:r>
        <w:r w:rsidDel="002802A8">
          <w:rPr>
            <w:lang w:val="en"/>
          </w:rPr>
          <w:delText xml:space="preserve">– </w:delText>
        </w:r>
        <w:r w:rsidDel="002802A8">
          <w:delText>u_random_radiance variable definition</w:delText>
        </w:r>
        <w:bookmarkEnd w:id="1607"/>
      </w:del>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rsidDel="002802A8" w14:paraId="00752415" w14:textId="575FA93C">
        <w:trPr>
          <w:trHeight w:val="326"/>
          <w:del w:id="1608" w:author="Pieter de Vis" w:date="2020-04-30T12:27: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CAAEE3C" w14:textId="585C9080" w:rsidR="00BD15BE" w:rsidDel="002802A8" w:rsidRDefault="005155BE">
            <w:pPr>
              <w:pStyle w:val="Default"/>
              <w:rPr>
                <w:del w:id="1609" w:author="Pieter de Vis" w:date="2020-04-30T12:27:00Z"/>
                <w:rFonts w:ascii="Arial" w:hAnsi="Arial" w:cs="Arial"/>
                <w:b/>
                <w:bCs/>
                <w:color w:val="FFFFFF"/>
                <w:sz w:val="20"/>
                <w:szCs w:val="20"/>
              </w:rPr>
            </w:pPr>
            <w:del w:id="1610" w:author="Pieter de Vis" w:date="2020-04-30T12:27:00Z">
              <w:r w:rsidDel="002802A8">
                <w:rPr>
                  <w:rFonts w:ascii="Arial" w:hAnsi="Arial" w:cs="Arial"/>
                  <w:b/>
                  <w:bCs/>
                  <w:color w:val="FFFFFF"/>
                  <w:sz w:val="20"/>
                  <w:szCs w:val="20"/>
                </w:rPr>
                <w:delText>u_random_radiance</w:delText>
              </w:r>
            </w:del>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44827B91" w14:textId="40E90F38" w:rsidR="00BD15BE" w:rsidDel="002802A8" w:rsidRDefault="005155BE">
            <w:pPr>
              <w:pStyle w:val="Default"/>
              <w:rPr>
                <w:del w:id="1611" w:author="Pieter de Vis" w:date="2020-04-30T12:27:00Z"/>
                <w:rFonts w:ascii="Arial" w:hAnsi="Arial" w:cs="Arial"/>
                <w:b/>
                <w:bCs/>
                <w:color w:val="FFFFFF"/>
                <w:sz w:val="20"/>
                <w:szCs w:val="20"/>
              </w:rPr>
            </w:pPr>
            <w:del w:id="1612" w:author="Pieter de Vis" w:date="2020-04-30T12:27:00Z">
              <w:r w:rsidDel="002802A8">
                <w:rPr>
                  <w:rFonts w:ascii="Arial" w:hAnsi="Arial" w:cs="Arial"/>
                  <w:b/>
                  <w:bCs/>
                  <w:color w:val="FFFFFF"/>
                  <w:sz w:val="20"/>
                  <w:szCs w:val="20"/>
                </w:rPr>
                <w:delText>Attribute</w:delText>
              </w:r>
            </w:del>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5CCB489C" w14:textId="4E2C6AFB" w:rsidR="00BD15BE" w:rsidDel="002802A8" w:rsidRDefault="005155BE">
            <w:pPr>
              <w:pStyle w:val="Default"/>
              <w:rPr>
                <w:del w:id="1613" w:author="Pieter de Vis" w:date="2020-04-30T12:27:00Z"/>
                <w:rFonts w:ascii="Arial" w:hAnsi="Arial" w:cs="Arial"/>
                <w:b/>
                <w:bCs/>
                <w:color w:val="FFFFFF"/>
                <w:sz w:val="20"/>
                <w:szCs w:val="20"/>
              </w:rPr>
            </w:pPr>
            <w:del w:id="1614" w:author="Pieter de Vis" w:date="2020-04-30T12:27:00Z">
              <w:r w:rsidDel="002802A8">
                <w:rPr>
                  <w:rFonts w:ascii="Arial" w:hAnsi="Arial" w:cs="Arial"/>
                  <w:b/>
                  <w:bCs/>
                  <w:color w:val="FFFFFF"/>
                  <w:sz w:val="20"/>
                  <w:szCs w:val="20"/>
                </w:rPr>
                <w:delText>Value</w:delText>
              </w:r>
            </w:del>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7DAD67D4" w14:textId="3E9AE568" w:rsidR="00BD15BE" w:rsidDel="002802A8" w:rsidRDefault="005155BE">
            <w:pPr>
              <w:pStyle w:val="Default"/>
              <w:rPr>
                <w:del w:id="1615" w:author="Pieter de Vis" w:date="2020-04-30T12:27:00Z"/>
                <w:rFonts w:ascii="Arial" w:hAnsi="Arial" w:cs="Arial"/>
                <w:b/>
                <w:bCs/>
                <w:color w:val="FFFFFF"/>
                <w:sz w:val="20"/>
                <w:szCs w:val="20"/>
              </w:rPr>
            </w:pPr>
            <w:del w:id="1616" w:author="Pieter de Vis" w:date="2020-04-30T12:27:00Z">
              <w:r w:rsidDel="002802A8">
                <w:rPr>
                  <w:rFonts w:ascii="Arial" w:hAnsi="Arial" w:cs="Arial"/>
                  <w:b/>
                  <w:bCs/>
                  <w:color w:val="FFFFFF"/>
                  <w:sz w:val="20"/>
                  <w:szCs w:val="20"/>
                </w:rPr>
                <w:delText>Comment</w:delText>
              </w:r>
            </w:del>
          </w:p>
        </w:tc>
      </w:tr>
      <w:tr w:rsidR="00BD15BE" w:rsidDel="002802A8" w14:paraId="2C7A0766" w14:textId="05E4199C">
        <w:trPr>
          <w:trHeight w:val="308"/>
          <w:del w:id="1617"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8F5FB0B" w14:textId="0BEC5691" w:rsidR="00BD15BE" w:rsidDel="002802A8" w:rsidRDefault="00BD15BE">
            <w:pPr>
              <w:jc w:val="left"/>
              <w:rPr>
                <w:del w:id="1618"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FAC9E6C" w14:textId="12DC9E07" w:rsidR="00BD15BE" w:rsidDel="002802A8" w:rsidRDefault="005155BE">
            <w:pPr>
              <w:pStyle w:val="Default"/>
              <w:rPr>
                <w:del w:id="1619" w:author="Pieter de Vis" w:date="2020-04-30T12:27:00Z"/>
                <w:rFonts w:ascii="Arial" w:hAnsi="Arial" w:cs="Arial"/>
                <w:sz w:val="20"/>
                <w:szCs w:val="20"/>
              </w:rPr>
            </w:pPr>
            <w:del w:id="1620" w:author="Pieter de Vis" w:date="2020-04-30T12:27:00Z">
              <w:r w:rsidDel="002802A8">
                <w:rPr>
                  <w:rFonts w:ascii="Arial" w:hAnsi="Arial" w:cs="Arial"/>
                  <w:sz w:val="20"/>
                  <w:szCs w:val="20"/>
                </w:rPr>
                <w:delText>_FillValue</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C46A13E" w14:textId="0BDA7A73" w:rsidR="00BD15BE" w:rsidDel="002802A8" w:rsidRDefault="005155BE">
            <w:pPr>
              <w:pStyle w:val="Default"/>
              <w:rPr>
                <w:del w:id="1621" w:author="Pieter de Vis" w:date="2020-04-30T12:27:00Z"/>
                <w:rFonts w:ascii="Arial" w:hAnsi="Arial" w:cs="Arial"/>
                <w:sz w:val="20"/>
                <w:szCs w:val="20"/>
              </w:rPr>
            </w:pPr>
            <w:del w:id="1622" w:author="Pieter de Vis" w:date="2020-04-30T12:27:00Z">
              <w:r w:rsidDel="002802A8">
                <w:rPr>
                  <w:rFonts w:ascii="Arial" w:hAnsi="Arial" w:cs="Arial"/>
                  <w:sz w:val="20"/>
                  <w:szCs w:val="20"/>
                </w:rPr>
                <w:delText>-999999</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CA4771A" w14:textId="57983989" w:rsidR="00BD15BE" w:rsidDel="002802A8" w:rsidRDefault="00BD15BE">
            <w:pPr>
              <w:pStyle w:val="Default"/>
              <w:rPr>
                <w:del w:id="1623" w:author="Pieter de Vis" w:date="2020-04-30T12:27:00Z"/>
                <w:rFonts w:ascii="Arial" w:hAnsi="Arial" w:cs="Arial"/>
                <w:sz w:val="20"/>
                <w:szCs w:val="20"/>
              </w:rPr>
            </w:pPr>
          </w:p>
        </w:tc>
      </w:tr>
      <w:tr w:rsidR="00BD15BE" w:rsidDel="002802A8" w14:paraId="429C035D" w14:textId="7FB50CBF">
        <w:trPr>
          <w:trHeight w:val="308"/>
          <w:del w:id="1624"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07A9D8F" w14:textId="1AB72B2C" w:rsidR="00BD15BE" w:rsidDel="002802A8" w:rsidRDefault="00BD15BE">
            <w:pPr>
              <w:jc w:val="left"/>
              <w:rPr>
                <w:del w:id="1625"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AFB580E" w14:textId="1BCC14C3" w:rsidR="00BD15BE" w:rsidDel="002802A8" w:rsidRDefault="005155BE">
            <w:pPr>
              <w:pStyle w:val="Default"/>
              <w:rPr>
                <w:del w:id="1626" w:author="Pieter de Vis" w:date="2020-04-30T12:27:00Z"/>
                <w:rFonts w:ascii="Arial" w:hAnsi="Arial" w:cs="Arial"/>
                <w:sz w:val="20"/>
                <w:szCs w:val="20"/>
              </w:rPr>
            </w:pPr>
            <w:del w:id="1627" w:author="Pieter de Vis" w:date="2020-04-30T12:27:00Z">
              <w:r w:rsidDel="002802A8">
                <w:rPr>
                  <w:rFonts w:ascii="Arial" w:hAnsi="Arial" w:cs="Arial"/>
                  <w:sz w:val="20"/>
                  <w:szCs w:val="20"/>
                </w:rPr>
                <w:delText>standard_name</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76DFA82" w14:textId="1C21F579" w:rsidR="00BD15BE" w:rsidDel="002802A8" w:rsidRDefault="005155BE">
            <w:pPr>
              <w:pStyle w:val="Default"/>
              <w:rPr>
                <w:del w:id="1628" w:author="Pieter de Vis" w:date="2020-04-30T12:27:00Z"/>
                <w:rFonts w:ascii="Arial" w:hAnsi="Arial" w:cs="Arial"/>
                <w:sz w:val="20"/>
                <w:szCs w:val="20"/>
              </w:rPr>
            </w:pPr>
            <w:del w:id="1629" w:author="Pieter de Vis" w:date="2020-04-30T12:27:00Z">
              <w:r w:rsidDel="002802A8">
                <w:rPr>
                  <w:rFonts w:ascii="Arial" w:hAnsi="Arial" w:cs="Arial"/>
                  <w:sz w:val="20"/>
                  <w:szCs w:val="20"/>
                </w:rPr>
                <w:delText>u_random_radiance</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1303CDE" w14:textId="5DD2EC03" w:rsidR="00BD15BE" w:rsidDel="002802A8" w:rsidRDefault="00BD15BE">
            <w:pPr>
              <w:pStyle w:val="Default"/>
              <w:rPr>
                <w:del w:id="1630" w:author="Pieter de Vis" w:date="2020-04-30T12:27:00Z"/>
                <w:rFonts w:ascii="Arial" w:hAnsi="Arial" w:cs="Arial"/>
                <w:sz w:val="20"/>
                <w:szCs w:val="20"/>
              </w:rPr>
            </w:pPr>
          </w:p>
        </w:tc>
      </w:tr>
      <w:tr w:rsidR="00BD15BE" w:rsidDel="002802A8" w14:paraId="78C3058E" w14:textId="4414C9E4">
        <w:trPr>
          <w:trHeight w:val="308"/>
          <w:del w:id="1631"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639E425" w14:textId="5FB6FD89" w:rsidR="00BD15BE" w:rsidDel="002802A8" w:rsidRDefault="00BD15BE">
            <w:pPr>
              <w:jc w:val="left"/>
              <w:rPr>
                <w:del w:id="1632"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5F245B8" w14:textId="70113275" w:rsidR="00BD15BE" w:rsidDel="002802A8" w:rsidRDefault="005155BE">
            <w:pPr>
              <w:pStyle w:val="Default"/>
              <w:rPr>
                <w:del w:id="1633" w:author="Pieter de Vis" w:date="2020-04-30T12:27:00Z"/>
                <w:rFonts w:ascii="Arial" w:hAnsi="Arial" w:cs="Arial"/>
                <w:sz w:val="20"/>
                <w:szCs w:val="20"/>
              </w:rPr>
            </w:pPr>
            <w:del w:id="1634" w:author="Pieter de Vis" w:date="2020-04-30T12:27:00Z">
              <w:r w:rsidDel="002802A8">
                <w:rPr>
                  <w:rFonts w:ascii="Arial" w:hAnsi="Arial" w:cs="Arial"/>
                  <w:sz w:val="20"/>
                  <w:szCs w:val="20"/>
                </w:rPr>
                <w:delText>long_name</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A697B6F" w14:textId="132E469C" w:rsidR="00BD15BE" w:rsidDel="002802A8" w:rsidRDefault="005155BE">
            <w:pPr>
              <w:pStyle w:val="Default"/>
              <w:rPr>
                <w:del w:id="1635" w:author="Pieter de Vis" w:date="2020-04-30T12:27:00Z"/>
                <w:rFonts w:ascii="Arial" w:hAnsi="Arial" w:cs="Arial"/>
                <w:sz w:val="20"/>
                <w:szCs w:val="20"/>
              </w:rPr>
            </w:pPr>
            <w:del w:id="1636" w:author="Pieter de Vis" w:date="2020-04-30T12:27:00Z">
              <w:r w:rsidDel="002802A8">
                <w:rPr>
                  <w:rFonts w:ascii="Arial" w:hAnsi="Arial" w:cs="Arial"/>
                  <w:sz w:val="20"/>
                  <w:szCs w:val="20"/>
                </w:rPr>
                <w:delText>Random radiance uncertainty</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BB13821" w14:textId="71577AF4" w:rsidR="00BD15BE" w:rsidDel="002802A8" w:rsidRDefault="00BD15BE">
            <w:pPr>
              <w:pStyle w:val="Default"/>
              <w:rPr>
                <w:del w:id="1637" w:author="Pieter de Vis" w:date="2020-04-30T12:27:00Z"/>
                <w:rFonts w:ascii="Arial" w:hAnsi="Arial" w:cs="Arial"/>
                <w:sz w:val="20"/>
                <w:szCs w:val="20"/>
              </w:rPr>
            </w:pPr>
          </w:p>
        </w:tc>
      </w:tr>
      <w:tr w:rsidR="00BD15BE" w:rsidDel="002802A8" w14:paraId="59E9445D" w14:textId="45AEB0C7">
        <w:trPr>
          <w:trHeight w:val="308"/>
          <w:del w:id="1638"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CB901EF" w14:textId="6C92155B" w:rsidR="00BD15BE" w:rsidDel="002802A8" w:rsidRDefault="00BD15BE">
            <w:pPr>
              <w:jc w:val="left"/>
              <w:rPr>
                <w:del w:id="1639"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08C16A7" w14:textId="261EEA3B" w:rsidR="00BD15BE" w:rsidDel="002802A8" w:rsidRDefault="005155BE">
            <w:pPr>
              <w:pStyle w:val="Default"/>
              <w:rPr>
                <w:del w:id="1640" w:author="Pieter de Vis" w:date="2020-04-30T12:27:00Z"/>
                <w:rFonts w:ascii="Arial" w:hAnsi="Arial" w:cs="Arial"/>
                <w:sz w:val="20"/>
                <w:szCs w:val="20"/>
              </w:rPr>
            </w:pPr>
            <w:del w:id="1641" w:author="Pieter de Vis" w:date="2020-04-30T12:27:00Z">
              <w:r w:rsidDel="002802A8">
                <w:rPr>
                  <w:rFonts w:ascii="Arial" w:hAnsi="Arial" w:cs="Arial"/>
                  <w:sz w:val="20"/>
                  <w:szCs w:val="20"/>
                </w:rPr>
                <w:delText>units</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94DBCA3" w14:textId="7EE211A5" w:rsidR="00BD15BE" w:rsidDel="002802A8" w:rsidRDefault="005155BE">
            <w:pPr>
              <w:pStyle w:val="Default"/>
              <w:tabs>
                <w:tab w:val="right" w:pos="2335"/>
              </w:tabs>
              <w:rPr>
                <w:del w:id="1642" w:author="Pieter de Vis" w:date="2020-04-30T12:27:00Z"/>
                <w:rFonts w:ascii="Arial" w:hAnsi="Arial" w:cs="Arial"/>
                <w:sz w:val="20"/>
                <w:szCs w:val="20"/>
              </w:rPr>
            </w:pPr>
            <w:del w:id="1643" w:author="Pieter de Vis" w:date="2020-04-30T12:27:00Z">
              <w:r w:rsidDel="002802A8">
                <w:rPr>
                  <w:rFonts w:ascii="Arial" w:hAnsi="Arial" w:cs="Arial"/>
                  <w:sz w:val="20"/>
                  <w:szCs w:val="20"/>
                </w:rPr>
                <w:delText>%</w:delText>
              </w:r>
              <w:r w:rsidDel="002802A8">
                <w:rPr>
                  <w:rFonts w:ascii="Arial" w:hAnsi="Arial" w:cs="Arial"/>
                  <w:sz w:val="20"/>
                  <w:szCs w:val="20"/>
                </w:rPr>
                <w:tab/>
              </w:r>
            </w:del>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64AAD5A" w14:textId="41CBE220" w:rsidR="00BD15BE" w:rsidDel="002802A8" w:rsidRDefault="00BD15BE">
            <w:pPr>
              <w:pStyle w:val="Default"/>
              <w:rPr>
                <w:del w:id="1644" w:author="Pieter de Vis" w:date="2020-04-30T12:27:00Z"/>
                <w:rFonts w:ascii="Arial" w:hAnsi="Arial" w:cs="Arial"/>
                <w:sz w:val="20"/>
                <w:szCs w:val="20"/>
              </w:rPr>
            </w:pPr>
          </w:p>
        </w:tc>
      </w:tr>
      <w:tr w:rsidR="00BD15BE" w:rsidDel="002802A8" w14:paraId="1055FAA6" w14:textId="50DB363D">
        <w:trPr>
          <w:trHeight w:val="308"/>
          <w:del w:id="1645"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4F0887D" w14:textId="59C0A340" w:rsidR="00BD15BE" w:rsidDel="002802A8" w:rsidRDefault="00BD15BE">
            <w:pPr>
              <w:jc w:val="left"/>
              <w:rPr>
                <w:del w:id="1646"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AB1020B" w14:textId="14D3892F" w:rsidR="00BD15BE" w:rsidDel="002802A8" w:rsidRDefault="005155BE">
            <w:pPr>
              <w:pStyle w:val="Default"/>
              <w:rPr>
                <w:del w:id="1647" w:author="Pieter de Vis" w:date="2020-04-30T12:27:00Z"/>
                <w:rFonts w:ascii="Arial" w:hAnsi="Arial" w:cs="Arial"/>
                <w:sz w:val="20"/>
                <w:szCs w:val="20"/>
              </w:rPr>
            </w:pPr>
            <w:del w:id="1648" w:author="Pieter de Vis" w:date="2020-04-30T12:27:00Z">
              <w:r w:rsidDel="002802A8">
                <w:rPr>
                  <w:rFonts w:ascii="Arial" w:hAnsi="Arial" w:cs="Arial"/>
                  <w:sz w:val="20"/>
                  <w:szCs w:val="20"/>
                </w:rPr>
                <w:delText>scale_factor</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3A849A4" w14:textId="20556083" w:rsidR="00BD15BE" w:rsidDel="002802A8" w:rsidRDefault="005155BE">
            <w:pPr>
              <w:pStyle w:val="Default"/>
              <w:rPr>
                <w:del w:id="1649" w:author="Pieter de Vis" w:date="2020-04-30T12:27:00Z"/>
                <w:rFonts w:ascii="Arial" w:hAnsi="Arial" w:cs="Arial"/>
                <w:sz w:val="20"/>
                <w:szCs w:val="20"/>
              </w:rPr>
            </w:pPr>
            <w:del w:id="1650" w:author="Pieter de Vis" w:date="2020-04-30T12:27:00Z">
              <w:r w:rsidDel="002802A8">
                <w:rPr>
                  <w:rFonts w:ascii="Arial" w:hAnsi="Arial" w:cs="Arial"/>
                  <w:sz w:val="20"/>
                  <w:szCs w:val="20"/>
                </w:rPr>
                <w:delText>0.01</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A1E1D47" w14:textId="06644C99" w:rsidR="00BD15BE" w:rsidDel="002802A8" w:rsidRDefault="00BD15BE">
            <w:pPr>
              <w:pStyle w:val="Default"/>
              <w:rPr>
                <w:del w:id="1651" w:author="Pieter de Vis" w:date="2020-04-30T12:27:00Z"/>
                <w:rFonts w:ascii="Arial" w:hAnsi="Arial" w:cs="Arial"/>
                <w:sz w:val="20"/>
                <w:szCs w:val="20"/>
              </w:rPr>
            </w:pPr>
          </w:p>
        </w:tc>
      </w:tr>
      <w:tr w:rsidR="00BD15BE" w:rsidDel="002802A8" w14:paraId="0E113FF4" w14:textId="63B158A2">
        <w:trPr>
          <w:trHeight w:val="308"/>
          <w:del w:id="1652"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D7D5B37" w14:textId="04BCA5E5" w:rsidR="00BD15BE" w:rsidDel="002802A8" w:rsidRDefault="00BD15BE">
            <w:pPr>
              <w:jc w:val="left"/>
              <w:rPr>
                <w:del w:id="1653"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D212D90" w14:textId="0D65A272" w:rsidR="00BD15BE" w:rsidDel="002802A8" w:rsidRDefault="005155BE">
            <w:pPr>
              <w:pStyle w:val="Default"/>
              <w:rPr>
                <w:del w:id="1654" w:author="Pieter de Vis" w:date="2020-04-30T12:27:00Z"/>
                <w:rFonts w:ascii="Arial" w:hAnsi="Arial" w:cs="Arial"/>
                <w:sz w:val="20"/>
                <w:szCs w:val="20"/>
              </w:rPr>
            </w:pPr>
            <w:del w:id="1655" w:author="Pieter de Vis" w:date="2020-04-30T12:27:00Z">
              <w:r w:rsidDel="002802A8">
                <w:rPr>
                  <w:rFonts w:ascii="Arial" w:hAnsi="Arial" w:cs="Arial"/>
                  <w:sz w:val="20"/>
                  <w:szCs w:val="20"/>
                </w:rPr>
                <w:delText>add_offset</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CDDCC52" w14:textId="4C02B768" w:rsidR="00BD15BE" w:rsidDel="002802A8" w:rsidRDefault="005155BE">
            <w:pPr>
              <w:pStyle w:val="Default"/>
              <w:rPr>
                <w:del w:id="1656" w:author="Pieter de Vis" w:date="2020-04-30T12:27:00Z"/>
                <w:rFonts w:ascii="Arial" w:hAnsi="Arial" w:cs="Arial"/>
                <w:sz w:val="20"/>
                <w:szCs w:val="20"/>
              </w:rPr>
            </w:pPr>
            <w:del w:id="1657" w:author="Pieter de Vis" w:date="2020-04-30T12:27:00Z">
              <w:r w:rsidDel="002802A8">
                <w:rPr>
                  <w:rFonts w:ascii="Arial" w:hAnsi="Arial" w:cs="Arial"/>
                  <w:sz w:val="20"/>
                  <w:szCs w:val="20"/>
                </w:rPr>
                <w:delText>0.0</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3F44BEB" w14:textId="1F42E0A8" w:rsidR="00BD15BE" w:rsidDel="002802A8" w:rsidRDefault="00BD15BE">
            <w:pPr>
              <w:pStyle w:val="Default"/>
              <w:rPr>
                <w:del w:id="1658" w:author="Pieter de Vis" w:date="2020-04-30T12:27:00Z"/>
                <w:rFonts w:ascii="Arial" w:hAnsi="Arial" w:cs="Arial"/>
                <w:sz w:val="20"/>
                <w:szCs w:val="20"/>
              </w:rPr>
            </w:pPr>
          </w:p>
        </w:tc>
      </w:tr>
      <w:tr w:rsidR="00BD15BE" w:rsidDel="002802A8" w14:paraId="76502872" w14:textId="371A174F">
        <w:trPr>
          <w:trHeight w:val="308"/>
          <w:del w:id="1659"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6CF355A" w14:textId="25A22342" w:rsidR="00BD15BE" w:rsidDel="002802A8" w:rsidRDefault="00BD15BE">
            <w:pPr>
              <w:jc w:val="left"/>
              <w:rPr>
                <w:del w:id="1660"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63EA300" w14:textId="2C2BEF6E" w:rsidR="00BD15BE" w:rsidDel="002802A8" w:rsidRDefault="005155BE">
            <w:pPr>
              <w:pStyle w:val="Default"/>
              <w:rPr>
                <w:del w:id="1661" w:author="Pieter de Vis" w:date="2020-04-30T12:27:00Z"/>
                <w:rFonts w:ascii="Arial" w:hAnsi="Arial" w:cs="Arial"/>
                <w:sz w:val="20"/>
                <w:szCs w:val="20"/>
              </w:rPr>
            </w:pPr>
            <w:del w:id="1662" w:author="Pieter de Vis" w:date="2020-04-30T12:27:00Z">
              <w:r w:rsidDel="002802A8">
                <w:rPr>
                  <w:rFonts w:ascii="Arial" w:hAnsi="Arial" w:cs="Arial"/>
                  <w:sz w:val="20"/>
                  <w:szCs w:val="20"/>
                </w:rPr>
                <w:delText>ancillary_variables</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C0000A7" w14:textId="3ED04D3B" w:rsidR="00BD15BE" w:rsidDel="002802A8" w:rsidRDefault="005155BE">
            <w:pPr>
              <w:pStyle w:val="Default"/>
              <w:rPr>
                <w:del w:id="1663" w:author="Pieter de Vis" w:date="2020-04-30T12:27:00Z"/>
                <w:rFonts w:ascii="Arial" w:hAnsi="Arial" w:cs="Arial"/>
                <w:sz w:val="20"/>
                <w:szCs w:val="20"/>
              </w:rPr>
            </w:pPr>
            <w:del w:id="1664" w:author="Pieter de Vis" w:date="2020-04-30T12:27:00Z">
              <w:r w:rsidDel="002802A8">
                <w:rPr>
                  <w:rFonts w:ascii="Arial" w:hAnsi="Arial" w:cs="Arial"/>
                  <w:sz w:val="20"/>
                  <w:szCs w:val="20"/>
                </w:rPr>
                <w:delText>-</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725F5B7" w14:textId="582FA6AD" w:rsidR="00BD15BE" w:rsidDel="002802A8" w:rsidRDefault="00BD15BE">
            <w:pPr>
              <w:pStyle w:val="Default"/>
              <w:rPr>
                <w:del w:id="1665" w:author="Pieter de Vis" w:date="2020-04-30T12:27:00Z"/>
                <w:rFonts w:ascii="Arial" w:hAnsi="Arial" w:cs="Arial"/>
                <w:sz w:val="20"/>
                <w:szCs w:val="20"/>
              </w:rPr>
            </w:pPr>
          </w:p>
        </w:tc>
      </w:tr>
    </w:tbl>
    <w:p w14:paraId="7C2C9BBD" w14:textId="418F01CD" w:rsidR="00BD15BE" w:rsidDel="002802A8" w:rsidRDefault="005155BE">
      <w:pPr>
        <w:pStyle w:val="Caption"/>
        <w:rPr>
          <w:del w:id="1666" w:author="Pieter de Vis" w:date="2020-04-30T12:27:00Z"/>
        </w:rPr>
      </w:pPr>
      <w:del w:id="1667" w:author="Pieter de Vis" w:date="2020-04-30T12:27:00Z">
        <w:r w:rsidDel="002802A8">
          <w:delText xml:space="preserve">Table </w:delText>
        </w:r>
        <w:r w:rsidDel="002802A8">
          <w:fldChar w:fldCharType="begin"/>
        </w:r>
        <w:r w:rsidDel="002802A8">
          <w:delInstrText>SEQ Table \* ARABIC</w:delInstrText>
        </w:r>
        <w:r w:rsidDel="002802A8">
          <w:fldChar w:fldCharType="separate"/>
        </w:r>
        <w:r w:rsidDel="002802A8">
          <w:delText>27</w:delText>
        </w:r>
        <w:r w:rsidDel="002802A8">
          <w:fldChar w:fldCharType="end"/>
        </w:r>
        <w:bookmarkStart w:id="1668" w:name="_Toc918717107"/>
        <w:r w:rsidDel="002802A8">
          <w:delText xml:space="preserve"> </w:delText>
        </w:r>
        <w:r w:rsidDel="002802A8">
          <w:rPr>
            <w:lang w:val="en"/>
          </w:rPr>
          <w:delText xml:space="preserve">– </w:delText>
        </w:r>
        <w:r w:rsidDel="002802A8">
          <w:delText>u_systematic_radiance variable definition</w:delText>
        </w:r>
        <w:bookmarkEnd w:id="1668"/>
      </w:del>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rsidDel="002802A8" w14:paraId="545F5EA2" w14:textId="7B3CD4EA">
        <w:trPr>
          <w:trHeight w:val="326"/>
          <w:del w:id="1669" w:author="Pieter de Vis" w:date="2020-04-30T12:27: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65FAB74" w14:textId="3B02BFBD" w:rsidR="00BD15BE" w:rsidDel="002802A8" w:rsidRDefault="005155BE">
            <w:pPr>
              <w:pStyle w:val="Default"/>
              <w:rPr>
                <w:del w:id="1670" w:author="Pieter de Vis" w:date="2020-04-30T12:27:00Z"/>
                <w:rFonts w:ascii="Arial" w:hAnsi="Arial" w:cs="Arial"/>
                <w:b/>
                <w:bCs/>
                <w:color w:val="FFFFFF"/>
                <w:sz w:val="20"/>
                <w:szCs w:val="20"/>
              </w:rPr>
            </w:pPr>
            <w:del w:id="1671" w:author="Pieter de Vis" w:date="2020-04-30T12:27:00Z">
              <w:r w:rsidDel="002802A8">
                <w:rPr>
                  <w:rFonts w:ascii="Arial" w:hAnsi="Arial" w:cs="Arial"/>
                  <w:b/>
                  <w:bCs/>
                  <w:color w:val="FFFFFF"/>
                  <w:sz w:val="20"/>
                  <w:szCs w:val="20"/>
                </w:rPr>
                <w:delText>u_systematic_radiance</w:delText>
              </w:r>
            </w:del>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2F415C7B" w14:textId="7243B91E" w:rsidR="00BD15BE" w:rsidDel="002802A8" w:rsidRDefault="005155BE">
            <w:pPr>
              <w:pStyle w:val="Default"/>
              <w:rPr>
                <w:del w:id="1672" w:author="Pieter de Vis" w:date="2020-04-30T12:27:00Z"/>
                <w:rFonts w:ascii="Arial" w:hAnsi="Arial" w:cs="Arial"/>
                <w:b/>
                <w:bCs/>
                <w:color w:val="FFFFFF"/>
                <w:sz w:val="20"/>
                <w:szCs w:val="20"/>
              </w:rPr>
            </w:pPr>
            <w:del w:id="1673" w:author="Pieter de Vis" w:date="2020-04-30T12:27:00Z">
              <w:r w:rsidDel="002802A8">
                <w:rPr>
                  <w:rFonts w:ascii="Arial" w:hAnsi="Arial" w:cs="Arial"/>
                  <w:b/>
                  <w:bCs/>
                  <w:color w:val="FFFFFF"/>
                  <w:sz w:val="20"/>
                  <w:szCs w:val="20"/>
                </w:rPr>
                <w:delText>Attribute</w:delText>
              </w:r>
            </w:del>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79859E44" w14:textId="469F9FD9" w:rsidR="00BD15BE" w:rsidDel="002802A8" w:rsidRDefault="005155BE">
            <w:pPr>
              <w:pStyle w:val="Default"/>
              <w:rPr>
                <w:del w:id="1674" w:author="Pieter de Vis" w:date="2020-04-30T12:27:00Z"/>
                <w:rFonts w:ascii="Arial" w:hAnsi="Arial" w:cs="Arial"/>
                <w:b/>
                <w:bCs/>
                <w:color w:val="FFFFFF"/>
                <w:sz w:val="20"/>
                <w:szCs w:val="20"/>
              </w:rPr>
            </w:pPr>
            <w:del w:id="1675" w:author="Pieter de Vis" w:date="2020-04-30T12:27:00Z">
              <w:r w:rsidDel="002802A8">
                <w:rPr>
                  <w:rFonts w:ascii="Arial" w:hAnsi="Arial" w:cs="Arial"/>
                  <w:b/>
                  <w:bCs/>
                  <w:color w:val="FFFFFF"/>
                  <w:sz w:val="20"/>
                  <w:szCs w:val="20"/>
                </w:rPr>
                <w:delText>Value</w:delText>
              </w:r>
            </w:del>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161590C4" w14:textId="238332B3" w:rsidR="00BD15BE" w:rsidDel="002802A8" w:rsidRDefault="005155BE">
            <w:pPr>
              <w:pStyle w:val="Default"/>
              <w:rPr>
                <w:del w:id="1676" w:author="Pieter de Vis" w:date="2020-04-30T12:27:00Z"/>
                <w:rFonts w:ascii="Arial" w:hAnsi="Arial" w:cs="Arial"/>
                <w:b/>
                <w:bCs/>
                <w:color w:val="FFFFFF"/>
                <w:sz w:val="20"/>
                <w:szCs w:val="20"/>
              </w:rPr>
            </w:pPr>
            <w:del w:id="1677" w:author="Pieter de Vis" w:date="2020-04-30T12:27:00Z">
              <w:r w:rsidDel="002802A8">
                <w:rPr>
                  <w:rFonts w:ascii="Arial" w:hAnsi="Arial" w:cs="Arial"/>
                  <w:b/>
                  <w:bCs/>
                  <w:color w:val="FFFFFF"/>
                  <w:sz w:val="20"/>
                  <w:szCs w:val="20"/>
                </w:rPr>
                <w:delText>Comment</w:delText>
              </w:r>
            </w:del>
          </w:p>
        </w:tc>
      </w:tr>
      <w:tr w:rsidR="00BD15BE" w:rsidDel="002802A8" w14:paraId="00D3FB26" w14:textId="0E83C9EA">
        <w:trPr>
          <w:trHeight w:val="308"/>
          <w:del w:id="1678"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9BE45DD" w14:textId="67C117AE" w:rsidR="00BD15BE" w:rsidDel="002802A8" w:rsidRDefault="00BD15BE">
            <w:pPr>
              <w:jc w:val="left"/>
              <w:rPr>
                <w:del w:id="1679"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38B2765" w14:textId="7174B8A9" w:rsidR="00BD15BE" w:rsidDel="002802A8" w:rsidRDefault="005155BE">
            <w:pPr>
              <w:pStyle w:val="Default"/>
              <w:rPr>
                <w:del w:id="1680" w:author="Pieter de Vis" w:date="2020-04-30T12:27:00Z"/>
                <w:rFonts w:ascii="Arial" w:hAnsi="Arial" w:cs="Arial"/>
                <w:sz w:val="20"/>
                <w:szCs w:val="20"/>
              </w:rPr>
            </w:pPr>
            <w:del w:id="1681" w:author="Pieter de Vis" w:date="2020-04-30T12:27:00Z">
              <w:r w:rsidDel="002802A8">
                <w:rPr>
                  <w:rFonts w:ascii="Arial" w:hAnsi="Arial" w:cs="Arial"/>
                  <w:sz w:val="20"/>
                  <w:szCs w:val="20"/>
                </w:rPr>
                <w:delText>_FillValue</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C732E0C" w14:textId="3100DCC7" w:rsidR="00BD15BE" w:rsidDel="002802A8" w:rsidRDefault="005155BE">
            <w:pPr>
              <w:pStyle w:val="Default"/>
              <w:rPr>
                <w:del w:id="1682" w:author="Pieter de Vis" w:date="2020-04-30T12:27:00Z"/>
                <w:rFonts w:ascii="Arial" w:hAnsi="Arial" w:cs="Arial"/>
                <w:sz w:val="20"/>
                <w:szCs w:val="20"/>
              </w:rPr>
            </w:pPr>
            <w:del w:id="1683" w:author="Pieter de Vis" w:date="2020-04-30T12:27:00Z">
              <w:r w:rsidDel="002802A8">
                <w:rPr>
                  <w:rFonts w:ascii="Arial" w:hAnsi="Arial" w:cs="Arial"/>
                  <w:sz w:val="20"/>
                  <w:szCs w:val="20"/>
                </w:rPr>
                <w:delText>-999999</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9BA72D3" w14:textId="09229391" w:rsidR="00BD15BE" w:rsidDel="002802A8" w:rsidRDefault="00BD15BE">
            <w:pPr>
              <w:pStyle w:val="Default"/>
              <w:rPr>
                <w:del w:id="1684" w:author="Pieter de Vis" w:date="2020-04-30T12:27:00Z"/>
                <w:rFonts w:ascii="Arial" w:hAnsi="Arial" w:cs="Arial"/>
                <w:sz w:val="20"/>
                <w:szCs w:val="20"/>
              </w:rPr>
            </w:pPr>
          </w:p>
        </w:tc>
      </w:tr>
      <w:tr w:rsidR="00BD15BE" w:rsidDel="002802A8" w14:paraId="1EFE7125" w14:textId="17794E84">
        <w:trPr>
          <w:trHeight w:val="308"/>
          <w:del w:id="1685"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F5682E5" w14:textId="70E5DE3C" w:rsidR="00BD15BE" w:rsidDel="002802A8" w:rsidRDefault="00BD15BE">
            <w:pPr>
              <w:jc w:val="left"/>
              <w:rPr>
                <w:del w:id="1686"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4E87DD6" w14:textId="31B4DF06" w:rsidR="00BD15BE" w:rsidDel="002802A8" w:rsidRDefault="005155BE">
            <w:pPr>
              <w:pStyle w:val="Default"/>
              <w:rPr>
                <w:del w:id="1687" w:author="Pieter de Vis" w:date="2020-04-30T12:27:00Z"/>
                <w:rFonts w:ascii="Arial" w:hAnsi="Arial" w:cs="Arial"/>
                <w:sz w:val="20"/>
                <w:szCs w:val="20"/>
              </w:rPr>
            </w:pPr>
            <w:del w:id="1688" w:author="Pieter de Vis" w:date="2020-04-30T12:27:00Z">
              <w:r w:rsidDel="002802A8">
                <w:rPr>
                  <w:rFonts w:ascii="Arial" w:hAnsi="Arial" w:cs="Arial"/>
                  <w:sz w:val="20"/>
                  <w:szCs w:val="20"/>
                </w:rPr>
                <w:delText>standard_name</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630363C" w14:textId="67CE2408" w:rsidR="00BD15BE" w:rsidDel="002802A8" w:rsidRDefault="005155BE">
            <w:pPr>
              <w:pStyle w:val="Default"/>
              <w:rPr>
                <w:del w:id="1689" w:author="Pieter de Vis" w:date="2020-04-30T12:27:00Z"/>
                <w:rFonts w:ascii="Arial" w:hAnsi="Arial" w:cs="Arial"/>
                <w:sz w:val="20"/>
                <w:szCs w:val="20"/>
              </w:rPr>
            </w:pPr>
            <w:del w:id="1690" w:author="Pieter de Vis" w:date="2020-04-30T12:27:00Z">
              <w:r w:rsidDel="002802A8">
                <w:rPr>
                  <w:rFonts w:ascii="Arial" w:hAnsi="Arial" w:cs="Arial"/>
                  <w:sz w:val="20"/>
                  <w:szCs w:val="20"/>
                </w:rPr>
                <w:delText>u_systematic_radiance</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29D7E2D" w14:textId="6A494217" w:rsidR="00BD15BE" w:rsidDel="002802A8" w:rsidRDefault="00BD15BE">
            <w:pPr>
              <w:pStyle w:val="Default"/>
              <w:rPr>
                <w:del w:id="1691" w:author="Pieter de Vis" w:date="2020-04-30T12:27:00Z"/>
                <w:rFonts w:ascii="Arial" w:hAnsi="Arial" w:cs="Arial"/>
                <w:sz w:val="20"/>
                <w:szCs w:val="20"/>
              </w:rPr>
            </w:pPr>
          </w:p>
        </w:tc>
      </w:tr>
      <w:tr w:rsidR="00BD15BE" w:rsidDel="002802A8" w14:paraId="1DB486C6" w14:textId="5DA4A840">
        <w:trPr>
          <w:trHeight w:val="308"/>
          <w:del w:id="1692"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2476864" w14:textId="23C5CF7C" w:rsidR="00BD15BE" w:rsidDel="002802A8" w:rsidRDefault="00BD15BE">
            <w:pPr>
              <w:jc w:val="left"/>
              <w:rPr>
                <w:del w:id="1693"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87C96E7" w14:textId="2BAF7116" w:rsidR="00BD15BE" w:rsidDel="002802A8" w:rsidRDefault="005155BE">
            <w:pPr>
              <w:pStyle w:val="Default"/>
              <w:rPr>
                <w:del w:id="1694" w:author="Pieter de Vis" w:date="2020-04-30T12:27:00Z"/>
                <w:rFonts w:ascii="Arial" w:hAnsi="Arial" w:cs="Arial"/>
                <w:sz w:val="20"/>
                <w:szCs w:val="20"/>
              </w:rPr>
            </w:pPr>
            <w:del w:id="1695" w:author="Pieter de Vis" w:date="2020-04-30T12:27:00Z">
              <w:r w:rsidDel="002802A8">
                <w:rPr>
                  <w:rFonts w:ascii="Arial" w:hAnsi="Arial" w:cs="Arial"/>
                  <w:sz w:val="20"/>
                  <w:szCs w:val="20"/>
                </w:rPr>
                <w:delText>long_name</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EB5D5D6" w14:textId="74848BC7" w:rsidR="00BD15BE" w:rsidDel="002802A8" w:rsidRDefault="005155BE">
            <w:pPr>
              <w:pStyle w:val="Default"/>
              <w:rPr>
                <w:del w:id="1696" w:author="Pieter de Vis" w:date="2020-04-30T12:27:00Z"/>
                <w:rFonts w:ascii="Arial" w:hAnsi="Arial" w:cs="Arial"/>
                <w:sz w:val="20"/>
                <w:szCs w:val="20"/>
              </w:rPr>
            </w:pPr>
            <w:del w:id="1697" w:author="Pieter de Vis" w:date="2020-04-30T12:27:00Z">
              <w:r w:rsidDel="002802A8">
                <w:rPr>
                  <w:rFonts w:ascii="Arial" w:hAnsi="Arial" w:cs="Arial"/>
                  <w:sz w:val="20"/>
                  <w:szCs w:val="20"/>
                </w:rPr>
                <w:delText>Systematic radiance uncertainty</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0D95C3E" w14:textId="1BF33E2B" w:rsidR="00BD15BE" w:rsidDel="002802A8" w:rsidRDefault="00BD15BE">
            <w:pPr>
              <w:pStyle w:val="Default"/>
              <w:rPr>
                <w:del w:id="1698" w:author="Pieter de Vis" w:date="2020-04-30T12:27:00Z"/>
                <w:rFonts w:ascii="Arial" w:hAnsi="Arial" w:cs="Arial"/>
                <w:sz w:val="20"/>
                <w:szCs w:val="20"/>
              </w:rPr>
            </w:pPr>
          </w:p>
        </w:tc>
      </w:tr>
      <w:tr w:rsidR="00BD15BE" w:rsidDel="002802A8" w14:paraId="009E7315" w14:textId="426B4261">
        <w:trPr>
          <w:trHeight w:val="308"/>
          <w:del w:id="1699"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1A32203" w14:textId="10D774AC" w:rsidR="00BD15BE" w:rsidDel="002802A8" w:rsidRDefault="00BD15BE">
            <w:pPr>
              <w:jc w:val="left"/>
              <w:rPr>
                <w:del w:id="1700"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A5C9CE3" w14:textId="04573363" w:rsidR="00BD15BE" w:rsidDel="002802A8" w:rsidRDefault="005155BE">
            <w:pPr>
              <w:pStyle w:val="Default"/>
              <w:rPr>
                <w:del w:id="1701" w:author="Pieter de Vis" w:date="2020-04-30T12:27:00Z"/>
                <w:rFonts w:ascii="Arial" w:hAnsi="Arial" w:cs="Arial"/>
                <w:sz w:val="20"/>
                <w:szCs w:val="20"/>
              </w:rPr>
            </w:pPr>
            <w:del w:id="1702" w:author="Pieter de Vis" w:date="2020-04-30T12:27:00Z">
              <w:r w:rsidDel="002802A8">
                <w:rPr>
                  <w:rFonts w:ascii="Arial" w:hAnsi="Arial" w:cs="Arial"/>
                  <w:sz w:val="20"/>
                  <w:szCs w:val="20"/>
                </w:rPr>
                <w:delText>units</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DFB9B77" w14:textId="6144C8B4" w:rsidR="00BD15BE" w:rsidDel="002802A8" w:rsidRDefault="005155BE">
            <w:pPr>
              <w:pStyle w:val="Default"/>
              <w:rPr>
                <w:del w:id="1703" w:author="Pieter de Vis" w:date="2020-04-30T12:27:00Z"/>
                <w:rFonts w:ascii="Arial" w:hAnsi="Arial" w:cs="Arial"/>
                <w:sz w:val="20"/>
                <w:szCs w:val="20"/>
              </w:rPr>
            </w:pPr>
            <w:del w:id="1704" w:author="Pieter de Vis" w:date="2020-04-30T12:27:00Z">
              <w:r w:rsidDel="002802A8">
                <w:rPr>
                  <w:rFonts w:ascii="Arial" w:hAnsi="Arial" w:cs="Arial"/>
                  <w:sz w:val="20"/>
                  <w:szCs w:val="20"/>
                </w:rPr>
                <w:delText>%</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887E665" w14:textId="26D487D2" w:rsidR="00BD15BE" w:rsidDel="002802A8" w:rsidRDefault="00BD15BE">
            <w:pPr>
              <w:pStyle w:val="Default"/>
              <w:rPr>
                <w:del w:id="1705" w:author="Pieter de Vis" w:date="2020-04-30T12:27:00Z"/>
                <w:rFonts w:ascii="Arial" w:hAnsi="Arial" w:cs="Arial"/>
                <w:sz w:val="20"/>
                <w:szCs w:val="20"/>
              </w:rPr>
            </w:pPr>
          </w:p>
        </w:tc>
      </w:tr>
      <w:tr w:rsidR="00BD15BE" w:rsidDel="002802A8" w14:paraId="715B9077" w14:textId="1B1FDA91">
        <w:trPr>
          <w:trHeight w:val="308"/>
          <w:del w:id="1706"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9B19D8E" w14:textId="27DE5AD5" w:rsidR="00BD15BE" w:rsidDel="002802A8" w:rsidRDefault="00BD15BE">
            <w:pPr>
              <w:jc w:val="left"/>
              <w:rPr>
                <w:del w:id="1707"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DF641E2" w14:textId="37CEFCDC" w:rsidR="00BD15BE" w:rsidDel="002802A8" w:rsidRDefault="005155BE">
            <w:pPr>
              <w:pStyle w:val="Default"/>
              <w:rPr>
                <w:del w:id="1708" w:author="Pieter de Vis" w:date="2020-04-30T12:27:00Z"/>
                <w:rFonts w:ascii="Arial" w:hAnsi="Arial" w:cs="Arial"/>
                <w:sz w:val="20"/>
                <w:szCs w:val="20"/>
              </w:rPr>
            </w:pPr>
            <w:del w:id="1709" w:author="Pieter de Vis" w:date="2020-04-30T12:27:00Z">
              <w:r w:rsidDel="002802A8">
                <w:rPr>
                  <w:rFonts w:ascii="Arial" w:hAnsi="Arial" w:cs="Arial"/>
                  <w:sz w:val="20"/>
                  <w:szCs w:val="20"/>
                </w:rPr>
                <w:delText>scale_factor</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B4A2C41" w14:textId="69F81AF4" w:rsidR="00BD15BE" w:rsidDel="002802A8" w:rsidRDefault="005155BE">
            <w:pPr>
              <w:pStyle w:val="Default"/>
              <w:rPr>
                <w:del w:id="1710" w:author="Pieter de Vis" w:date="2020-04-30T12:27:00Z"/>
                <w:rFonts w:ascii="Arial" w:hAnsi="Arial" w:cs="Arial"/>
                <w:sz w:val="20"/>
                <w:szCs w:val="20"/>
              </w:rPr>
            </w:pPr>
            <w:del w:id="1711" w:author="Pieter de Vis" w:date="2020-04-30T12:27:00Z">
              <w:r w:rsidDel="002802A8">
                <w:rPr>
                  <w:rFonts w:ascii="Arial" w:hAnsi="Arial" w:cs="Arial"/>
                  <w:sz w:val="20"/>
                  <w:szCs w:val="20"/>
                </w:rPr>
                <w:delText>0.01</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7909973" w14:textId="6E2EF953" w:rsidR="00BD15BE" w:rsidDel="002802A8" w:rsidRDefault="00BD15BE">
            <w:pPr>
              <w:pStyle w:val="Default"/>
              <w:rPr>
                <w:del w:id="1712" w:author="Pieter de Vis" w:date="2020-04-30T12:27:00Z"/>
                <w:rFonts w:ascii="Arial" w:hAnsi="Arial" w:cs="Arial"/>
                <w:sz w:val="20"/>
                <w:szCs w:val="20"/>
              </w:rPr>
            </w:pPr>
          </w:p>
        </w:tc>
      </w:tr>
      <w:tr w:rsidR="00BD15BE" w:rsidDel="002802A8" w14:paraId="05CC0B23" w14:textId="6E188E19">
        <w:trPr>
          <w:trHeight w:val="308"/>
          <w:del w:id="1713"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0C20E34" w14:textId="3010B86E" w:rsidR="00BD15BE" w:rsidDel="002802A8" w:rsidRDefault="00BD15BE">
            <w:pPr>
              <w:jc w:val="left"/>
              <w:rPr>
                <w:del w:id="1714"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FA7CD2A" w14:textId="2A561B12" w:rsidR="00BD15BE" w:rsidDel="002802A8" w:rsidRDefault="005155BE">
            <w:pPr>
              <w:pStyle w:val="Default"/>
              <w:rPr>
                <w:del w:id="1715" w:author="Pieter de Vis" w:date="2020-04-30T12:27:00Z"/>
                <w:rFonts w:ascii="Arial" w:hAnsi="Arial" w:cs="Arial"/>
                <w:sz w:val="20"/>
                <w:szCs w:val="20"/>
              </w:rPr>
            </w:pPr>
            <w:del w:id="1716" w:author="Pieter de Vis" w:date="2020-04-30T12:27:00Z">
              <w:r w:rsidDel="002802A8">
                <w:rPr>
                  <w:rFonts w:ascii="Arial" w:hAnsi="Arial" w:cs="Arial"/>
                  <w:sz w:val="20"/>
                  <w:szCs w:val="20"/>
                </w:rPr>
                <w:delText>add_offset</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37689CB" w14:textId="32475318" w:rsidR="00BD15BE" w:rsidDel="002802A8" w:rsidRDefault="005155BE">
            <w:pPr>
              <w:pStyle w:val="Default"/>
              <w:rPr>
                <w:del w:id="1717" w:author="Pieter de Vis" w:date="2020-04-30T12:27:00Z"/>
                <w:rFonts w:ascii="Arial" w:hAnsi="Arial" w:cs="Arial"/>
                <w:sz w:val="20"/>
                <w:szCs w:val="20"/>
              </w:rPr>
            </w:pPr>
            <w:del w:id="1718" w:author="Pieter de Vis" w:date="2020-04-30T12:27:00Z">
              <w:r w:rsidDel="002802A8">
                <w:rPr>
                  <w:rFonts w:ascii="Arial" w:hAnsi="Arial" w:cs="Arial"/>
                  <w:sz w:val="20"/>
                  <w:szCs w:val="20"/>
                </w:rPr>
                <w:delText>0.0</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590F9CD" w14:textId="754B8ACB" w:rsidR="00BD15BE" w:rsidDel="002802A8" w:rsidRDefault="00BD15BE">
            <w:pPr>
              <w:pStyle w:val="Default"/>
              <w:rPr>
                <w:del w:id="1719" w:author="Pieter de Vis" w:date="2020-04-30T12:27:00Z"/>
                <w:rFonts w:ascii="Arial" w:hAnsi="Arial" w:cs="Arial"/>
                <w:sz w:val="20"/>
                <w:szCs w:val="20"/>
              </w:rPr>
            </w:pPr>
          </w:p>
        </w:tc>
      </w:tr>
      <w:tr w:rsidR="00BD15BE" w:rsidDel="002802A8" w14:paraId="455CD9C2" w14:textId="33DC2C3F">
        <w:trPr>
          <w:trHeight w:val="308"/>
          <w:del w:id="1720"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FD3F323" w14:textId="3F1034C4" w:rsidR="00BD15BE" w:rsidDel="002802A8" w:rsidRDefault="00BD15BE">
            <w:pPr>
              <w:jc w:val="left"/>
              <w:rPr>
                <w:del w:id="1721"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123731D" w14:textId="03B8C384" w:rsidR="00BD15BE" w:rsidDel="002802A8" w:rsidRDefault="005155BE">
            <w:pPr>
              <w:pStyle w:val="Default"/>
              <w:rPr>
                <w:del w:id="1722" w:author="Pieter de Vis" w:date="2020-04-30T12:27:00Z"/>
                <w:rFonts w:ascii="Arial" w:hAnsi="Arial" w:cs="Arial"/>
                <w:sz w:val="20"/>
                <w:szCs w:val="20"/>
              </w:rPr>
            </w:pPr>
            <w:del w:id="1723" w:author="Pieter de Vis" w:date="2020-04-30T12:27:00Z">
              <w:r w:rsidDel="002802A8">
                <w:rPr>
                  <w:rFonts w:ascii="Arial" w:hAnsi="Arial" w:cs="Arial"/>
                  <w:sz w:val="20"/>
                  <w:szCs w:val="20"/>
                </w:rPr>
                <w:delText>ancillary_variables</w:delText>
              </w:r>
            </w:del>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803DA81" w14:textId="1B39805B" w:rsidR="00BD15BE" w:rsidDel="002802A8" w:rsidRDefault="005155BE">
            <w:pPr>
              <w:pStyle w:val="Default"/>
              <w:rPr>
                <w:del w:id="1724" w:author="Pieter de Vis" w:date="2020-04-30T12:27:00Z"/>
                <w:rFonts w:ascii="Arial" w:hAnsi="Arial" w:cs="Arial"/>
                <w:sz w:val="20"/>
                <w:szCs w:val="20"/>
              </w:rPr>
            </w:pPr>
            <w:del w:id="1725" w:author="Pieter de Vis" w:date="2020-04-30T12:27:00Z">
              <w:r w:rsidDel="002802A8">
                <w:rPr>
                  <w:rFonts w:ascii="Arial" w:hAnsi="Arial" w:cs="Arial"/>
                  <w:sz w:val="20"/>
                  <w:szCs w:val="20"/>
                </w:rPr>
                <w:delText>-</w:delText>
              </w:r>
            </w:del>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6E25ED4" w14:textId="07FDEF90" w:rsidR="00BD15BE" w:rsidDel="002802A8" w:rsidRDefault="00BD15BE">
            <w:pPr>
              <w:pStyle w:val="Default"/>
              <w:rPr>
                <w:del w:id="1726" w:author="Pieter de Vis" w:date="2020-04-30T12:27:00Z"/>
                <w:rFonts w:ascii="Arial" w:hAnsi="Arial" w:cs="Arial"/>
                <w:sz w:val="20"/>
                <w:szCs w:val="20"/>
              </w:rPr>
            </w:pPr>
          </w:p>
        </w:tc>
      </w:tr>
    </w:tbl>
    <w:p w14:paraId="161AD327" w14:textId="6A1FC7AA" w:rsidR="00BD15BE" w:rsidRDefault="00BD15BE">
      <w:pPr>
        <w:pStyle w:val="Caption"/>
        <w:rPr>
          <w:ins w:id="1727" w:author="Pieter de Vis" w:date="2020-04-30T12:27:00Z"/>
        </w:rPr>
      </w:pPr>
    </w:p>
    <w:p w14:paraId="6BE9921C" w14:textId="721897F9" w:rsidR="002802A8" w:rsidRDefault="002802A8" w:rsidP="002802A8">
      <w:pPr>
        <w:pStyle w:val="Caption"/>
        <w:rPr>
          <w:ins w:id="1728" w:author="Pieter de Vis" w:date="2020-04-30T12:27:00Z"/>
        </w:rPr>
      </w:pPr>
      <w:ins w:id="1729" w:author="Pieter de Vis" w:date="2020-04-30T12:27:00Z">
        <w:r>
          <w:t xml:space="preserve">Table </w:t>
        </w:r>
      </w:ins>
      <w:ins w:id="1730" w:author="Pieter de Vis" w:date="2020-04-30T17:58:00Z">
        <w:r w:rsidR="00A95919">
          <w:t>30</w:t>
        </w:r>
      </w:ins>
      <w:ins w:id="1731" w:author="Pieter de Vis" w:date="2020-04-30T12:27:00Z">
        <w:r>
          <w:t xml:space="preserve"> </w:t>
        </w:r>
        <w:r>
          <w:rPr>
            <w:lang w:val="en"/>
          </w:rPr>
          <w:t xml:space="preserve">– </w:t>
        </w:r>
      </w:ins>
      <w:proofErr w:type="spellStart"/>
      <w:ins w:id="1732" w:author="Pieter de Vis" w:date="2020-04-30T12:29:00Z">
        <w:r w:rsidR="00D13373">
          <w:t>corr</w:t>
        </w:r>
      </w:ins>
      <w:ins w:id="1733" w:author="Pieter de Vis" w:date="2020-04-30T12:27:00Z">
        <w:r>
          <w:t>_random_radiance</w:t>
        </w:r>
        <w:proofErr w:type="spellEnd"/>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2802A8" w14:paraId="6D90A623" w14:textId="77777777" w:rsidTr="001C78F5">
        <w:trPr>
          <w:trHeight w:val="326"/>
          <w:ins w:id="1734" w:author="Pieter de Vis" w:date="2020-04-30T12:27: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A973FD1" w14:textId="77777777" w:rsidR="002802A8" w:rsidRDefault="002802A8" w:rsidP="001C78F5">
            <w:pPr>
              <w:pStyle w:val="Default"/>
              <w:rPr>
                <w:ins w:id="1735" w:author="Pieter de Vis" w:date="2020-04-30T12:27:00Z"/>
                <w:rFonts w:ascii="Arial" w:hAnsi="Arial" w:cs="Arial"/>
                <w:b/>
                <w:bCs/>
                <w:color w:val="FFFFFF"/>
                <w:sz w:val="20"/>
                <w:szCs w:val="20"/>
              </w:rPr>
            </w:pPr>
            <w:proofErr w:type="spellStart"/>
            <w:ins w:id="1736" w:author="Pieter de Vis" w:date="2020-04-30T12:27:00Z">
              <w:r>
                <w:rPr>
                  <w:rFonts w:ascii="Arial" w:hAnsi="Arial" w:cs="Arial"/>
                  <w:b/>
                  <w:bCs/>
                  <w:color w:val="FFFFFF"/>
                  <w:sz w:val="20"/>
                  <w:szCs w:val="20"/>
                </w:rPr>
                <w:t>u_random_radiance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17783AAD" w14:textId="77777777" w:rsidR="002802A8" w:rsidRDefault="002802A8" w:rsidP="001C78F5">
            <w:pPr>
              <w:pStyle w:val="Default"/>
              <w:rPr>
                <w:ins w:id="1737" w:author="Pieter de Vis" w:date="2020-04-30T12:27:00Z"/>
                <w:rFonts w:ascii="Arial" w:hAnsi="Arial" w:cs="Arial"/>
                <w:b/>
                <w:bCs/>
                <w:color w:val="FFFFFF"/>
                <w:sz w:val="20"/>
                <w:szCs w:val="20"/>
              </w:rPr>
            </w:pPr>
            <w:ins w:id="1738" w:author="Pieter de Vis" w:date="2020-04-30T12:27: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7A6FBB29" w14:textId="77777777" w:rsidR="002802A8" w:rsidRDefault="002802A8" w:rsidP="001C78F5">
            <w:pPr>
              <w:pStyle w:val="Default"/>
              <w:rPr>
                <w:ins w:id="1739" w:author="Pieter de Vis" w:date="2020-04-30T12:27:00Z"/>
                <w:rFonts w:ascii="Arial" w:hAnsi="Arial" w:cs="Arial"/>
                <w:b/>
                <w:bCs/>
                <w:color w:val="FFFFFF"/>
                <w:sz w:val="20"/>
                <w:szCs w:val="20"/>
              </w:rPr>
            </w:pPr>
            <w:ins w:id="1740" w:author="Pieter de Vis" w:date="2020-04-30T12:27: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2B6C1C91" w14:textId="77777777" w:rsidR="002802A8" w:rsidRDefault="002802A8" w:rsidP="001C78F5">
            <w:pPr>
              <w:pStyle w:val="Default"/>
              <w:rPr>
                <w:ins w:id="1741" w:author="Pieter de Vis" w:date="2020-04-30T12:27:00Z"/>
                <w:rFonts w:ascii="Arial" w:hAnsi="Arial" w:cs="Arial"/>
                <w:b/>
                <w:bCs/>
                <w:color w:val="FFFFFF"/>
                <w:sz w:val="20"/>
                <w:szCs w:val="20"/>
              </w:rPr>
            </w:pPr>
            <w:ins w:id="1742" w:author="Pieter de Vis" w:date="2020-04-30T12:27:00Z">
              <w:r>
                <w:rPr>
                  <w:rFonts w:ascii="Arial" w:hAnsi="Arial" w:cs="Arial"/>
                  <w:b/>
                  <w:bCs/>
                  <w:color w:val="FFFFFF"/>
                  <w:sz w:val="20"/>
                  <w:szCs w:val="20"/>
                </w:rPr>
                <w:t>Comment</w:t>
              </w:r>
            </w:ins>
          </w:p>
        </w:tc>
      </w:tr>
      <w:tr w:rsidR="002802A8" w14:paraId="7173C08B" w14:textId="77777777" w:rsidTr="001C78F5">
        <w:trPr>
          <w:trHeight w:val="308"/>
          <w:ins w:id="1743"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1428725" w14:textId="77777777" w:rsidR="002802A8" w:rsidRDefault="002802A8" w:rsidP="001C78F5">
            <w:pPr>
              <w:jc w:val="left"/>
              <w:rPr>
                <w:ins w:id="1744"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0478F26" w14:textId="77777777" w:rsidR="002802A8" w:rsidRDefault="002802A8" w:rsidP="001C78F5">
            <w:pPr>
              <w:pStyle w:val="Default"/>
              <w:rPr>
                <w:ins w:id="1745" w:author="Pieter de Vis" w:date="2020-04-30T12:27:00Z"/>
                <w:rFonts w:ascii="Arial" w:hAnsi="Arial" w:cs="Arial"/>
                <w:sz w:val="20"/>
                <w:szCs w:val="20"/>
              </w:rPr>
            </w:pPr>
            <w:ins w:id="1746" w:author="Pieter de Vis" w:date="2020-04-30T12:27: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44B968B" w14:textId="77777777" w:rsidR="002802A8" w:rsidRDefault="002802A8" w:rsidP="001C78F5">
            <w:pPr>
              <w:pStyle w:val="Default"/>
              <w:rPr>
                <w:ins w:id="1747" w:author="Pieter de Vis" w:date="2020-04-30T12:27:00Z"/>
                <w:rFonts w:ascii="Arial" w:hAnsi="Arial" w:cs="Arial"/>
                <w:sz w:val="20"/>
                <w:szCs w:val="20"/>
              </w:rPr>
            </w:pPr>
            <w:ins w:id="1748" w:author="Pieter de Vis" w:date="2020-04-30T12:27: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2DB485C" w14:textId="77777777" w:rsidR="002802A8" w:rsidRDefault="002802A8" w:rsidP="001C78F5">
            <w:pPr>
              <w:pStyle w:val="Default"/>
              <w:rPr>
                <w:ins w:id="1749" w:author="Pieter de Vis" w:date="2020-04-30T12:27:00Z"/>
                <w:rFonts w:ascii="Arial" w:hAnsi="Arial" w:cs="Arial"/>
                <w:sz w:val="20"/>
                <w:szCs w:val="20"/>
              </w:rPr>
            </w:pPr>
          </w:p>
        </w:tc>
      </w:tr>
      <w:tr w:rsidR="002802A8" w14:paraId="2D4312D4" w14:textId="77777777" w:rsidTr="001C78F5">
        <w:trPr>
          <w:trHeight w:val="308"/>
          <w:ins w:id="1750"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0AE8D82" w14:textId="77777777" w:rsidR="002802A8" w:rsidRDefault="002802A8" w:rsidP="001C78F5">
            <w:pPr>
              <w:jc w:val="left"/>
              <w:rPr>
                <w:ins w:id="1751"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3777531" w14:textId="77777777" w:rsidR="002802A8" w:rsidRDefault="002802A8" w:rsidP="001C78F5">
            <w:pPr>
              <w:pStyle w:val="Default"/>
              <w:rPr>
                <w:ins w:id="1752" w:author="Pieter de Vis" w:date="2020-04-30T12:27:00Z"/>
                <w:rFonts w:ascii="Arial" w:hAnsi="Arial" w:cs="Arial"/>
                <w:sz w:val="20"/>
                <w:szCs w:val="20"/>
              </w:rPr>
            </w:pPr>
            <w:proofErr w:type="spellStart"/>
            <w:ins w:id="1753" w:author="Pieter de Vis" w:date="2020-04-30T12:27: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8D79EC9" w14:textId="128AF602" w:rsidR="002802A8" w:rsidRDefault="002802A8" w:rsidP="001C78F5">
            <w:pPr>
              <w:pStyle w:val="Default"/>
              <w:rPr>
                <w:ins w:id="1754" w:author="Pieter de Vis" w:date="2020-04-30T12:27:00Z"/>
                <w:rFonts w:ascii="Arial" w:hAnsi="Arial" w:cs="Arial"/>
                <w:sz w:val="20"/>
                <w:szCs w:val="20"/>
              </w:rPr>
            </w:pPr>
            <w:proofErr w:type="spellStart"/>
            <w:ins w:id="1755" w:author="Pieter de Vis" w:date="2020-04-30T12:28:00Z">
              <w:r>
                <w:rPr>
                  <w:rFonts w:ascii="Arial" w:hAnsi="Arial" w:cs="Arial"/>
                  <w:sz w:val="20"/>
                  <w:szCs w:val="20"/>
                </w:rPr>
                <w:t>corr</w:t>
              </w:r>
            </w:ins>
            <w:ins w:id="1756" w:author="Pieter de Vis" w:date="2020-04-30T12:27:00Z">
              <w:r>
                <w:rPr>
                  <w:rFonts w:ascii="Arial" w:hAnsi="Arial" w:cs="Arial"/>
                  <w:sz w:val="20"/>
                  <w:szCs w:val="20"/>
                </w:rPr>
                <w:t>_random_radiance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2F35CFC" w14:textId="77777777" w:rsidR="002802A8" w:rsidRDefault="002802A8" w:rsidP="001C78F5">
            <w:pPr>
              <w:pStyle w:val="Default"/>
              <w:rPr>
                <w:ins w:id="1757" w:author="Pieter de Vis" w:date="2020-04-30T12:27:00Z"/>
                <w:rFonts w:ascii="Arial" w:hAnsi="Arial" w:cs="Arial"/>
                <w:sz w:val="20"/>
                <w:szCs w:val="20"/>
              </w:rPr>
            </w:pPr>
          </w:p>
        </w:tc>
      </w:tr>
      <w:tr w:rsidR="002802A8" w14:paraId="27A88405" w14:textId="77777777" w:rsidTr="001C78F5">
        <w:trPr>
          <w:trHeight w:val="308"/>
          <w:ins w:id="1758"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1361C59" w14:textId="77777777" w:rsidR="002802A8" w:rsidRDefault="002802A8" w:rsidP="001C78F5">
            <w:pPr>
              <w:jc w:val="left"/>
              <w:rPr>
                <w:ins w:id="1759"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3EA20D5" w14:textId="77777777" w:rsidR="002802A8" w:rsidRDefault="002802A8" w:rsidP="001C78F5">
            <w:pPr>
              <w:pStyle w:val="Default"/>
              <w:rPr>
                <w:ins w:id="1760" w:author="Pieter de Vis" w:date="2020-04-30T12:27:00Z"/>
                <w:rFonts w:ascii="Arial" w:hAnsi="Arial" w:cs="Arial"/>
                <w:sz w:val="20"/>
                <w:szCs w:val="20"/>
              </w:rPr>
            </w:pPr>
            <w:proofErr w:type="spellStart"/>
            <w:ins w:id="1761" w:author="Pieter de Vis" w:date="2020-04-30T12:27: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7FA3C16" w14:textId="352E63FC" w:rsidR="002802A8" w:rsidRDefault="002802A8" w:rsidP="001C78F5">
            <w:pPr>
              <w:pStyle w:val="Default"/>
              <w:rPr>
                <w:ins w:id="1762" w:author="Pieter de Vis" w:date="2020-04-30T12:27:00Z"/>
                <w:rFonts w:ascii="Arial" w:hAnsi="Arial" w:cs="Arial"/>
                <w:sz w:val="20"/>
                <w:szCs w:val="20"/>
              </w:rPr>
            </w:pPr>
            <w:ins w:id="1763" w:author="Pieter de Vis" w:date="2020-04-30T12:27:00Z">
              <w:r>
                <w:rPr>
                  <w:rFonts w:ascii="Arial" w:hAnsi="Arial" w:cs="Arial"/>
                  <w:sz w:val="20"/>
                  <w:szCs w:val="20"/>
                </w:rPr>
                <w:t xml:space="preserve">Random radiance </w:t>
              </w:r>
            </w:ins>
            <w:ins w:id="1764" w:author="Pieter de Vis" w:date="2020-04-30T12:28:00Z">
              <w:r>
                <w:rPr>
                  <w:rFonts w:ascii="Arial" w:hAnsi="Arial" w:cs="Arial"/>
                  <w:sz w:val="20"/>
                  <w:szCs w:val="20"/>
                </w:rPr>
                <w:t>correlation matrix</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5DFD984" w14:textId="77777777" w:rsidR="002802A8" w:rsidRDefault="002802A8" w:rsidP="001C78F5">
            <w:pPr>
              <w:pStyle w:val="Default"/>
              <w:rPr>
                <w:ins w:id="1765" w:author="Pieter de Vis" w:date="2020-04-30T12:27:00Z"/>
                <w:rFonts w:ascii="Arial" w:hAnsi="Arial" w:cs="Arial"/>
                <w:sz w:val="20"/>
                <w:szCs w:val="20"/>
              </w:rPr>
            </w:pPr>
          </w:p>
        </w:tc>
      </w:tr>
      <w:tr w:rsidR="002802A8" w14:paraId="025D6F7C" w14:textId="77777777" w:rsidTr="001C78F5">
        <w:trPr>
          <w:trHeight w:val="308"/>
          <w:ins w:id="1766"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6DD74A2" w14:textId="77777777" w:rsidR="002802A8" w:rsidRDefault="002802A8" w:rsidP="001C78F5">
            <w:pPr>
              <w:jc w:val="left"/>
              <w:rPr>
                <w:ins w:id="1767"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8D022E5" w14:textId="77777777" w:rsidR="002802A8" w:rsidRDefault="002802A8" w:rsidP="001C78F5">
            <w:pPr>
              <w:pStyle w:val="Default"/>
              <w:rPr>
                <w:ins w:id="1768" w:author="Pieter de Vis" w:date="2020-04-30T12:27:00Z"/>
                <w:rFonts w:ascii="Arial" w:hAnsi="Arial" w:cs="Arial"/>
                <w:sz w:val="20"/>
                <w:szCs w:val="20"/>
              </w:rPr>
            </w:pPr>
            <w:ins w:id="1769" w:author="Pieter de Vis" w:date="2020-04-30T12:27: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3D7A64C" w14:textId="77777777" w:rsidR="002802A8" w:rsidRDefault="002802A8" w:rsidP="001C78F5">
            <w:pPr>
              <w:pStyle w:val="Default"/>
              <w:tabs>
                <w:tab w:val="right" w:pos="2335"/>
              </w:tabs>
              <w:rPr>
                <w:ins w:id="1770" w:author="Pieter de Vis" w:date="2020-04-30T12:27:00Z"/>
                <w:rFonts w:ascii="Arial" w:hAnsi="Arial" w:cs="Arial"/>
                <w:sz w:val="20"/>
                <w:szCs w:val="20"/>
              </w:rPr>
            </w:pPr>
            <w:ins w:id="1771" w:author="Pieter de Vis" w:date="2020-04-30T12:27:00Z">
              <w:r>
                <w:rPr>
                  <w:rFonts w:ascii="Arial" w:hAnsi="Arial" w:cs="Arial"/>
                  <w:sz w:val="20"/>
                  <w:szCs w:val="20"/>
                </w:rPr>
                <w:t>%</w:t>
              </w:r>
              <w:r>
                <w:rPr>
                  <w:rFonts w:ascii="Arial" w:hAnsi="Arial" w:cs="Arial"/>
                  <w:sz w:val="20"/>
                  <w:szCs w:val="20"/>
                </w:rPr>
                <w:tab/>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3139C3B" w14:textId="77777777" w:rsidR="002802A8" w:rsidRDefault="002802A8" w:rsidP="001C78F5">
            <w:pPr>
              <w:pStyle w:val="Default"/>
              <w:rPr>
                <w:ins w:id="1772" w:author="Pieter de Vis" w:date="2020-04-30T12:27:00Z"/>
                <w:rFonts w:ascii="Arial" w:hAnsi="Arial" w:cs="Arial"/>
                <w:sz w:val="20"/>
                <w:szCs w:val="20"/>
              </w:rPr>
            </w:pPr>
          </w:p>
        </w:tc>
      </w:tr>
      <w:tr w:rsidR="002802A8" w14:paraId="41613582" w14:textId="77777777" w:rsidTr="001C78F5">
        <w:trPr>
          <w:trHeight w:val="308"/>
          <w:ins w:id="1773"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58A98AD" w14:textId="77777777" w:rsidR="002802A8" w:rsidRDefault="002802A8" w:rsidP="001C78F5">
            <w:pPr>
              <w:jc w:val="left"/>
              <w:rPr>
                <w:ins w:id="1774"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10FFA45" w14:textId="77777777" w:rsidR="002802A8" w:rsidRDefault="002802A8" w:rsidP="001C78F5">
            <w:pPr>
              <w:pStyle w:val="Default"/>
              <w:rPr>
                <w:ins w:id="1775" w:author="Pieter de Vis" w:date="2020-04-30T12:27:00Z"/>
                <w:rFonts w:ascii="Arial" w:hAnsi="Arial" w:cs="Arial"/>
                <w:sz w:val="20"/>
                <w:szCs w:val="20"/>
              </w:rPr>
            </w:pPr>
            <w:proofErr w:type="spellStart"/>
            <w:ins w:id="1776" w:author="Pieter de Vis" w:date="2020-04-30T12:27: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D00F63F" w14:textId="77777777" w:rsidR="002802A8" w:rsidRDefault="002802A8" w:rsidP="001C78F5">
            <w:pPr>
              <w:pStyle w:val="Default"/>
              <w:rPr>
                <w:ins w:id="1777" w:author="Pieter de Vis" w:date="2020-04-30T12:27:00Z"/>
                <w:rFonts w:ascii="Arial" w:hAnsi="Arial" w:cs="Arial"/>
                <w:sz w:val="20"/>
                <w:szCs w:val="20"/>
              </w:rPr>
            </w:pPr>
            <w:ins w:id="1778" w:author="Pieter de Vis" w:date="2020-04-30T12:27: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8F385CF" w14:textId="77777777" w:rsidR="002802A8" w:rsidRDefault="002802A8" w:rsidP="001C78F5">
            <w:pPr>
              <w:pStyle w:val="Default"/>
              <w:rPr>
                <w:ins w:id="1779" w:author="Pieter de Vis" w:date="2020-04-30T12:27:00Z"/>
                <w:rFonts w:ascii="Arial" w:hAnsi="Arial" w:cs="Arial"/>
                <w:sz w:val="20"/>
                <w:szCs w:val="20"/>
              </w:rPr>
            </w:pPr>
          </w:p>
        </w:tc>
      </w:tr>
      <w:tr w:rsidR="002802A8" w14:paraId="1991DA6F" w14:textId="77777777" w:rsidTr="001C78F5">
        <w:trPr>
          <w:trHeight w:val="308"/>
          <w:ins w:id="1780"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94E97DD" w14:textId="77777777" w:rsidR="002802A8" w:rsidRDefault="002802A8" w:rsidP="001C78F5">
            <w:pPr>
              <w:jc w:val="left"/>
              <w:rPr>
                <w:ins w:id="1781"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724D8BE" w14:textId="77777777" w:rsidR="002802A8" w:rsidRDefault="002802A8" w:rsidP="001C78F5">
            <w:pPr>
              <w:pStyle w:val="Default"/>
              <w:rPr>
                <w:ins w:id="1782" w:author="Pieter de Vis" w:date="2020-04-30T12:27:00Z"/>
                <w:rFonts w:ascii="Arial" w:hAnsi="Arial" w:cs="Arial"/>
                <w:sz w:val="20"/>
                <w:szCs w:val="20"/>
              </w:rPr>
            </w:pPr>
            <w:proofErr w:type="spellStart"/>
            <w:ins w:id="1783" w:author="Pieter de Vis" w:date="2020-04-30T12:27: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B9BDA9A" w14:textId="77777777" w:rsidR="002802A8" w:rsidRDefault="002802A8" w:rsidP="001C78F5">
            <w:pPr>
              <w:pStyle w:val="Default"/>
              <w:rPr>
                <w:ins w:id="1784" w:author="Pieter de Vis" w:date="2020-04-30T12:27:00Z"/>
                <w:rFonts w:ascii="Arial" w:hAnsi="Arial" w:cs="Arial"/>
                <w:sz w:val="20"/>
                <w:szCs w:val="20"/>
              </w:rPr>
            </w:pPr>
            <w:ins w:id="1785" w:author="Pieter de Vis" w:date="2020-04-30T12:27: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51DF6CC" w14:textId="77777777" w:rsidR="002802A8" w:rsidRDefault="002802A8" w:rsidP="001C78F5">
            <w:pPr>
              <w:pStyle w:val="Default"/>
              <w:rPr>
                <w:ins w:id="1786" w:author="Pieter de Vis" w:date="2020-04-30T12:27:00Z"/>
                <w:rFonts w:ascii="Arial" w:hAnsi="Arial" w:cs="Arial"/>
                <w:sz w:val="20"/>
                <w:szCs w:val="20"/>
              </w:rPr>
            </w:pPr>
          </w:p>
        </w:tc>
      </w:tr>
      <w:tr w:rsidR="002802A8" w14:paraId="4E4EB5C1" w14:textId="77777777" w:rsidTr="001C78F5">
        <w:trPr>
          <w:trHeight w:val="308"/>
          <w:ins w:id="1787"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B75A493" w14:textId="77777777" w:rsidR="002802A8" w:rsidRDefault="002802A8" w:rsidP="001C78F5">
            <w:pPr>
              <w:jc w:val="left"/>
              <w:rPr>
                <w:ins w:id="1788"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B37637C" w14:textId="77777777" w:rsidR="002802A8" w:rsidRDefault="002802A8" w:rsidP="001C78F5">
            <w:pPr>
              <w:pStyle w:val="Default"/>
              <w:rPr>
                <w:ins w:id="1789" w:author="Pieter de Vis" w:date="2020-04-30T12:27:00Z"/>
                <w:rFonts w:ascii="Arial" w:hAnsi="Arial" w:cs="Arial"/>
                <w:sz w:val="20"/>
                <w:szCs w:val="20"/>
              </w:rPr>
            </w:pPr>
            <w:proofErr w:type="spellStart"/>
            <w:ins w:id="1790" w:author="Pieter de Vis" w:date="2020-04-30T12:27: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6F05BD8" w14:textId="77777777" w:rsidR="002802A8" w:rsidRDefault="002802A8" w:rsidP="001C78F5">
            <w:pPr>
              <w:pStyle w:val="Default"/>
              <w:rPr>
                <w:ins w:id="1791" w:author="Pieter de Vis" w:date="2020-04-30T12:27:00Z"/>
                <w:rFonts w:ascii="Arial" w:hAnsi="Arial" w:cs="Arial"/>
                <w:sz w:val="20"/>
                <w:szCs w:val="20"/>
              </w:rPr>
            </w:pPr>
            <w:ins w:id="1792" w:author="Pieter de Vis" w:date="2020-04-30T12:27: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E005877" w14:textId="77777777" w:rsidR="002802A8" w:rsidRDefault="002802A8" w:rsidP="001C78F5">
            <w:pPr>
              <w:pStyle w:val="Default"/>
              <w:rPr>
                <w:ins w:id="1793" w:author="Pieter de Vis" w:date="2020-04-30T12:27:00Z"/>
                <w:rFonts w:ascii="Arial" w:hAnsi="Arial" w:cs="Arial"/>
                <w:sz w:val="20"/>
                <w:szCs w:val="20"/>
              </w:rPr>
            </w:pPr>
          </w:p>
        </w:tc>
      </w:tr>
    </w:tbl>
    <w:p w14:paraId="7D9ACAEF" w14:textId="77777777" w:rsidR="00D13373" w:rsidRDefault="00D13373" w:rsidP="002802A8">
      <w:pPr>
        <w:pStyle w:val="Caption"/>
        <w:rPr>
          <w:ins w:id="1794" w:author="Pieter de Vis" w:date="2020-04-30T12:28:00Z"/>
        </w:rPr>
      </w:pPr>
    </w:p>
    <w:p w14:paraId="3C9F95DD" w14:textId="25380750" w:rsidR="002802A8" w:rsidRDefault="002802A8" w:rsidP="002802A8">
      <w:pPr>
        <w:pStyle w:val="Caption"/>
        <w:rPr>
          <w:ins w:id="1795" w:author="Pieter de Vis" w:date="2020-04-30T12:27:00Z"/>
        </w:rPr>
      </w:pPr>
      <w:ins w:id="1796" w:author="Pieter de Vis" w:date="2020-04-30T12:27:00Z">
        <w:r>
          <w:t xml:space="preserve">Table </w:t>
        </w:r>
      </w:ins>
      <w:ins w:id="1797" w:author="Pieter de Vis" w:date="2020-04-30T17:58:00Z">
        <w:r w:rsidR="00A95919">
          <w:t>31</w:t>
        </w:r>
      </w:ins>
      <w:ins w:id="1798" w:author="Pieter de Vis" w:date="2020-04-30T12:27:00Z">
        <w:r>
          <w:t xml:space="preserve"> </w:t>
        </w:r>
        <w:r>
          <w:rPr>
            <w:lang w:val="en"/>
          </w:rPr>
          <w:t xml:space="preserve">– </w:t>
        </w:r>
      </w:ins>
      <w:proofErr w:type="spellStart"/>
      <w:ins w:id="1799" w:author="Pieter de Vis" w:date="2020-04-30T12:29:00Z">
        <w:r w:rsidR="00D13373">
          <w:t>corr</w:t>
        </w:r>
      </w:ins>
      <w:ins w:id="1800" w:author="Pieter de Vis" w:date="2020-04-30T12:27:00Z">
        <w:r>
          <w:t>_systematic_radiance</w:t>
        </w:r>
        <w:proofErr w:type="spellEnd"/>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2802A8" w14:paraId="197D1748" w14:textId="77777777" w:rsidTr="001C78F5">
        <w:trPr>
          <w:trHeight w:val="326"/>
          <w:ins w:id="1801" w:author="Pieter de Vis" w:date="2020-04-30T12:27: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1451693" w14:textId="77777777" w:rsidR="002802A8" w:rsidRDefault="002802A8" w:rsidP="001C78F5">
            <w:pPr>
              <w:pStyle w:val="Default"/>
              <w:rPr>
                <w:ins w:id="1802" w:author="Pieter de Vis" w:date="2020-04-30T12:27:00Z"/>
                <w:rFonts w:ascii="Arial" w:hAnsi="Arial" w:cs="Arial"/>
                <w:b/>
                <w:bCs/>
                <w:color w:val="FFFFFF"/>
                <w:sz w:val="20"/>
                <w:szCs w:val="20"/>
              </w:rPr>
            </w:pPr>
            <w:proofErr w:type="spellStart"/>
            <w:ins w:id="1803" w:author="Pieter de Vis" w:date="2020-04-30T12:27:00Z">
              <w:r>
                <w:rPr>
                  <w:rFonts w:ascii="Arial" w:hAnsi="Arial" w:cs="Arial"/>
                  <w:b/>
                  <w:bCs/>
                  <w:color w:val="FFFFFF"/>
                  <w:sz w:val="20"/>
                  <w:szCs w:val="20"/>
                </w:rPr>
                <w:t>u_systematic_radiance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627FF6B1" w14:textId="77777777" w:rsidR="002802A8" w:rsidRDefault="002802A8" w:rsidP="001C78F5">
            <w:pPr>
              <w:pStyle w:val="Default"/>
              <w:rPr>
                <w:ins w:id="1804" w:author="Pieter de Vis" w:date="2020-04-30T12:27:00Z"/>
                <w:rFonts w:ascii="Arial" w:hAnsi="Arial" w:cs="Arial"/>
                <w:b/>
                <w:bCs/>
                <w:color w:val="FFFFFF"/>
                <w:sz w:val="20"/>
                <w:szCs w:val="20"/>
              </w:rPr>
            </w:pPr>
            <w:ins w:id="1805" w:author="Pieter de Vis" w:date="2020-04-30T12:27: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227D6B7" w14:textId="77777777" w:rsidR="002802A8" w:rsidRDefault="002802A8" w:rsidP="001C78F5">
            <w:pPr>
              <w:pStyle w:val="Default"/>
              <w:rPr>
                <w:ins w:id="1806" w:author="Pieter de Vis" w:date="2020-04-30T12:27:00Z"/>
                <w:rFonts w:ascii="Arial" w:hAnsi="Arial" w:cs="Arial"/>
                <w:b/>
                <w:bCs/>
                <w:color w:val="FFFFFF"/>
                <w:sz w:val="20"/>
                <w:szCs w:val="20"/>
              </w:rPr>
            </w:pPr>
            <w:ins w:id="1807" w:author="Pieter de Vis" w:date="2020-04-30T12:27: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2D651255" w14:textId="77777777" w:rsidR="002802A8" w:rsidRDefault="002802A8" w:rsidP="001C78F5">
            <w:pPr>
              <w:pStyle w:val="Default"/>
              <w:rPr>
                <w:ins w:id="1808" w:author="Pieter de Vis" w:date="2020-04-30T12:27:00Z"/>
                <w:rFonts w:ascii="Arial" w:hAnsi="Arial" w:cs="Arial"/>
                <w:b/>
                <w:bCs/>
                <w:color w:val="FFFFFF"/>
                <w:sz w:val="20"/>
                <w:szCs w:val="20"/>
              </w:rPr>
            </w:pPr>
            <w:ins w:id="1809" w:author="Pieter de Vis" w:date="2020-04-30T12:27:00Z">
              <w:r>
                <w:rPr>
                  <w:rFonts w:ascii="Arial" w:hAnsi="Arial" w:cs="Arial"/>
                  <w:b/>
                  <w:bCs/>
                  <w:color w:val="FFFFFF"/>
                  <w:sz w:val="20"/>
                  <w:szCs w:val="20"/>
                </w:rPr>
                <w:t>Comment</w:t>
              </w:r>
            </w:ins>
          </w:p>
        </w:tc>
      </w:tr>
      <w:tr w:rsidR="002802A8" w14:paraId="1B3EBAE7" w14:textId="77777777" w:rsidTr="001C78F5">
        <w:trPr>
          <w:trHeight w:val="308"/>
          <w:ins w:id="1810"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EF2D4CF" w14:textId="77777777" w:rsidR="002802A8" w:rsidRDefault="002802A8" w:rsidP="001C78F5">
            <w:pPr>
              <w:jc w:val="left"/>
              <w:rPr>
                <w:ins w:id="1811"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4DAF71E" w14:textId="77777777" w:rsidR="002802A8" w:rsidRDefault="002802A8" w:rsidP="001C78F5">
            <w:pPr>
              <w:pStyle w:val="Default"/>
              <w:rPr>
                <w:ins w:id="1812" w:author="Pieter de Vis" w:date="2020-04-30T12:27:00Z"/>
                <w:rFonts w:ascii="Arial" w:hAnsi="Arial" w:cs="Arial"/>
                <w:sz w:val="20"/>
                <w:szCs w:val="20"/>
              </w:rPr>
            </w:pPr>
            <w:ins w:id="1813" w:author="Pieter de Vis" w:date="2020-04-30T12:27: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F4725B9" w14:textId="77777777" w:rsidR="002802A8" w:rsidRDefault="002802A8" w:rsidP="001C78F5">
            <w:pPr>
              <w:pStyle w:val="Default"/>
              <w:rPr>
                <w:ins w:id="1814" w:author="Pieter de Vis" w:date="2020-04-30T12:27:00Z"/>
                <w:rFonts w:ascii="Arial" w:hAnsi="Arial" w:cs="Arial"/>
                <w:sz w:val="20"/>
                <w:szCs w:val="20"/>
              </w:rPr>
            </w:pPr>
            <w:ins w:id="1815" w:author="Pieter de Vis" w:date="2020-04-30T12:27: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77EEC5F" w14:textId="77777777" w:rsidR="002802A8" w:rsidRDefault="002802A8" w:rsidP="001C78F5">
            <w:pPr>
              <w:pStyle w:val="Default"/>
              <w:rPr>
                <w:ins w:id="1816" w:author="Pieter de Vis" w:date="2020-04-30T12:27:00Z"/>
                <w:rFonts w:ascii="Arial" w:hAnsi="Arial" w:cs="Arial"/>
                <w:sz w:val="20"/>
                <w:szCs w:val="20"/>
              </w:rPr>
            </w:pPr>
          </w:p>
        </w:tc>
      </w:tr>
      <w:tr w:rsidR="002802A8" w14:paraId="0725DC7C" w14:textId="77777777" w:rsidTr="001C78F5">
        <w:trPr>
          <w:trHeight w:val="308"/>
          <w:ins w:id="1817"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094E0D8" w14:textId="77777777" w:rsidR="002802A8" w:rsidRDefault="002802A8" w:rsidP="001C78F5">
            <w:pPr>
              <w:jc w:val="left"/>
              <w:rPr>
                <w:ins w:id="1818"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A82AFC2" w14:textId="77777777" w:rsidR="002802A8" w:rsidRDefault="002802A8" w:rsidP="001C78F5">
            <w:pPr>
              <w:pStyle w:val="Default"/>
              <w:rPr>
                <w:ins w:id="1819" w:author="Pieter de Vis" w:date="2020-04-30T12:27:00Z"/>
                <w:rFonts w:ascii="Arial" w:hAnsi="Arial" w:cs="Arial"/>
                <w:sz w:val="20"/>
                <w:szCs w:val="20"/>
              </w:rPr>
            </w:pPr>
            <w:proofErr w:type="spellStart"/>
            <w:ins w:id="1820" w:author="Pieter de Vis" w:date="2020-04-30T12:27: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29D97E5" w14:textId="0AE22758" w:rsidR="002802A8" w:rsidRDefault="002802A8" w:rsidP="001C78F5">
            <w:pPr>
              <w:pStyle w:val="Default"/>
              <w:rPr>
                <w:ins w:id="1821" w:author="Pieter de Vis" w:date="2020-04-30T12:27:00Z"/>
                <w:rFonts w:ascii="Arial" w:hAnsi="Arial" w:cs="Arial"/>
                <w:sz w:val="20"/>
                <w:szCs w:val="20"/>
              </w:rPr>
            </w:pPr>
            <w:proofErr w:type="spellStart"/>
            <w:ins w:id="1822" w:author="Pieter de Vis" w:date="2020-04-30T12:28:00Z">
              <w:r>
                <w:rPr>
                  <w:rFonts w:ascii="Arial" w:hAnsi="Arial" w:cs="Arial"/>
                  <w:sz w:val="20"/>
                  <w:szCs w:val="20"/>
                </w:rPr>
                <w:t>corr</w:t>
              </w:r>
            </w:ins>
            <w:ins w:id="1823" w:author="Pieter de Vis" w:date="2020-04-30T12:27:00Z">
              <w:r>
                <w:rPr>
                  <w:rFonts w:ascii="Arial" w:hAnsi="Arial" w:cs="Arial"/>
                  <w:sz w:val="20"/>
                  <w:szCs w:val="20"/>
                </w:rPr>
                <w:t>_systematic_radiance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2D8EDC0" w14:textId="77777777" w:rsidR="002802A8" w:rsidRDefault="002802A8" w:rsidP="001C78F5">
            <w:pPr>
              <w:pStyle w:val="Default"/>
              <w:rPr>
                <w:ins w:id="1824" w:author="Pieter de Vis" w:date="2020-04-30T12:27:00Z"/>
                <w:rFonts w:ascii="Arial" w:hAnsi="Arial" w:cs="Arial"/>
                <w:sz w:val="20"/>
                <w:szCs w:val="20"/>
              </w:rPr>
            </w:pPr>
          </w:p>
        </w:tc>
      </w:tr>
      <w:tr w:rsidR="002802A8" w14:paraId="6D530AA2" w14:textId="77777777" w:rsidTr="001C78F5">
        <w:trPr>
          <w:trHeight w:val="308"/>
          <w:ins w:id="1825"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28843A8" w14:textId="77777777" w:rsidR="002802A8" w:rsidRDefault="002802A8" w:rsidP="001C78F5">
            <w:pPr>
              <w:jc w:val="left"/>
              <w:rPr>
                <w:ins w:id="1826"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098703A" w14:textId="77777777" w:rsidR="002802A8" w:rsidRDefault="002802A8" w:rsidP="001C78F5">
            <w:pPr>
              <w:pStyle w:val="Default"/>
              <w:rPr>
                <w:ins w:id="1827" w:author="Pieter de Vis" w:date="2020-04-30T12:27:00Z"/>
                <w:rFonts w:ascii="Arial" w:hAnsi="Arial" w:cs="Arial"/>
                <w:sz w:val="20"/>
                <w:szCs w:val="20"/>
              </w:rPr>
            </w:pPr>
            <w:proofErr w:type="spellStart"/>
            <w:ins w:id="1828" w:author="Pieter de Vis" w:date="2020-04-30T12:27: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3164601" w14:textId="177C2A3C" w:rsidR="002802A8" w:rsidRDefault="002802A8" w:rsidP="001C78F5">
            <w:pPr>
              <w:pStyle w:val="Default"/>
              <w:rPr>
                <w:ins w:id="1829" w:author="Pieter de Vis" w:date="2020-04-30T12:27:00Z"/>
                <w:rFonts w:ascii="Arial" w:hAnsi="Arial" w:cs="Arial"/>
                <w:sz w:val="20"/>
                <w:szCs w:val="20"/>
              </w:rPr>
            </w:pPr>
            <w:ins w:id="1830" w:author="Pieter de Vis" w:date="2020-04-30T12:27:00Z">
              <w:r>
                <w:rPr>
                  <w:rFonts w:ascii="Arial" w:hAnsi="Arial" w:cs="Arial"/>
                  <w:sz w:val="20"/>
                  <w:szCs w:val="20"/>
                </w:rPr>
                <w:t xml:space="preserve">Systematic radiance </w:t>
              </w:r>
            </w:ins>
            <w:ins w:id="1831" w:author="Pieter de Vis" w:date="2020-04-30T12:28:00Z">
              <w:r>
                <w:rPr>
                  <w:rFonts w:ascii="Arial" w:hAnsi="Arial" w:cs="Arial"/>
                  <w:sz w:val="20"/>
                  <w:szCs w:val="20"/>
                </w:rPr>
                <w:t>correlation matrix</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8883B2E" w14:textId="77777777" w:rsidR="002802A8" w:rsidRDefault="002802A8" w:rsidP="001C78F5">
            <w:pPr>
              <w:pStyle w:val="Default"/>
              <w:rPr>
                <w:ins w:id="1832" w:author="Pieter de Vis" w:date="2020-04-30T12:27:00Z"/>
                <w:rFonts w:ascii="Arial" w:hAnsi="Arial" w:cs="Arial"/>
                <w:sz w:val="20"/>
                <w:szCs w:val="20"/>
              </w:rPr>
            </w:pPr>
          </w:p>
        </w:tc>
      </w:tr>
      <w:tr w:rsidR="002802A8" w14:paraId="459EBFA0" w14:textId="77777777" w:rsidTr="001C78F5">
        <w:trPr>
          <w:trHeight w:val="308"/>
          <w:ins w:id="1833"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5CBDF28" w14:textId="77777777" w:rsidR="002802A8" w:rsidRDefault="002802A8" w:rsidP="001C78F5">
            <w:pPr>
              <w:jc w:val="left"/>
              <w:rPr>
                <w:ins w:id="1834"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93CC4E5" w14:textId="77777777" w:rsidR="002802A8" w:rsidRDefault="002802A8" w:rsidP="001C78F5">
            <w:pPr>
              <w:pStyle w:val="Default"/>
              <w:rPr>
                <w:ins w:id="1835" w:author="Pieter de Vis" w:date="2020-04-30T12:27:00Z"/>
                <w:rFonts w:ascii="Arial" w:hAnsi="Arial" w:cs="Arial"/>
                <w:sz w:val="20"/>
                <w:szCs w:val="20"/>
              </w:rPr>
            </w:pPr>
            <w:ins w:id="1836" w:author="Pieter de Vis" w:date="2020-04-30T12:27: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B5A43FB" w14:textId="77777777" w:rsidR="002802A8" w:rsidRDefault="002802A8" w:rsidP="001C78F5">
            <w:pPr>
              <w:pStyle w:val="Default"/>
              <w:rPr>
                <w:ins w:id="1837" w:author="Pieter de Vis" w:date="2020-04-30T12:27:00Z"/>
                <w:rFonts w:ascii="Arial" w:hAnsi="Arial" w:cs="Arial"/>
                <w:sz w:val="20"/>
                <w:szCs w:val="20"/>
              </w:rPr>
            </w:pPr>
            <w:ins w:id="1838" w:author="Pieter de Vis" w:date="2020-04-30T12:27: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0EED643" w14:textId="77777777" w:rsidR="002802A8" w:rsidRDefault="002802A8" w:rsidP="001C78F5">
            <w:pPr>
              <w:pStyle w:val="Default"/>
              <w:rPr>
                <w:ins w:id="1839" w:author="Pieter de Vis" w:date="2020-04-30T12:27:00Z"/>
                <w:rFonts w:ascii="Arial" w:hAnsi="Arial" w:cs="Arial"/>
                <w:sz w:val="20"/>
                <w:szCs w:val="20"/>
              </w:rPr>
            </w:pPr>
          </w:p>
        </w:tc>
      </w:tr>
      <w:tr w:rsidR="002802A8" w14:paraId="3B1F6B9B" w14:textId="77777777" w:rsidTr="001C78F5">
        <w:trPr>
          <w:trHeight w:val="308"/>
          <w:ins w:id="1840"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62A3D8E" w14:textId="77777777" w:rsidR="002802A8" w:rsidRDefault="002802A8" w:rsidP="001C78F5">
            <w:pPr>
              <w:jc w:val="left"/>
              <w:rPr>
                <w:ins w:id="1841"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D886805" w14:textId="77777777" w:rsidR="002802A8" w:rsidRDefault="002802A8" w:rsidP="001C78F5">
            <w:pPr>
              <w:pStyle w:val="Default"/>
              <w:rPr>
                <w:ins w:id="1842" w:author="Pieter de Vis" w:date="2020-04-30T12:27:00Z"/>
                <w:rFonts w:ascii="Arial" w:hAnsi="Arial" w:cs="Arial"/>
                <w:sz w:val="20"/>
                <w:szCs w:val="20"/>
              </w:rPr>
            </w:pPr>
            <w:proofErr w:type="spellStart"/>
            <w:ins w:id="1843" w:author="Pieter de Vis" w:date="2020-04-30T12:27: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50B7657" w14:textId="77777777" w:rsidR="002802A8" w:rsidRDefault="002802A8" w:rsidP="001C78F5">
            <w:pPr>
              <w:pStyle w:val="Default"/>
              <w:rPr>
                <w:ins w:id="1844" w:author="Pieter de Vis" w:date="2020-04-30T12:27:00Z"/>
                <w:rFonts w:ascii="Arial" w:hAnsi="Arial" w:cs="Arial"/>
                <w:sz w:val="20"/>
                <w:szCs w:val="20"/>
              </w:rPr>
            </w:pPr>
            <w:ins w:id="1845" w:author="Pieter de Vis" w:date="2020-04-30T12:27: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3C79803" w14:textId="77777777" w:rsidR="002802A8" w:rsidRDefault="002802A8" w:rsidP="001C78F5">
            <w:pPr>
              <w:pStyle w:val="Default"/>
              <w:rPr>
                <w:ins w:id="1846" w:author="Pieter de Vis" w:date="2020-04-30T12:27:00Z"/>
                <w:rFonts w:ascii="Arial" w:hAnsi="Arial" w:cs="Arial"/>
                <w:sz w:val="20"/>
                <w:szCs w:val="20"/>
              </w:rPr>
            </w:pPr>
          </w:p>
        </w:tc>
      </w:tr>
      <w:tr w:rsidR="002802A8" w14:paraId="6FE87709" w14:textId="77777777" w:rsidTr="001C78F5">
        <w:trPr>
          <w:trHeight w:val="308"/>
          <w:ins w:id="1847"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F6FDBD8" w14:textId="77777777" w:rsidR="002802A8" w:rsidRDefault="002802A8" w:rsidP="001C78F5">
            <w:pPr>
              <w:jc w:val="left"/>
              <w:rPr>
                <w:ins w:id="1848"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151D2B2" w14:textId="77777777" w:rsidR="002802A8" w:rsidRDefault="002802A8" w:rsidP="001C78F5">
            <w:pPr>
              <w:pStyle w:val="Default"/>
              <w:rPr>
                <w:ins w:id="1849" w:author="Pieter de Vis" w:date="2020-04-30T12:27:00Z"/>
                <w:rFonts w:ascii="Arial" w:hAnsi="Arial" w:cs="Arial"/>
                <w:sz w:val="20"/>
                <w:szCs w:val="20"/>
              </w:rPr>
            </w:pPr>
            <w:proofErr w:type="spellStart"/>
            <w:ins w:id="1850" w:author="Pieter de Vis" w:date="2020-04-30T12:27: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B0CDFB6" w14:textId="77777777" w:rsidR="002802A8" w:rsidRDefault="002802A8" w:rsidP="001C78F5">
            <w:pPr>
              <w:pStyle w:val="Default"/>
              <w:rPr>
                <w:ins w:id="1851" w:author="Pieter de Vis" w:date="2020-04-30T12:27:00Z"/>
                <w:rFonts w:ascii="Arial" w:hAnsi="Arial" w:cs="Arial"/>
                <w:sz w:val="20"/>
                <w:szCs w:val="20"/>
              </w:rPr>
            </w:pPr>
            <w:ins w:id="1852" w:author="Pieter de Vis" w:date="2020-04-30T12:27: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7EF3C48" w14:textId="77777777" w:rsidR="002802A8" w:rsidRDefault="002802A8" w:rsidP="001C78F5">
            <w:pPr>
              <w:pStyle w:val="Default"/>
              <w:rPr>
                <w:ins w:id="1853" w:author="Pieter de Vis" w:date="2020-04-30T12:27:00Z"/>
                <w:rFonts w:ascii="Arial" w:hAnsi="Arial" w:cs="Arial"/>
                <w:sz w:val="20"/>
                <w:szCs w:val="20"/>
              </w:rPr>
            </w:pPr>
          </w:p>
        </w:tc>
      </w:tr>
      <w:tr w:rsidR="002802A8" w14:paraId="1DA97949" w14:textId="77777777" w:rsidTr="001C78F5">
        <w:trPr>
          <w:trHeight w:val="308"/>
          <w:ins w:id="1854" w:author="Pieter de Vis" w:date="2020-04-30T12:27: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42B8F27" w14:textId="77777777" w:rsidR="002802A8" w:rsidRDefault="002802A8" w:rsidP="001C78F5">
            <w:pPr>
              <w:jc w:val="left"/>
              <w:rPr>
                <w:ins w:id="1855" w:author="Pieter de Vis" w:date="2020-04-30T12:27: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61FA0CF" w14:textId="77777777" w:rsidR="002802A8" w:rsidRDefault="002802A8" w:rsidP="001C78F5">
            <w:pPr>
              <w:pStyle w:val="Default"/>
              <w:rPr>
                <w:ins w:id="1856" w:author="Pieter de Vis" w:date="2020-04-30T12:27:00Z"/>
                <w:rFonts w:ascii="Arial" w:hAnsi="Arial" w:cs="Arial"/>
                <w:sz w:val="20"/>
                <w:szCs w:val="20"/>
              </w:rPr>
            </w:pPr>
            <w:proofErr w:type="spellStart"/>
            <w:ins w:id="1857" w:author="Pieter de Vis" w:date="2020-04-30T12:27: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66916A5" w14:textId="77777777" w:rsidR="002802A8" w:rsidRDefault="002802A8" w:rsidP="001C78F5">
            <w:pPr>
              <w:pStyle w:val="Default"/>
              <w:rPr>
                <w:ins w:id="1858" w:author="Pieter de Vis" w:date="2020-04-30T12:27:00Z"/>
                <w:rFonts w:ascii="Arial" w:hAnsi="Arial" w:cs="Arial"/>
                <w:sz w:val="20"/>
                <w:szCs w:val="20"/>
              </w:rPr>
            </w:pPr>
            <w:ins w:id="1859" w:author="Pieter de Vis" w:date="2020-04-30T12:27: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8966B91" w14:textId="77777777" w:rsidR="002802A8" w:rsidRDefault="002802A8" w:rsidP="001C78F5">
            <w:pPr>
              <w:pStyle w:val="Default"/>
              <w:rPr>
                <w:ins w:id="1860" w:author="Pieter de Vis" w:date="2020-04-30T12:27:00Z"/>
                <w:rFonts w:ascii="Arial" w:hAnsi="Arial" w:cs="Arial"/>
                <w:sz w:val="20"/>
                <w:szCs w:val="20"/>
              </w:rPr>
            </w:pPr>
          </w:p>
        </w:tc>
      </w:tr>
    </w:tbl>
    <w:p w14:paraId="603BA9AF" w14:textId="2C175BA4" w:rsidR="002802A8" w:rsidRDefault="002802A8" w:rsidP="002802A8">
      <w:pPr>
        <w:rPr>
          <w:ins w:id="1861" w:author="Pieter de Vis" w:date="2020-04-30T12:31:00Z"/>
        </w:rPr>
      </w:pPr>
    </w:p>
    <w:p w14:paraId="17237E38" w14:textId="77777777" w:rsidR="00D13373" w:rsidRPr="002802A8" w:rsidRDefault="00D13373" w:rsidP="002802A8">
      <w:pPr>
        <w:rPr>
          <w:rPrChange w:id="1862" w:author="Pieter de Vis" w:date="2020-04-30T12:27:00Z">
            <w:rPr/>
          </w:rPrChange>
        </w:rPr>
        <w:pPrChange w:id="1863" w:author="Pieter de Vis" w:date="2020-04-30T12:27:00Z">
          <w:pPr>
            <w:pStyle w:val="Caption"/>
          </w:pPr>
        </w:pPrChange>
      </w:pPr>
    </w:p>
    <w:p w14:paraId="1E233352" w14:textId="77777777" w:rsidR="00BD15BE" w:rsidRDefault="005155BE">
      <w:pPr>
        <w:rPr>
          <w:highlight w:val="yellow"/>
          <w:lang w:val="en"/>
        </w:rPr>
      </w:pPr>
      <w:r>
        <w:rPr>
          <w:highlight w:val="yellow"/>
          <w:lang w:val="en"/>
        </w:rPr>
        <w:lastRenderedPageBreak/>
        <w:t>Partners, please provide feedback about possible flags you would like to consider</w:t>
      </w:r>
    </w:p>
    <w:p w14:paraId="47749473" w14:textId="122E0FC1" w:rsidR="00BD15BE" w:rsidRDefault="005155BE">
      <w:pPr>
        <w:pStyle w:val="Caption"/>
        <w:rPr>
          <w:highlight w:val="yellow"/>
        </w:rPr>
      </w:pPr>
      <w:r>
        <w:rPr>
          <w:highlight w:val="yellow"/>
        </w:rPr>
        <w:t xml:space="preserve">Table </w:t>
      </w:r>
      <w:del w:id="1864" w:author="Pieter de Vis" w:date="2020-04-30T17:58:00Z">
        <w:r w:rsidDel="00A95919">
          <w:rPr>
            <w:highlight w:val="yellow"/>
          </w:rPr>
          <w:fldChar w:fldCharType="begin"/>
        </w:r>
        <w:r w:rsidDel="00A95919">
          <w:rPr>
            <w:highlight w:val="yellow"/>
          </w:rPr>
          <w:delInstrText>SEQ Table \* ARABIC</w:delInstrText>
        </w:r>
        <w:r w:rsidDel="00A95919">
          <w:rPr>
            <w:highlight w:val="yellow"/>
          </w:rPr>
          <w:fldChar w:fldCharType="separate"/>
        </w:r>
        <w:r w:rsidDel="00A95919">
          <w:rPr>
            <w:highlight w:val="yellow"/>
          </w:rPr>
          <w:delText>28</w:delText>
        </w:r>
        <w:r w:rsidDel="00A95919">
          <w:rPr>
            <w:highlight w:val="yellow"/>
          </w:rPr>
          <w:fldChar w:fldCharType="end"/>
        </w:r>
      </w:del>
      <w:bookmarkStart w:id="1865" w:name="_Toc760839905"/>
      <w:proofErr w:type="gramStart"/>
      <w:ins w:id="1866" w:author="Pieter de Vis" w:date="2020-04-30T17:58:00Z">
        <w:r w:rsidR="00A95919">
          <w:rPr>
            <w:highlight w:val="yellow"/>
          </w:rPr>
          <w:t xml:space="preserve">32 </w:t>
        </w:r>
      </w:ins>
      <w:r>
        <w:rPr>
          <w:highlight w:val="yellow"/>
        </w:rPr>
        <w:t xml:space="preserve"> </w:t>
      </w:r>
      <w:r>
        <w:rPr>
          <w:highlight w:val="yellow"/>
          <w:lang w:val="en"/>
        </w:rPr>
        <w:t>–</w:t>
      </w:r>
      <w:proofErr w:type="gramEnd"/>
      <w:r>
        <w:rPr>
          <w:highlight w:val="yellow"/>
          <w:lang w:val="en"/>
        </w:rPr>
        <w:t xml:space="preserve"> </w:t>
      </w:r>
      <w:proofErr w:type="spellStart"/>
      <w:r>
        <w:rPr>
          <w:highlight w:val="yellow"/>
        </w:rPr>
        <w:t>quality_flag</w:t>
      </w:r>
      <w:proofErr w:type="spellEnd"/>
      <w:r>
        <w:rPr>
          <w:highlight w:val="yellow"/>
        </w:rPr>
        <w:t xml:space="preserve"> variable definition</w:t>
      </w:r>
      <w:bookmarkEnd w:id="1865"/>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55DCCBBF"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E6FDA70"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rPr>
              <w:t>quality_flag</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041BF2A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3F389CB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79E15DE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09EEDEC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281546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68FAA1F"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07E0B4D"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E8470FA" w14:textId="77777777" w:rsidR="00BD15BE" w:rsidRDefault="00BD15BE">
            <w:pPr>
              <w:pStyle w:val="Default"/>
              <w:rPr>
                <w:rFonts w:ascii="Arial" w:hAnsi="Arial" w:cs="Arial"/>
                <w:sz w:val="20"/>
                <w:szCs w:val="20"/>
              </w:rPr>
            </w:pPr>
          </w:p>
        </w:tc>
      </w:tr>
      <w:tr w:rsidR="00BD15BE" w14:paraId="1B6B8BC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BE5DF8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CBCDFFD"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4E9AB40" w14:textId="77777777" w:rsidR="00BD15BE" w:rsidRDefault="005155BE">
            <w:pPr>
              <w:jc w:val="left"/>
              <w:rPr>
                <w:rFonts w:cs="Arial"/>
                <w:sz w:val="20"/>
                <w:szCs w:val="20"/>
              </w:rPr>
            </w:pPr>
            <w:r>
              <w:rPr>
                <w:rFonts w:eastAsia="SimSun" w:cs="Arial"/>
                <w:sz w:val="20"/>
                <w:szCs w:val="20"/>
                <w:lang w:val="en-US" w:eastAsia="zh-CN" w:bidi="ar"/>
              </w:rPr>
              <w:t xml:space="preserve">A variable with the standard name of </w:t>
            </w:r>
            <w:proofErr w:type="spellStart"/>
            <w:r>
              <w:rPr>
                <w:rFonts w:eastAsia="SimSun" w:cs="Arial"/>
                <w:sz w:val="20"/>
                <w:szCs w:val="20"/>
                <w:lang w:val="en-US" w:eastAsia="zh-CN" w:bidi="ar"/>
              </w:rPr>
              <w:t>quality_flag</w:t>
            </w:r>
            <w:proofErr w:type="spellEnd"/>
            <w:r>
              <w:rPr>
                <w:rFonts w:eastAsia="SimSun" w:cs="Arial"/>
                <w:sz w:val="20"/>
                <w:szCs w:val="20"/>
                <w:lang w:val="en-US" w:eastAsia="zh-CN" w:bidi="ar"/>
              </w:rPr>
              <w:t xml:space="preserve"> contains an indication of assessed quality information of another data variable. The linkage between the data variable and the variable or variables with the </w:t>
            </w:r>
            <w:proofErr w:type="spellStart"/>
            <w:r>
              <w:rPr>
                <w:rFonts w:eastAsia="SimSun" w:cs="Arial"/>
                <w:sz w:val="20"/>
                <w:szCs w:val="20"/>
                <w:lang w:val="en-US" w:eastAsia="zh-CN" w:bidi="ar"/>
              </w:rPr>
              <w:t>standard_name</w:t>
            </w:r>
            <w:proofErr w:type="spellEnd"/>
            <w:r>
              <w:rPr>
                <w:rFonts w:eastAsia="SimSun" w:cs="Arial"/>
                <w:sz w:val="20"/>
                <w:szCs w:val="20"/>
                <w:lang w:val="en-US" w:eastAsia="zh-CN" w:bidi="ar"/>
              </w:rPr>
              <w:t xml:space="preserve"> of </w:t>
            </w:r>
            <w:proofErr w:type="spellStart"/>
            <w:r>
              <w:rPr>
                <w:rFonts w:eastAsia="SimSun" w:cs="Arial"/>
                <w:sz w:val="20"/>
                <w:szCs w:val="20"/>
                <w:lang w:val="en-US" w:eastAsia="zh-CN" w:bidi="ar"/>
              </w:rPr>
              <w:t>quality_flag</w:t>
            </w:r>
            <w:proofErr w:type="spellEnd"/>
            <w:r>
              <w:rPr>
                <w:rFonts w:eastAsia="SimSun" w:cs="Arial"/>
                <w:sz w:val="20"/>
                <w:szCs w:val="20"/>
                <w:lang w:val="en-US" w:eastAsia="zh-CN" w:bidi="ar"/>
              </w:rPr>
              <w:t xml:space="preserve"> is achieved using the </w:t>
            </w:r>
            <w:proofErr w:type="spellStart"/>
            <w:r>
              <w:rPr>
                <w:rFonts w:eastAsia="SimSun" w:cs="Arial"/>
                <w:sz w:val="20"/>
                <w:szCs w:val="20"/>
                <w:lang w:val="en-US" w:eastAsia="zh-CN" w:bidi="ar"/>
              </w:rPr>
              <w:t>ancillary_variables</w:t>
            </w:r>
            <w:proofErr w:type="spellEnd"/>
            <w:r>
              <w:rPr>
                <w:rFonts w:eastAsia="SimSun" w:cs="Arial"/>
                <w:sz w:val="20"/>
                <w:szCs w:val="20"/>
                <w:lang w:val="en-US" w:eastAsia="zh-CN" w:bidi="ar"/>
              </w:rPr>
              <w:t xml:space="preserve"> attribute.</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35B94E2" w14:textId="77777777" w:rsidR="00BD15BE" w:rsidRDefault="00BD15BE">
            <w:pPr>
              <w:pStyle w:val="Default"/>
              <w:rPr>
                <w:rFonts w:ascii="Arial" w:hAnsi="Arial" w:cs="Arial"/>
                <w:sz w:val="20"/>
                <w:szCs w:val="20"/>
              </w:rPr>
            </w:pPr>
          </w:p>
        </w:tc>
      </w:tr>
      <w:tr w:rsidR="00BD15BE" w14:paraId="573B831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7DD231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997D0C4" w14:textId="77777777" w:rsidR="00BD15BE" w:rsidRDefault="005155BE">
            <w:pPr>
              <w:pStyle w:val="Default"/>
              <w:rPr>
                <w:rFonts w:ascii="Arial" w:hAnsi="Arial" w:cs="Arial"/>
                <w:sz w:val="20"/>
                <w:szCs w:val="20"/>
              </w:rPr>
            </w:pPr>
            <w:proofErr w:type="spellStart"/>
            <w:r>
              <w:rPr>
                <w:rFonts w:ascii="Arial" w:hAnsi="Arial" w:cs="Arial"/>
                <w:sz w:val="20"/>
                <w:szCs w:val="20"/>
              </w:rPr>
              <w:t>flag_masks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030DDDF" w14:textId="77777777" w:rsidR="00BD15BE" w:rsidRDefault="005155BE">
            <w:pPr>
              <w:pStyle w:val="Default"/>
              <w:rPr>
                <w:rFonts w:ascii="Arial" w:hAnsi="Arial" w:cs="Arial"/>
                <w:sz w:val="20"/>
                <w:szCs w:val="20"/>
              </w:rPr>
            </w:pPr>
            <w:r>
              <w:rPr>
                <w:rFonts w:ascii="Arial" w:hAnsi="Arial" w:cs="Arial"/>
                <w:sz w:val="20"/>
                <w:szCs w:val="20"/>
              </w:rPr>
              <w:t>1,2,4,8,16,32,64,128</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DBC98B7" w14:textId="77777777" w:rsidR="00BD15BE" w:rsidRDefault="00BD15BE">
            <w:pPr>
              <w:pStyle w:val="Default"/>
              <w:rPr>
                <w:rFonts w:ascii="Arial" w:hAnsi="Arial" w:cs="Arial"/>
                <w:sz w:val="20"/>
                <w:szCs w:val="20"/>
              </w:rPr>
            </w:pPr>
          </w:p>
        </w:tc>
      </w:tr>
      <w:tr w:rsidR="00BD15BE" w14:paraId="6CB8133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121D93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A95BE43" w14:textId="77777777" w:rsidR="00BD15BE" w:rsidRDefault="005155BE">
            <w:pPr>
              <w:pStyle w:val="Default"/>
              <w:rPr>
                <w:rFonts w:ascii="Arial" w:hAnsi="Arial" w:cs="Arial"/>
                <w:sz w:val="20"/>
                <w:szCs w:val="20"/>
                <w:highlight w:val="yellow"/>
              </w:rPr>
            </w:pPr>
            <w:proofErr w:type="spellStart"/>
            <w:r>
              <w:rPr>
                <w:rFonts w:ascii="Arial" w:hAnsi="Arial" w:cs="Arial"/>
                <w:sz w:val="20"/>
                <w:szCs w:val="20"/>
                <w:highlight w:val="yellow"/>
              </w:rPr>
              <w:t>flag_meanings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DB0D02E"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p w14:paraId="132F4543"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p w14:paraId="1780D8EF"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50F0823" w14:textId="77777777" w:rsidR="00BD15BE" w:rsidRDefault="00BD15BE">
            <w:pPr>
              <w:pStyle w:val="Default"/>
              <w:rPr>
                <w:rFonts w:ascii="Arial" w:hAnsi="Arial" w:cs="Arial"/>
                <w:sz w:val="20"/>
                <w:szCs w:val="20"/>
              </w:rPr>
            </w:pPr>
          </w:p>
        </w:tc>
      </w:tr>
    </w:tbl>
    <w:p w14:paraId="6CC5D90E" w14:textId="77777777" w:rsidR="00BD15BE" w:rsidRDefault="00BD15BE">
      <w:pPr>
        <w:rPr>
          <w:rFonts w:cs="Arial"/>
        </w:rPr>
      </w:pPr>
    </w:p>
    <w:p w14:paraId="7D24D136" w14:textId="77777777" w:rsidR="00BD15BE" w:rsidRDefault="005155BE">
      <w:pPr>
        <w:pStyle w:val="BodyText"/>
        <w:rPr>
          <w:highlight w:val="yellow"/>
          <w:lang w:val="en"/>
        </w:rPr>
      </w:pPr>
      <w:r>
        <w:rPr>
          <w:highlight w:val="yellow"/>
          <w:lang w:val="en"/>
        </w:rPr>
        <w:t>TARTU could you provide some input here about the what kind of information is given currently by the instrument?</w:t>
      </w:r>
    </w:p>
    <w:p w14:paraId="087B10D0" w14:textId="5C2326F4" w:rsidR="00BD15BE" w:rsidRDefault="005155BE">
      <w:pPr>
        <w:pStyle w:val="Caption"/>
        <w:rPr>
          <w:highlight w:val="yellow"/>
          <w:lang w:val="en"/>
        </w:rPr>
      </w:pPr>
      <w:r>
        <w:rPr>
          <w:highlight w:val="yellow"/>
        </w:rPr>
        <w:t xml:space="preserve">Table </w:t>
      </w:r>
      <w:del w:id="1867" w:author="Pieter de Vis" w:date="2020-04-30T17:58:00Z">
        <w:r w:rsidDel="00A95919">
          <w:rPr>
            <w:highlight w:val="yellow"/>
          </w:rPr>
          <w:fldChar w:fldCharType="begin"/>
        </w:r>
        <w:r w:rsidDel="00A95919">
          <w:rPr>
            <w:highlight w:val="yellow"/>
          </w:rPr>
          <w:delInstrText xml:space="preserve"> SEQ Table \* ARABIC </w:delInstrText>
        </w:r>
        <w:r w:rsidDel="00A95919">
          <w:rPr>
            <w:highlight w:val="yellow"/>
          </w:rPr>
          <w:fldChar w:fldCharType="separate"/>
        </w:r>
        <w:r w:rsidDel="00A95919">
          <w:rPr>
            <w:highlight w:val="yellow"/>
          </w:rPr>
          <w:delText>29</w:delText>
        </w:r>
        <w:r w:rsidDel="00A95919">
          <w:rPr>
            <w:highlight w:val="yellow"/>
          </w:rPr>
          <w:fldChar w:fldCharType="end"/>
        </w:r>
      </w:del>
      <w:bookmarkStart w:id="1868" w:name="_Toc574695292"/>
      <w:ins w:id="1869" w:author="Pieter de Vis" w:date="2020-04-30T17:58:00Z">
        <w:r w:rsidR="00A95919">
          <w:rPr>
            <w:highlight w:val="yellow"/>
          </w:rPr>
          <w:t>33</w:t>
        </w:r>
      </w:ins>
      <w:r>
        <w:rPr>
          <w:highlight w:val="yellow"/>
          <w:lang w:val="en"/>
        </w:rPr>
        <w:t xml:space="preserve"> </w:t>
      </w:r>
      <w:r>
        <w:rPr>
          <w:highlight w:val="yellow"/>
        </w:rPr>
        <w:t xml:space="preserve">– </w:t>
      </w:r>
      <w:r>
        <w:rPr>
          <w:highlight w:val="yellow"/>
          <w:lang w:val="en"/>
        </w:rPr>
        <w:t>Inclination variable</w:t>
      </w:r>
      <w:bookmarkEnd w:id="1868"/>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4A9FFF8B"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440A957"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inclination</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6FAD6E21"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B66EE2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66CC673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0332AF1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71B668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1399D50"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A54F688" w14:textId="77777777" w:rsidR="00BD15BE" w:rsidRDefault="005155BE">
            <w:pPr>
              <w:pStyle w:val="Default"/>
              <w:rPr>
                <w:rFonts w:ascii="Arial" w:hAnsi="Arial" w:cs="Arial"/>
                <w:sz w:val="20"/>
                <w:szCs w:val="20"/>
                <w:lang w:val="en"/>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8828B9C" w14:textId="77777777" w:rsidR="00BD15BE" w:rsidRDefault="00BD15BE">
            <w:pPr>
              <w:pStyle w:val="Default"/>
              <w:rPr>
                <w:rFonts w:ascii="Arial" w:hAnsi="Arial" w:cs="Arial"/>
                <w:sz w:val="20"/>
                <w:szCs w:val="20"/>
              </w:rPr>
            </w:pPr>
          </w:p>
        </w:tc>
      </w:tr>
      <w:tr w:rsidR="00BD15BE" w14:paraId="31346E3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A741A3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31F6CED"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7A2BDFA"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sensor_inclination</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95EFFA7" w14:textId="77777777" w:rsidR="00BD15BE" w:rsidRDefault="005155BE">
            <w:pPr>
              <w:jc w:val="left"/>
              <w:rPr>
                <w:rFonts w:cs="Arial"/>
                <w:sz w:val="20"/>
                <w:szCs w:val="20"/>
                <w:lang w:val="en"/>
              </w:rPr>
            </w:pPr>
            <w:r>
              <w:rPr>
                <w:rFonts w:cs="Arial"/>
                <w:sz w:val="20"/>
                <w:szCs w:val="20"/>
                <w:lang w:val="en"/>
              </w:rPr>
              <w:t>In the CF standards:</w:t>
            </w:r>
          </w:p>
          <w:p w14:paraId="5C828FB8" w14:textId="77777777" w:rsidR="00BD15BE" w:rsidRDefault="005155BE">
            <w:pPr>
              <w:jc w:val="left"/>
              <w:rPr>
                <w:rFonts w:cs="Arial"/>
                <w:sz w:val="20"/>
                <w:szCs w:val="20"/>
              </w:rPr>
            </w:pPr>
            <w:r>
              <w:rPr>
                <w:rFonts w:eastAsia="SimSun" w:cs="Arial"/>
                <w:sz w:val="20"/>
                <w:szCs w:val="20"/>
                <w:lang w:val="en-US" w:eastAsia="zh-CN" w:bidi="ar"/>
              </w:rPr>
              <w:t>pitch</w:t>
            </w:r>
          </w:p>
          <w:p w14:paraId="17D06ED2" w14:textId="77777777" w:rsidR="00BD15BE" w:rsidRDefault="005155BE">
            <w:pPr>
              <w:jc w:val="left"/>
              <w:rPr>
                <w:rFonts w:cs="Arial"/>
                <w:sz w:val="20"/>
                <w:szCs w:val="20"/>
                <w:lang w:val="en"/>
              </w:rPr>
            </w:pPr>
            <w:r>
              <w:rPr>
                <w:rFonts w:eastAsia="SimSun" w:cs="Arial"/>
                <w:sz w:val="20"/>
                <w:szCs w:val="20"/>
                <w:lang w:val="en" w:eastAsia="zh-CN" w:bidi="ar"/>
              </w:rPr>
              <w:t>roll</w:t>
            </w:r>
          </w:p>
          <w:p w14:paraId="32383420" w14:textId="77777777" w:rsidR="00BD15BE" w:rsidRDefault="00BD15BE">
            <w:pPr>
              <w:pStyle w:val="Default"/>
              <w:rPr>
                <w:rFonts w:ascii="Arial" w:hAnsi="Arial" w:cs="Arial"/>
                <w:sz w:val="20"/>
                <w:szCs w:val="20"/>
                <w:lang w:val="en"/>
              </w:rPr>
            </w:pPr>
          </w:p>
        </w:tc>
      </w:tr>
      <w:tr w:rsidR="00BD15BE" w14:paraId="346D7A3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3741AF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83BC61B"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82BD91F"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sensor_inclination</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5352F8A" w14:textId="77777777" w:rsidR="00BD15BE" w:rsidRDefault="00BD15BE">
            <w:pPr>
              <w:pStyle w:val="Default"/>
              <w:rPr>
                <w:rFonts w:ascii="Arial" w:hAnsi="Arial" w:cs="Arial"/>
                <w:sz w:val="20"/>
                <w:szCs w:val="20"/>
              </w:rPr>
            </w:pPr>
          </w:p>
        </w:tc>
      </w:tr>
      <w:tr w:rsidR="00BD15BE" w14:paraId="5C51136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6F6ECA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9E14D29"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359E1DB" w14:textId="77777777" w:rsidR="00BD15BE" w:rsidRDefault="005155BE">
            <w:pPr>
              <w:pStyle w:val="Default"/>
              <w:rPr>
                <w:rFonts w:ascii="Arial" w:hAnsi="Arial" w:cs="Arial"/>
                <w:sz w:val="20"/>
                <w:szCs w:val="20"/>
                <w:lang w:val="en"/>
              </w:rPr>
            </w:pPr>
            <w:r>
              <w:rPr>
                <w:rFonts w:ascii="Arial" w:hAnsi="Arial" w:cs="Arial"/>
                <w:sz w:val="20"/>
                <w:szCs w:val="20"/>
                <w:lang w:val="en"/>
              </w:rPr>
              <w:t>degrees</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A3A5EBB" w14:textId="77777777" w:rsidR="00BD15BE" w:rsidRDefault="00BD15BE">
            <w:pPr>
              <w:pStyle w:val="Default"/>
              <w:rPr>
                <w:rFonts w:ascii="Arial" w:hAnsi="Arial" w:cs="Arial"/>
                <w:sz w:val="20"/>
                <w:szCs w:val="20"/>
              </w:rPr>
            </w:pPr>
          </w:p>
        </w:tc>
      </w:tr>
      <w:tr w:rsidR="00BD15BE" w14:paraId="7FE34647" w14:textId="77777777">
        <w:trPr>
          <w:trHeight w:val="90"/>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2D62771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57E8B70" w14:textId="77777777" w:rsidR="00BD15BE" w:rsidRDefault="00BD15BE">
            <w:pPr>
              <w:pStyle w:val="Default"/>
              <w:rPr>
                <w:rFonts w:ascii="Arial" w:hAnsi="Arial" w:cs="Arial"/>
                <w:sz w:val="20"/>
                <w:szCs w:val="20"/>
              </w:rPr>
            </w:pP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2B80D5F"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9E5CC80" w14:textId="77777777" w:rsidR="00BD15BE" w:rsidRDefault="00BD15BE">
            <w:pPr>
              <w:pStyle w:val="Default"/>
              <w:rPr>
                <w:rFonts w:ascii="Arial" w:hAnsi="Arial" w:cs="Arial"/>
                <w:sz w:val="20"/>
                <w:szCs w:val="20"/>
              </w:rPr>
            </w:pPr>
          </w:p>
        </w:tc>
      </w:tr>
    </w:tbl>
    <w:p w14:paraId="4D0C14B1" w14:textId="47ADE370" w:rsidR="00BD15BE" w:rsidRDefault="00BD15BE">
      <w:pPr>
        <w:rPr>
          <w:ins w:id="1870" w:author="Pieter de Vis" w:date="2020-04-30T12:31:00Z"/>
          <w:rFonts w:cs="Arial"/>
        </w:rPr>
      </w:pPr>
    </w:p>
    <w:p w14:paraId="74FB2942" w14:textId="77777777" w:rsidR="00D13373" w:rsidRDefault="00D13373">
      <w:pPr>
        <w:rPr>
          <w:rFonts w:cs="Arial"/>
        </w:rPr>
      </w:pPr>
    </w:p>
    <w:p w14:paraId="6382B0BA" w14:textId="7B2A022A" w:rsidR="00BD15BE" w:rsidRDefault="005155BE">
      <w:pPr>
        <w:pStyle w:val="Caption"/>
        <w:rPr>
          <w:lang w:val="en"/>
        </w:rPr>
      </w:pPr>
      <w:r>
        <w:lastRenderedPageBreak/>
        <w:t xml:space="preserve">Table </w:t>
      </w:r>
      <w:fldSimple w:instr=" SEQ Table \* ARABIC ">
        <w:r>
          <w:t>3</w:t>
        </w:r>
        <w:del w:id="1871" w:author="Pieter de Vis" w:date="2020-04-30T17:58:00Z">
          <w:r w:rsidDel="00A95919">
            <w:delText>0</w:delText>
          </w:r>
        </w:del>
      </w:fldSimple>
      <w:bookmarkStart w:id="1872" w:name="_Toc252711636"/>
      <w:ins w:id="1873" w:author="Pieter de Vis" w:date="2020-04-30T17:58:00Z">
        <w:r w:rsidR="00A95919">
          <w:t>4</w:t>
        </w:r>
      </w:ins>
      <w:r>
        <w:rPr>
          <w:lang w:val="en"/>
        </w:rPr>
        <w:t xml:space="preserve"> – Total number of scans variable</w:t>
      </w:r>
      <w:bookmarkEnd w:id="1872"/>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256C42B1"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27C2B506"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scans_total</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73A77EC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7BB7325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3E14221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627F758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547499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ADEA554"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A797D4E"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total_number_scans</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1C8E17F" w14:textId="77777777" w:rsidR="00BD15BE" w:rsidRDefault="00BD15BE">
            <w:pPr>
              <w:pStyle w:val="Default"/>
              <w:rPr>
                <w:rFonts w:ascii="Arial" w:hAnsi="Arial" w:cs="Arial"/>
                <w:sz w:val="20"/>
                <w:szCs w:val="20"/>
              </w:rPr>
            </w:pPr>
          </w:p>
        </w:tc>
      </w:tr>
      <w:tr w:rsidR="00BD15BE" w14:paraId="6947333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ECD160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CD233A1"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713665B" w14:textId="77777777" w:rsidR="00BD15BE" w:rsidRDefault="005155BE">
            <w:pPr>
              <w:pStyle w:val="Default"/>
              <w:rPr>
                <w:rFonts w:ascii="Arial" w:hAnsi="Arial" w:cs="Arial"/>
                <w:sz w:val="20"/>
                <w:szCs w:val="20"/>
                <w:lang w:val="en"/>
              </w:rPr>
            </w:pPr>
            <w:r>
              <w:rPr>
                <w:rFonts w:ascii="Arial" w:hAnsi="Arial" w:cs="Arial"/>
                <w:sz w:val="20"/>
                <w:szCs w:val="20"/>
                <w:lang w:val="en"/>
              </w:rPr>
              <w:t>Total number of scans within a series</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E4A73BE" w14:textId="77777777" w:rsidR="00BD15BE" w:rsidRDefault="00BD15BE">
            <w:pPr>
              <w:pStyle w:val="Default"/>
              <w:rPr>
                <w:rFonts w:ascii="Arial" w:hAnsi="Arial" w:cs="Arial"/>
                <w:sz w:val="20"/>
                <w:szCs w:val="20"/>
              </w:rPr>
            </w:pPr>
          </w:p>
        </w:tc>
      </w:tr>
      <w:tr w:rsidR="00BD15BE" w14:paraId="41ADF30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B83993E"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29AD370"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8AE4986"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14791B7" w14:textId="77777777" w:rsidR="00BD15BE" w:rsidRDefault="00BD15BE">
            <w:pPr>
              <w:pStyle w:val="Default"/>
              <w:rPr>
                <w:rFonts w:ascii="Arial" w:hAnsi="Arial" w:cs="Arial"/>
                <w:sz w:val="20"/>
                <w:szCs w:val="20"/>
              </w:rPr>
            </w:pPr>
          </w:p>
        </w:tc>
      </w:tr>
      <w:tr w:rsidR="00BD15BE" w14:paraId="7C39644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950E2F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F207AB2" w14:textId="77777777" w:rsidR="00BD15BE" w:rsidRDefault="00BD15BE">
            <w:pPr>
              <w:pStyle w:val="Default"/>
              <w:rPr>
                <w:rFonts w:ascii="Arial" w:hAnsi="Arial" w:cs="Arial"/>
                <w:sz w:val="20"/>
                <w:szCs w:val="20"/>
              </w:rPr>
            </w:pP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C0FCB64"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4FA952A" w14:textId="77777777" w:rsidR="00BD15BE" w:rsidRDefault="00BD15BE">
            <w:pPr>
              <w:pStyle w:val="Default"/>
              <w:rPr>
                <w:rFonts w:ascii="Arial" w:hAnsi="Arial" w:cs="Arial"/>
                <w:sz w:val="20"/>
                <w:szCs w:val="20"/>
              </w:rPr>
            </w:pPr>
          </w:p>
        </w:tc>
      </w:tr>
    </w:tbl>
    <w:p w14:paraId="40C96AA3" w14:textId="77777777" w:rsidR="00BD15BE" w:rsidRDefault="00BD15BE">
      <w:pPr>
        <w:rPr>
          <w:rFonts w:cs="Arial"/>
        </w:rPr>
      </w:pPr>
    </w:p>
    <w:p w14:paraId="0A0CBD85" w14:textId="0398B2F7" w:rsidR="00BD15BE" w:rsidRDefault="005155BE">
      <w:pPr>
        <w:pStyle w:val="Caption"/>
        <w:rPr>
          <w:lang w:val="en"/>
        </w:rPr>
      </w:pPr>
      <w:r>
        <w:t xml:space="preserve">Table </w:t>
      </w:r>
      <w:fldSimple w:instr=" SEQ Table \* ARABIC ">
        <w:r>
          <w:t>3</w:t>
        </w:r>
        <w:del w:id="1874" w:author="Pieter de Vis" w:date="2020-04-30T17:59:00Z">
          <w:r w:rsidDel="00A95919">
            <w:delText>1</w:delText>
          </w:r>
        </w:del>
      </w:fldSimple>
      <w:bookmarkStart w:id="1875" w:name="_Toc121088513"/>
      <w:ins w:id="1876" w:author="Pieter de Vis" w:date="2020-04-30T17:59:00Z">
        <w:r w:rsidR="00A95919">
          <w:t>5</w:t>
        </w:r>
      </w:ins>
      <w:r>
        <w:rPr>
          <w:lang w:val="en"/>
        </w:rPr>
        <w:t xml:space="preserve"> – Quality checked scans</w:t>
      </w:r>
      <w:bookmarkEnd w:id="1875"/>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36D81F60"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25CF43AD"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scans_qc</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1B640BB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821D9A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75A7864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6C2680A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C3872D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C99F766"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9B4C95C"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total_qualitychecked_scans</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79DCF4D" w14:textId="77777777" w:rsidR="00BD15BE" w:rsidRDefault="00BD15BE">
            <w:pPr>
              <w:pStyle w:val="Default"/>
              <w:rPr>
                <w:rFonts w:ascii="Arial" w:hAnsi="Arial" w:cs="Arial"/>
                <w:sz w:val="20"/>
                <w:szCs w:val="20"/>
              </w:rPr>
            </w:pPr>
          </w:p>
        </w:tc>
      </w:tr>
      <w:tr w:rsidR="00BD15BE" w14:paraId="759197A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C21A18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13E16B3"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5F9B162"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Total number of scans that passed the quality check within a single series (need to be &gt; than </w:t>
            </w:r>
            <w:proofErr w:type="spellStart"/>
            <w:r>
              <w:rPr>
                <w:rFonts w:ascii="Arial" w:hAnsi="Arial" w:cs="Arial"/>
                <w:sz w:val="20"/>
                <w:szCs w:val="20"/>
                <w:lang w:val="en"/>
              </w:rPr>
              <w:t>Nx</w:t>
            </w:r>
            <w:proofErr w:type="spellEnd"/>
            <w:r>
              <w:rPr>
                <w:rFonts w:ascii="Arial" w:hAnsi="Arial" w:cs="Arial"/>
                <w:sz w:val="20"/>
                <w:szCs w:val="20"/>
                <w:lang w:val="en"/>
              </w:rPr>
              <w:t>, see Water Network Design)</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716ED11" w14:textId="77777777" w:rsidR="00BD15BE" w:rsidRDefault="00BD15BE">
            <w:pPr>
              <w:pStyle w:val="Default"/>
              <w:rPr>
                <w:rFonts w:ascii="Arial" w:hAnsi="Arial" w:cs="Arial"/>
                <w:sz w:val="20"/>
                <w:szCs w:val="20"/>
              </w:rPr>
            </w:pPr>
          </w:p>
        </w:tc>
      </w:tr>
      <w:tr w:rsidR="00BD15BE" w14:paraId="640C320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D74439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051511F"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AA1C955"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BB5AF1F" w14:textId="77777777" w:rsidR="00BD15BE" w:rsidRDefault="00BD15BE">
            <w:pPr>
              <w:pStyle w:val="Default"/>
              <w:rPr>
                <w:rFonts w:ascii="Arial" w:hAnsi="Arial" w:cs="Arial"/>
                <w:sz w:val="20"/>
                <w:szCs w:val="20"/>
              </w:rPr>
            </w:pPr>
          </w:p>
        </w:tc>
      </w:tr>
      <w:tr w:rsidR="00BD15BE" w14:paraId="3BAB253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2E7CA0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13E2AB6" w14:textId="77777777" w:rsidR="00BD15BE" w:rsidRDefault="00BD15BE">
            <w:pPr>
              <w:pStyle w:val="Default"/>
              <w:rPr>
                <w:rFonts w:ascii="Arial" w:hAnsi="Arial" w:cs="Arial"/>
                <w:sz w:val="20"/>
                <w:szCs w:val="20"/>
              </w:rPr>
            </w:pP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8F95C7C"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15DEF1D" w14:textId="77777777" w:rsidR="00BD15BE" w:rsidRDefault="00BD15BE">
            <w:pPr>
              <w:pStyle w:val="Default"/>
              <w:rPr>
                <w:rFonts w:ascii="Arial" w:hAnsi="Arial" w:cs="Arial"/>
                <w:sz w:val="20"/>
                <w:szCs w:val="20"/>
              </w:rPr>
            </w:pPr>
          </w:p>
        </w:tc>
      </w:tr>
    </w:tbl>
    <w:p w14:paraId="2FBFAE96" w14:textId="77777777" w:rsidR="00BD15BE" w:rsidRDefault="00BD15BE">
      <w:pPr>
        <w:rPr>
          <w:rFonts w:cs="Arial"/>
        </w:rPr>
      </w:pPr>
    </w:p>
    <w:p w14:paraId="679970C7" w14:textId="78860D1C" w:rsidR="00BD15BE" w:rsidRDefault="005155BE" w:rsidP="00B47FE7">
      <w:pPr>
        <w:pStyle w:val="Heading4"/>
        <w:numPr>
          <w:ilvl w:val="2"/>
          <w:numId w:val="2"/>
        </w:numPr>
        <w:pPrChange w:id="1877" w:author="Pieter de Vis" w:date="2020-04-30T12:57:00Z">
          <w:pPr>
            <w:pStyle w:val="Heading4"/>
            <w:numPr>
              <w:numId w:val="2"/>
            </w:numPr>
            <w:ind w:left="1574"/>
          </w:pPr>
        </w:pPrChange>
      </w:pPr>
      <w:bookmarkStart w:id="1878" w:name="_Toc2031377748"/>
      <w:r>
        <w:rPr>
          <w:lang w:val="en"/>
        </w:rPr>
        <w:t xml:space="preserve">Land and Water </w:t>
      </w:r>
      <w:r>
        <w:t xml:space="preserve">Irradiance </w:t>
      </w:r>
      <w:r>
        <w:rPr>
          <w:lang w:val="en"/>
        </w:rPr>
        <w:t xml:space="preserve">L1a </w:t>
      </w:r>
      <w:r>
        <w:t>Variables</w:t>
      </w:r>
      <w:bookmarkEnd w:id="1878"/>
    </w:p>
    <w:p w14:paraId="04887CA8" w14:textId="77777777" w:rsidR="00BD15BE" w:rsidRDefault="005155BE">
      <w:pPr>
        <w:spacing w:before="240"/>
        <w:rPr>
          <w:rFonts w:cs="Arial"/>
        </w:rPr>
      </w:pPr>
      <w:r>
        <w:rPr>
          <w:rFonts w:cs="Arial"/>
        </w:rPr>
        <w:t xml:space="preserve">Data variables specific to irradiance products are defined in </w:t>
      </w:r>
      <w:r>
        <w:rPr>
          <w:rFonts w:cs="Arial"/>
        </w:rPr>
        <w:fldChar w:fldCharType="begin"/>
      </w:r>
      <w:r>
        <w:rPr>
          <w:rFonts w:cs="Arial"/>
        </w:rPr>
        <w:instrText xml:space="preserve"> REF _Ref31817762 \h </w:instrText>
      </w:r>
      <w:r>
        <w:rPr>
          <w:rFonts w:cs="Arial"/>
        </w:rPr>
      </w:r>
      <w:r>
        <w:rPr>
          <w:rFonts w:cs="Arial"/>
        </w:rPr>
        <w:fldChar w:fldCharType="separate"/>
      </w:r>
      <w:r>
        <w:rPr>
          <w:rFonts w:cs="Arial"/>
        </w:rPr>
        <w:t>Table 30</w:t>
      </w:r>
      <w:r>
        <w:rPr>
          <w:rFonts w:cs="Arial"/>
        </w:rPr>
        <w:fldChar w:fldCharType="end"/>
      </w:r>
      <w:r>
        <w:rPr>
          <w:rFonts w:cs="Arial"/>
        </w:rPr>
        <w:t>. The remaining tables in this subsection define each of the listed data variables.</w:t>
      </w:r>
    </w:p>
    <w:p w14:paraId="0322DDE6" w14:textId="3A9614AD" w:rsidR="00BD15BE" w:rsidRDefault="005155BE">
      <w:pPr>
        <w:pStyle w:val="Caption"/>
      </w:pPr>
      <w:bookmarkStart w:id="1879" w:name="_Ref31817762"/>
      <w:r>
        <w:t xml:space="preserve">Table </w:t>
      </w:r>
      <w:r>
        <w:fldChar w:fldCharType="begin"/>
      </w:r>
      <w:r>
        <w:instrText>SEQ Table \* ARABIC</w:instrText>
      </w:r>
      <w:r>
        <w:fldChar w:fldCharType="separate"/>
      </w:r>
      <w:r>
        <w:t>3</w:t>
      </w:r>
      <w:del w:id="1880" w:author="Pieter de Vis" w:date="2020-04-30T17:59:00Z">
        <w:r w:rsidDel="00A95919">
          <w:delText>2</w:delText>
        </w:r>
      </w:del>
      <w:r>
        <w:fldChar w:fldCharType="end"/>
      </w:r>
      <w:bookmarkStart w:id="1881" w:name="_Toc1303491164"/>
      <w:bookmarkEnd w:id="1879"/>
      <w:ins w:id="1882" w:author="Pieter de Vis" w:date="2020-04-30T17:59:00Z">
        <w:r w:rsidR="00A95919">
          <w:t>6</w:t>
        </w:r>
      </w:ins>
      <w:r>
        <w:t xml:space="preserve"> </w:t>
      </w:r>
      <w:r>
        <w:rPr>
          <w:lang w:val="en"/>
        </w:rPr>
        <w:t xml:space="preserve">– </w:t>
      </w:r>
      <w:r>
        <w:t>Irradiance product variables</w:t>
      </w:r>
      <w:bookmarkEnd w:id="1881"/>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338ED0ED"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6BA7821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1437904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32A669AE"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3530FE0C"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1A64F247"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08F1E147" w14:textId="77777777" w:rsidR="00BD15BE" w:rsidRDefault="005155BE">
            <w:pPr>
              <w:pStyle w:val="Default"/>
              <w:rPr>
                <w:rFonts w:ascii="Arial" w:hAnsi="Arial" w:cs="Arial"/>
                <w:bCs/>
                <w:sz w:val="20"/>
                <w:szCs w:val="20"/>
              </w:rPr>
            </w:pPr>
            <w:r>
              <w:rPr>
                <w:rFonts w:ascii="Arial" w:hAnsi="Arial" w:cs="Arial"/>
                <w:bCs/>
                <w:sz w:val="20"/>
                <w:szCs w:val="20"/>
              </w:rPr>
              <w:t>irradiance</w:t>
            </w:r>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425C17B7" w14:textId="77777777" w:rsidR="00BD15BE" w:rsidRDefault="005155BE">
            <w:pPr>
              <w:pStyle w:val="Default"/>
              <w:rPr>
                <w:rFonts w:ascii="Arial" w:hAnsi="Arial" w:cs="Arial"/>
                <w:sz w:val="20"/>
                <w:szCs w:val="20"/>
              </w:rPr>
            </w:pPr>
            <w:r>
              <w:rPr>
                <w:rFonts w:ascii="Arial" w:hAnsi="Arial" w:cs="Arial"/>
                <w:sz w:val="20"/>
                <w:szCs w:val="20"/>
              </w:rPr>
              <w:t>irradiance</w:t>
            </w:r>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6206A6CA"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34396F05" w14:textId="77777777" w:rsidR="00BD15BE" w:rsidRDefault="005155BE">
            <w:pPr>
              <w:pStyle w:val="Default"/>
              <w:rPr>
                <w:rFonts w:ascii="Arial" w:hAnsi="Arial" w:cs="Arial"/>
                <w:sz w:val="20"/>
                <w:szCs w:val="20"/>
              </w:rPr>
            </w:pPr>
            <w:r>
              <w:rPr>
                <w:rFonts w:ascii="Arial" w:hAnsi="Arial" w:cs="Arial"/>
                <w:sz w:val="20"/>
                <w:szCs w:val="20"/>
              </w:rPr>
              <w:t>wavelength, series</w:t>
            </w:r>
          </w:p>
        </w:tc>
      </w:tr>
      <w:tr w:rsidR="00BD15BE" w14:paraId="22BC0685"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DAF5101" w14:textId="77777777" w:rsidR="00BD15BE" w:rsidRDefault="005155BE">
            <w:pPr>
              <w:pStyle w:val="Default"/>
              <w:rPr>
                <w:rFonts w:ascii="Arial" w:hAnsi="Arial" w:cs="Arial"/>
                <w:bCs/>
                <w:sz w:val="20"/>
                <w:szCs w:val="20"/>
              </w:rPr>
            </w:pPr>
            <w:proofErr w:type="spellStart"/>
            <w:r>
              <w:rPr>
                <w:rFonts w:ascii="Arial" w:hAnsi="Arial" w:cs="Arial"/>
                <w:bCs/>
                <w:sz w:val="20"/>
                <w:szCs w:val="20"/>
              </w:rPr>
              <w:t>u_random_irradiance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39C36A95" w14:textId="77777777" w:rsidR="00BD15BE" w:rsidRDefault="005155BE">
            <w:pPr>
              <w:pStyle w:val="Default"/>
              <w:rPr>
                <w:rFonts w:ascii="Arial" w:hAnsi="Arial" w:cs="Arial"/>
                <w:sz w:val="20"/>
                <w:szCs w:val="20"/>
              </w:rPr>
            </w:pPr>
            <w:proofErr w:type="spellStart"/>
            <w:r>
              <w:rPr>
                <w:rFonts w:ascii="Arial" w:hAnsi="Arial" w:cs="Arial"/>
                <w:sz w:val="20"/>
                <w:szCs w:val="20"/>
              </w:rPr>
              <w:t>u_random_irradiance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8DC9A17"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2103487" w14:textId="77777777" w:rsidR="00BD15BE" w:rsidRDefault="005155BE">
            <w:pPr>
              <w:pStyle w:val="Default"/>
              <w:rPr>
                <w:rFonts w:ascii="Arial" w:hAnsi="Arial" w:cs="Arial"/>
                <w:sz w:val="20"/>
                <w:szCs w:val="20"/>
              </w:rPr>
            </w:pPr>
            <w:r>
              <w:rPr>
                <w:rFonts w:ascii="Arial" w:hAnsi="Arial" w:cs="Arial"/>
                <w:sz w:val="20"/>
                <w:szCs w:val="20"/>
              </w:rPr>
              <w:t>wavelength, series</w:t>
            </w:r>
          </w:p>
        </w:tc>
      </w:tr>
      <w:tr w:rsidR="00BD15BE" w14:paraId="1476E748"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2252F03D" w14:textId="77777777" w:rsidR="00BD15BE" w:rsidRDefault="005155BE">
            <w:pPr>
              <w:pStyle w:val="Default"/>
              <w:rPr>
                <w:rFonts w:ascii="Arial" w:hAnsi="Arial" w:cs="Arial"/>
                <w:bCs/>
                <w:sz w:val="20"/>
                <w:szCs w:val="20"/>
              </w:rPr>
            </w:pPr>
            <w:proofErr w:type="spellStart"/>
            <w:r>
              <w:rPr>
                <w:rFonts w:ascii="Arial" w:hAnsi="Arial" w:cs="Arial"/>
                <w:bCs/>
                <w:sz w:val="20"/>
                <w:szCs w:val="20"/>
              </w:rPr>
              <w:t>u_systematic_irradiance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62D7186B" w14:textId="77777777" w:rsidR="00BD15BE" w:rsidRDefault="005155BE">
            <w:pPr>
              <w:pStyle w:val="Default"/>
              <w:rPr>
                <w:rFonts w:ascii="Arial" w:hAnsi="Arial" w:cs="Arial"/>
                <w:sz w:val="20"/>
                <w:szCs w:val="20"/>
              </w:rPr>
            </w:pPr>
            <w:proofErr w:type="spellStart"/>
            <w:r>
              <w:rPr>
                <w:rFonts w:ascii="Arial" w:hAnsi="Arial" w:cs="Arial"/>
                <w:sz w:val="20"/>
                <w:szCs w:val="20"/>
              </w:rPr>
              <w:t>u_systematic_irradiance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70D0ACEA"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10868A5E" w14:textId="77777777" w:rsidR="00BD15BE" w:rsidRDefault="005155BE">
            <w:pPr>
              <w:pStyle w:val="Default"/>
              <w:rPr>
                <w:rFonts w:ascii="Arial" w:hAnsi="Arial" w:cs="Arial"/>
                <w:sz w:val="20"/>
                <w:szCs w:val="20"/>
              </w:rPr>
            </w:pPr>
            <w:r>
              <w:rPr>
                <w:rFonts w:ascii="Arial" w:hAnsi="Arial" w:cs="Arial"/>
                <w:sz w:val="20"/>
                <w:szCs w:val="20"/>
              </w:rPr>
              <w:t xml:space="preserve">wavelength, </w:t>
            </w:r>
            <w:commentRangeStart w:id="1883"/>
            <w:r>
              <w:rPr>
                <w:rFonts w:ascii="Arial" w:hAnsi="Arial" w:cs="Arial"/>
                <w:sz w:val="20"/>
                <w:szCs w:val="20"/>
              </w:rPr>
              <w:t>series</w:t>
            </w:r>
            <w:commentRangeEnd w:id="1883"/>
            <w:r w:rsidR="00BF6257">
              <w:rPr>
                <w:rStyle w:val="CommentReference"/>
                <w:rFonts w:ascii="Arial" w:hAnsi="Arial" w:cs="DejaVu Sans"/>
                <w:color w:val="00000A"/>
              </w:rPr>
              <w:commentReference w:id="1883"/>
            </w:r>
          </w:p>
        </w:tc>
      </w:tr>
      <w:tr w:rsidR="00D13373" w14:paraId="073A3DEE" w14:textId="77777777" w:rsidTr="001C78F5">
        <w:trPr>
          <w:trHeight w:val="308"/>
          <w:ins w:id="1884" w:author="Pieter de Vis" w:date="2020-04-30T12:32: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9023035" w14:textId="63BA3258" w:rsidR="00D13373" w:rsidRDefault="00D13373" w:rsidP="001C78F5">
            <w:pPr>
              <w:pStyle w:val="Default"/>
              <w:rPr>
                <w:ins w:id="1885" w:author="Pieter de Vis" w:date="2020-04-30T12:32:00Z"/>
                <w:rFonts w:ascii="Arial" w:hAnsi="Arial" w:cs="Arial"/>
                <w:bCs/>
                <w:sz w:val="20"/>
                <w:szCs w:val="20"/>
              </w:rPr>
            </w:pPr>
            <w:commentRangeStart w:id="1886"/>
            <w:proofErr w:type="spellStart"/>
            <w:ins w:id="1887" w:author="Pieter de Vis" w:date="2020-04-30T12:32:00Z">
              <w:r>
                <w:rPr>
                  <w:rFonts w:ascii="Arial" w:hAnsi="Arial" w:cs="Arial"/>
                  <w:bCs/>
                  <w:sz w:val="20"/>
                  <w:szCs w:val="20"/>
                </w:rPr>
                <w:t>corr_random_irradiance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4006295" w14:textId="2F1C900C" w:rsidR="00D13373" w:rsidRDefault="00D13373" w:rsidP="001C78F5">
            <w:pPr>
              <w:pStyle w:val="Default"/>
              <w:rPr>
                <w:ins w:id="1888" w:author="Pieter de Vis" w:date="2020-04-30T12:32:00Z"/>
                <w:rFonts w:ascii="Arial" w:hAnsi="Arial" w:cs="Arial"/>
                <w:sz w:val="20"/>
                <w:szCs w:val="20"/>
              </w:rPr>
            </w:pPr>
            <w:proofErr w:type="spellStart"/>
            <w:ins w:id="1889" w:author="Pieter de Vis" w:date="2020-04-30T12:32:00Z">
              <w:r>
                <w:rPr>
                  <w:rFonts w:ascii="Arial" w:hAnsi="Arial" w:cs="Arial"/>
                  <w:bCs/>
                  <w:sz w:val="20"/>
                  <w:szCs w:val="20"/>
                </w:rPr>
                <w:t>corr_random_</w:t>
              </w:r>
            </w:ins>
            <w:ins w:id="1890" w:author="Pieter de Vis" w:date="2020-04-30T12:33:00Z">
              <w:r>
                <w:rPr>
                  <w:rFonts w:ascii="Arial" w:hAnsi="Arial" w:cs="Arial"/>
                  <w:bCs/>
                  <w:sz w:val="20"/>
                  <w:szCs w:val="20"/>
                </w:rPr>
                <w:t>ir</w:t>
              </w:r>
            </w:ins>
            <w:ins w:id="1891" w:author="Pieter de Vis" w:date="2020-04-30T12:32:00Z">
              <w:r>
                <w:rPr>
                  <w:rFonts w:ascii="Arial" w:hAnsi="Arial" w:cs="Arial"/>
                  <w:bCs/>
                  <w:sz w:val="20"/>
                  <w:szCs w:val="20"/>
                </w:rPr>
                <w:t>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DD2B53C" w14:textId="77777777" w:rsidR="00D13373" w:rsidRDefault="00D13373" w:rsidP="001C78F5">
            <w:pPr>
              <w:pStyle w:val="Default"/>
              <w:rPr>
                <w:ins w:id="1892" w:author="Pieter de Vis" w:date="2020-04-30T12:32:00Z"/>
                <w:rFonts w:ascii="Arial" w:hAnsi="Arial" w:cs="Arial"/>
                <w:sz w:val="20"/>
                <w:szCs w:val="20"/>
              </w:rPr>
            </w:pPr>
            <w:ins w:id="1893" w:author="Pieter de Vis" w:date="2020-04-30T12:32:00Z">
              <w:r>
                <w:rPr>
                  <w:rFonts w:ascii="Arial" w:hAnsi="Arial" w:cs="Arial"/>
                  <w:sz w:val="20"/>
                  <w:szCs w:val="20"/>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77FA719" w14:textId="77777777" w:rsidR="00D13373" w:rsidRDefault="00D13373" w:rsidP="001C78F5">
            <w:pPr>
              <w:pStyle w:val="Default"/>
              <w:rPr>
                <w:ins w:id="1894" w:author="Pieter de Vis" w:date="2020-04-30T12:32:00Z"/>
                <w:rFonts w:ascii="Arial" w:hAnsi="Arial" w:cs="Arial"/>
                <w:sz w:val="20"/>
                <w:szCs w:val="20"/>
              </w:rPr>
            </w:pPr>
            <w:ins w:id="1895" w:author="Pieter de Vis" w:date="2020-04-30T12:32:00Z">
              <w:r>
                <w:rPr>
                  <w:rFonts w:ascii="Arial" w:hAnsi="Arial" w:cs="Arial"/>
                  <w:sz w:val="20"/>
                  <w:szCs w:val="20"/>
                </w:rPr>
                <w:t>wavelength, wavelength, series</w:t>
              </w:r>
              <w:commentRangeEnd w:id="1886"/>
              <w:r>
                <w:rPr>
                  <w:rStyle w:val="CommentReference"/>
                  <w:rFonts w:ascii="Arial" w:hAnsi="Arial" w:cs="DejaVu Sans"/>
                  <w:color w:val="00000A"/>
                </w:rPr>
                <w:commentReference w:id="1886"/>
              </w:r>
            </w:ins>
          </w:p>
        </w:tc>
      </w:tr>
      <w:tr w:rsidR="00D13373" w14:paraId="4EA13DFA" w14:textId="77777777" w:rsidTr="001C78F5">
        <w:trPr>
          <w:trHeight w:val="308"/>
          <w:ins w:id="1896" w:author="Pieter de Vis" w:date="2020-04-30T12:32: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06690C0" w14:textId="639977CA" w:rsidR="00D13373" w:rsidRDefault="00D13373" w:rsidP="001C78F5">
            <w:pPr>
              <w:pStyle w:val="Default"/>
              <w:rPr>
                <w:ins w:id="1897" w:author="Pieter de Vis" w:date="2020-04-30T12:32:00Z"/>
                <w:rFonts w:ascii="Arial" w:hAnsi="Arial" w:cs="Arial"/>
                <w:bCs/>
                <w:sz w:val="20"/>
                <w:szCs w:val="20"/>
              </w:rPr>
            </w:pPr>
            <w:proofErr w:type="spellStart"/>
            <w:ins w:id="1898" w:author="Pieter de Vis" w:date="2020-04-30T12:32:00Z">
              <w:r>
                <w:rPr>
                  <w:rFonts w:ascii="Arial" w:hAnsi="Arial" w:cs="Arial"/>
                  <w:bCs/>
                  <w:sz w:val="20"/>
                  <w:szCs w:val="20"/>
                </w:rPr>
                <w:t>corr_systematic_</w:t>
              </w:r>
            </w:ins>
            <w:ins w:id="1899" w:author="Pieter de Vis" w:date="2020-04-30T12:33:00Z">
              <w:r>
                <w:rPr>
                  <w:rFonts w:ascii="Arial" w:hAnsi="Arial" w:cs="Arial"/>
                  <w:bCs/>
                  <w:sz w:val="20"/>
                  <w:szCs w:val="20"/>
                </w:rPr>
                <w:t>ir</w:t>
              </w:r>
            </w:ins>
            <w:ins w:id="1900" w:author="Pieter de Vis" w:date="2020-04-30T12:32:00Z">
              <w:r>
                <w:rPr>
                  <w:rFonts w:ascii="Arial" w:hAnsi="Arial" w:cs="Arial"/>
                  <w:bCs/>
                  <w:sz w:val="20"/>
                  <w:szCs w:val="20"/>
                </w:rPr>
                <w:t>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9CC05EB" w14:textId="79A4607F" w:rsidR="00D13373" w:rsidRDefault="00D13373" w:rsidP="001C78F5">
            <w:pPr>
              <w:pStyle w:val="Default"/>
              <w:rPr>
                <w:ins w:id="1901" w:author="Pieter de Vis" w:date="2020-04-30T12:32:00Z"/>
                <w:rFonts w:ascii="Arial" w:hAnsi="Arial" w:cs="Arial"/>
                <w:sz w:val="20"/>
                <w:szCs w:val="20"/>
              </w:rPr>
            </w:pPr>
            <w:proofErr w:type="spellStart"/>
            <w:ins w:id="1902" w:author="Pieter de Vis" w:date="2020-04-30T12:32:00Z">
              <w:r>
                <w:rPr>
                  <w:rFonts w:ascii="Arial" w:hAnsi="Arial" w:cs="Arial"/>
                  <w:bCs/>
                  <w:sz w:val="20"/>
                  <w:szCs w:val="20"/>
                </w:rPr>
                <w:t>corr_systematic_</w:t>
              </w:r>
            </w:ins>
            <w:ins w:id="1903" w:author="Pieter de Vis" w:date="2020-04-30T12:33:00Z">
              <w:r>
                <w:rPr>
                  <w:rFonts w:ascii="Arial" w:hAnsi="Arial" w:cs="Arial"/>
                  <w:bCs/>
                  <w:sz w:val="20"/>
                  <w:szCs w:val="20"/>
                </w:rPr>
                <w:t>ir</w:t>
              </w:r>
            </w:ins>
            <w:ins w:id="1904" w:author="Pieter de Vis" w:date="2020-04-30T12:32:00Z">
              <w:r>
                <w:rPr>
                  <w:rFonts w:ascii="Arial" w:hAnsi="Arial" w:cs="Arial"/>
                  <w:bCs/>
                  <w:sz w:val="20"/>
                  <w:szCs w:val="20"/>
                </w:rPr>
                <w:t>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30BDEFE" w14:textId="77777777" w:rsidR="00D13373" w:rsidRDefault="00D13373" w:rsidP="001C78F5">
            <w:pPr>
              <w:pStyle w:val="Default"/>
              <w:rPr>
                <w:ins w:id="1905" w:author="Pieter de Vis" w:date="2020-04-30T12:32:00Z"/>
                <w:rFonts w:ascii="Arial" w:hAnsi="Arial" w:cs="Arial"/>
                <w:sz w:val="20"/>
                <w:szCs w:val="20"/>
              </w:rPr>
            </w:pPr>
            <w:ins w:id="1906" w:author="Pieter de Vis" w:date="2020-04-30T12:32:00Z">
              <w:r>
                <w:rPr>
                  <w:rFonts w:ascii="Arial" w:hAnsi="Arial" w:cs="Arial"/>
                  <w:sz w:val="20"/>
                  <w:szCs w:val="20"/>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97668D9" w14:textId="77777777" w:rsidR="00D13373" w:rsidRDefault="00D13373" w:rsidP="001C78F5">
            <w:pPr>
              <w:pStyle w:val="Default"/>
              <w:rPr>
                <w:ins w:id="1907" w:author="Pieter de Vis" w:date="2020-04-30T12:32:00Z"/>
                <w:rFonts w:ascii="Arial" w:hAnsi="Arial" w:cs="Arial"/>
                <w:sz w:val="20"/>
                <w:szCs w:val="20"/>
              </w:rPr>
            </w:pPr>
            <w:ins w:id="1908" w:author="Pieter de Vis" w:date="2020-04-30T12:32:00Z">
              <w:r>
                <w:rPr>
                  <w:rFonts w:ascii="Arial" w:hAnsi="Arial" w:cs="Arial"/>
                  <w:sz w:val="20"/>
                  <w:szCs w:val="20"/>
                </w:rPr>
                <w:t xml:space="preserve">wavelength, </w:t>
              </w:r>
              <w:proofErr w:type="gramStart"/>
              <w:r>
                <w:rPr>
                  <w:rFonts w:ascii="Arial" w:hAnsi="Arial" w:cs="Arial"/>
                  <w:sz w:val="20"/>
                  <w:szCs w:val="20"/>
                </w:rPr>
                <w:t>wavelength,  series</w:t>
              </w:r>
              <w:proofErr w:type="gramEnd"/>
            </w:ins>
          </w:p>
        </w:tc>
      </w:tr>
      <w:tr w:rsidR="00BD15BE" w14:paraId="04126F8F"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093724D" w14:textId="77777777" w:rsidR="00BD15BE" w:rsidRDefault="005155BE">
            <w:pPr>
              <w:pStyle w:val="Default"/>
              <w:rPr>
                <w:rFonts w:ascii="Arial" w:hAnsi="Arial" w:cs="Arial"/>
                <w:bCs/>
                <w:sz w:val="20"/>
                <w:szCs w:val="20"/>
              </w:rPr>
            </w:pPr>
            <w:proofErr w:type="spellStart"/>
            <w:r>
              <w:rPr>
                <w:rFonts w:ascii="Arial" w:hAnsi="Arial" w:cs="Arial"/>
                <w:bCs/>
                <w:sz w:val="20"/>
                <w:szCs w:val="20"/>
              </w:rPr>
              <w:t>quality_flag</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394AFD8"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A2AA9F8"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1C740EB" w14:textId="77777777" w:rsidR="00BD15BE" w:rsidRDefault="005155BE">
            <w:pPr>
              <w:pStyle w:val="Default"/>
              <w:rPr>
                <w:rFonts w:ascii="Arial" w:hAnsi="Arial" w:cs="Arial"/>
                <w:sz w:val="20"/>
                <w:szCs w:val="20"/>
              </w:rPr>
            </w:pPr>
            <w:r>
              <w:rPr>
                <w:rFonts w:ascii="Arial" w:hAnsi="Arial" w:cs="Arial"/>
                <w:sz w:val="20"/>
                <w:szCs w:val="20"/>
              </w:rPr>
              <w:t>series</w:t>
            </w:r>
          </w:p>
        </w:tc>
      </w:tr>
      <w:tr w:rsidR="00BD15BE" w14:paraId="0870A51C"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24E81E9" w14:textId="77777777" w:rsidR="00BD15BE" w:rsidRDefault="005155BE">
            <w:pPr>
              <w:pStyle w:val="Default"/>
              <w:rPr>
                <w:rFonts w:ascii="Arial" w:hAnsi="Arial" w:cs="Arial"/>
                <w:bCs/>
                <w:sz w:val="20"/>
                <w:szCs w:val="20"/>
              </w:rPr>
            </w:pPr>
            <w:r>
              <w:rPr>
                <w:rFonts w:ascii="Arial" w:hAnsi="Arial" w:cs="Arial"/>
                <w:color w:val="auto"/>
                <w:sz w:val="20"/>
                <w:szCs w:val="20"/>
                <w:lang w:val="en"/>
              </w:rPr>
              <w:t>inclination</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8DAB3FE"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sensor_inclination</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937E3C6"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202A0E3B" w14:textId="77777777" w:rsidR="00BD15BE" w:rsidRDefault="005155BE">
            <w:pPr>
              <w:pStyle w:val="Default"/>
              <w:rPr>
                <w:rFonts w:ascii="Arial" w:hAnsi="Arial" w:cs="Arial"/>
                <w:sz w:val="20"/>
                <w:szCs w:val="20"/>
              </w:rPr>
            </w:pPr>
            <w:r>
              <w:rPr>
                <w:rFonts w:ascii="Arial" w:hAnsi="Arial" w:cs="Arial"/>
                <w:sz w:val="20"/>
                <w:szCs w:val="20"/>
                <w:lang w:val="en"/>
              </w:rPr>
              <w:t>series</w:t>
            </w:r>
          </w:p>
        </w:tc>
      </w:tr>
      <w:tr w:rsidR="00BD15BE" w14:paraId="4188AB79"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47AD512" w14:textId="77777777" w:rsidR="00BD15BE" w:rsidRDefault="005155BE">
            <w:pPr>
              <w:pStyle w:val="Default"/>
              <w:rPr>
                <w:rFonts w:ascii="Arial" w:hAnsi="Arial" w:cs="Arial"/>
                <w:bCs/>
                <w:sz w:val="20"/>
                <w:szCs w:val="20"/>
              </w:rPr>
            </w:pPr>
            <w:proofErr w:type="spellStart"/>
            <w:r>
              <w:rPr>
                <w:rFonts w:ascii="Arial" w:hAnsi="Arial" w:cs="Arial"/>
                <w:color w:val="auto"/>
                <w:sz w:val="20"/>
                <w:szCs w:val="20"/>
                <w:lang w:val="en"/>
              </w:rPr>
              <w:t>scans_total</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74D12B1"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total_number_scans</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2D2F382"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31D48896" w14:textId="77777777" w:rsidR="00BD15BE" w:rsidRDefault="005155BE">
            <w:pPr>
              <w:pStyle w:val="Default"/>
              <w:rPr>
                <w:rFonts w:ascii="Arial" w:hAnsi="Arial" w:cs="Arial"/>
                <w:sz w:val="20"/>
                <w:szCs w:val="20"/>
              </w:rPr>
            </w:pPr>
            <w:r>
              <w:rPr>
                <w:rFonts w:ascii="Arial" w:hAnsi="Arial" w:cs="Arial"/>
                <w:sz w:val="20"/>
                <w:szCs w:val="20"/>
                <w:lang w:val="en"/>
              </w:rPr>
              <w:t>series</w:t>
            </w:r>
          </w:p>
        </w:tc>
      </w:tr>
      <w:tr w:rsidR="00BD15BE" w14:paraId="6828CD9E"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32717A6" w14:textId="77777777" w:rsidR="00BD15BE" w:rsidRDefault="005155BE">
            <w:pPr>
              <w:pStyle w:val="Default"/>
              <w:rPr>
                <w:rFonts w:ascii="Arial" w:hAnsi="Arial" w:cs="Arial"/>
                <w:bCs/>
                <w:sz w:val="20"/>
                <w:szCs w:val="20"/>
              </w:rPr>
            </w:pPr>
            <w:proofErr w:type="spellStart"/>
            <w:r>
              <w:rPr>
                <w:rFonts w:ascii="Arial" w:hAnsi="Arial" w:cs="Arial"/>
                <w:color w:val="auto"/>
                <w:sz w:val="20"/>
                <w:szCs w:val="20"/>
                <w:lang w:val="en"/>
              </w:rPr>
              <w:lastRenderedPageBreak/>
              <w:t>scans_qc</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DC31B36"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total_qualitychecked_scans</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0F7D3A3"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E7EF924" w14:textId="77777777" w:rsidR="00BD15BE" w:rsidRDefault="005155BE">
            <w:pPr>
              <w:pStyle w:val="Default"/>
              <w:rPr>
                <w:rFonts w:ascii="Arial" w:hAnsi="Arial" w:cs="Arial"/>
                <w:sz w:val="20"/>
                <w:szCs w:val="20"/>
              </w:rPr>
            </w:pPr>
            <w:r>
              <w:rPr>
                <w:rFonts w:ascii="Arial" w:hAnsi="Arial" w:cs="Arial"/>
                <w:sz w:val="20"/>
                <w:szCs w:val="20"/>
                <w:lang w:val="en"/>
              </w:rPr>
              <w:t>series</w:t>
            </w:r>
          </w:p>
        </w:tc>
      </w:tr>
    </w:tbl>
    <w:p w14:paraId="006503D7" w14:textId="77777777" w:rsidR="00BD15BE" w:rsidRDefault="00BD15BE">
      <w:pPr>
        <w:pStyle w:val="Caption"/>
      </w:pPr>
    </w:p>
    <w:p w14:paraId="3E50EFA0" w14:textId="702CCB46" w:rsidR="00BD15BE" w:rsidRDefault="005155BE">
      <w:pPr>
        <w:pStyle w:val="Caption"/>
      </w:pPr>
      <w:r>
        <w:t xml:space="preserve">Table </w:t>
      </w:r>
      <w:r>
        <w:fldChar w:fldCharType="begin"/>
      </w:r>
      <w:r>
        <w:instrText>SEQ Table \* ARABIC</w:instrText>
      </w:r>
      <w:r>
        <w:fldChar w:fldCharType="separate"/>
      </w:r>
      <w:r>
        <w:t>3</w:t>
      </w:r>
      <w:del w:id="1909" w:author="Pieter de Vis" w:date="2020-04-30T17:59:00Z">
        <w:r w:rsidDel="00A95919">
          <w:delText>3</w:delText>
        </w:r>
      </w:del>
      <w:r>
        <w:fldChar w:fldCharType="end"/>
      </w:r>
      <w:bookmarkStart w:id="1910" w:name="_Toc1643675895"/>
      <w:ins w:id="1911" w:author="Pieter de Vis" w:date="2020-04-30T17:59:00Z">
        <w:r w:rsidR="00A95919">
          <w:t>7</w:t>
        </w:r>
      </w:ins>
      <w:r>
        <w:t xml:space="preserve"> </w:t>
      </w:r>
      <w:r>
        <w:rPr>
          <w:lang w:val="en"/>
        </w:rPr>
        <w:t xml:space="preserve">– </w:t>
      </w:r>
      <w:r>
        <w:t>irradiance variable definition</w:t>
      </w:r>
      <w:bookmarkEnd w:id="1910"/>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0EB5AC6C"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4205A086"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irradiance</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6CEBFCE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34525462"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557BF011"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5FCAEBB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AA4627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F61F753"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C59F64F"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24AEF4C" w14:textId="77777777" w:rsidR="00BD15BE" w:rsidRDefault="00BD15BE">
            <w:pPr>
              <w:pStyle w:val="Default"/>
              <w:rPr>
                <w:rFonts w:ascii="Arial" w:hAnsi="Arial" w:cs="Arial"/>
                <w:sz w:val="20"/>
                <w:szCs w:val="20"/>
              </w:rPr>
            </w:pPr>
          </w:p>
        </w:tc>
      </w:tr>
      <w:tr w:rsidR="00BD15BE" w14:paraId="79DC936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6C25CD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96FAFBD"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CB5E27D" w14:textId="77777777" w:rsidR="00BD15BE" w:rsidRDefault="005155BE">
            <w:pPr>
              <w:pStyle w:val="Default"/>
              <w:rPr>
                <w:rFonts w:ascii="Arial" w:hAnsi="Arial" w:cs="Arial"/>
                <w:sz w:val="20"/>
                <w:szCs w:val="20"/>
                <w:lang w:val="en"/>
              </w:rPr>
            </w:pPr>
            <w:r>
              <w:rPr>
                <w:rFonts w:ascii="Arial" w:hAnsi="Arial" w:cs="Arial"/>
                <w:sz w:val="20"/>
                <w:szCs w:val="20"/>
                <w:lang w:val="en"/>
              </w:rPr>
              <w:t>Spherical_</w:t>
            </w:r>
            <w:r>
              <w:rPr>
                <w:rFonts w:ascii="Arial" w:hAnsi="Arial" w:cs="Arial"/>
                <w:sz w:val="20"/>
                <w:szCs w:val="20"/>
              </w:rPr>
              <w:t>irradiance</w:t>
            </w:r>
            <w:r>
              <w:rPr>
                <w:rFonts w:ascii="Arial" w:hAnsi="Arial" w:cs="Arial"/>
                <w:sz w:val="20"/>
                <w:szCs w:val="20"/>
                <w:lang w:val="en"/>
              </w:rPr>
              <w:t>_</w:t>
            </w:r>
            <w:proofErr w:type="spellStart"/>
            <w:r>
              <w:rPr>
                <w:rFonts w:ascii="Arial" w:hAnsi="Arial" w:cs="Arial"/>
                <w:sz w:val="20"/>
                <w:szCs w:val="20"/>
                <w:lang w:val="en"/>
              </w:rPr>
              <w:t>per_unit_wavelength_in_air</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8BEC6C6" w14:textId="77777777" w:rsidR="00BD15BE" w:rsidRDefault="00BD15BE">
            <w:pPr>
              <w:pStyle w:val="Default"/>
              <w:rPr>
                <w:rFonts w:ascii="Arial" w:hAnsi="Arial" w:cs="Arial"/>
                <w:sz w:val="20"/>
                <w:szCs w:val="20"/>
              </w:rPr>
            </w:pPr>
          </w:p>
        </w:tc>
      </w:tr>
      <w:tr w:rsidR="00BD15BE" w14:paraId="20F018E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E0F27A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6717169"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9189C05" w14:textId="77777777" w:rsidR="00BD15BE" w:rsidRDefault="005155BE">
            <w:pPr>
              <w:jc w:val="left"/>
              <w:rPr>
                <w:rFonts w:cs="Arial"/>
                <w:sz w:val="20"/>
                <w:szCs w:val="20"/>
              </w:rPr>
            </w:pPr>
            <w:r>
              <w:rPr>
                <w:rFonts w:eastAsia="SimSun" w:cs="Arial"/>
                <w:sz w:val="20"/>
                <w:szCs w:val="20"/>
                <w:lang w:val="en-US" w:eastAsia="zh-CN" w:bidi="ar"/>
              </w:rPr>
              <w:t xml:space="preserve">Spherical irradiance is the radiation incident on unit area of a hemispherical (or "2-pi") collector. </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0261B40" w14:textId="77777777" w:rsidR="00BD15BE" w:rsidRDefault="00BD15BE">
            <w:pPr>
              <w:pStyle w:val="Default"/>
              <w:rPr>
                <w:rFonts w:ascii="Arial" w:hAnsi="Arial" w:cs="Arial"/>
                <w:sz w:val="20"/>
                <w:szCs w:val="20"/>
              </w:rPr>
            </w:pPr>
          </w:p>
        </w:tc>
      </w:tr>
      <w:tr w:rsidR="00BD15BE" w14:paraId="488F7E3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5F827A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C16851E"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6FD9A00" w14:textId="77777777" w:rsidR="00BD15BE" w:rsidRDefault="005155BE">
            <w:pPr>
              <w:pStyle w:val="Default"/>
              <w:rPr>
                <w:rFonts w:ascii="Arial" w:hAnsi="Arial" w:cs="Arial"/>
                <w:sz w:val="20"/>
                <w:szCs w:val="20"/>
              </w:rPr>
            </w:pPr>
            <w:proofErr w:type="spellStart"/>
            <w:r>
              <w:rPr>
                <w:rFonts w:ascii="Arial" w:hAnsi="Arial" w:cs="Arial"/>
                <w:sz w:val="20"/>
                <w:szCs w:val="20"/>
              </w:rPr>
              <w:t>mW</w:t>
            </w:r>
            <w:proofErr w:type="spellEnd"/>
            <w:r>
              <w:rPr>
                <w:rFonts w:ascii="Arial" w:hAnsi="Arial" w:cs="Arial"/>
                <w:sz w:val="20"/>
                <w:szCs w:val="20"/>
              </w:rPr>
              <w:t xml:space="preserve"> m^-2 nm^-1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A09E47D" w14:textId="77777777" w:rsidR="00BD15BE" w:rsidRDefault="005155BE">
            <w:pPr>
              <w:pStyle w:val="Default"/>
              <w:rPr>
                <w:rFonts w:ascii="Arial" w:hAnsi="Arial" w:cs="Arial"/>
                <w:sz w:val="20"/>
                <w:szCs w:val="20"/>
              </w:rPr>
            </w:pPr>
            <w:r>
              <w:rPr>
                <w:rFonts w:ascii="Arial" w:hAnsi="Arial" w:cs="Arial"/>
                <w:sz w:val="20"/>
                <w:szCs w:val="20"/>
                <w:lang w:val="en"/>
              </w:rPr>
              <w:t>CF standards suggest Wm^-2m^-1sr^-1 however “nm” and “</w:t>
            </w:r>
            <w:proofErr w:type="spellStart"/>
            <w:r>
              <w:rPr>
                <w:rFonts w:ascii="Arial" w:hAnsi="Arial" w:cs="Arial"/>
                <w:sz w:val="20"/>
                <w:szCs w:val="20"/>
                <w:lang w:val="en"/>
              </w:rPr>
              <w:t>mW</w:t>
            </w:r>
            <w:proofErr w:type="spellEnd"/>
            <w:r>
              <w:rPr>
                <w:rFonts w:ascii="Arial" w:hAnsi="Arial" w:cs="Arial"/>
                <w:sz w:val="20"/>
                <w:szCs w:val="20"/>
                <w:lang w:val="en"/>
              </w:rPr>
              <w:t>” is preferred</w:t>
            </w:r>
          </w:p>
        </w:tc>
      </w:tr>
      <w:tr w:rsidR="00BD15BE" w14:paraId="54C4930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3EA69B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2E64183"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66C02A0"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8AD8B45" w14:textId="77777777" w:rsidR="00BD15BE" w:rsidRDefault="00BD15BE">
            <w:pPr>
              <w:pStyle w:val="Default"/>
              <w:rPr>
                <w:rFonts w:ascii="Arial" w:hAnsi="Arial" w:cs="Arial"/>
                <w:sz w:val="20"/>
                <w:szCs w:val="20"/>
              </w:rPr>
            </w:pPr>
          </w:p>
        </w:tc>
      </w:tr>
      <w:tr w:rsidR="00BD15BE" w14:paraId="5E868FC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44A7ABF"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853B221"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DE54D12"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0CA5E0B" w14:textId="77777777" w:rsidR="00BD15BE" w:rsidRDefault="00BD15BE">
            <w:pPr>
              <w:pStyle w:val="Default"/>
              <w:rPr>
                <w:rFonts w:ascii="Arial" w:hAnsi="Arial" w:cs="Arial"/>
                <w:sz w:val="20"/>
                <w:szCs w:val="20"/>
              </w:rPr>
            </w:pPr>
          </w:p>
        </w:tc>
      </w:tr>
      <w:tr w:rsidR="00BD15BE" w14:paraId="1816378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B47BA6F"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9C8240B"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E1B8D3E"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quality_flag</w:t>
            </w:r>
            <w:proofErr w:type="spellEnd"/>
            <w:r>
              <w:rPr>
                <w:rFonts w:ascii="Arial" w:hAnsi="Arial" w:cs="Arial"/>
                <w:sz w:val="20"/>
                <w:szCs w:val="20"/>
                <w:lang w:val="en"/>
              </w:rPr>
              <w:t xml:space="preserve">, inclination, </w:t>
            </w:r>
            <w:proofErr w:type="spellStart"/>
            <w:r>
              <w:rPr>
                <w:rFonts w:ascii="Arial" w:hAnsi="Arial" w:cs="Arial"/>
                <w:sz w:val="20"/>
                <w:szCs w:val="20"/>
                <w:lang w:val="en"/>
              </w:rPr>
              <w:t>scans_total</w:t>
            </w:r>
            <w:proofErr w:type="spellEnd"/>
            <w:r>
              <w:rPr>
                <w:rFonts w:ascii="Arial" w:hAnsi="Arial" w:cs="Arial"/>
                <w:sz w:val="20"/>
                <w:szCs w:val="20"/>
                <w:lang w:val="en"/>
              </w:rPr>
              <w:t xml:space="preserve">, </w:t>
            </w:r>
            <w:proofErr w:type="spellStart"/>
            <w:r>
              <w:rPr>
                <w:rFonts w:ascii="Arial" w:hAnsi="Arial" w:cs="Arial"/>
                <w:sz w:val="20"/>
                <w:szCs w:val="20"/>
                <w:lang w:val="en"/>
              </w:rPr>
              <w:t>scans_qc</w:t>
            </w:r>
            <w:proofErr w:type="spellEnd"/>
            <w:r>
              <w:rPr>
                <w:rFonts w:ascii="Arial" w:hAnsi="Arial" w:cs="Arial"/>
                <w:sz w:val="20"/>
                <w:szCs w:val="20"/>
                <w:lang w:val="en"/>
              </w:rPr>
              <w:t xml:space="preserve">, </w:t>
            </w:r>
            <w:proofErr w:type="spellStart"/>
            <w:r>
              <w:rPr>
                <w:rFonts w:ascii="Arial" w:hAnsi="Arial" w:cs="Arial"/>
                <w:sz w:val="20"/>
                <w:szCs w:val="20"/>
                <w:lang w:val="en"/>
              </w:rPr>
              <w:t>saa</w:t>
            </w:r>
            <w:proofErr w:type="spellEnd"/>
            <w:r>
              <w:rPr>
                <w:rFonts w:ascii="Arial" w:hAnsi="Arial" w:cs="Arial"/>
                <w:sz w:val="20"/>
                <w:szCs w:val="20"/>
                <w:lang w:val="en"/>
              </w:rPr>
              <w:t xml:space="preserve">, </w:t>
            </w:r>
            <w:proofErr w:type="spellStart"/>
            <w:r>
              <w:rPr>
                <w:rFonts w:ascii="Arial" w:hAnsi="Arial" w:cs="Arial"/>
                <w:sz w:val="20"/>
                <w:szCs w:val="20"/>
                <w:lang w:val="en"/>
              </w:rPr>
              <w:t>sza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20655CC" w14:textId="77777777" w:rsidR="00BD15BE" w:rsidRDefault="00BD15BE">
            <w:pPr>
              <w:pStyle w:val="Default"/>
              <w:rPr>
                <w:rFonts w:ascii="Arial" w:hAnsi="Arial" w:cs="Arial"/>
                <w:sz w:val="20"/>
                <w:szCs w:val="20"/>
              </w:rPr>
            </w:pPr>
          </w:p>
        </w:tc>
      </w:tr>
    </w:tbl>
    <w:p w14:paraId="275CBCF0" w14:textId="77777777" w:rsidR="00BD15BE" w:rsidRDefault="00BD15BE">
      <w:pPr>
        <w:pStyle w:val="Caption"/>
      </w:pPr>
      <w:bookmarkStart w:id="1912" w:name="_Ref1937187043"/>
    </w:p>
    <w:p w14:paraId="2BC911F0" w14:textId="073D9C16" w:rsidR="00BD15BE" w:rsidRDefault="005155BE">
      <w:pPr>
        <w:pStyle w:val="Caption"/>
      </w:pPr>
      <w:r>
        <w:t xml:space="preserve">Table </w:t>
      </w:r>
      <w:r>
        <w:fldChar w:fldCharType="begin"/>
      </w:r>
      <w:r>
        <w:instrText>SEQ Table \* ARABIC</w:instrText>
      </w:r>
      <w:r>
        <w:fldChar w:fldCharType="separate"/>
      </w:r>
      <w:r>
        <w:t>3</w:t>
      </w:r>
      <w:del w:id="1913" w:author="Pieter de Vis" w:date="2020-04-30T17:59:00Z">
        <w:r w:rsidDel="00A95919">
          <w:delText>4</w:delText>
        </w:r>
      </w:del>
      <w:r>
        <w:fldChar w:fldCharType="end"/>
      </w:r>
      <w:bookmarkStart w:id="1914" w:name="_Toc1574861762"/>
      <w:bookmarkEnd w:id="1912"/>
      <w:ins w:id="1915" w:author="Pieter de Vis" w:date="2020-04-30T17:59:00Z">
        <w:r w:rsidR="00A95919">
          <w:t>8</w:t>
        </w:r>
      </w:ins>
      <w:r>
        <w:t xml:space="preserve"> </w:t>
      </w:r>
      <w:r>
        <w:rPr>
          <w:lang w:val="en"/>
        </w:rPr>
        <w:t xml:space="preserve">– </w:t>
      </w:r>
      <w:proofErr w:type="spellStart"/>
      <w:r>
        <w:t>u_random_irradiance</w:t>
      </w:r>
      <w:proofErr w:type="spellEnd"/>
      <w:r>
        <w:t xml:space="preserve"> variable definition</w:t>
      </w:r>
      <w:bookmarkEnd w:id="1914"/>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3E804A55"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BC1FA5B" w14:textId="77777777" w:rsidR="00BD15BE" w:rsidRDefault="005155BE">
            <w:pPr>
              <w:pStyle w:val="Default"/>
              <w:rPr>
                <w:rFonts w:ascii="Arial" w:hAnsi="Arial" w:cs="Arial"/>
                <w:b/>
                <w:bCs/>
                <w:color w:val="FFFFFF"/>
                <w:sz w:val="20"/>
                <w:szCs w:val="20"/>
              </w:rPr>
            </w:pPr>
            <w:proofErr w:type="spellStart"/>
            <w:r>
              <w:rPr>
                <w:rFonts w:ascii="Arial" w:hAnsi="Arial" w:cs="Arial"/>
                <w:b/>
                <w:bCs/>
                <w:color w:val="FFFFFF"/>
                <w:sz w:val="20"/>
                <w:szCs w:val="20"/>
              </w:rPr>
              <w:t>u_random_irradiance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3BAE4A8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286EE6B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41964FC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4C2662C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AB0771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ED4BF5C"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2BE13C1"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10872BB" w14:textId="77777777" w:rsidR="00BD15BE" w:rsidRDefault="00BD15BE">
            <w:pPr>
              <w:pStyle w:val="Default"/>
              <w:rPr>
                <w:rFonts w:ascii="Arial" w:hAnsi="Arial" w:cs="Arial"/>
                <w:sz w:val="20"/>
                <w:szCs w:val="20"/>
              </w:rPr>
            </w:pPr>
          </w:p>
        </w:tc>
      </w:tr>
      <w:tr w:rsidR="00BD15BE" w14:paraId="2A6A0E2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7A92E68"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066471D"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EC2FCC6" w14:textId="77777777" w:rsidR="00BD15BE" w:rsidRDefault="005155BE">
            <w:pPr>
              <w:pStyle w:val="Default"/>
              <w:rPr>
                <w:rFonts w:ascii="Arial" w:hAnsi="Arial" w:cs="Arial"/>
                <w:sz w:val="20"/>
                <w:szCs w:val="20"/>
              </w:rPr>
            </w:pPr>
            <w:proofErr w:type="spellStart"/>
            <w:r>
              <w:rPr>
                <w:rFonts w:ascii="Arial" w:hAnsi="Arial" w:cs="Arial"/>
                <w:sz w:val="20"/>
                <w:szCs w:val="20"/>
              </w:rPr>
              <w:t>u_random_irradiance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9681E94" w14:textId="77777777" w:rsidR="00BD15BE" w:rsidRDefault="00BD15BE">
            <w:pPr>
              <w:pStyle w:val="Default"/>
              <w:rPr>
                <w:rFonts w:ascii="Arial" w:hAnsi="Arial" w:cs="Arial"/>
                <w:sz w:val="20"/>
                <w:szCs w:val="20"/>
              </w:rPr>
            </w:pPr>
          </w:p>
        </w:tc>
      </w:tr>
      <w:tr w:rsidR="00BD15BE" w14:paraId="0A43064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1ACACEE"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872EEFF"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C475986" w14:textId="77777777" w:rsidR="00BD15BE" w:rsidRDefault="005155BE">
            <w:pPr>
              <w:pStyle w:val="Default"/>
              <w:rPr>
                <w:rFonts w:ascii="Arial" w:hAnsi="Arial" w:cs="Arial"/>
                <w:sz w:val="20"/>
                <w:szCs w:val="20"/>
              </w:rPr>
            </w:pPr>
            <w:r>
              <w:rPr>
                <w:rFonts w:ascii="Arial" w:hAnsi="Arial" w:cs="Arial"/>
                <w:sz w:val="20"/>
                <w:szCs w:val="20"/>
              </w:rPr>
              <w:t>Random irradiance uncertainty</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8421597" w14:textId="77777777" w:rsidR="00BD15BE" w:rsidRDefault="00BD15BE">
            <w:pPr>
              <w:pStyle w:val="Default"/>
              <w:rPr>
                <w:rFonts w:ascii="Arial" w:hAnsi="Arial" w:cs="Arial"/>
                <w:sz w:val="20"/>
                <w:szCs w:val="20"/>
              </w:rPr>
            </w:pPr>
          </w:p>
        </w:tc>
      </w:tr>
      <w:tr w:rsidR="00BD15BE" w14:paraId="489091A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854325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11B68E6"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3943C15" w14:textId="77777777" w:rsidR="00BD15BE" w:rsidRDefault="005155BE">
            <w:pPr>
              <w:pStyle w:val="Default"/>
              <w:tabs>
                <w:tab w:val="right" w:pos="2335"/>
              </w:tabs>
              <w:rPr>
                <w:rFonts w:ascii="Arial" w:hAnsi="Arial" w:cs="Arial"/>
                <w:sz w:val="20"/>
                <w:szCs w:val="20"/>
              </w:rPr>
            </w:pPr>
            <w:r>
              <w:rPr>
                <w:rFonts w:ascii="Arial" w:hAnsi="Arial" w:cs="Arial"/>
                <w:sz w:val="20"/>
                <w:szCs w:val="20"/>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8D1ED7D" w14:textId="77777777" w:rsidR="00BD15BE" w:rsidRDefault="00BD15BE">
            <w:pPr>
              <w:pStyle w:val="Default"/>
              <w:rPr>
                <w:rFonts w:ascii="Arial" w:hAnsi="Arial" w:cs="Arial"/>
                <w:sz w:val="20"/>
                <w:szCs w:val="20"/>
              </w:rPr>
            </w:pPr>
          </w:p>
        </w:tc>
      </w:tr>
      <w:tr w:rsidR="00BD15BE" w14:paraId="6072DA0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D2F905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4C09AE4"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C02F577"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88FD1DD" w14:textId="77777777" w:rsidR="00BD15BE" w:rsidRDefault="00BD15BE">
            <w:pPr>
              <w:pStyle w:val="Default"/>
              <w:rPr>
                <w:rFonts w:ascii="Arial" w:hAnsi="Arial" w:cs="Arial"/>
                <w:sz w:val="20"/>
                <w:szCs w:val="20"/>
              </w:rPr>
            </w:pPr>
          </w:p>
        </w:tc>
      </w:tr>
      <w:tr w:rsidR="00BD15BE" w14:paraId="089EE58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123617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55DDB2F"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CAE5737"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754BB35" w14:textId="77777777" w:rsidR="00BD15BE" w:rsidRDefault="00BD15BE">
            <w:pPr>
              <w:pStyle w:val="Default"/>
              <w:rPr>
                <w:rFonts w:ascii="Arial" w:hAnsi="Arial" w:cs="Arial"/>
                <w:sz w:val="20"/>
                <w:szCs w:val="20"/>
              </w:rPr>
            </w:pPr>
          </w:p>
        </w:tc>
      </w:tr>
      <w:tr w:rsidR="00BD15BE" w14:paraId="0B9B2A4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2D9317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14B2A2C"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B9DBD90" w14:textId="77777777" w:rsidR="00BD15BE" w:rsidRDefault="005155BE">
            <w:pPr>
              <w:pStyle w:val="Default"/>
              <w:rPr>
                <w:rFonts w:ascii="Arial" w:hAnsi="Arial" w:cs="Arial"/>
                <w:sz w:val="20"/>
                <w:szCs w:val="20"/>
              </w:rPr>
            </w:pPr>
            <w:r>
              <w:rPr>
                <w:rFonts w:ascii="Arial" w:hAnsi="Arial" w:cs="Arial"/>
                <w:sz w:val="20"/>
                <w:szCs w:val="20"/>
              </w:rPr>
              <w:t>-</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D7E2697" w14:textId="77777777" w:rsidR="00BD15BE" w:rsidRDefault="00BD15BE">
            <w:pPr>
              <w:pStyle w:val="Default"/>
              <w:rPr>
                <w:rFonts w:ascii="Arial" w:hAnsi="Arial" w:cs="Arial"/>
                <w:sz w:val="20"/>
                <w:szCs w:val="20"/>
              </w:rPr>
            </w:pPr>
          </w:p>
        </w:tc>
      </w:tr>
    </w:tbl>
    <w:p w14:paraId="5AB19AD7" w14:textId="77777777" w:rsidR="00BD15BE" w:rsidRDefault="00BD15BE">
      <w:pPr>
        <w:pStyle w:val="Caption"/>
        <w:keepNext/>
        <w:spacing w:before="240"/>
        <w:rPr>
          <w:rFonts w:cs="Arial"/>
          <w:sz w:val="22"/>
          <w:szCs w:val="22"/>
        </w:rPr>
      </w:pPr>
    </w:p>
    <w:p w14:paraId="6A8E1B05" w14:textId="5E262558" w:rsidR="00BD15BE" w:rsidRDefault="005155BE">
      <w:pPr>
        <w:pStyle w:val="Caption"/>
      </w:pPr>
      <w:bookmarkStart w:id="1916" w:name="_Ref1790782917"/>
      <w:r>
        <w:t xml:space="preserve">Table </w:t>
      </w:r>
      <w:r>
        <w:fldChar w:fldCharType="begin"/>
      </w:r>
      <w:r>
        <w:instrText>SEQ Table \* ARABIC</w:instrText>
      </w:r>
      <w:r>
        <w:fldChar w:fldCharType="separate"/>
      </w:r>
      <w:r>
        <w:t>3</w:t>
      </w:r>
      <w:del w:id="1917" w:author="Pieter de Vis" w:date="2020-04-30T17:59:00Z">
        <w:r w:rsidDel="00A95919">
          <w:delText>5</w:delText>
        </w:r>
      </w:del>
      <w:r>
        <w:fldChar w:fldCharType="end"/>
      </w:r>
      <w:bookmarkStart w:id="1918" w:name="_Toc1834645396"/>
      <w:bookmarkEnd w:id="1916"/>
      <w:ins w:id="1919" w:author="Pieter de Vis" w:date="2020-04-30T17:59:00Z">
        <w:r w:rsidR="00A95919">
          <w:t>9</w:t>
        </w:r>
      </w:ins>
      <w:r>
        <w:t xml:space="preserve"> </w:t>
      </w:r>
      <w:r>
        <w:rPr>
          <w:lang w:val="en"/>
        </w:rPr>
        <w:t xml:space="preserve">– </w:t>
      </w:r>
      <w:proofErr w:type="spellStart"/>
      <w:r>
        <w:t>u_systematic_irradiance</w:t>
      </w:r>
      <w:proofErr w:type="spellEnd"/>
      <w:r>
        <w:t xml:space="preserve"> variable definition</w:t>
      </w:r>
      <w:bookmarkEnd w:id="1918"/>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093FD34E"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8AF84C0" w14:textId="77777777" w:rsidR="00BD15BE" w:rsidRDefault="005155BE">
            <w:pPr>
              <w:pStyle w:val="Default"/>
              <w:rPr>
                <w:rFonts w:ascii="Arial" w:hAnsi="Arial" w:cs="Arial"/>
                <w:b/>
                <w:bCs/>
                <w:color w:val="FFFFFF"/>
                <w:sz w:val="20"/>
                <w:szCs w:val="20"/>
              </w:rPr>
            </w:pPr>
            <w:proofErr w:type="spellStart"/>
            <w:r>
              <w:rPr>
                <w:rFonts w:ascii="Arial" w:hAnsi="Arial" w:cs="Arial"/>
                <w:b/>
                <w:bCs/>
                <w:color w:val="FFFFFF"/>
                <w:sz w:val="20"/>
                <w:szCs w:val="20"/>
              </w:rPr>
              <w:t>u_systematic_irradiance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3084B63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E4EDDC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629F02E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14C561C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09A1A5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2F0A476"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4E239A1"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5C9AB82" w14:textId="77777777" w:rsidR="00BD15BE" w:rsidRDefault="00BD15BE">
            <w:pPr>
              <w:pStyle w:val="Default"/>
              <w:rPr>
                <w:rFonts w:ascii="Arial" w:hAnsi="Arial" w:cs="Arial"/>
                <w:sz w:val="20"/>
                <w:szCs w:val="20"/>
              </w:rPr>
            </w:pPr>
          </w:p>
        </w:tc>
      </w:tr>
      <w:tr w:rsidR="00BD15BE" w14:paraId="3AC1897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345216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E1F4DE6"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1FC5688" w14:textId="77777777" w:rsidR="00BD15BE" w:rsidRDefault="005155BE">
            <w:pPr>
              <w:pStyle w:val="Default"/>
              <w:rPr>
                <w:rFonts w:ascii="Arial" w:hAnsi="Arial" w:cs="Arial"/>
                <w:sz w:val="20"/>
                <w:szCs w:val="20"/>
              </w:rPr>
            </w:pPr>
            <w:proofErr w:type="spellStart"/>
            <w:r>
              <w:rPr>
                <w:rFonts w:ascii="Arial" w:hAnsi="Arial" w:cs="Arial"/>
                <w:sz w:val="20"/>
                <w:szCs w:val="20"/>
              </w:rPr>
              <w:t>u_systematic_irradiance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8908169" w14:textId="77777777" w:rsidR="00BD15BE" w:rsidRDefault="00BD15BE">
            <w:pPr>
              <w:pStyle w:val="Default"/>
              <w:rPr>
                <w:rFonts w:ascii="Arial" w:hAnsi="Arial" w:cs="Arial"/>
                <w:sz w:val="20"/>
                <w:szCs w:val="20"/>
              </w:rPr>
            </w:pPr>
          </w:p>
        </w:tc>
      </w:tr>
      <w:tr w:rsidR="00BD15BE" w14:paraId="4E02E03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DC3586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A23F7EF"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0EB575B" w14:textId="77777777" w:rsidR="00BD15BE" w:rsidRDefault="005155BE">
            <w:pPr>
              <w:pStyle w:val="Default"/>
              <w:rPr>
                <w:rFonts w:ascii="Arial" w:hAnsi="Arial" w:cs="Arial"/>
                <w:sz w:val="20"/>
                <w:szCs w:val="20"/>
              </w:rPr>
            </w:pPr>
            <w:r>
              <w:rPr>
                <w:rFonts w:ascii="Arial" w:hAnsi="Arial" w:cs="Arial"/>
                <w:sz w:val="20"/>
                <w:szCs w:val="20"/>
              </w:rPr>
              <w:t>Systematic irradiance uncertainty</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F82F522" w14:textId="77777777" w:rsidR="00BD15BE" w:rsidRDefault="00BD15BE">
            <w:pPr>
              <w:pStyle w:val="Default"/>
              <w:rPr>
                <w:rFonts w:ascii="Arial" w:hAnsi="Arial" w:cs="Arial"/>
                <w:sz w:val="20"/>
                <w:szCs w:val="20"/>
              </w:rPr>
            </w:pPr>
          </w:p>
        </w:tc>
      </w:tr>
      <w:tr w:rsidR="00BD15BE" w14:paraId="6FECF60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F61313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EA90503"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5320042" w14:textId="77777777" w:rsidR="00BD15BE" w:rsidRDefault="005155BE">
            <w:pPr>
              <w:pStyle w:val="Default"/>
              <w:rPr>
                <w:rFonts w:ascii="Arial" w:hAnsi="Arial" w:cs="Arial"/>
                <w:sz w:val="20"/>
                <w:szCs w:val="20"/>
              </w:rPr>
            </w:pPr>
            <w:r>
              <w:rPr>
                <w:rFonts w:ascii="Arial" w:hAnsi="Arial" w:cs="Arial"/>
                <w:sz w:val="20"/>
                <w:szCs w:val="20"/>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A40B859" w14:textId="77777777" w:rsidR="00BD15BE" w:rsidRDefault="00BD15BE">
            <w:pPr>
              <w:pStyle w:val="Default"/>
              <w:rPr>
                <w:rFonts w:ascii="Arial" w:hAnsi="Arial" w:cs="Arial"/>
                <w:sz w:val="20"/>
                <w:szCs w:val="20"/>
              </w:rPr>
            </w:pPr>
          </w:p>
        </w:tc>
      </w:tr>
      <w:tr w:rsidR="00BD15BE" w14:paraId="4552E02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0A7B0F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C3C59E1"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250F377"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698F744" w14:textId="77777777" w:rsidR="00BD15BE" w:rsidRDefault="00BD15BE">
            <w:pPr>
              <w:pStyle w:val="Default"/>
              <w:rPr>
                <w:rFonts w:ascii="Arial" w:hAnsi="Arial" w:cs="Arial"/>
                <w:sz w:val="20"/>
                <w:szCs w:val="20"/>
              </w:rPr>
            </w:pPr>
          </w:p>
        </w:tc>
      </w:tr>
      <w:tr w:rsidR="00BD15BE" w14:paraId="4957B27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76DA94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5031D32"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383E74C"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64D2A2C" w14:textId="77777777" w:rsidR="00BD15BE" w:rsidRDefault="00BD15BE">
            <w:pPr>
              <w:pStyle w:val="Default"/>
              <w:rPr>
                <w:rFonts w:ascii="Arial" w:hAnsi="Arial" w:cs="Arial"/>
                <w:sz w:val="20"/>
                <w:szCs w:val="20"/>
              </w:rPr>
            </w:pPr>
          </w:p>
        </w:tc>
      </w:tr>
      <w:tr w:rsidR="00BD15BE" w14:paraId="60D5AF0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466B9A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3ED1283"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8EBF313" w14:textId="77777777" w:rsidR="00BD15BE" w:rsidRDefault="005155BE">
            <w:pPr>
              <w:pStyle w:val="Default"/>
              <w:rPr>
                <w:rFonts w:ascii="Arial" w:hAnsi="Arial" w:cs="Arial"/>
                <w:sz w:val="20"/>
                <w:szCs w:val="20"/>
              </w:rPr>
            </w:pPr>
            <w:r>
              <w:rPr>
                <w:rFonts w:ascii="Arial" w:hAnsi="Arial" w:cs="Arial"/>
                <w:sz w:val="20"/>
                <w:szCs w:val="20"/>
              </w:rPr>
              <w:t>-</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ED8DE50" w14:textId="77777777" w:rsidR="00BD15BE" w:rsidRDefault="00BD15BE">
            <w:pPr>
              <w:pStyle w:val="Default"/>
              <w:rPr>
                <w:rFonts w:ascii="Arial" w:hAnsi="Arial" w:cs="Arial"/>
                <w:sz w:val="20"/>
                <w:szCs w:val="20"/>
              </w:rPr>
            </w:pPr>
          </w:p>
        </w:tc>
      </w:tr>
    </w:tbl>
    <w:p w14:paraId="77C8AEE7" w14:textId="77777777" w:rsidR="00A95919" w:rsidRDefault="00A95919" w:rsidP="00A95919">
      <w:pPr>
        <w:pStyle w:val="Caption"/>
        <w:rPr>
          <w:ins w:id="1920" w:author="Pieter de Vis" w:date="2020-04-30T18:00:00Z"/>
        </w:rPr>
      </w:pPr>
    </w:p>
    <w:p w14:paraId="048F0AD1" w14:textId="082FA50B" w:rsidR="00A95919" w:rsidRDefault="00A95919" w:rsidP="00A95919">
      <w:pPr>
        <w:pStyle w:val="Caption"/>
        <w:rPr>
          <w:ins w:id="1921" w:author="Pieter de Vis" w:date="2020-04-30T18:00:00Z"/>
        </w:rPr>
      </w:pPr>
      <w:ins w:id="1922" w:author="Pieter de Vis" w:date="2020-04-30T18:00:00Z">
        <w:r>
          <w:t xml:space="preserve">Table </w:t>
        </w:r>
        <w:r>
          <w:t>4</w:t>
        </w:r>
      </w:ins>
      <w:ins w:id="1923" w:author="Pieter de Vis" w:date="2020-04-30T18:01:00Z">
        <w:r>
          <w:t>0</w:t>
        </w:r>
      </w:ins>
      <w:ins w:id="1924" w:author="Pieter de Vis" w:date="2020-04-30T18:00:00Z">
        <w:r>
          <w:t xml:space="preserve"> </w:t>
        </w:r>
        <w:r>
          <w:rPr>
            <w:lang w:val="en"/>
          </w:rPr>
          <w:t xml:space="preserve">– </w:t>
        </w:r>
        <w:proofErr w:type="spellStart"/>
        <w:r>
          <w:t>corr_random_</w:t>
        </w:r>
        <w:r>
          <w:t>ir</w:t>
        </w:r>
        <w:r>
          <w:t>radiance</w:t>
        </w:r>
        <w:proofErr w:type="spellEnd"/>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A95919" w14:paraId="3FE80CD2" w14:textId="77777777" w:rsidTr="009358AD">
        <w:trPr>
          <w:trHeight w:val="326"/>
          <w:ins w:id="1925" w:author="Pieter de Vis" w:date="2020-04-30T18:00: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E9E9DA8" w14:textId="77777777" w:rsidR="00A95919" w:rsidRDefault="00A95919" w:rsidP="009358AD">
            <w:pPr>
              <w:pStyle w:val="Default"/>
              <w:rPr>
                <w:ins w:id="1926" w:author="Pieter de Vis" w:date="2020-04-30T18:00:00Z"/>
                <w:rFonts w:ascii="Arial" w:hAnsi="Arial" w:cs="Arial"/>
                <w:b/>
                <w:bCs/>
                <w:color w:val="FFFFFF"/>
                <w:sz w:val="20"/>
                <w:szCs w:val="20"/>
              </w:rPr>
            </w:pPr>
            <w:proofErr w:type="spellStart"/>
            <w:ins w:id="1927" w:author="Pieter de Vis" w:date="2020-04-30T18:00:00Z">
              <w:r>
                <w:rPr>
                  <w:rFonts w:ascii="Arial" w:hAnsi="Arial" w:cs="Arial"/>
                  <w:b/>
                  <w:bCs/>
                  <w:color w:val="FFFFFF"/>
                  <w:sz w:val="20"/>
                  <w:szCs w:val="20"/>
                </w:rPr>
                <w:t>u_random_radiance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26133CE7" w14:textId="77777777" w:rsidR="00A95919" w:rsidRDefault="00A95919" w:rsidP="009358AD">
            <w:pPr>
              <w:pStyle w:val="Default"/>
              <w:rPr>
                <w:ins w:id="1928" w:author="Pieter de Vis" w:date="2020-04-30T18:00:00Z"/>
                <w:rFonts w:ascii="Arial" w:hAnsi="Arial" w:cs="Arial"/>
                <w:b/>
                <w:bCs/>
                <w:color w:val="FFFFFF"/>
                <w:sz w:val="20"/>
                <w:szCs w:val="20"/>
              </w:rPr>
            </w:pPr>
            <w:ins w:id="1929" w:author="Pieter de Vis" w:date="2020-04-30T18:00: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4B1441F5" w14:textId="77777777" w:rsidR="00A95919" w:rsidRDefault="00A95919" w:rsidP="009358AD">
            <w:pPr>
              <w:pStyle w:val="Default"/>
              <w:rPr>
                <w:ins w:id="1930" w:author="Pieter de Vis" w:date="2020-04-30T18:00:00Z"/>
                <w:rFonts w:ascii="Arial" w:hAnsi="Arial" w:cs="Arial"/>
                <w:b/>
                <w:bCs/>
                <w:color w:val="FFFFFF"/>
                <w:sz w:val="20"/>
                <w:szCs w:val="20"/>
              </w:rPr>
            </w:pPr>
            <w:ins w:id="1931" w:author="Pieter de Vis" w:date="2020-04-30T18:00: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63333E40" w14:textId="77777777" w:rsidR="00A95919" w:rsidRDefault="00A95919" w:rsidP="009358AD">
            <w:pPr>
              <w:pStyle w:val="Default"/>
              <w:rPr>
                <w:ins w:id="1932" w:author="Pieter de Vis" w:date="2020-04-30T18:00:00Z"/>
                <w:rFonts w:ascii="Arial" w:hAnsi="Arial" w:cs="Arial"/>
                <w:b/>
                <w:bCs/>
                <w:color w:val="FFFFFF"/>
                <w:sz w:val="20"/>
                <w:szCs w:val="20"/>
              </w:rPr>
            </w:pPr>
            <w:ins w:id="1933" w:author="Pieter de Vis" w:date="2020-04-30T18:00:00Z">
              <w:r>
                <w:rPr>
                  <w:rFonts w:ascii="Arial" w:hAnsi="Arial" w:cs="Arial"/>
                  <w:b/>
                  <w:bCs/>
                  <w:color w:val="FFFFFF"/>
                  <w:sz w:val="20"/>
                  <w:szCs w:val="20"/>
                </w:rPr>
                <w:t>Comment</w:t>
              </w:r>
            </w:ins>
          </w:p>
        </w:tc>
      </w:tr>
      <w:tr w:rsidR="00A95919" w14:paraId="2D1023E9" w14:textId="77777777" w:rsidTr="009358AD">
        <w:trPr>
          <w:trHeight w:val="308"/>
          <w:ins w:id="1934"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4409986" w14:textId="77777777" w:rsidR="00A95919" w:rsidRDefault="00A95919" w:rsidP="009358AD">
            <w:pPr>
              <w:jc w:val="left"/>
              <w:rPr>
                <w:ins w:id="1935"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D4E7D39" w14:textId="77777777" w:rsidR="00A95919" w:rsidRDefault="00A95919" w:rsidP="009358AD">
            <w:pPr>
              <w:pStyle w:val="Default"/>
              <w:rPr>
                <w:ins w:id="1936" w:author="Pieter de Vis" w:date="2020-04-30T18:00:00Z"/>
                <w:rFonts w:ascii="Arial" w:hAnsi="Arial" w:cs="Arial"/>
                <w:sz w:val="20"/>
                <w:szCs w:val="20"/>
              </w:rPr>
            </w:pPr>
            <w:ins w:id="1937" w:author="Pieter de Vis" w:date="2020-04-30T18:00: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726E1DA" w14:textId="77777777" w:rsidR="00A95919" w:rsidRDefault="00A95919" w:rsidP="009358AD">
            <w:pPr>
              <w:pStyle w:val="Default"/>
              <w:rPr>
                <w:ins w:id="1938" w:author="Pieter de Vis" w:date="2020-04-30T18:00:00Z"/>
                <w:rFonts w:ascii="Arial" w:hAnsi="Arial" w:cs="Arial"/>
                <w:sz w:val="20"/>
                <w:szCs w:val="20"/>
              </w:rPr>
            </w:pPr>
            <w:ins w:id="1939" w:author="Pieter de Vis" w:date="2020-04-30T18:00: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9B342A2" w14:textId="77777777" w:rsidR="00A95919" w:rsidRDefault="00A95919" w:rsidP="009358AD">
            <w:pPr>
              <w:pStyle w:val="Default"/>
              <w:rPr>
                <w:ins w:id="1940" w:author="Pieter de Vis" w:date="2020-04-30T18:00:00Z"/>
                <w:rFonts w:ascii="Arial" w:hAnsi="Arial" w:cs="Arial"/>
                <w:sz w:val="20"/>
                <w:szCs w:val="20"/>
              </w:rPr>
            </w:pPr>
          </w:p>
        </w:tc>
      </w:tr>
      <w:tr w:rsidR="00A95919" w14:paraId="4751AC3B" w14:textId="77777777" w:rsidTr="009358AD">
        <w:trPr>
          <w:trHeight w:val="308"/>
          <w:ins w:id="1941"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F3E5A10" w14:textId="77777777" w:rsidR="00A95919" w:rsidRDefault="00A95919" w:rsidP="009358AD">
            <w:pPr>
              <w:jc w:val="left"/>
              <w:rPr>
                <w:ins w:id="1942"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6120F65" w14:textId="77777777" w:rsidR="00A95919" w:rsidRDefault="00A95919" w:rsidP="009358AD">
            <w:pPr>
              <w:pStyle w:val="Default"/>
              <w:rPr>
                <w:ins w:id="1943" w:author="Pieter de Vis" w:date="2020-04-30T18:00:00Z"/>
                <w:rFonts w:ascii="Arial" w:hAnsi="Arial" w:cs="Arial"/>
                <w:sz w:val="20"/>
                <w:szCs w:val="20"/>
              </w:rPr>
            </w:pPr>
            <w:proofErr w:type="spellStart"/>
            <w:ins w:id="1944" w:author="Pieter de Vis" w:date="2020-04-30T18:00: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DE59200" w14:textId="642F3056" w:rsidR="00A95919" w:rsidRDefault="00A95919" w:rsidP="009358AD">
            <w:pPr>
              <w:pStyle w:val="Default"/>
              <w:rPr>
                <w:ins w:id="1945" w:author="Pieter de Vis" w:date="2020-04-30T18:00:00Z"/>
                <w:rFonts w:ascii="Arial" w:hAnsi="Arial" w:cs="Arial"/>
                <w:sz w:val="20"/>
                <w:szCs w:val="20"/>
              </w:rPr>
            </w:pPr>
            <w:proofErr w:type="spellStart"/>
            <w:ins w:id="1946" w:author="Pieter de Vis" w:date="2020-04-30T18:00:00Z">
              <w:r>
                <w:rPr>
                  <w:rFonts w:ascii="Arial" w:hAnsi="Arial" w:cs="Arial"/>
                  <w:sz w:val="20"/>
                  <w:szCs w:val="20"/>
                </w:rPr>
                <w:t>corr_random_</w:t>
              </w:r>
              <w:r>
                <w:rPr>
                  <w:rFonts w:ascii="Arial" w:hAnsi="Arial" w:cs="Arial"/>
                  <w:sz w:val="20"/>
                  <w:szCs w:val="20"/>
                </w:rPr>
                <w:t>ir</w:t>
              </w:r>
              <w:r>
                <w:rPr>
                  <w:rFonts w:ascii="Arial" w:hAnsi="Arial" w:cs="Arial"/>
                  <w:sz w:val="20"/>
                  <w:szCs w:val="20"/>
                </w:rPr>
                <w:t>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B1ECAA9" w14:textId="77777777" w:rsidR="00A95919" w:rsidRDefault="00A95919" w:rsidP="009358AD">
            <w:pPr>
              <w:pStyle w:val="Default"/>
              <w:rPr>
                <w:ins w:id="1947" w:author="Pieter de Vis" w:date="2020-04-30T18:00:00Z"/>
                <w:rFonts w:ascii="Arial" w:hAnsi="Arial" w:cs="Arial"/>
                <w:sz w:val="20"/>
                <w:szCs w:val="20"/>
              </w:rPr>
            </w:pPr>
          </w:p>
        </w:tc>
      </w:tr>
      <w:tr w:rsidR="00A95919" w14:paraId="526CC458" w14:textId="77777777" w:rsidTr="009358AD">
        <w:trPr>
          <w:trHeight w:val="308"/>
          <w:ins w:id="1948"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349306C" w14:textId="77777777" w:rsidR="00A95919" w:rsidRDefault="00A95919" w:rsidP="009358AD">
            <w:pPr>
              <w:jc w:val="left"/>
              <w:rPr>
                <w:ins w:id="1949"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9D362AB" w14:textId="77777777" w:rsidR="00A95919" w:rsidRDefault="00A95919" w:rsidP="009358AD">
            <w:pPr>
              <w:pStyle w:val="Default"/>
              <w:rPr>
                <w:ins w:id="1950" w:author="Pieter de Vis" w:date="2020-04-30T18:00:00Z"/>
                <w:rFonts w:ascii="Arial" w:hAnsi="Arial" w:cs="Arial"/>
                <w:sz w:val="20"/>
                <w:szCs w:val="20"/>
              </w:rPr>
            </w:pPr>
            <w:proofErr w:type="spellStart"/>
            <w:ins w:id="1951" w:author="Pieter de Vis" w:date="2020-04-30T18:00: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D7D263E" w14:textId="2A1CA515" w:rsidR="00A95919" w:rsidRDefault="00A95919" w:rsidP="009358AD">
            <w:pPr>
              <w:pStyle w:val="Default"/>
              <w:rPr>
                <w:ins w:id="1952" w:author="Pieter de Vis" w:date="2020-04-30T18:00:00Z"/>
                <w:rFonts w:ascii="Arial" w:hAnsi="Arial" w:cs="Arial"/>
                <w:sz w:val="20"/>
                <w:szCs w:val="20"/>
              </w:rPr>
            </w:pPr>
            <w:ins w:id="1953" w:author="Pieter de Vis" w:date="2020-04-30T18:01:00Z">
              <w:r>
                <w:rPr>
                  <w:rFonts w:ascii="Arial" w:hAnsi="Arial" w:cs="Arial"/>
                  <w:sz w:val="20"/>
                  <w:szCs w:val="20"/>
                </w:rPr>
                <w:t>R</w:t>
              </w:r>
            </w:ins>
            <w:ins w:id="1954" w:author="Pieter de Vis" w:date="2020-04-30T18:00:00Z">
              <w:r>
                <w:rPr>
                  <w:rFonts w:ascii="Arial" w:hAnsi="Arial" w:cs="Arial"/>
                  <w:sz w:val="20"/>
                  <w:szCs w:val="20"/>
                </w:rPr>
                <w:t xml:space="preserve">andom </w:t>
              </w:r>
            </w:ins>
            <w:ins w:id="1955" w:author="Pieter de Vis" w:date="2020-04-30T18:01:00Z">
              <w:r>
                <w:rPr>
                  <w:rFonts w:ascii="Arial" w:hAnsi="Arial" w:cs="Arial"/>
                  <w:sz w:val="20"/>
                  <w:szCs w:val="20"/>
                </w:rPr>
                <w:t>ir</w:t>
              </w:r>
            </w:ins>
            <w:ins w:id="1956" w:author="Pieter de Vis" w:date="2020-04-30T18:00:00Z">
              <w:r>
                <w:rPr>
                  <w:rFonts w:ascii="Arial" w:hAnsi="Arial" w:cs="Arial"/>
                  <w:sz w:val="20"/>
                  <w:szCs w:val="20"/>
                </w:rPr>
                <w:t>radiance correlation matrix</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530F67C" w14:textId="77777777" w:rsidR="00A95919" w:rsidRDefault="00A95919" w:rsidP="009358AD">
            <w:pPr>
              <w:pStyle w:val="Default"/>
              <w:rPr>
                <w:ins w:id="1957" w:author="Pieter de Vis" w:date="2020-04-30T18:00:00Z"/>
                <w:rFonts w:ascii="Arial" w:hAnsi="Arial" w:cs="Arial"/>
                <w:sz w:val="20"/>
                <w:szCs w:val="20"/>
              </w:rPr>
            </w:pPr>
          </w:p>
        </w:tc>
      </w:tr>
      <w:tr w:rsidR="00A95919" w14:paraId="3A4C8BE6" w14:textId="77777777" w:rsidTr="009358AD">
        <w:trPr>
          <w:trHeight w:val="308"/>
          <w:ins w:id="1958"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1B540E2" w14:textId="77777777" w:rsidR="00A95919" w:rsidRDefault="00A95919" w:rsidP="009358AD">
            <w:pPr>
              <w:jc w:val="left"/>
              <w:rPr>
                <w:ins w:id="1959"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186DA92" w14:textId="77777777" w:rsidR="00A95919" w:rsidRDefault="00A95919" w:rsidP="009358AD">
            <w:pPr>
              <w:pStyle w:val="Default"/>
              <w:rPr>
                <w:ins w:id="1960" w:author="Pieter de Vis" w:date="2020-04-30T18:00:00Z"/>
                <w:rFonts w:ascii="Arial" w:hAnsi="Arial" w:cs="Arial"/>
                <w:sz w:val="20"/>
                <w:szCs w:val="20"/>
              </w:rPr>
            </w:pPr>
            <w:ins w:id="1961" w:author="Pieter de Vis" w:date="2020-04-30T18:00: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D7BDCEA" w14:textId="77777777" w:rsidR="00A95919" w:rsidRDefault="00A95919" w:rsidP="009358AD">
            <w:pPr>
              <w:pStyle w:val="Default"/>
              <w:tabs>
                <w:tab w:val="right" w:pos="2335"/>
              </w:tabs>
              <w:rPr>
                <w:ins w:id="1962" w:author="Pieter de Vis" w:date="2020-04-30T18:00:00Z"/>
                <w:rFonts w:ascii="Arial" w:hAnsi="Arial" w:cs="Arial"/>
                <w:sz w:val="20"/>
                <w:szCs w:val="20"/>
              </w:rPr>
            </w:pPr>
            <w:ins w:id="1963" w:author="Pieter de Vis" w:date="2020-04-30T18:00:00Z">
              <w:r>
                <w:rPr>
                  <w:rFonts w:ascii="Arial" w:hAnsi="Arial" w:cs="Arial"/>
                  <w:sz w:val="20"/>
                  <w:szCs w:val="20"/>
                </w:rPr>
                <w:t>%</w:t>
              </w:r>
              <w:r>
                <w:rPr>
                  <w:rFonts w:ascii="Arial" w:hAnsi="Arial" w:cs="Arial"/>
                  <w:sz w:val="20"/>
                  <w:szCs w:val="20"/>
                </w:rPr>
                <w:tab/>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3D700F6" w14:textId="77777777" w:rsidR="00A95919" w:rsidRDefault="00A95919" w:rsidP="009358AD">
            <w:pPr>
              <w:pStyle w:val="Default"/>
              <w:rPr>
                <w:ins w:id="1964" w:author="Pieter de Vis" w:date="2020-04-30T18:00:00Z"/>
                <w:rFonts w:ascii="Arial" w:hAnsi="Arial" w:cs="Arial"/>
                <w:sz w:val="20"/>
                <w:szCs w:val="20"/>
              </w:rPr>
            </w:pPr>
          </w:p>
        </w:tc>
      </w:tr>
      <w:tr w:rsidR="00A95919" w14:paraId="31152CF7" w14:textId="77777777" w:rsidTr="009358AD">
        <w:trPr>
          <w:trHeight w:val="308"/>
          <w:ins w:id="1965"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59FC8AE" w14:textId="77777777" w:rsidR="00A95919" w:rsidRDefault="00A95919" w:rsidP="009358AD">
            <w:pPr>
              <w:jc w:val="left"/>
              <w:rPr>
                <w:ins w:id="1966"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DE271AE" w14:textId="77777777" w:rsidR="00A95919" w:rsidRDefault="00A95919" w:rsidP="009358AD">
            <w:pPr>
              <w:pStyle w:val="Default"/>
              <w:rPr>
                <w:ins w:id="1967" w:author="Pieter de Vis" w:date="2020-04-30T18:00:00Z"/>
                <w:rFonts w:ascii="Arial" w:hAnsi="Arial" w:cs="Arial"/>
                <w:sz w:val="20"/>
                <w:szCs w:val="20"/>
              </w:rPr>
            </w:pPr>
            <w:proofErr w:type="spellStart"/>
            <w:ins w:id="1968" w:author="Pieter de Vis" w:date="2020-04-30T18:00: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330226F" w14:textId="77777777" w:rsidR="00A95919" w:rsidRDefault="00A95919" w:rsidP="009358AD">
            <w:pPr>
              <w:pStyle w:val="Default"/>
              <w:rPr>
                <w:ins w:id="1969" w:author="Pieter de Vis" w:date="2020-04-30T18:00:00Z"/>
                <w:rFonts w:ascii="Arial" w:hAnsi="Arial" w:cs="Arial"/>
                <w:sz w:val="20"/>
                <w:szCs w:val="20"/>
              </w:rPr>
            </w:pPr>
            <w:ins w:id="1970" w:author="Pieter de Vis" w:date="2020-04-30T18:00: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8A5F0D7" w14:textId="77777777" w:rsidR="00A95919" w:rsidRDefault="00A95919" w:rsidP="009358AD">
            <w:pPr>
              <w:pStyle w:val="Default"/>
              <w:rPr>
                <w:ins w:id="1971" w:author="Pieter de Vis" w:date="2020-04-30T18:00:00Z"/>
                <w:rFonts w:ascii="Arial" w:hAnsi="Arial" w:cs="Arial"/>
                <w:sz w:val="20"/>
                <w:szCs w:val="20"/>
              </w:rPr>
            </w:pPr>
          </w:p>
        </w:tc>
      </w:tr>
      <w:tr w:rsidR="00A95919" w14:paraId="7F1A8C50" w14:textId="77777777" w:rsidTr="009358AD">
        <w:trPr>
          <w:trHeight w:val="308"/>
          <w:ins w:id="1972"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46AD6CD" w14:textId="77777777" w:rsidR="00A95919" w:rsidRDefault="00A95919" w:rsidP="009358AD">
            <w:pPr>
              <w:jc w:val="left"/>
              <w:rPr>
                <w:ins w:id="1973"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1BF2C7F" w14:textId="77777777" w:rsidR="00A95919" w:rsidRDefault="00A95919" w:rsidP="009358AD">
            <w:pPr>
              <w:pStyle w:val="Default"/>
              <w:rPr>
                <w:ins w:id="1974" w:author="Pieter de Vis" w:date="2020-04-30T18:00:00Z"/>
                <w:rFonts w:ascii="Arial" w:hAnsi="Arial" w:cs="Arial"/>
                <w:sz w:val="20"/>
                <w:szCs w:val="20"/>
              </w:rPr>
            </w:pPr>
            <w:proofErr w:type="spellStart"/>
            <w:ins w:id="1975" w:author="Pieter de Vis" w:date="2020-04-30T18:00: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E1ADC8C" w14:textId="77777777" w:rsidR="00A95919" w:rsidRDefault="00A95919" w:rsidP="009358AD">
            <w:pPr>
              <w:pStyle w:val="Default"/>
              <w:rPr>
                <w:ins w:id="1976" w:author="Pieter de Vis" w:date="2020-04-30T18:00:00Z"/>
                <w:rFonts w:ascii="Arial" w:hAnsi="Arial" w:cs="Arial"/>
                <w:sz w:val="20"/>
                <w:szCs w:val="20"/>
              </w:rPr>
            </w:pPr>
            <w:ins w:id="1977" w:author="Pieter de Vis" w:date="2020-04-30T18:00: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78BF3F2" w14:textId="77777777" w:rsidR="00A95919" w:rsidRDefault="00A95919" w:rsidP="009358AD">
            <w:pPr>
              <w:pStyle w:val="Default"/>
              <w:rPr>
                <w:ins w:id="1978" w:author="Pieter de Vis" w:date="2020-04-30T18:00:00Z"/>
                <w:rFonts w:ascii="Arial" w:hAnsi="Arial" w:cs="Arial"/>
                <w:sz w:val="20"/>
                <w:szCs w:val="20"/>
              </w:rPr>
            </w:pPr>
          </w:p>
        </w:tc>
      </w:tr>
      <w:tr w:rsidR="00A95919" w14:paraId="4079A513" w14:textId="77777777" w:rsidTr="009358AD">
        <w:trPr>
          <w:trHeight w:val="308"/>
          <w:ins w:id="1979"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885CD80" w14:textId="77777777" w:rsidR="00A95919" w:rsidRDefault="00A95919" w:rsidP="009358AD">
            <w:pPr>
              <w:jc w:val="left"/>
              <w:rPr>
                <w:ins w:id="1980"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0298BD5" w14:textId="77777777" w:rsidR="00A95919" w:rsidRDefault="00A95919" w:rsidP="009358AD">
            <w:pPr>
              <w:pStyle w:val="Default"/>
              <w:rPr>
                <w:ins w:id="1981" w:author="Pieter de Vis" w:date="2020-04-30T18:00:00Z"/>
                <w:rFonts w:ascii="Arial" w:hAnsi="Arial" w:cs="Arial"/>
                <w:sz w:val="20"/>
                <w:szCs w:val="20"/>
              </w:rPr>
            </w:pPr>
            <w:proofErr w:type="spellStart"/>
            <w:ins w:id="1982" w:author="Pieter de Vis" w:date="2020-04-30T18:00: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4E6262C" w14:textId="77777777" w:rsidR="00A95919" w:rsidRDefault="00A95919" w:rsidP="009358AD">
            <w:pPr>
              <w:pStyle w:val="Default"/>
              <w:rPr>
                <w:ins w:id="1983" w:author="Pieter de Vis" w:date="2020-04-30T18:00:00Z"/>
                <w:rFonts w:ascii="Arial" w:hAnsi="Arial" w:cs="Arial"/>
                <w:sz w:val="20"/>
                <w:szCs w:val="20"/>
              </w:rPr>
            </w:pPr>
            <w:ins w:id="1984" w:author="Pieter de Vis" w:date="2020-04-30T18:00: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C533DE1" w14:textId="77777777" w:rsidR="00A95919" w:rsidRDefault="00A95919" w:rsidP="009358AD">
            <w:pPr>
              <w:pStyle w:val="Default"/>
              <w:rPr>
                <w:ins w:id="1985" w:author="Pieter de Vis" w:date="2020-04-30T18:00:00Z"/>
                <w:rFonts w:ascii="Arial" w:hAnsi="Arial" w:cs="Arial"/>
                <w:sz w:val="20"/>
                <w:szCs w:val="20"/>
              </w:rPr>
            </w:pPr>
          </w:p>
        </w:tc>
      </w:tr>
    </w:tbl>
    <w:p w14:paraId="15BE968F" w14:textId="77777777" w:rsidR="00A95919" w:rsidRDefault="00A95919" w:rsidP="00A95919">
      <w:pPr>
        <w:pStyle w:val="Caption"/>
        <w:rPr>
          <w:ins w:id="1986" w:author="Pieter de Vis" w:date="2020-04-30T18:00:00Z"/>
        </w:rPr>
      </w:pPr>
    </w:p>
    <w:p w14:paraId="4BA29875" w14:textId="482ED9D3" w:rsidR="00A95919" w:rsidRDefault="00A95919" w:rsidP="00A95919">
      <w:pPr>
        <w:pStyle w:val="Caption"/>
        <w:rPr>
          <w:ins w:id="1987" w:author="Pieter de Vis" w:date="2020-04-30T18:00:00Z"/>
        </w:rPr>
      </w:pPr>
      <w:ins w:id="1988" w:author="Pieter de Vis" w:date="2020-04-30T18:00:00Z">
        <w:r>
          <w:t xml:space="preserve">Table </w:t>
        </w:r>
        <w:r>
          <w:t>4</w:t>
        </w:r>
      </w:ins>
      <w:ins w:id="1989" w:author="Pieter de Vis" w:date="2020-04-30T18:01:00Z">
        <w:r>
          <w:t>1</w:t>
        </w:r>
      </w:ins>
      <w:ins w:id="1990" w:author="Pieter de Vis" w:date="2020-04-30T18:00:00Z">
        <w:r>
          <w:t xml:space="preserve"> </w:t>
        </w:r>
        <w:r>
          <w:rPr>
            <w:lang w:val="en"/>
          </w:rPr>
          <w:t xml:space="preserve">– </w:t>
        </w:r>
        <w:proofErr w:type="spellStart"/>
        <w:r>
          <w:t>corr_systematic_</w:t>
        </w:r>
      </w:ins>
      <w:ins w:id="1991" w:author="Pieter de Vis" w:date="2020-04-30T18:01:00Z">
        <w:r>
          <w:t>ir</w:t>
        </w:r>
      </w:ins>
      <w:ins w:id="1992" w:author="Pieter de Vis" w:date="2020-04-30T18:00:00Z">
        <w:r>
          <w:t>radiance</w:t>
        </w:r>
        <w:proofErr w:type="spellEnd"/>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A95919" w14:paraId="0BED4A9F" w14:textId="77777777" w:rsidTr="009358AD">
        <w:trPr>
          <w:trHeight w:val="326"/>
          <w:ins w:id="1993" w:author="Pieter de Vis" w:date="2020-04-30T18:00: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37BF964C" w14:textId="77777777" w:rsidR="00A95919" w:rsidRDefault="00A95919" w:rsidP="009358AD">
            <w:pPr>
              <w:pStyle w:val="Default"/>
              <w:rPr>
                <w:ins w:id="1994" w:author="Pieter de Vis" w:date="2020-04-30T18:00:00Z"/>
                <w:rFonts w:ascii="Arial" w:hAnsi="Arial" w:cs="Arial"/>
                <w:b/>
                <w:bCs/>
                <w:color w:val="FFFFFF"/>
                <w:sz w:val="20"/>
                <w:szCs w:val="20"/>
              </w:rPr>
            </w:pPr>
            <w:proofErr w:type="spellStart"/>
            <w:ins w:id="1995" w:author="Pieter de Vis" w:date="2020-04-30T18:00:00Z">
              <w:r>
                <w:rPr>
                  <w:rFonts w:ascii="Arial" w:hAnsi="Arial" w:cs="Arial"/>
                  <w:b/>
                  <w:bCs/>
                  <w:color w:val="FFFFFF"/>
                  <w:sz w:val="20"/>
                  <w:szCs w:val="20"/>
                </w:rPr>
                <w:t>u_systematic_radiance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4BF5BAA0" w14:textId="77777777" w:rsidR="00A95919" w:rsidRDefault="00A95919" w:rsidP="009358AD">
            <w:pPr>
              <w:pStyle w:val="Default"/>
              <w:rPr>
                <w:ins w:id="1996" w:author="Pieter de Vis" w:date="2020-04-30T18:00:00Z"/>
                <w:rFonts w:ascii="Arial" w:hAnsi="Arial" w:cs="Arial"/>
                <w:b/>
                <w:bCs/>
                <w:color w:val="FFFFFF"/>
                <w:sz w:val="20"/>
                <w:szCs w:val="20"/>
              </w:rPr>
            </w:pPr>
            <w:ins w:id="1997" w:author="Pieter de Vis" w:date="2020-04-30T18:00: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2D055DE0" w14:textId="77777777" w:rsidR="00A95919" w:rsidRDefault="00A95919" w:rsidP="009358AD">
            <w:pPr>
              <w:pStyle w:val="Default"/>
              <w:rPr>
                <w:ins w:id="1998" w:author="Pieter de Vis" w:date="2020-04-30T18:00:00Z"/>
                <w:rFonts w:ascii="Arial" w:hAnsi="Arial" w:cs="Arial"/>
                <w:b/>
                <w:bCs/>
                <w:color w:val="FFFFFF"/>
                <w:sz w:val="20"/>
                <w:szCs w:val="20"/>
              </w:rPr>
            </w:pPr>
            <w:ins w:id="1999" w:author="Pieter de Vis" w:date="2020-04-30T18:00: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41EF145F" w14:textId="77777777" w:rsidR="00A95919" w:rsidRDefault="00A95919" w:rsidP="009358AD">
            <w:pPr>
              <w:pStyle w:val="Default"/>
              <w:rPr>
                <w:ins w:id="2000" w:author="Pieter de Vis" w:date="2020-04-30T18:00:00Z"/>
                <w:rFonts w:ascii="Arial" w:hAnsi="Arial" w:cs="Arial"/>
                <w:b/>
                <w:bCs/>
                <w:color w:val="FFFFFF"/>
                <w:sz w:val="20"/>
                <w:szCs w:val="20"/>
              </w:rPr>
            </w:pPr>
            <w:ins w:id="2001" w:author="Pieter de Vis" w:date="2020-04-30T18:00:00Z">
              <w:r>
                <w:rPr>
                  <w:rFonts w:ascii="Arial" w:hAnsi="Arial" w:cs="Arial"/>
                  <w:b/>
                  <w:bCs/>
                  <w:color w:val="FFFFFF"/>
                  <w:sz w:val="20"/>
                  <w:szCs w:val="20"/>
                </w:rPr>
                <w:t>Comment</w:t>
              </w:r>
            </w:ins>
          </w:p>
        </w:tc>
      </w:tr>
      <w:tr w:rsidR="00A95919" w14:paraId="15BBD00D" w14:textId="77777777" w:rsidTr="009358AD">
        <w:trPr>
          <w:trHeight w:val="308"/>
          <w:ins w:id="2002"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9545B87" w14:textId="77777777" w:rsidR="00A95919" w:rsidRDefault="00A95919" w:rsidP="009358AD">
            <w:pPr>
              <w:jc w:val="left"/>
              <w:rPr>
                <w:ins w:id="2003"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4481280" w14:textId="77777777" w:rsidR="00A95919" w:rsidRDefault="00A95919" w:rsidP="009358AD">
            <w:pPr>
              <w:pStyle w:val="Default"/>
              <w:rPr>
                <w:ins w:id="2004" w:author="Pieter de Vis" w:date="2020-04-30T18:00:00Z"/>
                <w:rFonts w:ascii="Arial" w:hAnsi="Arial" w:cs="Arial"/>
                <w:sz w:val="20"/>
                <w:szCs w:val="20"/>
              </w:rPr>
            </w:pPr>
            <w:ins w:id="2005" w:author="Pieter de Vis" w:date="2020-04-30T18:00: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BFA84C6" w14:textId="77777777" w:rsidR="00A95919" w:rsidRDefault="00A95919" w:rsidP="009358AD">
            <w:pPr>
              <w:pStyle w:val="Default"/>
              <w:rPr>
                <w:ins w:id="2006" w:author="Pieter de Vis" w:date="2020-04-30T18:00:00Z"/>
                <w:rFonts w:ascii="Arial" w:hAnsi="Arial" w:cs="Arial"/>
                <w:sz w:val="20"/>
                <w:szCs w:val="20"/>
              </w:rPr>
            </w:pPr>
            <w:ins w:id="2007" w:author="Pieter de Vis" w:date="2020-04-30T18:00: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4C49CAF" w14:textId="77777777" w:rsidR="00A95919" w:rsidRDefault="00A95919" w:rsidP="009358AD">
            <w:pPr>
              <w:pStyle w:val="Default"/>
              <w:rPr>
                <w:ins w:id="2008" w:author="Pieter de Vis" w:date="2020-04-30T18:00:00Z"/>
                <w:rFonts w:ascii="Arial" w:hAnsi="Arial" w:cs="Arial"/>
                <w:sz w:val="20"/>
                <w:szCs w:val="20"/>
              </w:rPr>
            </w:pPr>
          </w:p>
        </w:tc>
      </w:tr>
      <w:tr w:rsidR="00A95919" w14:paraId="2978075E" w14:textId="77777777" w:rsidTr="009358AD">
        <w:trPr>
          <w:trHeight w:val="308"/>
          <w:ins w:id="2009"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1293A78" w14:textId="77777777" w:rsidR="00A95919" w:rsidRDefault="00A95919" w:rsidP="009358AD">
            <w:pPr>
              <w:jc w:val="left"/>
              <w:rPr>
                <w:ins w:id="2010"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5B4ECD5" w14:textId="77777777" w:rsidR="00A95919" w:rsidRDefault="00A95919" w:rsidP="009358AD">
            <w:pPr>
              <w:pStyle w:val="Default"/>
              <w:rPr>
                <w:ins w:id="2011" w:author="Pieter de Vis" w:date="2020-04-30T18:00:00Z"/>
                <w:rFonts w:ascii="Arial" w:hAnsi="Arial" w:cs="Arial"/>
                <w:sz w:val="20"/>
                <w:szCs w:val="20"/>
              </w:rPr>
            </w:pPr>
            <w:proofErr w:type="spellStart"/>
            <w:ins w:id="2012" w:author="Pieter de Vis" w:date="2020-04-30T18:00: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8EE55B0" w14:textId="3AB44146" w:rsidR="00A95919" w:rsidRDefault="00A95919" w:rsidP="009358AD">
            <w:pPr>
              <w:pStyle w:val="Default"/>
              <w:rPr>
                <w:ins w:id="2013" w:author="Pieter de Vis" w:date="2020-04-30T18:00:00Z"/>
                <w:rFonts w:ascii="Arial" w:hAnsi="Arial" w:cs="Arial"/>
                <w:sz w:val="20"/>
                <w:szCs w:val="20"/>
              </w:rPr>
            </w:pPr>
            <w:proofErr w:type="spellStart"/>
            <w:ins w:id="2014" w:author="Pieter de Vis" w:date="2020-04-30T18:00:00Z">
              <w:r>
                <w:rPr>
                  <w:rFonts w:ascii="Arial" w:hAnsi="Arial" w:cs="Arial"/>
                  <w:sz w:val="20"/>
                  <w:szCs w:val="20"/>
                </w:rPr>
                <w:t>corr_systematic_</w:t>
              </w:r>
            </w:ins>
            <w:ins w:id="2015" w:author="Pieter de Vis" w:date="2020-04-30T18:01:00Z">
              <w:r>
                <w:rPr>
                  <w:rFonts w:ascii="Arial" w:hAnsi="Arial" w:cs="Arial"/>
                  <w:sz w:val="20"/>
                  <w:szCs w:val="20"/>
                </w:rPr>
                <w:t>ir</w:t>
              </w:r>
            </w:ins>
            <w:ins w:id="2016" w:author="Pieter de Vis" w:date="2020-04-30T18:00:00Z">
              <w:r>
                <w:rPr>
                  <w:rFonts w:ascii="Arial" w:hAnsi="Arial" w:cs="Arial"/>
                  <w:sz w:val="20"/>
                  <w:szCs w:val="20"/>
                </w:rPr>
                <w:t>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A59FE28" w14:textId="77777777" w:rsidR="00A95919" w:rsidRDefault="00A95919" w:rsidP="009358AD">
            <w:pPr>
              <w:pStyle w:val="Default"/>
              <w:rPr>
                <w:ins w:id="2017" w:author="Pieter de Vis" w:date="2020-04-30T18:00:00Z"/>
                <w:rFonts w:ascii="Arial" w:hAnsi="Arial" w:cs="Arial"/>
                <w:sz w:val="20"/>
                <w:szCs w:val="20"/>
              </w:rPr>
            </w:pPr>
          </w:p>
        </w:tc>
      </w:tr>
      <w:tr w:rsidR="00A95919" w14:paraId="455A6E75" w14:textId="77777777" w:rsidTr="009358AD">
        <w:trPr>
          <w:trHeight w:val="308"/>
          <w:ins w:id="2018"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CBF7BE2" w14:textId="77777777" w:rsidR="00A95919" w:rsidRDefault="00A95919" w:rsidP="009358AD">
            <w:pPr>
              <w:jc w:val="left"/>
              <w:rPr>
                <w:ins w:id="2019"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9008C07" w14:textId="77777777" w:rsidR="00A95919" w:rsidRDefault="00A95919" w:rsidP="009358AD">
            <w:pPr>
              <w:pStyle w:val="Default"/>
              <w:rPr>
                <w:ins w:id="2020" w:author="Pieter de Vis" w:date="2020-04-30T18:00:00Z"/>
                <w:rFonts w:ascii="Arial" w:hAnsi="Arial" w:cs="Arial"/>
                <w:sz w:val="20"/>
                <w:szCs w:val="20"/>
              </w:rPr>
            </w:pPr>
            <w:proofErr w:type="spellStart"/>
            <w:ins w:id="2021" w:author="Pieter de Vis" w:date="2020-04-30T18:00: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508DD5C" w14:textId="115C4B22" w:rsidR="00A95919" w:rsidRDefault="00A95919" w:rsidP="009358AD">
            <w:pPr>
              <w:pStyle w:val="Default"/>
              <w:rPr>
                <w:ins w:id="2022" w:author="Pieter de Vis" w:date="2020-04-30T18:00:00Z"/>
                <w:rFonts w:ascii="Arial" w:hAnsi="Arial" w:cs="Arial"/>
                <w:sz w:val="20"/>
                <w:szCs w:val="20"/>
              </w:rPr>
            </w:pPr>
            <w:ins w:id="2023" w:author="Pieter de Vis" w:date="2020-04-30T18:00:00Z">
              <w:r>
                <w:rPr>
                  <w:rFonts w:ascii="Arial" w:hAnsi="Arial" w:cs="Arial"/>
                  <w:sz w:val="20"/>
                  <w:szCs w:val="20"/>
                </w:rPr>
                <w:t xml:space="preserve">Systematic </w:t>
              </w:r>
            </w:ins>
            <w:ins w:id="2024" w:author="Pieter de Vis" w:date="2020-04-30T18:01:00Z">
              <w:r>
                <w:rPr>
                  <w:rFonts w:ascii="Arial" w:hAnsi="Arial" w:cs="Arial"/>
                  <w:sz w:val="20"/>
                  <w:szCs w:val="20"/>
                </w:rPr>
                <w:t>ir</w:t>
              </w:r>
            </w:ins>
            <w:ins w:id="2025" w:author="Pieter de Vis" w:date="2020-04-30T18:00:00Z">
              <w:r>
                <w:rPr>
                  <w:rFonts w:ascii="Arial" w:hAnsi="Arial" w:cs="Arial"/>
                  <w:sz w:val="20"/>
                  <w:szCs w:val="20"/>
                </w:rPr>
                <w:t>radiance correlation matrix</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020CCB7" w14:textId="77777777" w:rsidR="00A95919" w:rsidRDefault="00A95919" w:rsidP="009358AD">
            <w:pPr>
              <w:pStyle w:val="Default"/>
              <w:rPr>
                <w:ins w:id="2026" w:author="Pieter de Vis" w:date="2020-04-30T18:00:00Z"/>
                <w:rFonts w:ascii="Arial" w:hAnsi="Arial" w:cs="Arial"/>
                <w:sz w:val="20"/>
                <w:szCs w:val="20"/>
              </w:rPr>
            </w:pPr>
          </w:p>
        </w:tc>
      </w:tr>
      <w:tr w:rsidR="00A95919" w14:paraId="68AF89C3" w14:textId="77777777" w:rsidTr="009358AD">
        <w:trPr>
          <w:trHeight w:val="308"/>
          <w:ins w:id="2027"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94C6083" w14:textId="77777777" w:rsidR="00A95919" w:rsidRDefault="00A95919" w:rsidP="009358AD">
            <w:pPr>
              <w:jc w:val="left"/>
              <w:rPr>
                <w:ins w:id="2028"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21F4B8B" w14:textId="77777777" w:rsidR="00A95919" w:rsidRDefault="00A95919" w:rsidP="009358AD">
            <w:pPr>
              <w:pStyle w:val="Default"/>
              <w:rPr>
                <w:ins w:id="2029" w:author="Pieter de Vis" w:date="2020-04-30T18:00:00Z"/>
                <w:rFonts w:ascii="Arial" w:hAnsi="Arial" w:cs="Arial"/>
                <w:sz w:val="20"/>
                <w:szCs w:val="20"/>
              </w:rPr>
            </w:pPr>
            <w:ins w:id="2030" w:author="Pieter de Vis" w:date="2020-04-30T18:00: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5A1F80D" w14:textId="77777777" w:rsidR="00A95919" w:rsidRDefault="00A95919" w:rsidP="009358AD">
            <w:pPr>
              <w:pStyle w:val="Default"/>
              <w:rPr>
                <w:ins w:id="2031" w:author="Pieter de Vis" w:date="2020-04-30T18:00:00Z"/>
                <w:rFonts w:ascii="Arial" w:hAnsi="Arial" w:cs="Arial"/>
                <w:sz w:val="20"/>
                <w:szCs w:val="20"/>
              </w:rPr>
            </w:pPr>
            <w:ins w:id="2032" w:author="Pieter de Vis" w:date="2020-04-30T18:00: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1B5DB6B" w14:textId="77777777" w:rsidR="00A95919" w:rsidRDefault="00A95919" w:rsidP="009358AD">
            <w:pPr>
              <w:pStyle w:val="Default"/>
              <w:rPr>
                <w:ins w:id="2033" w:author="Pieter de Vis" w:date="2020-04-30T18:00:00Z"/>
                <w:rFonts w:ascii="Arial" w:hAnsi="Arial" w:cs="Arial"/>
                <w:sz w:val="20"/>
                <w:szCs w:val="20"/>
              </w:rPr>
            </w:pPr>
          </w:p>
        </w:tc>
      </w:tr>
      <w:tr w:rsidR="00A95919" w14:paraId="6737C776" w14:textId="77777777" w:rsidTr="009358AD">
        <w:trPr>
          <w:trHeight w:val="308"/>
          <w:ins w:id="2034"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144DB47" w14:textId="77777777" w:rsidR="00A95919" w:rsidRDefault="00A95919" w:rsidP="009358AD">
            <w:pPr>
              <w:jc w:val="left"/>
              <w:rPr>
                <w:ins w:id="2035"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99CF9AD" w14:textId="77777777" w:rsidR="00A95919" w:rsidRDefault="00A95919" w:rsidP="009358AD">
            <w:pPr>
              <w:pStyle w:val="Default"/>
              <w:rPr>
                <w:ins w:id="2036" w:author="Pieter de Vis" w:date="2020-04-30T18:00:00Z"/>
                <w:rFonts w:ascii="Arial" w:hAnsi="Arial" w:cs="Arial"/>
                <w:sz w:val="20"/>
                <w:szCs w:val="20"/>
              </w:rPr>
            </w:pPr>
            <w:proofErr w:type="spellStart"/>
            <w:ins w:id="2037" w:author="Pieter de Vis" w:date="2020-04-30T18:00: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623353E" w14:textId="77777777" w:rsidR="00A95919" w:rsidRDefault="00A95919" w:rsidP="009358AD">
            <w:pPr>
              <w:pStyle w:val="Default"/>
              <w:rPr>
                <w:ins w:id="2038" w:author="Pieter de Vis" w:date="2020-04-30T18:00:00Z"/>
                <w:rFonts w:ascii="Arial" w:hAnsi="Arial" w:cs="Arial"/>
                <w:sz w:val="20"/>
                <w:szCs w:val="20"/>
              </w:rPr>
            </w:pPr>
            <w:ins w:id="2039" w:author="Pieter de Vis" w:date="2020-04-30T18:00: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FBE6BBC" w14:textId="77777777" w:rsidR="00A95919" w:rsidRDefault="00A95919" w:rsidP="009358AD">
            <w:pPr>
              <w:pStyle w:val="Default"/>
              <w:rPr>
                <w:ins w:id="2040" w:author="Pieter de Vis" w:date="2020-04-30T18:00:00Z"/>
                <w:rFonts w:ascii="Arial" w:hAnsi="Arial" w:cs="Arial"/>
                <w:sz w:val="20"/>
                <w:szCs w:val="20"/>
              </w:rPr>
            </w:pPr>
          </w:p>
        </w:tc>
      </w:tr>
      <w:tr w:rsidR="00A95919" w14:paraId="1AFB4B89" w14:textId="77777777" w:rsidTr="009358AD">
        <w:trPr>
          <w:trHeight w:val="308"/>
          <w:ins w:id="2041"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1EBF499" w14:textId="77777777" w:rsidR="00A95919" w:rsidRDefault="00A95919" w:rsidP="009358AD">
            <w:pPr>
              <w:jc w:val="left"/>
              <w:rPr>
                <w:ins w:id="2042"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4137FA7" w14:textId="77777777" w:rsidR="00A95919" w:rsidRDefault="00A95919" w:rsidP="009358AD">
            <w:pPr>
              <w:pStyle w:val="Default"/>
              <w:rPr>
                <w:ins w:id="2043" w:author="Pieter de Vis" w:date="2020-04-30T18:00:00Z"/>
                <w:rFonts w:ascii="Arial" w:hAnsi="Arial" w:cs="Arial"/>
                <w:sz w:val="20"/>
                <w:szCs w:val="20"/>
              </w:rPr>
            </w:pPr>
            <w:proofErr w:type="spellStart"/>
            <w:ins w:id="2044" w:author="Pieter de Vis" w:date="2020-04-30T18:00: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B14FCFC" w14:textId="77777777" w:rsidR="00A95919" w:rsidRDefault="00A95919" w:rsidP="009358AD">
            <w:pPr>
              <w:pStyle w:val="Default"/>
              <w:rPr>
                <w:ins w:id="2045" w:author="Pieter de Vis" w:date="2020-04-30T18:00:00Z"/>
                <w:rFonts w:ascii="Arial" w:hAnsi="Arial" w:cs="Arial"/>
                <w:sz w:val="20"/>
                <w:szCs w:val="20"/>
              </w:rPr>
            </w:pPr>
            <w:ins w:id="2046" w:author="Pieter de Vis" w:date="2020-04-30T18:00: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F3A4F27" w14:textId="77777777" w:rsidR="00A95919" w:rsidRDefault="00A95919" w:rsidP="009358AD">
            <w:pPr>
              <w:pStyle w:val="Default"/>
              <w:rPr>
                <w:ins w:id="2047" w:author="Pieter de Vis" w:date="2020-04-30T18:00:00Z"/>
                <w:rFonts w:ascii="Arial" w:hAnsi="Arial" w:cs="Arial"/>
                <w:sz w:val="20"/>
                <w:szCs w:val="20"/>
              </w:rPr>
            </w:pPr>
          </w:p>
        </w:tc>
      </w:tr>
      <w:tr w:rsidR="00A95919" w14:paraId="77D113AA" w14:textId="77777777" w:rsidTr="009358AD">
        <w:trPr>
          <w:trHeight w:val="308"/>
          <w:ins w:id="2048" w:author="Pieter de Vis" w:date="2020-04-30T18:00: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58D7B5F" w14:textId="77777777" w:rsidR="00A95919" w:rsidRDefault="00A95919" w:rsidP="009358AD">
            <w:pPr>
              <w:jc w:val="left"/>
              <w:rPr>
                <w:ins w:id="2049" w:author="Pieter de Vis" w:date="2020-04-30T18:00: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FC2B29F" w14:textId="77777777" w:rsidR="00A95919" w:rsidRDefault="00A95919" w:rsidP="009358AD">
            <w:pPr>
              <w:pStyle w:val="Default"/>
              <w:rPr>
                <w:ins w:id="2050" w:author="Pieter de Vis" w:date="2020-04-30T18:00:00Z"/>
                <w:rFonts w:ascii="Arial" w:hAnsi="Arial" w:cs="Arial"/>
                <w:sz w:val="20"/>
                <w:szCs w:val="20"/>
              </w:rPr>
            </w:pPr>
            <w:proofErr w:type="spellStart"/>
            <w:ins w:id="2051" w:author="Pieter de Vis" w:date="2020-04-30T18:00: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B4B3FB3" w14:textId="77777777" w:rsidR="00A95919" w:rsidRDefault="00A95919" w:rsidP="009358AD">
            <w:pPr>
              <w:pStyle w:val="Default"/>
              <w:rPr>
                <w:ins w:id="2052" w:author="Pieter de Vis" w:date="2020-04-30T18:00:00Z"/>
                <w:rFonts w:ascii="Arial" w:hAnsi="Arial" w:cs="Arial"/>
                <w:sz w:val="20"/>
                <w:szCs w:val="20"/>
              </w:rPr>
            </w:pPr>
            <w:ins w:id="2053" w:author="Pieter de Vis" w:date="2020-04-30T18:00: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0D789DF" w14:textId="77777777" w:rsidR="00A95919" w:rsidRDefault="00A95919" w:rsidP="009358AD">
            <w:pPr>
              <w:pStyle w:val="Default"/>
              <w:rPr>
                <w:ins w:id="2054" w:author="Pieter de Vis" w:date="2020-04-30T18:00:00Z"/>
                <w:rFonts w:ascii="Arial" w:hAnsi="Arial" w:cs="Arial"/>
                <w:sz w:val="20"/>
                <w:szCs w:val="20"/>
              </w:rPr>
            </w:pPr>
          </w:p>
        </w:tc>
      </w:tr>
    </w:tbl>
    <w:p w14:paraId="2AEC50ED" w14:textId="77777777" w:rsidR="00A95919" w:rsidRDefault="00A95919" w:rsidP="00A95919">
      <w:pPr>
        <w:rPr>
          <w:ins w:id="2055" w:author="Pieter de Vis" w:date="2020-04-30T18:00:00Z"/>
        </w:rPr>
      </w:pPr>
    </w:p>
    <w:p w14:paraId="00A88513" w14:textId="4867495F" w:rsidR="00BD15BE" w:rsidDel="00A95919" w:rsidRDefault="00BD15BE">
      <w:pPr>
        <w:pStyle w:val="Caption"/>
        <w:keepNext/>
        <w:spacing w:before="240"/>
        <w:rPr>
          <w:del w:id="2056" w:author="Pieter de Vis" w:date="2020-04-30T18:01:00Z"/>
          <w:rFonts w:cs="Arial"/>
          <w:sz w:val="22"/>
          <w:szCs w:val="22"/>
        </w:rPr>
      </w:pPr>
    </w:p>
    <w:p w14:paraId="5C05E219" w14:textId="0907AAD2" w:rsidR="00BD15BE" w:rsidRDefault="005155BE">
      <w:pPr>
        <w:pStyle w:val="Caption"/>
        <w:rPr>
          <w:highlight w:val="yellow"/>
        </w:rPr>
      </w:pPr>
      <w:bookmarkStart w:id="2057" w:name="_Ref1479817787"/>
      <w:r>
        <w:rPr>
          <w:highlight w:val="yellow"/>
        </w:rPr>
        <w:t xml:space="preserve">Table </w:t>
      </w:r>
      <w:del w:id="2058" w:author="Pieter de Vis" w:date="2020-04-30T17:59:00Z">
        <w:r w:rsidDel="00A95919">
          <w:rPr>
            <w:highlight w:val="yellow"/>
          </w:rPr>
          <w:fldChar w:fldCharType="begin"/>
        </w:r>
        <w:r w:rsidDel="00A95919">
          <w:rPr>
            <w:highlight w:val="yellow"/>
          </w:rPr>
          <w:delInstrText>SEQ Table \* ARABIC</w:delInstrText>
        </w:r>
        <w:r w:rsidDel="00A95919">
          <w:rPr>
            <w:highlight w:val="yellow"/>
          </w:rPr>
          <w:fldChar w:fldCharType="separate"/>
        </w:r>
        <w:r w:rsidDel="00A95919">
          <w:rPr>
            <w:highlight w:val="yellow"/>
          </w:rPr>
          <w:delText>36</w:delText>
        </w:r>
        <w:r w:rsidDel="00A95919">
          <w:rPr>
            <w:highlight w:val="yellow"/>
          </w:rPr>
          <w:fldChar w:fldCharType="end"/>
        </w:r>
      </w:del>
      <w:bookmarkStart w:id="2059" w:name="_Toc1350986528"/>
      <w:bookmarkEnd w:id="2057"/>
      <w:ins w:id="2060" w:author="Pieter de Vis" w:date="2020-04-30T17:59:00Z">
        <w:r w:rsidR="00A95919">
          <w:rPr>
            <w:highlight w:val="yellow"/>
          </w:rPr>
          <w:t>4</w:t>
        </w:r>
      </w:ins>
      <w:ins w:id="2061" w:author="Pieter de Vis" w:date="2020-04-30T18:02:00Z">
        <w:r w:rsidR="00A95919">
          <w:rPr>
            <w:highlight w:val="yellow"/>
          </w:rPr>
          <w:t>2</w:t>
        </w:r>
      </w:ins>
      <w:r>
        <w:rPr>
          <w:highlight w:val="yellow"/>
        </w:rPr>
        <w:t xml:space="preserve"> </w:t>
      </w:r>
      <w:r>
        <w:rPr>
          <w:highlight w:val="yellow"/>
          <w:lang w:val="en"/>
        </w:rPr>
        <w:t xml:space="preserve">– </w:t>
      </w:r>
      <w:proofErr w:type="spellStart"/>
      <w:r>
        <w:rPr>
          <w:highlight w:val="yellow"/>
        </w:rPr>
        <w:t>quality_flag</w:t>
      </w:r>
      <w:proofErr w:type="spellEnd"/>
      <w:r>
        <w:rPr>
          <w:highlight w:val="yellow"/>
        </w:rPr>
        <w:t xml:space="preserve"> variable definition</w:t>
      </w:r>
      <w:bookmarkEnd w:id="2059"/>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401189EF"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8BFBBC3" w14:textId="77777777" w:rsidR="00BD15BE" w:rsidRDefault="005155BE">
            <w:pPr>
              <w:pStyle w:val="Default"/>
              <w:rPr>
                <w:rFonts w:ascii="Arial" w:hAnsi="Arial" w:cs="Arial"/>
                <w:b/>
                <w:bCs/>
                <w:color w:val="FFFFFF"/>
                <w:sz w:val="20"/>
                <w:szCs w:val="20"/>
              </w:rPr>
            </w:pPr>
            <w:proofErr w:type="spellStart"/>
            <w:r>
              <w:rPr>
                <w:rFonts w:ascii="Arial" w:hAnsi="Arial" w:cs="Arial"/>
                <w:b/>
                <w:bCs/>
                <w:color w:val="FFFFFF"/>
                <w:sz w:val="20"/>
                <w:szCs w:val="20"/>
              </w:rPr>
              <w:t>quality_flag</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1E93159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0BB0DF7C"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1B7A5B69"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29EE691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BE577E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D35D035"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4813B54"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CCDB039" w14:textId="77777777" w:rsidR="00BD15BE" w:rsidRDefault="00BD15BE">
            <w:pPr>
              <w:pStyle w:val="Default"/>
              <w:rPr>
                <w:rFonts w:ascii="Arial" w:hAnsi="Arial" w:cs="Arial"/>
                <w:sz w:val="20"/>
                <w:szCs w:val="20"/>
              </w:rPr>
            </w:pPr>
          </w:p>
        </w:tc>
      </w:tr>
      <w:tr w:rsidR="00BD15BE" w14:paraId="3C537E5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A41ED2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E3480B6"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F3A83C9" w14:textId="77777777" w:rsidR="00BD15BE" w:rsidRDefault="005155BE">
            <w:pPr>
              <w:pStyle w:val="Default"/>
              <w:rPr>
                <w:rFonts w:ascii="Arial" w:hAnsi="Arial" w:cs="Arial"/>
                <w:sz w:val="20"/>
                <w:szCs w:val="20"/>
              </w:rPr>
            </w:pPr>
            <w:r>
              <w:rPr>
                <w:rFonts w:ascii="Arial" w:eastAsia="SimSun" w:hAnsi="Arial" w:cs="Arial"/>
                <w:color w:val="00000A"/>
                <w:sz w:val="20"/>
                <w:szCs w:val="20"/>
                <w:lang w:val="en-US" w:eastAsia="zh-CN" w:bidi="ar"/>
              </w:rPr>
              <w:t xml:space="preserve">A variable with the standard name of </w:t>
            </w:r>
            <w:proofErr w:type="spellStart"/>
            <w:r>
              <w:rPr>
                <w:rFonts w:ascii="Arial" w:eastAsia="SimSun" w:hAnsi="Arial" w:cs="Arial"/>
                <w:color w:val="00000A"/>
                <w:sz w:val="20"/>
                <w:szCs w:val="20"/>
                <w:lang w:val="en-US" w:eastAsia="zh-CN" w:bidi="ar"/>
              </w:rPr>
              <w:t>quality_flag</w:t>
            </w:r>
            <w:proofErr w:type="spellEnd"/>
            <w:r>
              <w:rPr>
                <w:rFonts w:ascii="Arial" w:eastAsia="SimSun" w:hAnsi="Arial" w:cs="Arial"/>
                <w:color w:val="00000A"/>
                <w:sz w:val="20"/>
                <w:szCs w:val="20"/>
                <w:lang w:val="en-US" w:eastAsia="zh-CN" w:bidi="ar"/>
              </w:rPr>
              <w:t xml:space="preserve"> contains an </w:t>
            </w:r>
            <w:r>
              <w:rPr>
                <w:rFonts w:ascii="Arial" w:eastAsia="SimSun" w:hAnsi="Arial" w:cs="Arial"/>
                <w:color w:val="00000A"/>
                <w:sz w:val="20"/>
                <w:szCs w:val="20"/>
                <w:lang w:val="en-US" w:eastAsia="zh-CN" w:bidi="ar"/>
              </w:rPr>
              <w:lastRenderedPageBreak/>
              <w:t xml:space="preserve">indication of assessed quality information of another data variable. The linkage between the data variable and the variable or variables with the </w:t>
            </w:r>
            <w:proofErr w:type="spellStart"/>
            <w:r>
              <w:rPr>
                <w:rFonts w:ascii="Arial" w:eastAsia="SimSun" w:hAnsi="Arial" w:cs="Arial"/>
                <w:color w:val="00000A"/>
                <w:sz w:val="20"/>
                <w:szCs w:val="20"/>
                <w:lang w:val="en-US" w:eastAsia="zh-CN" w:bidi="ar"/>
              </w:rPr>
              <w:t>standard_name</w:t>
            </w:r>
            <w:proofErr w:type="spellEnd"/>
            <w:r>
              <w:rPr>
                <w:rFonts w:ascii="Arial" w:eastAsia="SimSun" w:hAnsi="Arial" w:cs="Arial"/>
                <w:color w:val="00000A"/>
                <w:sz w:val="20"/>
                <w:szCs w:val="20"/>
                <w:lang w:val="en-US" w:eastAsia="zh-CN" w:bidi="ar"/>
              </w:rPr>
              <w:t xml:space="preserve"> of </w:t>
            </w:r>
            <w:proofErr w:type="spellStart"/>
            <w:r>
              <w:rPr>
                <w:rFonts w:ascii="Arial" w:eastAsia="SimSun" w:hAnsi="Arial" w:cs="Arial"/>
                <w:color w:val="00000A"/>
                <w:sz w:val="20"/>
                <w:szCs w:val="20"/>
                <w:lang w:val="en-US" w:eastAsia="zh-CN" w:bidi="ar"/>
              </w:rPr>
              <w:t>quality_flag</w:t>
            </w:r>
            <w:proofErr w:type="spellEnd"/>
            <w:r>
              <w:rPr>
                <w:rFonts w:ascii="Arial" w:eastAsia="SimSun" w:hAnsi="Arial" w:cs="Arial"/>
                <w:color w:val="00000A"/>
                <w:sz w:val="20"/>
                <w:szCs w:val="20"/>
                <w:lang w:val="en-US" w:eastAsia="zh-CN" w:bidi="ar"/>
              </w:rPr>
              <w:t xml:space="preserve"> is achieved using the </w:t>
            </w:r>
            <w:proofErr w:type="spellStart"/>
            <w:r>
              <w:rPr>
                <w:rFonts w:ascii="Arial" w:eastAsia="SimSun" w:hAnsi="Arial" w:cs="Arial"/>
                <w:color w:val="00000A"/>
                <w:sz w:val="20"/>
                <w:szCs w:val="20"/>
                <w:lang w:val="en-US" w:eastAsia="zh-CN" w:bidi="ar"/>
              </w:rPr>
              <w:t>ancillary_variables</w:t>
            </w:r>
            <w:proofErr w:type="spellEnd"/>
            <w:r>
              <w:rPr>
                <w:rFonts w:ascii="Arial" w:eastAsia="SimSun" w:hAnsi="Arial" w:cs="Arial"/>
                <w:color w:val="00000A"/>
                <w:sz w:val="20"/>
                <w:szCs w:val="20"/>
                <w:lang w:val="en-US" w:eastAsia="zh-CN" w:bidi="ar"/>
              </w:rPr>
              <w:t xml:space="preserve"> attribute.</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2DE7C4D" w14:textId="77777777" w:rsidR="00BD15BE" w:rsidRDefault="00BD15BE">
            <w:pPr>
              <w:pStyle w:val="Default"/>
              <w:rPr>
                <w:rFonts w:ascii="Arial" w:hAnsi="Arial" w:cs="Arial"/>
                <w:sz w:val="20"/>
                <w:szCs w:val="20"/>
              </w:rPr>
            </w:pPr>
          </w:p>
        </w:tc>
      </w:tr>
      <w:tr w:rsidR="00BD15BE" w14:paraId="2995EC6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A22F72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A7025F9" w14:textId="77777777" w:rsidR="00BD15BE" w:rsidRDefault="005155BE">
            <w:pPr>
              <w:pStyle w:val="Default"/>
              <w:rPr>
                <w:rFonts w:ascii="Arial" w:hAnsi="Arial" w:cs="Arial"/>
                <w:sz w:val="20"/>
                <w:szCs w:val="20"/>
              </w:rPr>
            </w:pPr>
            <w:proofErr w:type="spellStart"/>
            <w:r>
              <w:rPr>
                <w:rFonts w:ascii="Arial" w:hAnsi="Arial" w:cs="Arial"/>
                <w:sz w:val="20"/>
                <w:szCs w:val="20"/>
              </w:rPr>
              <w:t>flag_masks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B6DB200" w14:textId="77777777" w:rsidR="00BD15BE" w:rsidRDefault="005155BE">
            <w:pPr>
              <w:pStyle w:val="Default"/>
              <w:rPr>
                <w:rFonts w:ascii="Arial" w:hAnsi="Arial" w:cs="Arial"/>
                <w:sz w:val="20"/>
                <w:szCs w:val="20"/>
              </w:rPr>
            </w:pPr>
            <w:r>
              <w:rPr>
                <w:rFonts w:ascii="Arial" w:hAnsi="Arial" w:cs="Arial"/>
                <w:sz w:val="20"/>
                <w:szCs w:val="20"/>
              </w:rPr>
              <w:t>1,2,4,8,16,32,64,128</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A527D18" w14:textId="77777777" w:rsidR="00BD15BE" w:rsidRDefault="00BD15BE">
            <w:pPr>
              <w:pStyle w:val="Default"/>
              <w:rPr>
                <w:rFonts w:ascii="Arial" w:hAnsi="Arial" w:cs="Arial"/>
                <w:sz w:val="20"/>
                <w:szCs w:val="20"/>
              </w:rPr>
            </w:pPr>
          </w:p>
        </w:tc>
      </w:tr>
      <w:tr w:rsidR="00BD15BE" w14:paraId="3684FB9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79B918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62A948D" w14:textId="77777777" w:rsidR="00BD15BE" w:rsidRDefault="005155BE">
            <w:pPr>
              <w:pStyle w:val="Default"/>
              <w:rPr>
                <w:rFonts w:ascii="Arial" w:hAnsi="Arial" w:cs="Arial"/>
                <w:sz w:val="20"/>
                <w:szCs w:val="20"/>
                <w:highlight w:val="yellow"/>
              </w:rPr>
            </w:pPr>
            <w:proofErr w:type="spellStart"/>
            <w:r>
              <w:rPr>
                <w:rFonts w:ascii="Arial" w:hAnsi="Arial" w:cs="Arial"/>
                <w:sz w:val="20"/>
                <w:szCs w:val="20"/>
                <w:highlight w:val="yellow"/>
              </w:rPr>
              <w:t>flag_meanings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A91BB2A"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p w14:paraId="53C62135"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p w14:paraId="72F4DE1E"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6FA2C5F" w14:textId="77777777" w:rsidR="00BD15BE" w:rsidRDefault="00BD15BE">
            <w:pPr>
              <w:pStyle w:val="Default"/>
              <w:rPr>
                <w:rFonts w:ascii="Arial" w:hAnsi="Arial" w:cs="Arial"/>
                <w:sz w:val="20"/>
                <w:szCs w:val="20"/>
              </w:rPr>
            </w:pPr>
          </w:p>
        </w:tc>
      </w:tr>
    </w:tbl>
    <w:p w14:paraId="26B3FFAF" w14:textId="77777777" w:rsidR="00BD15BE" w:rsidRDefault="00BD15BE">
      <w:pPr>
        <w:rPr>
          <w:rFonts w:cs="Arial"/>
        </w:rPr>
      </w:pPr>
    </w:p>
    <w:p w14:paraId="6264A8C6" w14:textId="2B430D0E" w:rsidR="00BD15BE" w:rsidRDefault="005155BE">
      <w:pPr>
        <w:pStyle w:val="Caption"/>
        <w:rPr>
          <w:highlight w:val="yellow"/>
        </w:rPr>
      </w:pPr>
      <w:r>
        <w:rPr>
          <w:highlight w:val="yellow"/>
        </w:rPr>
        <w:t xml:space="preserve">Table </w:t>
      </w:r>
      <w:ins w:id="2062" w:author="Pieter de Vis" w:date="2020-04-30T18:02:00Z">
        <w:r w:rsidR="00A95919">
          <w:rPr>
            <w:highlight w:val="yellow"/>
          </w:rPr>
          <w:t>43</w:t>
        </w:r>
      </w:ins>
      <w:del w:id="2063" w:author="Pieter de Vis" w:date="2020-04-30T18:02:00Z">
        <w:r w:rsidDel="00A95919">
          <w:rPr>
            <w:highlight w:val="yellow"/>
          </w:rPr>
          <w:fldChar w:fldCharType="begin"/>
        </w:r>
        <w:r w:rsidDel="00A95919">
          <w:rPr>
            <w:highlight w:val="yellow"/>
          </w:rPr>
          <w:delInstrText xml:space="preserve"> SEQ Table \* ARABIC </w:delInstrText>
        </w:r>
        <w:r w:rsidDel="00A95919">
          <w:rPr>
            <w:highlight w:val="yellow"/>
          </w:rPr>
          <w:fldChar w:fldCharType="separate"/>
        </w:r>
        <w:r w:rsidDel="00A95919">
          <w:rPr>
            <w:highlight w:val="yellow"/>
          </w:rPr>
          <w:delText>37</w:delText>
        </w:r>
        <w:r w:rsidDel="00A95919">
          <w:rPr>
            <w:highlight w:val="yellow"/>
          </w:rPr>
          <w:fldChar w:fldCharType="end"/>
        </w:r>
      </w:del>
      <w:bookmarkStart w:id="2064" w:name="_Toc1044684197"/>
      <w:r>
        <w:rPr>
          <w:highlight w:val="yellow"/>
          <w:lang w:val="en"/>
        </w:rPr>
        <w:t xml:space="preserve"> – Inclination variable</w:t>
      </w:r>
      <w:bookmarkEnd w:id="2064"/>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57E71C2A"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4AABA9B7"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inclination</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369AC000"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9C496C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35D8C415"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0787733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8305C7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258EA18"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8198DE2" w14:textId="77777777" w:rsidR="00BD15BE" w:rsidRDefault="005155BE">
            <w:pPr>
              <w:pStyle w:val="Default"/>
              <w:rPr>
                <w:rFonts w:ascii="Arial" w:hAnsi="Arial" w:cs="Arial"/>
                <w:sz w:val="20"/>
                <w:szCs w:val="20"/>
                <w:lang w:val="en"/>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764F7E9" w14:textId="77777777" w:rsidR="00BD15BE" w:rsidRDefault="00BD15BE">
            <w:pPr>
              <w:pStyle w:val="Default"/>
              <w:rPr>
                <w:rFonts w:ascii="Arial" w:hAnsi="Arial" w:cs="Arial"/>
                <w:sz w:val="20"/>
                <w:szCs w:val="20"/>
              </w:rPr>
            </w:pPr>
          </w:p>
        </w:tc>
      </w:tr>
      <w:tr w:rsidR="00BD15BE" w14:paraId="3510723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25B1EE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CBE5B2A"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DBC37D8"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Sensor_inclination</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8B72E49" w14:textId="77777777" w:rsidR="00BD15BE" w:rsidRDefault="005155BE">
            <w:pPr>
              <w:jc w:val="left"/>
              <w:rPr>
                <w:rFonts w:cs="Arial"/>
                <w:sz w:val="20"/>
                <w:szCs w:val="20"/>
              </w:rPr>
            </w:pPr>
            <w:r>
              <w:rPr>
                <w:rFonts w:cs="Arial"/>
                <w:sz w:val="20"/>
                <w:szCs w:val="20"/>
                <w:lang w:val="en"/>
              </w:rPr>
              <w:t xml:space="preserve">In the CF standards I found </w:t>
            </w:r>
            <w:proofErr w:type="spellStart"/>
            <w:r>
              <w:rPr>
                <w:rFonts w:eastAsia="SimSun" w:cs="Arial"/>
                <w:sz w:val="20"/>
                <w:szCs w:val="20"/>
                <w:lang w:val="en-US" w:eastAsia="zh-CN" w:bidi="ar"/>
              </w:rPr>
              <w:t>platform_pitch</w:t>
            </w:r>
            <w:proofErr w:type="spellEnd"/>
          </w:p>
          <w:p w14:paraId="0677980A" w14:textId="77777777" w:rsidR="00BD15BE" w:rsidRDefault="005155BE">
            <w:pPr>
              <w:jc w:val="left"/>
              <w:rPr>
                <w:rFonts w:cs="Arial"/>
                <w:sz w:val="20"/>
                <w:szCs w:val="20"/>
                <w:lang w:val="en"/>
              </w:rPr>
            </w:pPr>
            <w:r>
              <w:rPr>
                <w:rFonts w:eastAsia="SimSun" w:cs="Arial"/>
                <w:sz w:val="20"/>
                <w:szCs w:val="20"/>
                <w:lang w:val="en-US" w:eastAsia="zh-CN" w:bidi="ar"/>
              </w:rPr>
              <w:t>platform_</w:t>
            </w:r>
            <w:r>
              <w:rPr>
                <w:rFonts w:eastAsia="SimSun" w:cs="Arial"/>
                <w:sz w:val="20"/>
                <w:szCs w:val="20"/>
                <w:lang w:val="en" w:eastAsia="zh-CN" w:bidi="ar"/>
              </w:rPr>
              <w:t>roll</w:t>
            </w:r>
          </w:p>
        </w:tc>
      </w:tr>
      <w:tr w:rsidR="00BD15BE" w14:paraId="53328D8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2FAF68F"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0D19D7A"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492F66A"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Sensor_inclination</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503F09E" w14:textId="77777777" w:rsidR="00BD15BE" w:rsidRDefault="00BD15BE">
            <w:pPr>
              <w:pStyle w:val="Default"/>
              <w:rPr>
                <w:rFonts w:ascii="Arial" w:hAnsi="Arial" w:cs="Arial"/>
                <w:sz w:val="20"/>
                <w:szCs w:val="20"/>
              </w:rPr>
            </w:pPr>
          </w:p>
        </w:tc>
      </w:tr>
      <w:tr w:rsidR="00BD15BE" w14:paraId="44C0B05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56C9AD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27C0C02"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BE57887" w14:textId="77777777" w:rsidR="00BD15BE" w:rsidRDefault="005155BE">
            <w:pPr>
              <w:pStyle w:val="Default"/>
              <w:rPr>
                <w:rFonts w:ascii="Arial" w:hAnsi="Arial" w:cs="Arial"/>
                <w:sz w:val="20"/>
                <w:szCs w:val="20"/>
                <w:lang w:val="en"/>
              </w:rPr>
            </w:pPr>
            <w:r>
              <w:rPr>
                <w:rFonts w:ascii="Arial" w:hAnsi="Arial" w:cs="Arial"/>
                <w:sz w:val="20"/>
                <w:szCs w:val="20"/>
                <w:lang w:val="en"/>
              </w:rPr>
              <w:t>degrees</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D4D97AE" w14:textId="77777777" w:rsidR="00BD15BE" w:rsidRDefault="00BD15BE">
            <w:pPr>
              <w:pStyle w:val="Default"/>
              <w:rPr>
                <w:rFonts w:ascii="Arial" w:hAnsi="Arial" w:cs="Arial"/>
                <w:sz w:val="20"/>
                <w:szCs w:val="20"/>
              </w:rPr>
            </w:pPr>
          </w:p>
        </w:tc>
      </w:tr>
      <w:tr w:rsidR="00BD15BE" w14:paraId="7E5A1E9A" w14:textId="77777777">
        <w:trPr>
          <w:trHeight w:val="90"/>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2F3B154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8AB82A3" w14:textId="77777777" w:rsidR="00BD15BE" w:rsidRDefault="00BD15BE">
            <w:pPr>
              <w:pStyle w:val="Default"/>
              <w:rPr>
                <w:rFonts w:ascii="Arial" w:hAnsi="Arial" w:cs="Arial"/>
                <w:sz w:val="20"/>
                <w:szCs w:val="20"/>
              </w:rPr>
            </w:pP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6BF4BC8"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3CB03B5" w14:textId="77777777" w:rsidR="00BD15BE" w:rsidRDefault="00BD15BE">
            <w:pPr>
              <w:pStyle w:val="Default"/>
              <w:rPr>
                <w:rFonts w:ascii="Arial" w:hAnsi="Arial" w:cs="Arial"/>
                <w:sz w:val="20"/>
                <w:szCs w:val="20"/>
              </w:rPr>
            </w:pPr>
          </w:p>
        </w:tc>
      </w:tr>
    </w:tbl>
    <w:p w14:paraId="6254F0B4" w14:textId="77777777" w:rsidR="00BD15BE" w:rsidRDefault="00BD15BE">
      <w:pPr>
        <w:rPr>
          <w:rFonts w:cs="Arial"/>
        </w:rPr>
      </w:pPr>
    </w:p>
    <w:p w14:paraId="6FA325D8" w14:textId="162FBDF1" w:rsidR="00BD15BE" w:rsidRDefault="005155BE">
      <w:pPr>
        <w:pStyle w:val="Caption"/>
        <w:rPr>
          <w:lang w:val="en"/>
        </w:rPr>
      </w:pPr>
      <w:bookmarkStart w:id="2065" w:name="_Ref276747672"/>
      <w:r>
        <w:t xml:space="preserve">Table </w:t>
      </w:r>
      <w:del w:id="2066" w:author="Pieter de Vis" w:date="2020-04-30T18:02:00Z">
        <w:r w:rsidR="008E0311" w:rsidDel="00A95919">
          <w:fldChar w:fldCharType="begin"/>
        </w:r>
        <w:r w:rsidR="008E0311" w:rsidDel="00A95919">
          <w:delInstrText xml:space="preserve"> SEQ Table \* ARABIC </w:delInstrText>
        </w:r>
        <w:r w:rsidR="008E0311" w:rsidDel="00A95919">
          <w:fldChar w:fldCharType="separate"/>
        </w:r>
        <w:r w:rsidDel="00A95919">
          <w:delText>38</w:delText>
        </w:r>
        <w:r w:rsidR="008E0311" w:rsidDel="00A95919">
          <w:fldChar w:fldCharType="end"/>
        </w:r>
        <w:bookmarkStart w:id="2067" w:name="_Toc537228328"/>
        <w:bookmarkEnd w:id="2065"/>
        <w:r w:rsidDel="00A95919">
          <w:rPr>
            <w:lang w:val="en"/>
          </w:rPr>
          <w:delText xml:space="preserve"> </w:delText>
        </w:r>
      </w:del>
      <w:ins w:id="2068" w:author="Pieter de Vis" w:date="2020-04-30T18:02:00Z">
        <w:r w:rsidR="00A95919">
          <w:t>44</w:t>
        </w:r>
        <w:r w:rsidR="00A95919">
          <w:rPr>
            <w:lang w:val="en"/>
          </w:rPr>
          <w:t xml:space="preserve"> </w:t>
        </w:r>
      </w:ins>
      <w:r>
        <w:rPr>
          <w:lang w:val="en"/>
        </w:rPr>
        <w:t>– Total number of scans variable</w:t>
      </w:r>
      <w:bookmarkEnd w:id="2067"/>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434C0567"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0EFC45B"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scans_total</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694CBEA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403C216E"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5DDB5B5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39433FE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678105E"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718B8B8"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A734B20"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Total_number_scans</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415F41F" w14:textId="77777777" w:rsidR="00BD15BE" w:rsidRDefault="00BD15BE">
            <w:pPr>
              <w:pStyle w:val="Default"/>
              <w:rPr>
                <w:rFonts w:ascii="Arial" w:hAnsi="Arial" w:cs="Arial"/>
                <w:sz w:val="20"/>
                <w:szCs w:val="20"/>
              </w:rPr>
            </w:pPr>
          </w:p>
        </w:tc>
      </w:tr>
      <w:tr w:rsidR="00BD15BE" w14:paraId="3D5AE82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3F63C7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87A244D"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0CF88F9" w14:textId="77777777" w:rsidR="00BD15BE" w:rsidRDefault="005155BE">
            <w:pPr>
              <w:pStyle w:val="Default"/>
              <w:rPr>
                <w:rFonts w:ascii="Arial" w:hAnsi="Arial" w:cs="Arial"/>
                <w:sz w:val="20"/>
                <w:szCs w:val="20"/>
                <w:lang w:val="en"/>
              </w:rPr>
            </w:pPr>
            <w:r>
              <w:rPr>
                <w:rFonts w:ascii="Arial" w:hAnsi="Arial" w:cs="Arial"/>
                <w:sz w:val="20"/>
                <w:szCs w:val="20"/>
                <w:lang w:val="en"/>
              </w:rPr>
              <w:t>Total number of scans within a series</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4C67A9F" w14:textId="77777777" w:rsidR="00BD15BE" w:rsidRDefault="00BD15BE">
            <w:pPr>
              <w:pStyle w:val="Default"/>
              <w:rPr>
                <w:rFonts w:ascii="Arial" w:hAnsi="Arial" w:cs="Arial"/>
                <w:sz w:val="20"/>
                <w:szCs w:val="20"/>
              </w:rPr>
            </w:pPr>
          </w:p>
        </w:tc>
      </w:tr>
      <w:tr w:rsidR="00BD15BE" w14:paraId="090B2C1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388DC9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483B333"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B7E684C"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B73EAFF" w14:textId="77777777" w:rsidR="00BD15BE" w:rsidRDefault="00BD15BE">
            <w:pPr>
              <w:pStyle w:val="Default"/>
              <w:rPr>
                <w:rFonts w:ascii="Arial" w:hAnsi="Arial" w:cs="Arial"/>
                <w:sz w:val="20"/>
                <w:szCs w:val="20"/>
              </w:rPr>
            </w:pPr>
          </w:p>
        </w:tc>
      </w:tr>
      <w:tr w:rsidR="00BD15BE" w14:paraId="1FB709F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CA7B7C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9419746" w14:textId="77777777" w:rsidR="00BD15BE" w:rsidRDefault="00BD15BE">
            <w:pPr>
              <w:pStyle w:val="Default"/>
              <w:rPr>
                <w:rFonts w:ascii="Arial" w:hAnsi="Arial" w:cs="Arial"/>
                <w:sz w:val="20"/>
                <w:szCs w:val="20"/>
              </w:rPr>
            </w:pP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4550D55"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DED327F" w14:textId="77777777" w:rsidR="00BD15BE" w:rsidRDefault="00BD15BE">
            <w:pPr>
              <w:pStyle w:val="Default"/>
              <w:rPr>
                <w:rFonts w:ascii="Arial" w:hAnsi="Arial" w:cs="Arial"/>
                <w:sz w:val="20"/>
                <w:szCs w:val="20"/>
              </w:rPr>
            </w:pPr>
          </w:p>
        </w:tc>
      </w:tr>
    </w:tbl>
    <w:p w14:paraId="4C05AAFC" w14:textId="77777777" w:rsidR="00BD15BE" w:rsidRDefault="00BD15BE">
      <w:pPr>
        <w:rPr>
          <w:rFonts w:cs="Arial"/>
        </w:rPr>
      </w:pPr>
    </w:p>
    <w:p w14:paraId="107D5B1E" w14:textId="041657E4" w:rsidR="00BD15BE" w:rsidRDefault="005155BE">
      <w:pPr>
        <w:pStyle w:val="Caption"/>
        <w:rPr>
          <w:lang w:val="en"/>
        </w:rPr>
      </w:pPr>
      <w:bookmarkStart w:id="2069" w:name="_Ref732689271"/>
      <w:r>
        <w:t xml:space="preserve">Table </w:t>
      </w:r>
      <w:del w:id="2070" w:author="Pieter de Vis" w:date="2020-04-30T18:02:00Z">
        <w:r w:rsidR="008E0311" w:rsidDel="00A95919">
          <w:fldChar w:fldCharType="begin"/>
        </w:r>
        <w:r w:rsidR="008E0311" w:rsidDel="00A95919">
          <w:delInstrText xml:space="preserve"> SEQ Table \* ARABIC </w:delInstrText>
        </w:r>
        <w:r w:rsidR="008E0311" w:rsidDel="00A95919">
          <w:fldChar w:fldCharType="separate"/>
        </w:r>
        <w:r w:rsidDel="00A95919">
          <w:delText>39</w:delText>
        </w:r>
        <w:r w:rsidR="008E0311" w:rsidDel="00A95919">
          <w:fldChar w:fldCharType="end"/>
        </w:r>
        <w:bookmarkStart w:id="2071" w:name="_Toc170099062"/>
        <w:bookmarkEnd w:id="2069"/>
        <w:r w:rsidDel="00A95919">
          <w:rPr>
            <w:lang w:val="en"/>
          </w:rPr>
          <w:delText xml:space="preserve"> </w:delText>
        </w:r>
      </w:del>
      <w:ins w:id="2072" w:author="Pieter de Vis" w:date="2020-04-30T18:02:00Z">
        <w:r w:rsidR="00A95919">
          <w:t>45</w:t>
        </w:r>
        <w:r w:rsidR="00A95919">
          <w:rPr>
            <w:lang w:val="en"/>
          </w:rPr>
          <w:t xml:space="preserve"> </w:t>
        </w:r>
      </w:ins>
      <w:r>
        <w:rPr>
          <w:lang w:val="en"/>
        </w:rPr>
        <w:t>– Quality checked scans</w:t>
      </w:r>
      <w:bookmarkEnd w:id="2071"/>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0CFF11FE"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341D5202"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scans_qc</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63DFF4D6"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21C094F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74200F7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5594697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062003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AADECC8"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D61891A"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Total_qualitychecked_scans</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1D5791E" w14:textId="77777777" w:rsidR="00BD15BE" w:rsidRDefault="00BD15BE">
            <w:pPr>
              <w:pStyle w:val="Default"/>
              <w:rPr>
                <w:rFonts w:ascii="Arial" w:hAnsi="Arial" w:cs="Arial"/>
                <w:sz w:val="20"/>
                <w:szCs w:val="20"/>
              </w:rPr>
            </w:pPr>
          </w:p>
        </w:tc>
      </w:tr>
      <w:tr w:rsidR="00BD15BE" w14:paraId="78016C5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99EAD7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7722AD1"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1E15351"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Total number of scans that passed the quality check within a single series (need to be &gt; than </w:t>
            </w:r>
            <w:proofErr w:type="spellStart"/>
            <w:r>
              <w:rPr>
                <w:rFonts w:ascii="Arial" w:hAnsi="Arial" w:cs="Arial"/>
                <w:sz w:val="20"/>
                <w:szCs w:val="20"/>
                <w:lang w:val="en"/>
              </w:rPr>
              <w:t>Nx</w:t>
            </w:r>
            <w:proofErr w:type="spellEnd"/>
            <w:r>
              <w:rPr>
                <w:rFonts w:ascii="Arial" w:hAnsi="Arial" w:cs="Arial"/>
                <w:sz w:val="20"/>
                <w:szCs w:val="20"/>
                <w:lang w:val="en"/>
              </w:rPr>
              <w:t>, see Water Network Design)</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C461788" w14:textId="77777777" w:rsidR="00BD15BE" w:rsidRDefault="00BD15BE">
            <w:pPr>
              <w:pStyle w:val="Default"/>
              <w:rPr>
                <w:rFonts w:ascii="Arial" w:hAnsi="Arial" w:cs="Arial"/>
                <w:sz w:val="20"/>
                <w:szCs w:val="20"/>
              </w:rPr>
            </w:pPr>
          </w:p>
        </w:tc>
      </w:tr>
      <w:tr w:rsidR="00BD15BE" w14:paraId="2AFC88D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9A6E8D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33FCE88"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1E3215C"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18373C2" w14:textId="77777777" w:rsidR="00BD15BE" w:rsidRDefault="00BD15BE">
            <w:pPr>
              <w:pStyle w:val="Default"/>
              <w:rPr>
                <w:rFonts w:ascii="Arial" w:hAnsi="Arial" w:cs="Arial"/>
                <w:sz w:val="20"/>
                <w:szCs w:val="20"/>
              </w:rPr>
            </w:pPr>
          </w:p>
        </w:tc>
      </w:tr>
      <w:tr w:rsidR="00BD15BE" w14:paraId="242685A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51A3C6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A8CDB41" w14:textId="77777777" w:rsidR="00BD15BE" w:rsidRDefault="00BD15BE">
            <w:pPr>
              <w:pStyle w:val="Default"/>
              <w:rPr>
                <w:rFonts w:ascii="Arial" w:hAnsi="Arial" w:cs="Arial"/>
                <w:sz w:val="20"/>
                <w:szCs w:val="20"/>
              </w:rPr>
            </w:pP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8C430E8"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994FFCF" w14:textId="77777777" w:rsidR="00BD15BE" w:rsidRDefault="00BD15BE">
            <w:pPr>
              <w:pStyle w:val="Default"/>
              <w:rPr>
                <w:rFonts w:ascii="Arial" w:hAnsi="Arial" w:cs="Arial"/>
                <w:sz w:val="20"/>
                <w:szCs w:val="20"/>
              </w:rPr>
            </w:pPr>
          </w:p>
        </w:tc>
      </w:tr>
    </w:tbl>
    <w:p w14:paraId="74E18518" w14:textId="77777777" w:rsidR="00BD15BE" w:rsidRDefault="00BD15BE">
      <w:pPr>
        <w:pStyle w:val="Heading2"/>
        <w:numPr>
          <w:ilvl w:val="1"/>
          <w:numId w:val="0"/>
        </w:numPr>
      </w:pPr>
    </w:p>
    <w:p w14:paraId="0ABBE37B" w14:textId="77777777" w:rsidR="00BD15BE" w:rsidRDefault="005155BE">
      <w:pPr>
        <w:pStyle w:val="Heading2"/>
        <w:numPr>
          <w:ilvl w:val="1"/>
          <w:numId w:val="2"/>
        </w:numPr>
      </w:pPr>
      <w:bookmarkStart w:id="2073" w:name="_Toc1702219659"/>
      <w:bookmarkStart w:id="2074" w:name="_Toc1641764438"/>
      <w:bookmarkStart w:id="2075" w:name="_Ref341306470"/>
      <w:r>
        <w:rPr>
          <w:lang w:val="en"/>
        </w:rPr>
        <w:t>Level 1b Radiance and Irradiance Variables</w:t>
      </w:r>
      <w:bookmarkEnd w:id="2073"/>
      <w:bookmarkEnd w:id="2074"/>
    </w:p>
    <w:p w14:paraId="65129F9A" w14:textId="3C9C95FA" w:rsidR="00BD15BE" w:rsidRDefault="005155BE">
      <w:pPr>
        <w:pStyle w:val="Heading3"/>
        <w:numPr>
          <w:ilvl w:val="2"/>
          <w:numId w:val="2"/>
        </w:numPr>
        <w:rPr>
          <w:ins w:id="2076" w:author="Pieter de Vis" w:date="2020-04-30T12:16:00Z"/>
          <w:lang w:val="en"/>
        </w:rPr>
      </w:pPr>
      <w:bookmarkStart w:id="2077" w:name="_Toc497511505"/>
      <w:bookmarkStart w:id="2078" w:name="_Toc1466460475"/>
      <w:r w:rsidRPr="000116ED">
        <w:rPr>
          <w:lang w:val="en"/>
          <w:rPrChange w:id="2079" w:author="Pieter de Vis" w:date="2020-04-30T12:16:00Z">
            <w:rPr>
              <w:highlight w:val="yellow"/>
              <w:lang w:val="en"/>
            </w:rPr>
          </w:rPrChange>
        </w:rPr>
        <w:t>Land Radiance and Irradiance L1b Variables</w:t>
      </w:r>
      <w:bookmarkEnd w:id="2075"/>
      <w:bookmarkEnd w:id="2077"/>
      <w:bookmarkEnd w:id="2078"/>
    </w:p>
    <w:p w14:paraId="13AA9CA9" w14:textId="4FC1EE30" w:rsidR="000116ED" w:rsidRPr="000116ED" w:rsidRDefault="000116ED" w:rsidP="000116ED">
      <w:pPr>
        <w:spacing w:before="240"/>
        <w:rPr>
          <w:ins w:id="2080" w:author="Pieter de Vis" w:date="2020-04-30T12:16:00Z"/>
          <w:rFonts w:cs="Arial"/>
          <w:rPrChange w:id="2081" w:author="Pieter de Vis" w:date="2020-04-30T12:16:00Z">
            <w:rPr>
              <w:ins w:id="2082" w:author="Pieter de Vis" w:date="2020-04-30T12:16:00Z"/>
            </w:rPr>
          </w:rPrChange>
        </w:rPr>
        <w:pPrChange w:id="2083" w:author="Pieter de Vis" w:date="2020-04-30T12:16:00Z">
          <w:pPr>
            <w:pStyle w:val="ListParagraph"/>
            <w:numPr>
              <w:numId w:val="2"/>
            </w:numPr>
            <w:spacing w:before="240"/>
            <w:ind w:left="432" w:hanging="432"/>
          </w:pPr>
        </w:pPrChange>
      </w:pPr>
      <w:ins w:id="2084" w:author="Pieter de Vis" w:date="2020-04-30T12:17:00Z">
        <w:r>
          <w:rPr>
            <w:rFonts w:cs="Arial"/>
            <w:lang w:val="en"/>
          </w:rPr>
          <w:t>The</w:t>
        </w:r>
        <w:r w:rsidRPr="009358AD">
          <w:rPr>
            <w:rFonts w:cs="Arial"/>
            <w:lang w:val="en"/>
          </w:rPr>
          <w:t xml:space="preserve"> Level 1b</w:t>
        </w:r>
      </w:ins>
      <w:ins w:id="2085" w:author="Pieter de Vis" w:date="2020-04-30T12:20:00Z">
        <w:r w:rsidR="002802A8">
          <w:rPr>
            <w:rFonts w:cs="Arial"/>
            <w:lang w:val="en"/>
          </w:rPr>
          <w:t xml:space="preserve"> product</w:t>
        </w:r>
      </w:ins>
      <w:ins w:id="2086" w:author="Pieter de Vis" w:date="2020-04-30T12:17:00Z">
        <w:r w:rsidRPr="009358AD">
          <w:rPr>
            <w:rFonts w:cs="Arial"/>
            <w:lang w:val="en"/>
          </w:rPr>
          <w:t xml:space="preserve"> </w:t>
        </w:r>
        <w:r>
          <w:rPr>
            <w:rFonts w:cs="Arial"/>
            <w:lang w:val="en"/>
          </w:rPr>
          <w:t>data con</w:t>
        </w:r>
      </w:ins>
      <w:ins w:id="2087" w:author="Pieter de Vis" w:date="2020-04-30T12:18:00Z">
        <w:r>
          <w:rPr>
            <w:rFonts w:cs="Arial"/>
            <w:lang w:val="en"/>
          </w:rPr>
          <w:t xml:space="preserve">tains </w:t>
        </w:r>
        <w:r>
          <w:rPr>
            <w:lang w:val="en"/>
          </w:rPr>
          <w:t>p</w:t>
        </w:r>
      </w:ins>
      <w:ins w:id="2088" w:author="Pieter de Vis" w:date="2020-04-30T12:16:00Z">
        <w:r w:rsidRPr="000116ED">
          <w:rPr>
            <w:lang w:val="en"/>
            <w:rPrChange w:id="2089" w:author="Pieter de Vis" w:date="2020-04-30T12:16:00Z">
              <w:rPr>
                <w:lang w:val="en"/>
              </w:rPr>
            </w:rPrChange>
          </w:rPr>
          <w:t>r</w:t>
        </w:r>
        <w:r w:rsidRPr="000116ED">
          <w:rPr>
            <w:rFonts w:cs="Arial"/>
            <w:lang w:val="en"/>
            <w:rPrChange w:id="2090" w:author="Pieter de Vis" w:date="2020-04-30T12:16:00Z">
              <w:rPr>
                <w:lang w:val="en"/>
              </w:rPr>
            </w:rPrChange>
          </w:rPr>
          <w:t>ocessed and quality checked irradiance and radiance variables</w:t>
        </w:r>
      </w:ins>
      <w:ins w:id="2091" w:author="Pieter de Vis" w:date="2020-04-30T12:17:00Z">
        <w:r>
          <w:rPr>
            <w:rFonts w:cs="Arial"/>
            <w:lang w:val="en"/>
          </w:rPr>
          <w:t>, interpolated to a coincident timestamp</w:t>
        </w:r>
      </w:ins>
      <w:ins w:id="2092" w:author="Pieter de Vis" w:date="2020-04-30T12:16:00Z">
        <w:r w:rsidRPr="000116ED">
          <w:rPr>
            <w:rFonts w:cs="Arial"/>
            <w:rPrChange w:id="2093" w:author="Pieter de Vis" w:date="2020-04-30T12:16:00Z">
              <w:rPr/>
            </w:rPrChange>
          </w:rPr>
          <w:t xml:space="preserve"> </w:t>
        </w:r>
        <w:r w:rsidRPr="000116ED">
          <w:rPr>
            <w:rFonts w:cs="Arial"/>
            <w:lang w:val="en"/>
            <w:rPrChange w:id="2094" w:author="Pieter de Vis" w:date="2020-04-30T12:16:00Z">
              <w:rPr>
                <w:lang w:val="en"/>
              </w:rPr>
            </w:rPrChange>
          </w:rPr>
          <w:t xml:space="preserve">(required for the retrieval of </w:t>
        </w:r>
        <w:r>
          <w:rPr>
            <w:rFonts w:cs="Arial"/>
            <w:lang w:val="en"/>
          </w:rPr>
          <w:t>surface</w:t>
        </w:r>
        <w:r w:rsidRPr="000116ED">
          <w:rPr>
            <w:rFonts w:cs="Arial"/>
            <w:lang w:val="en"/>
            <w:rPrChange w:id="2095" w:author="Pieter de Vis" w:date="2020-04-30T12:16:00Z">
              <w:rPr>
                <w:lang w:val="en"/>
              </w:rPr>
            </w:rPrChange>
          </w:rPr>
          <w:t xml:space="preserve"> reflectance, Level 2a)</w:t>
        </w:r>
      </w:ins>
      <w:ins w:id="2096" w:author="Pieter de Vis" w:date="2020-04-30T12:18:00Z">
        <w:r w:rsidR="002802A8">
          <w:rPr>
            <w:rFonts w:cs="Arial"/>
            <w:lang w:val="en"/>
          </w:rPr>
          <w:t>.</w:t>
        </w:r>
      </w:ins>
      <w:ins w:id="2097" w:author="Pieter de Vis" w:date="2020-04-30T12:58:00Z">
        <w:r w:rsidR="00B47FE7">
          <w:rPr>
            <w:rFonts w:cs="Arial"/>
            <w:lang w:val="en"/>
          </w:rPr>
          <w:t xml:space="preserve"> The used variables are entirely the same as for the L1a data</w:t>
        </w:r>
      </w:ins>
      <w:ins w:id="2098" w:author="Pieter de Vis" w:date="2020-04-30T12:20:00Z">
        <w:r w:rsidR="002802A8">
          <w:rPr>
            <w:rFonts w:cs="Arial"/>
            <w:lang w:val="en"/>
          </w:rPr>
          <w:t>.</w:t>
        </w:r>
      </w:ins>
      <w:ins w:id="2099" w:author="Pieter de Vis" w:date="2020-04-30T12:58:00Z">
        <w:r w:rsidR="00B47FE7">
          <w:rPr>
            <w:rFonts w:cs="Arial"/>
            <w:lang w:val="en"/>
          </w:rPr>
          <w:t xml:space="preserve"> Rather than listing them all again, </w:t>
        </w:r>
      </w:ins>
      <w:ins w:id="2100" w:author="Pieter de Vis" w:date="2020-04-30T16:31:00Z">
        <w:r w:rsidR="00C93048">
          <w:rPr>
            <w:rFonts w:cs="Arial"/>
            <w:lang w:val="en"/>
          </w:rPr>
          <w:t>we only give the ta</w:t>
        </w:r>
      </w:ins>
      <w:ins w:id="2101" w:author="Pieter de Vis" w:date="2020-04-30T16:32:00Z">
        <w:r w:rsidR="00C93048">
          <w:rPr>
            <w:rFonts w:cs="Arial"/>
            <w:lang w:val="en"/>
          </w:rPr>
          <w:t>ble with the product variables and</w:t>
        </w:r>
      </w:ins>
      <w:ins w:id="2102" w:author="Pieter de Vis" w:date="2020-04-30T12:58:00Z">
        <w:r w:rsidR="00B47FE7">
          <w:rPr>
            <w:rFonts w:cs="Arial"/>
            <w:lang w:val="en"/>
          </w:rPr>
          <w:t xml:space="preserve"> refer</w:t>
        </w:r>
      </w:ins>
      <w:ins w:id="2103" w:author="Pieter de Vis" w:date="2020-04-30T12:59:00Z">
        <w:r w:rsidR="00B47FE7">
          <w:rPr>
            <w:rFonts w:cs="Arial"/>
            <w:lang w:val="en"/>
          </w:rPr>
          <w:t xml:space="preserve"> to Tables </w:t>
        </w:r>
      </w:ins>
      <w:ins w:id="2104" w:author="Pieter de Vis" w:date="2020-04-30T16:32:00Z">
        <w:r w:rsidR="00C93048">
          <w:rPr>
            <w:rFonts w:cs="Arial"/>
            <w:lang w:val="en"/>
          </w:rPr>
          <w:t>2</w:t>
        </w:r>
      </w:ins>
      <w:ins w:id="2105" w:author="Pieter de Vis" w:date="2020-04-30T18:03:00Z">
        <w:r w:rsidR="00A95919">
          <w:rPr>
            <w:rFonts w:cs="Arial"/>
            <w:lang w:val="en"/>
          </w:rPr>
          <w:t>7</w:t>
        </w:r>
      </w:ins>
      <w:ins w:id="2106" w:author="Pieter de Vis" w:date="2020-04-30T16:32:00Z">
        <w:r w:rsidR="00C93048">
          <w:rPr>
            <w:rFonts w:cs="Arial"/>
            <w:lang w:val="en"/>
          </w:rPr>
          <w:t>-</w:t>
        </w:r>
      </w:ins>
      <w:ins w:id="2107" w:author="Pieter de Vis" w:date="2020-04-30T18:03:00Z">
        <w:r w:rsidR="00A95919">
          <w:rPr>
            <w:rFonts w:cs="Arial"/>
            <w:lang w:val="en"/>
          </w:rPr>
          <w:t>45</w:t>
        </w:r>
      </w:ins>
      <w:ins w:id="2108" w:author="Pieter de Vis" w:date="2020-04-30T12:59:00Z">
        <w:r w:rsidR="00B47FE7">
          <w:rPr>
            <w:rFonts w:cs="Arial"/>
            <w:lang w:val="en"/>
          </w:rPr>
          <w:t xml:space="preserve"> </w:t>
        </w:r>
        <w:r w:rsidR="00041B9F">
          <w:rPr>
            <w:rFonts w:cs="Arial"/>
            <w:lang w:val="en"/>
          </w:rPr>
          <w:t>for the L1b product de</w:t>
        </w:r>
      </w:ins>
      <w:ins w:id="2109" w:author="Pieter de Vis" w:date="2020-04-30T13:00:00Z">
        <w:r w:rsidR="00041B9F">
          <w:rPr>
            <w:rFonts w:cs="Arial"/>
            <w:lang w:val="en"/>
          </w:rPr>
          <w:t>finitions.</w:t>
        </w:r>
      </w:ins>
      <w:ins w:id="2110" w:author="Pieter de Vis" w:date="2020-04-30T18:03:00Z">
        <w:r w:rsidR="006B0269">
          <w:rPr>
            <w:rFonts w:cs="Arial"/>
            <w:lang w:val="en"/>
          </w:rPr>
          <w:t xml:space="preserve"> We do provide the table with the </w:t>
        </w:r>
      </w:ins>
      <w:ins w:id="2111" w:author="Pieter de Vis" w:date="2020-04-30T18:04:00Z">
        <w:r w:rsidR="006B0269">
          <w:rPr>
            <w:rFonts w:cs="Arial"/>
            <w:lang w:val="en"/>
          </w:rPr>
          <w:t>Land Network L1b product variables, and a table with updated quality flag definitions</w:t>
        </w:r>
      </w:ins>
      <w:ins w:id="2112" w:author="Pieter de Vis" w:date="2020-04-30T18:05:00Z">
        <w:r w:rsidR="006B0269">
          <w:rPr>
            <w:rFonts w:cs="Arial"/>
            <w:lang w:val="en"/>
          </w:rPr>
          <w:t>.</w:t>
        </w:r>
      </w:ins>
    </w:p>
    <w:p w14:paraId="6E5741AA" w14:textId="7DB56690" w:rsidR="000116ED" w:rsidRDefault="000116ED" w:rsidP="000116ED">
      <w:pPr>
        <w:rPr>
          <w:ins w:id="2113" w:author="Pieter de Vis" w:date="2020-04-30T12:40:00Z"/>
          <w:lang w:val="en"/>
        </w:rPr>
      </w:pPr>
    </w:p>
    <w:p w14:paraId="19D5E693" w14:textId="596CF394" w:rsidR="00C93048" w:rsidRDefault="00C93048" w:rsidP="00C93048">
      <w:pPr>
        <w:pStyle w:val="Caption"/>
        <w:rPr>
          <w:ins w:id="2114" w:author="Pieter de Vis" w:date="2020-04-30T16:31:00Z"/>
        </w:rPr>
      </w:pPr>
      <w:ins w:id="2115" w:author="Pieter de Vis" w:date="2020-04-30T16:31:00Z">
        <w:r>
          <w:t xml:space="preserve">Table </w:t>
        </w:r>
      </w:ins>
      <w:ins w:id="2116" w:author="Pieter de Vis" w:date="2020-04-30T18:12:00Z">
        <w:r w:rsidR="006B0269">
          <w:t>46</w:t>
        </w:r>
      </w:ins>
      <w:ins w:id="2117" w:author="Pieter de Vis" w:date="2020-04-30T16:31:00Z">
        <w:r>
          <w:t xml:space="preserve"> </w:t>
        </w:r>
        <w:r>
          <w:rPr>
            <w:lang w:val="en"/>
          </w:rPr>
          <w:t xml:space="preserve">– </w:t>
        </w:r>
      </w:ins>
      <w:ins w:id="2118" w:author="Pieter de Vis" w:date="2020-04-30T18:05:00Z">
        <w:r w:rsidR="006B0269">
          <w:rPr>
            <w:lang w:val="en"/>
          </w:rPr>
          <w:t xml:space="preserve">Land Network </w:t>
        </w:r>
      </w:ins>
      <w:ins w:id="2119" w:author="Pieter de Vis" w:date="2020-04-30T16:32:00Z">
        <w:r>
          <w:t>L1b</w:t>
        </w:r>
      </w:ins>
      <w:ins w:id="2120" w:author="Pieter de Vis" w:date="2020-04-30T16:31:00Z">
        <w:r>
          <w:t xml:space="preserve"> product variables</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C93048" w14:paraId="6CC626D0" w14:textId="77777777" w:rsidTr="001C78F5">
        <w:trPr>
          <w:trHeight w:val="326"/>
          <w:ins w:id="2121" w:author="Pieter de Vis" w:date="2020-04-30T16:31:00Z"/>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3DFB643A" w14:textId="77777777" w:rsidR="00C93048" w:rsidRDefault="00C93048" w:rsidP="001C78F5">
            <w:pPr>
              <w:pStyle w:val="Default"/>
              <w:rPr>
                <w:ins w:id="2122" w:author="Pieter de Vis" w:date="2020-04-30T16:31:00Z"/>
                <w:rFonts w:ascii="Arial" w:hAnsi="Arial" w:cs="Arial"/>
                <w:b/>
                <w:bCs/>
                <w:color w:val="FFFFFF"/>
                <w:sz w:val="20"/>
                <w:szCs w:val="20"/>
              </w:rPr>
            </w:pPr>
            <w:ins w:id="2123" w:author="Pieter de Vis" w:date="2020-04-30T16:31:00Z">
              <w:r>
                <w:rPr>
                  <w:rFonts w:ascii="Arial" w:hAnsi="Arial" w:cs="Arial"/>
                  <w:b/>
                  <w:bCs/>
                  <w:color w:val="FFFFFF"/>
                  <w:sz w:val="20"/>
                  <w:szCs w:val="20"/>
                </w:rPr>
                <w:t>Variable Name</w:t>
              </w:r>
            </w:ins>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7040E234" w14:textId="77777777" w:rsidR="00C93048" w:rsidRDefault="00C93048" w:rsidP="001C78F5">
            <w:pPr>
              <w:pStyle w:val="Default"/>
              <w:rPr>
                <w:ins w:id="2124" w:author="Pieter de Vis" w:date="2020-04-30T16:31:00Z"/>
                <w:rFonts w:ascii="Arial" w:hAnsi="Arial" w:cs="Arial"/>
                <w:b/>
                <w:bCs/>
                <w:color w:val="FFFFFF"/>
                <w:sz w:val="20"/>
                <w:szCs w:val="20"/>
              </w:rPr>
            </w:pPr>
            <w:ins w:id="2125" w:author="Pieter de Vis" w:date="2020-04-30T16:31:00Z">
              <w:r>
                <w:rPr>
                  <w:rFonts w:ascii="Arial" w:hAnsi="Arial" w:cs="Arial"/>
                  <w:b/>
                  <w:bCs/>
                  <w:color w:val="FFFFFF"/>
                  <w:sz w:val="20"/>
                  <w:szCs w:val="20"/>
                </w:rPr>
                <w:t>Standard Name</w:t>
              </w:r>
            </w:ins>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0432DCA1" w14:textId="77777777" w:rsidR="00C93048" w:rsidRDefault="00C93048" w:rsidP="001C78F5">
            <w:pPr>
              <w:pStyle w:val="Default"/>
              <w:rPr>
                <w:ins w:id="2126" w:author="Pieter de Vis" w:date="2020-04-30T16:31:00Z"/>
                <w:rFonts w:ascii="Arial" w:hAnsi="Arial" w:cs="Arial"/>
                <w:b/>
                <w:bCs/>
                <w:color w:val="FFFFFF"/>
                <w:sz w:val="20"/>
                <w:szCs w:val="20"/>
              </w:rPr>
            </w:pPr>
            <w:ins w:id="2127" w:author="Pieter de Vis" w:date="2020-04-30T16:31:00Z">
              <w:r>
                <w:rPr>
                  <w:rFonts w:ascii="Arial" w:hAnsi="Arial" w:cs="Arial"/>
                  <w:b/>
                  <w:bCs/>
                  <w:color w:val="FFFFFF"/>
                  <w:sz w:val="20"/>
                  <w:szCs w:val="20"/>
                </w:rPr>
                <w:t>Data Type</w:t>
              </w:r>
            </w:ins>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2E46CA28" w14:textId="77777777" w:rsidR="00C93048" w:rsidRDefault="00C93048" w:rsidP="001C78F5">
            <w:pPr>
              <w:pStyle w:val="Default"/>
              <w:rPr>
                <w:ins w:id="2128" w:author="Pieter de Vis" w:date="2020-04-30T16:31:00Z"/>
                <w:rFonts w:ascii="Arial" w:hAnsi="Arial" w:cs="Arial"/>
                <w:b/>
                <w:bCs/>
                <w:color w:val="FFFFFF"/>
                <w:sz w:val="20"/>
                <w:szCs w:val="20"/>
              </w:rPr>
            </w:pPr>
            <w:ins w:id="2129" w:author="Pieter de Vis" w:date="2020-04-30T16:31:00Z">
              <w:r>
                <w:rPr>
                  <w:rFonts w:ascii="Arial" w:hAnsi="Arial" w:cs="Arial"/>
                  <w:b/>
                  <w:bCs/>
                  <w:color w:val="FFFFFF"/>
                  <w:sz w:val="20"/>
                  <w:szCs w:val="20"/>
                </w:rPr>
                <w:t>Dimension</w:t>
              </w:r>
            </w:ins>
          </w:p>
        </w:tc>
      </w:tr>
      <w:tr w:rsidR="006B0269" w14:paraId="2C538120" w14:textId="77777777" w:rsidTr="009358AD">
        <w:trPr>
          <w:trHeight w:val="308"/>
          <w:ins w:id="2130" w:author="Pieter de Vis" w:date="2020-04-30T18:07: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7F4BD08" w14:textId="77777777" w:rsidR="006B0269" w:rsidRDefault="006B0269" w:rsidP="009358AD">
            <w:pPr>
              <w:pStyle w:val="Default"/>
              <w:rPr>
                <w:ins w:id="2131" w:author="Pieter de Vis" w:date="2020-04-30T18:07:00Z"/>
                <w:rFonts w:ascii="Arial" w:hAnsi="Arial" w:cs="Arial"/>
                <w:bCs/>
                <w:sz w:val="20"/>
                <w:szCs w:val="20"/>
              </w:rPr>
            </w:pPr>
            <w:ins w:id="2132" w:author="Pieter de Vis" w:date="2020-04-30T18:07:00Z">
              <w:r>
                <w:rPr>
                  <w:rFonts w:ascii="Arial" w:hAnsi="Arial" w:cs="Arial"/>
                  <w:bCs/>
                  <w:sz w:val="20"/>
                  <w:szCs w:val="20"/>
                </w:rPr>
                <w:t>radiance</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304B021" w14:textId="77777777" w:rsidR="006B0269" w:rsidRDefault="006B0269" w:rsidP="009358AD">
            <w:pPr>
              <w:pStyle w:val="Default"/>
              <w:rPr>
                <w:ins w:id="2133" w:author="Pieter de Vis" w:date="2020-04-30T18:07:00Z"/>
                <w:rFonts w:ascii="Arial" w:hAnsi="Arial" w:cs="Arial"/>
                <w:sz w:val="20"/>
                <w:szCs w:val="20"/>
              </w:rPr>
            </w:pPr>
            <w:ins w:id="2134" w:author="Pieter de Vis" w:date="2020-04-30T18:07:00Z">
              <w:r>
                <w:rPr>
                  <w:rFonts w:ascii="Arial" w:hAnsi="Arial" w:cs="Arial"/>
                  <w:sz w:val="20"/>
                  <w:szCs w:val="20"/>
                </w:rPr>
                <w:t>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35E59BC2" w14:textId="77777777" w:rsidR="006B0269" w:rsidRDefault="006B0269" w:rsidP="009358AD">
            <w:pPr>
              <w:pStyle w:val="Default"/>
              <w:rPr>
                <w:ins w:id="2135" w:author="Pieter de Vis" w:date="2020-04-30T18:07:00Z"/>
                <w:rFonts w:ascii="Arial" w:hAnsi="Arial" w:cs="Arial"/>
                <w:sz w:val="20"/>
                <w:szCs w:val="20"/>
              </w:rPr>
            </w:pPr>
            <w:ins w:id="2136" w:author="Pieter de Vis" w:date="2020-04-30T18:07:00Z">
              <w:r>
                <w:rPr>
                  <w:rFonts w:ascii="Arial" w:hAnsi="Arial" w:cs="Arial"/>
                  <w:sz w:val="20"/>
                  <w:szCs w:val="20"/>
                </w:rPr>
                <w:t>int32</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4953D0A" w14:textId="77777777" w:rsidR="006B0269" w:rsidRDefault="006B0269" w:rsidP="009358AD">
            <w:pPr>
              <w:pStyle w:val="Default"/>
              <w:rPr>
                <w:ins w:id="2137" w:author="Pieter de Vis" w:date="2020-04-30T18:07:00Z"/>
                <w:rFonts w:ascii="Arial" w:hAnsi="Arial" w:cs="Arial"/>
                <w:sz w:val="20"/>
                <w:szCs w:val="20"/>
              </w:rPr>
            </w:pPr>
            <w:ins w:id="2138" w:author="Pieter de Vis" w:date="2020-04-30T18:07:00Z">
              <w:r>
                <w:rPr>
                  <w:rFonts w:ascii="Arial" w:hAnsi="Arial" w:cs="Arial"/>
                  <w:sz w:val="20"/>
                  <w:szCs w:val="20"/>
                </w:rPr>
                <w:t>wavelength, series</w:t>
              </w:r>
            </w:ins>
          </w:p>
        </w:tc>
      </w:tr>
      <w:tr w:rsidR="006B0269" w14:paraId="0A89E6C9" w14:textId="77777777" w:rsidTr="009358AD">
        <w:trPr>
          <w:trHeight w:val="308"/>
          <w:ins w:id="2139" w:author="Pieter de Vis" w:date="2020-04-30T18:07: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A8D6FF6" w14:textId="77777777" w:rsidR="006B0269" w:rsidRDefault="006B0269" w:rsidP="009358AD">
            <w:pPr>
              <w:pStyle w:val="Default"/>
              <w:rPr>
                <w:ins w:id="2140" w:author="Pieter de Vis" w:date="2020-04-30T18:07:00Z"/>
                <w:rFonts w:ascii="Arial" w:hAnsi="Arial" w:cs="Arial"/>
                <w:bCs/>
                <w:sz w:val="20"/>
                <w:szCs w:val="20"/>
              </w:rPr>
            </w:pPr>
            <w:proofErr w:type="spellStart"/>
            <w:ins w:id="2141" w:author="Pieter de Vis" w:date="2020-04-30T18:07:00Z">
              <w:r>
                <w:rPr>
                  <w:rFonts w:ascii="Arial" w:hAnsi="Arial" w:cs="Arial"/>
                  <w:bCs/>
                  <w:sz w:val="20"/>
                  <w:szCs w:val="20"/>
                </w:rPr>
                <w:t>u_random_radiance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3F0CE0D9" w14:textId="77777777" w:rsidR="006B0269" w:rsidRDefault="006B0269" w:rsidP="009358AD">
            <w:pPr>
              <w:pStyle w:val="Default"/>
              <w:rPr>
                <w:ins w:id="2142" w:author="Pieter de Vis" w:date="2020-04-30T18:07:00Z"/>
                <w:rFonts w:ascii="Arial" w:hAnsi="Arial" w:cs="Arial"/>
                <w:sz w:val="20"/>
                <w:szCs w:val="20"/>
              </w:rPr>
            </w:pPr>
            <w:proofErr w:type="spellStart"/>
            <w:ins w:id="2143" w:author="Pieter de Vis" w:date="2020-04-30T18:07:00Z">
              <w:r>
                <w:rPr>
                  <w:rFonts w:ascii="Arial" w:hAnsi="Arial" w:cs="Arial"/>
                  <w:sz w:val="20"/>
                  <w:szCs w:val="20"/>
                </w:rPr>
                <w:t>u_random_radiance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C1AAC50" w14:textId="77777777" w:rsidR="006B0269" w:rsidRDefault="006B0269" w:rsidP="009358AD">
            <w:pPr>
              <w:pStyle w:val="Default"/>
              <w:rPr>
                <w:ins w:id="2144" w:author="Pieter de Vis" w:date="2020-04-30T18:07:00Z"/>
                <w:rFonts w:ascii="Arial" w:hAnsi="Arial" w:cs="Arial"/>
                <w:sz w:val="20"/>
                <w:szCs w:val="20"/>
              </w:rPr>
            </w:pPr>
            <w:ins w:id="2145" w:author="Pieter de Vis" w:date="2020-04-30T18:07: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6515DD7" w14:textId="77777777" w:rsidR="006B0269" w:rsidRDefault="006B0269" w:rsidP="009358AD">
            <w:pPr>
              <w:pStyle w:val="Default"/>
              <w:rPr>
                <w:ins w:id="2146" w:author="Pieter de Vis" w:date="2020-04-30T18:07:00Z"/>
                <w:rFonts w:ascii="Arial" w:hAnsi="Arial" w:cs="Arial"/>
                <w:sz w:val="20"/>
                <w:szCs w:val="20"/>
              </w:rPr>
            </w:pPr>
            <w:ins w:id="2147" w:author="Pieter de Vis" w:date="2020-04-30T18:07:00Z">
              <w:r>
                <w:rPr>
                  <w:rFonts w:ascii="Arial" w:hAnsi="Arial" w:cs="Arial"/>
                  <w:sz w:val="20"/>
                  <w:szCs w:val="20"/>
                </w:rPr>
                <w:t>wavelength, series</w:t>
              </w:r>
            </w:ins>
          </w:p>
        </w:tc>
      </w:tr>
      <w:tr w:rsidR="006B0269" w14:paraId="4D5EAA43" w14:textId="77777777" w:rsidTr="009358AD">
        <w:trPr>
          <w:trHeight w:val="308"/>
          <w:ins w:id="2148" w:author="Pieter de Vis" w:date="2020-04-30T18:07: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7677326" w14:textId="77777777" w:rsidR="006B0269" w:rsidRDefault="006B0269" w:rsidP="009358AD">
            <w:pPr>
              <w:pStyle w:val="Default"/>
              <w:rPr>
                <w:ins w:id="2149" w:author="Pieter de Vis" w:date="2020-04-30T18:07:00Z"/>
                <w:rFonts w:ascii="Arial" w:hAnsi="Arial" w:cs="Arial"/>
                <w:bCs/>
                <w:sz w:val="20"/>
                <w:szCs w:val="20"/>
              </w:rPr>
            </w:pPr>
            <w:proofErr w:type="spellStart"/>
            <w:ins w:id="2150" w:author="Pieter de Vis" w:date="2020-04-30T18:07:00Z">
              <w:r>
                <w:rPr>
                  <w:rFonts w:ascii="Arial" w:hAnsi="Arial" w:cs="Arial"/>
                  <w:bCs/>
                  <w:sz w:val="20"/>
                  <w:szCs w:val="20"/>
                </w:rPr>
                <w:t>u_systematic_</w:t>
              </w:r>
              <w:commentRangeStart w:id="2151"/>
              <w:commentRangeStart w:id="2152"/>
              <w:r>
                <w:rPr>
                  <w:rFonts w:ascii="Arial" w:hAnsi="Arial" w:cs="Arial"/>
                  <w:bCs/>
                  <w:sz w:val="20"/>
                  <w:szCs w:val="20"/>
                </w:rPr>
                <w:t>radiance</w:t>
              </w:r>
              <w:commentRangeEnd w:id="2151"/>
              <w:proofErr w:type="spellEnd"/>
              <w:r>
                <w:rPr>
                  <w:rFonts w:ascii="Arial" w:hAnsi="Arial" w:cs="Arial"/>
                  <w:sz w:val="20"/>
                  <w:szCs w:val="20"/>
                </w:rPr>
                <w:commentReference w:id="2151"/>
              </w:r>
              <w:commentRangeEnd w:id="2152"/>
              <w:r>
                <w:rPr>
                  <w:rStyle w:val="CommentReference"/>
                  <w:rFonts w:ascii="Arial" w:hAnsi="Arial" w:cs="DejaVu Sans"/>
                  <w:color w:val="00000A"/>
                </w:rPr>
                <w:commentReference w:id="2152"/>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6B9799C" w14:textId="77777777" w:rsidR="006B0269" w:rsidRDefault="006B0269" w:rsidP="009358AD">
            <w:pPr>
              <w:pStyle w:val="Default"/>
              <w:rPr>
                <w:ins w:id="2153" w:author="Pieter de Vis" w:date="2020-04-30T18:07:00Z"/>
                <w:rFonts w:ascii="Arial" w:hAnsi="Arial" w:cs="Arial"/>
                <w:sz w:val="20"/>
                <w:szCs w:val="20"/>
              </w:rPr>
            </w:pPr>
            <w:proofErr w:type="spellStart"/>
            <w:ins w:id="2154" w:author="Pieter de Vis" w:date="2020-04-30T18:07:00Z">
              <w:r>
                <w:rPr>
                  <w:rFonts w:ascii="Arial" w:hAnsi="Arial" w:cs="Arial"/>
                  <w:sz w:val="20"/>
                  <w:szCs w:val="20"/>
                </w:rPr>
                <w:t>u_systematic_radiance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47B125E" w14:textId="77777777" w:rsidR="006B0269" w:rsidRDefault="006B0269" w:rsidP="009358AD">
            <w:pPr>
              <w:pStyle w:val="Default"/>
              <w:rPr>
                <w:ins w:id="2155" w:author="Pieter de Vis" w:date="2020-04-30T18:07:00Z"/>
                <w:rFonts w:ascii="Arial" w:hAnsi="Arial" w:cs="Arial"/>
                <w:sz w:val="20"/>
                <w:szCs w:val="20"/>
              </w:rPr>
            </w:pPr>
            <w:ins w:id="2156" w:author="Pieter de Vis" w:date="2020-04-30T18:07: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07C5892" w14:textId="77777777" w:rsidR="006B0269" w:rsidRDefault="006B0269" w:rsidP="009358AD">
            <w:pPr>
              <w:pStyle w:val="Default"/>
              <w:rPr>
                <w:ins w:id="2157" w:author="Pieter de Vis" w:date="2020-04-30T18:07:00Z"/>
                <w:rFonts w:ascii="Arial" w:hAnsi="Arial" w:cs="Arial"/>
                <w:sz w:val="20"/>
                <w:szCs w:val="20"/>
              </w:rPr>
            </w:pPr>
            <w:ins w:id="2158" w:author="Pieter de Vis" w:date="2020-04-30T18:07:00Z">
              <w:r>
                <w:rPr>
                  <w:rFonts w:ascii="Arial" w:hAnsi="Arial" w:cs="Arial"/>
                  <w:sz w:val="20"/>
                  <w:szCs w:val="20"/>
                </w:rPr>
                <w:t>wavelength, series</w:t>
              </w:r>
            </w:ins>
          </w:p>
        </w:tc>
      </w:tr>
      <w:tr w:rsidR="006B0269" w14:paraId="3962BD11" w14:textId="77777777" w:rsidTr="009358AD">
        <w:trPr>
          <w:trHeight w:val="308"/>
          <w:ins w:id="2159" w:author="Pieter de Vis" w:date="2020-04-30T18:07: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3B6A248" w14:textId="77777777" w:rsidR="006B0269" w:rsidRDefault="006B0269" w:rsidP="009358AD">
            <w:pPr>
              <w:pStyle w:val="Default"/>
              <w:rPr>
                <w:ins w:id="2160" w:author="Pieter de Vis" w:date="2020-04-30T18:07:00Z"/>
                <w:rFonts w:ascii="Arial" w:hAnsi="Arial" w:cs="Arial"/>
                <w:bCs/>
                <w:sz w:val="20"/>
                <w:szCs w:val="20"/>
              </w:rPr>
            </w:pPr>
            <w:commentRangeStart w:id="2161"/>
            <w:proofErr w:type="spellStart"/>
            <w:ins w:id="2162" w:author="Pieter de Vis" w:date="2020-04-30T18:07:00Z">
              <w:r>
                <w:rPr>
                  <w:rFonts w:ascii="Arial" w:hAnsi="Arial" w:cs="Arial"/>
                  <w:bCs/>
                  <w:sz w:val="20"/>
                  <w:szCs w:val="20"/>
                </w:rPr>
                <w:t>corr_random_radiance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07C8B1B" w14:textId="77777777" w:rsidR="006B0269" w:rsidRDefault="006B0269" w:rsidP="009358AD">
            <w:pPr>
              <w:pStyle w:val="Default"/>
              <w:rPr>
                <w:ins w:id="2163" w:author="Pieter de Vis" w:date="2020-04-30T18:07:00Z"/>
                <w:rFonts w:ascii="Arial" w:hAnsi="Arial" w:cs="Arial"/>
                <w:sz w:val="20"/>
                <w:szCs w:val="20"/>
              </w:rPr>
            </w:pPr>
            <w:proofErr w:type="spellStart"/>
            <w:ins w:id="2164" w:author="Pieter de Vis" w:date="2020-04-30T18:07:00Z">
              <w:r>
                <w:rPr>
                  <w:rFonts w:ascii="Arial" w:hAnsi="Arial" w:cs="Arial"/>
                  <w:bCs/>
                  <w:sz w:val="20"/>
                  <w:szCs w:val="20"/>
                </w:rPr>
                <w:t>corr_random_radiance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4F17AAD" w14:textId="77777777" w:rsidR="006B0269" w:rsidRDefault="006B0269" w:rsidP="009358AD">
            <w:pPr>
              <w:pStyle w:val="Default"/>
              <w:rPr>
                <w:ins w:id="2165" w:author="Pieter de Vis" w:date="2020-04-30T18:07:00Z"/>
                <w:rFonts w:ascii="Arial" w:hAnsi="Arial" w:cs="Arial"/>
                <w:sz w:val="20"/>
                <w:szCs w:val="20"/>
              </w:rPr>
            </w:pPr>
            <w:ins w:id="2166" w:author="Pieter de Vis" w:date="2020-04-30T18:07:00Z">
              <w:r>
                <w:rPr>
                  <w:rFonts w:ascii="Arial" w:hAnsi="Arial" w:cs="Arial"/>
                  <w:sz w:val="20"/>
                  <w:szCs w:val="20"/>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EFC1FF4" w14:textId="77777777" w:rsidR="006B0269" w:rsidRDefault="006B0269" w:rsidP="009358AD">
            <w:pPr>
              <w:pStyle w:val="Default"/>
              <w:rPr>
                <w:ins w:id="2167" w:author="Pieter de Vis" w:date="2020-04-30T18:07:00Z"/>
                <w:rFonts w:ascii="Arial" w:hAnsi="Arial" w:cs="Arial"/>
                <w:sz w:val="20"/>
                <w:szCs w:val="20"/>
              </w:rPr>
            </w:pPr>
            <w:ins w:id="2168" w:author="Pieter de Vis" w:date="2020-04-30T18:07:00Z">
              <w:r>
                <w:rPr>
                  <w:rFonts w:ascii="Arial" w:hAnsi="Arial" w:cs="Arial"/>
                  <w:sz w:val="20"/>
                  <w:szCs w:val="20"/>
                </w:rPr>
                <w:t>wavelength, wavelength, series</w:t>
              </w:r>
              <w:commentRangeEnd w:id="2161"/>
              <w:r>
                <w:rPr>
                  <w:rStyle w:val="CommentReference"/>
                  <w:rFonts w:ascii="Arial" w:hAnsi="Arial" w:cs="DejaVu Sans"/>
                  <w:color w:val="00000A"/>
                </w:rPr>
                <w:commentReference w:id="2161"/>
              </w:r>
            </w:ins>
          </w:p>
        </w:tc>
      </w:tr>
      <w:tr w:rsidR="006B0269" w14:paraId="6CCD407D" w14:textId="77777777" w:rsidTr="009358AD">
        <w:trPr>
          <w:trHeight w:val="308"/>
          <w:ins w:id="2169" w:author="Pieter de Vis" w:date="2020-04-30T18:07: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BFBFE75" w14:textId="77777777" w:rsidR="006B0269" w:rsidRDefault="006B0269" w:rsidP="009358AD">
            <w:pPr>
              <w:pStyle w:val="Default"/>
              <w:rPr>
                <w:ins w:id="2170" w:author="Pieter de Vis" w:date="2020-04-30T18:07:00Z"/>
                <w:rFonts w:ascii="Arial" w:hAnsi="Arial" w:cs="Arial"/>
                <w:bCs/>
                <w:sz w:val="20"/>
                <w:szCs w:val="20"/>
              </w:rPr>
            </w:pPr>
            <w:proofErr w:type="spellStart"/>
            <w:ins w:id="2171" w:author="Pieter de Vis" w:date="2020-04-30T18:07:00Z">
              <w:r>
                <w:rPr>
                  <w:rFonts w:ascii="Arial" w:hAnsi="Arial" w:cs="Arial"/>
                  <w:bCs/>
                  <w:sz w:val="20"/>
                  <w:szCs w:val="20"/>
                </w:rPr>
                <w:t>corr_systematic_radiance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D5D9AB5" w14:textId="77777777" w:rsidR="006B0269" w:rsidRDefault="006B0269" w:rsidP="009358AD">
            <w:pPr>
              <w:pStyle w:val="Default"/>
              <w:rPr>
                <w:ins w:id="2172" w:author="Pieter de Vis" w:date="2020-04-30T18:07:00Z"/>
                <w:rFonts w:ascii="Arial" w:hAnsi="Arial" w:cs="Arial"/>
                <w:sz w:val="20"/>
                <w:szCs w:val="20"/>
              </w:rPr>
            </w:pPr>
            <w:proofErr w:type="spellStart"/>
            <w:ins w:id="2173" w:author="Pieter de Vis" w:date="2020-04-30T18:07:00Z">
              <w:r>
                <w:rPr>
                  <w:rFonts w:ascii="Arial" w:hAnsi="Arial" w:cs="Arial"/>
                  <w:bCs/>
                  <w:sz w:val="20"/>
                  <w:szCs w:val="20"/>
                </w:rPr>
                <w:t>corr_systematic_radiance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B04E12D" w14:textId="77777777" w:rsidR="006B0269" w:rsidRDefault="006B0269" w:rsidP="009358AD">
            <w:pPr>
              <w:pStyle w:val="Default"/>
              <w:rPr>
                <w:ins w:id="2174" w:author="Pieter de Vis" w:date="2020-04-30T18:07:00Z"/>
                <w:rFonts w:ascii="Arial" w:hAnsi="Arial" w:cs="Arial"/>
                <w:sz w:val="20"/>
                <w:szCs w:val="20"/>
              </w:rPr>
            </w:pPr>
            <w:ins w:id="2175" w:author="Pieter de Vis" w:date="2020-04-30T18:07:00Z">
              <w:r>
                <w:rPr>
                  <w:rFonts w:ascii="Arial" w:hAnsi="Arial" w:cs="Arial"/>
                  <w:sz w:val="20"/>
                  <w:szCs w:val="20"/>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53F69DF" w14:textId="77777777" w:rsidR="006B0269" w:rsidRDefault="006B0269" w:rsidP="009358AD">
            <w:pPr>
              <w:pStyle w:val="Default"/>
              <w:rPr>
                <w:ins w:id="2176" w:author="Pieter de Vis" w:date="2020-04-30T18:07:00Z"/>
                <w:rFonts w:ascii="Arial" w:hAnsi="Arial" w:cs="Arial"/>
                <w:sz w:val="20"/>
                <w:szCs w:val="20"/>
              </w:rPr>
            </w:pPr>
            <w:ins w:id="2177" w:author="Pieter de Vis" w:date="2020-04-30T18:07:00Z">
              <w:r>
                <w:rPr>
                  <w:rFonts w:ascii="Arial" w:hAnsi="Arial" w:cs="Arial"/>
                  <w:sz w:val="20"/>
                  <w:szCs w:val="20"/>
                </w:rPr>
                <w:t xml:space="preserve">wavelength, </w:t>
              </w:r>
              <w:proofErr w:type="gramStart"/>
              <w:r>
                <w:rPr>
                  <w:rFonts w:ascii="Arial" w:hAnsi="Arial" w:cs="Arial"/>
                  <w:sz w:val="20"/>
                  <w:szCs w:val="20"/>
                </w:rPr>
                <w:t>wavelength,  series</w:t>
              </w:r>
              <w:proofErr w:type="gramEnd"/>
            </w:ins>
          </w:p>
        </w:tc>
      </w:tr>
      <w:tr w:rsidR="00C93048" w14:paraId="2259DC94" w14:textId="77777777" w:rsidTr="001C78F5">
        <w:trPr>
          <w:trHeight w:val="308"/>
          <w:ins w:id="2178"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08CBE1F1" w14:textId="77777777" w:rsidR="00C93048" w:rsidRDefault="00C93048" w:rsidP="001C78F5">
            <w:pPr>
              <w:pStyle w:val="Default"/>
              <w:rPr>
                <w:ins w:id="2179" w:author="Pieter de Vis" w:date="2020-04-30T16:31:00Z"/>
                <w:rFonts w:ascii="Arial" w:hAnsi="Arial" w:cs="Arial"/>
                <w:bCs/>
                <w:sz w:val="20"/>
                <w:szCs w:val="20"/>
              </w:rPr>
            </w:pPr>
            <w:ins w:id="2180" w:author="Pieter de Vis" w:date="2020-04-30T16:31:00Z">
              <w:r>
                <w:rPr>
                  <w:rFonts w:ascii="Arial" w:hAnsi="Arial" w:cs="Arial"/>
                  <w:bCs/>
                  <w:sz w:val="20"/>
                  <w:szCs w:val="20"/>
                </w:rPr>
                <w:t>irradiance</w:t>
              </w:r>
            </w:ins>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10A78F14" w14:textId="77777777" w:rsidR="00C93048" w:rsidRDefault="00C93048" w:rsidP="001C78F5">
            <w:pPr>
              <w:pStyle w:val="Default"/>
              <w:rPr>
                <w:ins w:id="2181" w:author="Pieter de Vis" w:date="2020-04-30T16:31:00Z"/>
                <w:rFonts w:ascii="Arial" w:hAnsi="Arial" w:cs="Arial"/>
                <w:sz w:val="20"/>
                <w:szCs w:val="20"/>
              </w:rPr>
            </w:pPr>
            <w:ins w:id="2182" w:author="Pieter de Vis" w:date="2020-04-30T16:31:00Z">
              <w:r>
                <w:rPr>
                  <w:rFonts w:ascii="Arial" w:hAnsi="Arial" w:cs="Arial"/>
                  <w:sz w:val="20"/>
                  <w:szCs w:val="20"/>
                </w:rPr>
                <w:t>irradiance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0728B268" w14:textId="77777777" w:rsidR="00C93048" w:rsidRDefault="00C93048" w:rsidP="001C78F5">
            <w:pPr>
              <w:pStyle w:val="Default"/>
              <w:rPr>
                <w:ins w:id="2183" w:author="Pieter de Vis" w:date="2020-04-30T16:31:00Z"/>
                <w:rFonts w:ascii="Arial" w:hAnsi="Arial" w:cs="Arial"/>
                <w:sz w:val="20"/>
                <w:szCs w:val="20"/>
              </w:rPr>
            </w:pPr>
            <w:ins w:id="2184" w:author="Pieter de Vis" w:date="2020-04-30T16:31:00Z">
              <w:r>
                <w:rPr>
                  <w:rFonts w:ascii="Arial" w:hAnsi="Arial" w:cs="Arial"/>
                  <w:sz w:val="20"/>
                  <w:szCs w:val="20"/>
                </w:rPr>
                <w:t>int32</w:t>
              </w:r>
            </w:ins>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3F5105D7" w14:textId="77777777" w:rsidR="00C93048" w:rsidRDefault="00C93048" w:rsidP="001C78F5">
            <w:pPr>
              <w:pStyle w:val="Default"/>
              <w:rPr>
                <w:ins w:id="2185" w:author="Pieter de Vis" w:date="2020-04-30T16:31:00Z"/>
                <w:rFonts w:ascii="Arial" w:hAnsi="Arial" w:cs="Arial"/>
                <w:sz w:val="20"/>
                <w:szCs w:val="20"/>
              </w:rPr>
            </w:pPr>
            <w:ins w:id="2186" w:author="Pieter de Vis" w:date="2020-04-30T16:31:00Z">
              <w:r>
                <w:rPr>
                  <w:rFonts w:ascii="Arial" w:hAnsi="Arial" w:cs="Arial"/>
                  <w:sz w:val="20"/>
                  <w:szCs w:val="20"/>
                </w:rPr>
                <w:t>wavelength, series</w:t>
              </w:r>
            </w:ins>
          </w:p>
        </w:tc>
      </w:tr>
      <w:tr w:rsidR="00C93048" w14:paraId="55C48FFF" w14:textId="77777777" w:rsidTr="001C78F5">
        <w:trPr>
          <w:trHeight w:val="308"/>
          <w:ins w:id="2187"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C6FDA94" w14:textId="77777777" w:rsidR="00C93048" w:rsidRDefault="00C93048" w:rsidP="001C78F5">
            <w:pPr>
              <w:pStyle w:val="Default"/>
              <w:rPr>
                <w:ins w:id="2188" w:author="Pieter de Vis" w:date="2020-04-30T16:31:00Z"/>
                <w:rFonts w:ascii="Arial" w:hAnsi="Arial" w:cs="Arial"/>
                <w:bCs/>
                <w:sz w:val="20"/>
                <w:szCs w:val="20"/>
              </w:rPr>
            </w:pPr>
            <w:proofErr w:type="spellStart"/>
            <w:ins w:id="2189" w:author="Pieter de Vis" w:date="2020-04-30T16:31:00Z">
              <w:r>
                <w:rPr>
                  <w:rFonts w:ascii="Arial" w:hAnsi="Arial" w:cs="Arial"/>
                  <w:bCs/>
                  <w:sz w:val="20"/>
                  <w:szCs w:val="20"/>
                </w:rPr>
                <w:t>u_random_irradiance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A213E2E" w14:textId="77777777" w:rsidR="00C93048" w:rsidRDefault="00C93048" w:rsidP="001C78F5">
            <w:pPr>
              <w:pStyle w:val="Default"/>
              <w:rPr>
                <w:ins w:id="2190" w:author="Pieter de Vis" w:date="2020-04-30T16:31:00Z"/>
                <w:rFonts w:ascii="Arial" w:hAnsi="Arial" w:cs="Arial"/>
                <w:sz w:val="20"/>
                <w:szCs w:val="20"/>
              </w:rPr>
            </w:pPr>
            <w:proofErr w:type="spellStart"/>
            <w:ins w:id="2191" w:author="Pieter de Vis" w:date="2020-04-30T16:31:00Z">
              <w:r>
                <w:rPr>
                  <w:rFonts w:ascii="Arial" w:hAnsi="Arial" w:cs="Arial"/>
                  <w:sz w:val="20"/>
                  <w:szCs w:val="20"/>
                </w:rPr>
                <w:t>u_random_irradiance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85B1918" w14:textId="77777777" w:rsidR="00C93048" w:rsidRDefault="00C93048" w:rsidP="001C78F5">
            <w:pPr>
              <w:pStyle w:val="Default"/>
              <w:rPr>
                <w:ins w:id="2192" w:author="Pieter de Vis" w:date="2020-04-30T16:31:00Z"/>
                <w:rFonts w:ascii="Arial" w:hAnsi="Arial" w:cs="Arial"/>
                <w:sz w:val="20"/>
                <w:szCs w:val="20"/>
              </w:rPr>
            </w:pPr>
            <w:ins w:id="2193" w:author="Pieter de Vis" w:date="2020-04-30T16:31: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29DE71E8" w14:textId="77777777" w:rsidR="00C93048" w:rsidRDefault="00C93048" w:rsidP="001C78F5">
            <w:pPr>
              <w:pStyle w:val="Default"/>
              <w:rPr>
                <w:ins w:id="2194" w:author="Pieter de Vis" w:date="2020-04-30T16:31:00Z"/>
                <w:rFonts w:ascii="Arial" w:hAnsi="Arial" w:cs="Arial"/>
                <w:sz w:val="20"/>
                <w:szCs w:val="20"/>
              </w:rPr>
            </w:pPr>
            <w:ins w:id="2195" w:author="Pieter de Vis" w:date="2020-04-30T16:31:00Z">
              <w:r>
                <w:rPr>
                  <w:rFonts w:ascii="Arial" w:hAnsi="Arial" w:cs="Arial"/>
                  <w:sz w:val="20"/>
                  <w:szCs w:val="20"/>
                </w:rPr>
                <w:t>wavelength, series</w:t>
              </w:r>
            </w:ins>
          </w:p>
        </w:tc>
      </w:tr>
      <w:tr w:rsidR="00C93048" w14:paraId="6DD6F29C" w14:textId="77777777" w:rsidTr="001C78F5">
        <w:trPr>
          <w:trHeight w:val="308"/>
          <w:ins w:id="2196"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70D504BF" w14:textId="77777777" w:rsidR="00C93048" w:rsidRDefault="00C93048" w:rsidP="001C78F5">
            <w:pPr>
              <w:pStyle w:val="Default"/>
              <w:rPr>
                <w:ins w:id="2197" w:author="Pieter de Vis" w:date="2020-04-30T16:31:00Z"/>
                <w:rFonts w:ascii="Arial" w:hAnsi="Arial" w:cs="Arial"/>
                <w:bCs/>
                <w:sz w:val="20"/>
                <w:szCs w:val="20"/>
              </w:rPr>
            </w:pPr>
            <w:proofErr w:type="spellStart"/>
            <w:ins w:id="2198" w:author="Pieter de Vis" w:date="2020-04-30T16:31:00Z">
              <w:r>
                <w:rPr>
                  <w:rFonts w:ascii="Arial" w:hAnsi="Arial" w:cs="Arial"/>
                  <w:bCs/>
                  <w:sz w:val="20"/>
                  <w:szCs w:val="20"/>
                </w:rPr>
                <w:t>u_systematic_irradiance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37240ECB" w14:textId="77777777" w:rsidR="00C93048" w:rsidRDefault="00C93048" w:rsidP="001C78F5">
            <w:pPr>
              <w:pStyle w:val="Default"/>
              <w:rPr>
                <w:ins w:id="2199" w:author="Pieter de Vis" w:date="2020-04-30T16:31:00Z"/>
                <w:rFonts w:ascii="Arial" w:hAnsi="Arial" w:cs="Arial"/>
                <w:sz w:val="20"/>
                <w:szCs w:val="20"/>
              </w:rPr>
            </w:pPr>
            <w:proofErr w:type="spellStart"/>
            <w:ins w:id="2200" w:author="Pieter de Vis" w:date="2020-04-30T16:31:00Z">
              <w:r>
                <w:rPr>
                  <w:rFonts w:ascii="Arial" w:hAnsi="Arial" w:cs="Arial"/>
                  <w:sz w:val="20"/>
                  <w:szCs w:val="20"/>
                </w:rPr>
                <w:t>u_systematic_irradiance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7D5861E0" w14:textId="77777777" w:rsidR="00C93048" w:rsidRDefault="00C93048" w:rsidP="001C78F5">
            <w:pPr>
              <w:pStyle w:val="Default"/>
              <w:rPr>
                <w:ins w:id="2201" w:author="Pieter de Vis" w:date="2020-04-30T16:31:00Z"/>
                <w:rFonts w:ascii="Arial" w:hAnsi="Arial" w:cs="Arial"/>
                <w:sz w:val="20"/>
                <w:szCs w:val="20"/>
              </w:rPr>
            </w:pPr>
            <w:ins w:id="2202" w:author="Pieter de Vis" w:date="2020-04-30T16:31: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42AFD04D" w14:textId="77777777" w:rsidR="00C93048" w:rsidRDefault="00C93048" w:rsidP="001C78F5">
            <w:pPr>
              <w:pStyle w:val="Default"/>
              <w:rPr>
                <w:ins w:id="2203" w:author="Pieter de Vis" w:date="2020-04-30T16:31:00Z"/>
                <w:rFonts w:ascii="Arial" w:hAnsi="Arial" w:cs="Arial"/>
                <w:sz w:val="20"/>
                <w:szCs w:val="20"/>
              </w:rPr>
            </w:pPr>
            <w:ins w:id="2204" w:author="Pieter de Vis" w:date="2020-04-30T16:31:00Z">
              <w:r>
                <w:rPr>
                  <w:rFonts w:ascii="Arial" w:hAnsi="Arial" w:cs="Arial"/>
                  <w:sz w:val="20"/>
                  <w:szCs w:val="20"/>
                </w:rPr>
                <w:t xml:space="preserve">wavelength, </w:t>
              </w:r>
              <w:commentRangeStart w:id="2205"/>
              <w:r>
                <w:rPr>
                  <w:rFonts w:ascii="Arial" w:hAnsi="Arial" w:cs="Arial"/>
                  <w:sz w:val="20"/>
                  <w:szCs w:val="20"/>
                </w:rPr>
                <w:t>series</w:t>
              </w:r>
              <w:commentRangeEnd w:id="2205"/>
              <w:r>
                <w:rPr>
                  <w:rStyle w:val="CommentReference"/>
                  <w:rFonts w:ascii="Arial" w:hAnsi="Arial" w:cs="DejaVu Sans"/>
                  <w:color w:val="00000A"/>
                </w:rPr>
                <w:commentReference w:id="2205"/>
              </w:r>
            </w:ins>
          </w:p>
        </w:tc>
      </w:tr>
      <w:tr w:rsidR="00C93048" w14:paraId="6FFCDE78" w14:textId="77777777" w:rsidTr="001C78F5">
        <w:trPr>
          <w:trHeight w:val="308"/>
          <w:ins w:id="2206"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A26464D" w14:textId="77777777" w:rsidR="00C93048" w:rsidRDefault="00C93048" w:rsidP="001C78F5">
            <w:pPr>
              <w:pStyle w:val="Default"/>
              <w:rPr>
                <w:ins w:id="2207" w:author="Pieter de Vis" w:date="2020-04-30T16:31:00Z"/>
                <w:rFonts w:ascii="Arial" w:hAnsi="Arial" w:cs="Arial"/>
                <w:bCs/>
                <w:sz w:val="20"/>
                <w:szCs w:val="20"/>
              </w:rPr>
            </w:pPr>
            <w:commentRangeStart w:id="2208"/>
            <w:proofErr w:type="spellStart"/>
            <w:ins w:id="2209" w:author="Pieter de Vis" w:date="2020-04-30T16:31:00Z">
              <w:r>
                <w:rPr>
                  <w:rFonts w:ascii="Arial" w:hAnsi="Arial" w:cs="Arial"/>
                  <w:bCs/>
                  <w:sz w:val="20"/>
                  <w:szCs w:val="20"/>
                </w:rPr>
                <w:t>corr_random_irradiance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963ED16" w14:textId="77777777" w:rsidR="00C93048" w:rsidRDefault="00C93048" w:rsidP="001C78F5">
            <w:pPr>
              <w:pStyle w:val="Default"/>
              <w:rPr>
                <w:ins w:id="2210" w:author="Pieter de Vis" w:date="2020-04-30T16:31:00Z"/>
                <w:rFonts w:ascii="Arial" w:hAnsi="Arial" w:cs="Arial"/>
                <w:sz w:val="20"/>
                <w:szCs w:val="20"/>
              </w:rPr>
            </w:pPr>
            <w:proofErr w:type="spellStart"/>
            <w:ins w:id="2211" w:author="Pieter de Vis" w:date="2020-04-30T16:31:00Z">
              <w:r>
                <w:rPr>
                  <w:rFonts w:ascii="Arial" w:hAnsi="Arial" w:cs="Arial"/>
                  <w:bCs/>
                  <w:sz w:val="20"/>
                  <w:szCs w:val="20"/>
                </w:rPr>
                <w:t>corr_random_irradiance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98B3B28" w14:textId="77777777" w:rsidR="00C93048" w:rsidRDefault="00C93048" w:rsidP="001C78F5">
            <w:pPr>
              <w:pStyle w:val="Default"/>
              <w:rPr>
                <w:ins w:id="2212" w:author="Pieter de Vis" w:date="2020-04-30T16:31:00Z"/>
                <w:rFonts w:ascii="Arial" w:hAnsi="Arial" w:cs="Arial"/>
                <w:sz w:val="20"/>
                <w:szCs w:val="20"/>
              </w:rPr>
            </w:pPr>
            <w:ins w:id="2213" w:author="Pieter de Vis" w:date="2020-04-30T16:31:00Z">
              <w:r>
                <w:rPr>
                  <w:rFonts w:ascii="Arial" w:hAnsi="Arial" w:cs="Arial"/>
                  <w:sz w:val="20"/>
                  <w:szCs w:val="20"/>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1D696964" w14:textId="77777777" w:rsidR="00C93048" w:rsidRDefault="00C93048" w:rsidP="001C78F5">
            <w:pPr>
              <w:pStyle w:val="Default"/>
              <w:rPr>
                <w:ins w:id="2214" w:author="Pieter de Vis" w:date="2020-04-30T16:31:00Z"/>
                <w:rFonts w:ascii="Arial" w:hAnsi="Arial" w:cs="Arial"/>
                <w:sz w:val="20"/>
                <w:szCs w:val="20"/>
              </w:rPr>
            </w:pPr>
            <w:ins w:id="2215" w:author="Pieter de Vis" w:date="2020-04-30T16:31:00Z">
              <w:r>
                <w:rPr>
                  <w:rFonts w:ascii="Arial" w:hAnsi="Arial" w:cs="Arial"/>
                  <w:sz w:val="20"/>
                  <w:szCs w:val="20"/>
                </w:rPr>
                <w:t>wavelength, wavelength, series</w:t>
              </w:r>
              <w:commentRangeEnd w:id="2208"/>
              <w:r>
                <w:rPr>
                  <w:rStyle w:val="CommentReference"/>
                  <w:rFonts w:ascii="Arial" w:hAnsi="Arial" w:cs="DejaVu Sans"/>
                  <w:color w:val="00000A"/>
                </w:rPr>
                <w:commentReference w:id="2208"/>
              </w:r>
            </w:ins>
          </w:p>
        </w:tc>
      </w:tr>
      <w:tr w:rsidR="00C93048" w14:paraId="278C46DA" w14:textId="77777777" w:rsidTr="001C78F5">
        <w:trPr>
          <w:trHeight w:val="308"/>
          <w:ins w:id="2216"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2EF83D3" w14:textId="77777777" w:rsidR="00C93048" w:rsidRDefault="00C93048" w:rsidP="001C78F5">
            <w:pPr>
              <w:pStyle w:val="Default"/>
              <w:rPr>
                <w:ins w:id="2217" w:author="Pieter de Vis" w:date="2020-04-30T16:31:00Z"/>
                <w:rFonts w:ascii="Arial" w:hAnsi="Arial" w:cs="Arial"/>
                <w:bCs/>
                <w:sz w:val="20"/>
                <w:szCs w:val="20"/>
              </w:rPr>
            </w:pPr>
            <w:proofErr w:type="spellStart"/>
            <w:ins w:id="2218" w:author="Pieter de Vis" w:date="2020-04-30T16:31:00Z">
              <w:r>
                <w:rPr>
                  <w:rFonts w:ascii="Arial" w:hAnsi="Arial" w:cs="Arial"/>
                  <w:bCs/>
                  <w:sz w:val="20"/>
                  <w:szCs w:val="20"/>
                </w:rPr>
                <w:t>corr_systematic_irradiance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9A11496" w14:textId="77777777" w:rsidR="00C93048" w:rsidRDefault="00C93048" w:rsidP="001C78F5">
            <w:pPr>
              <w:pStyle w:val="Default"/>
              <w:rPr>
                <w:ins w:id="2219" w:author="Pieter de Vis" w:date="2020-04-30T16:31:00Z"/>
                <w:rFonts w:ascii="Arial" w:hAnsi="Arial" w:cs="Arial"/>
                <w:sz w:val="20"/>
                <w:szCs w:val="20"/>
              </w:rPr>
            </w:pPr>
            <w:proofErr w:type="spellStart"/>
            <w:ins w:id="2220" w:author="Pieter de Vis" w:date="2020-04-30T16:31:00Z">
              <w:r>
                <w:rPr>
                  <w:rFonts w:ascii="Arial" w:hAnsi="Arial" w:cs="Arial"/>
                  <w:bCs/>
                  <w:sz w:val="20"/>
                  <w:szCs w:val="20"/>
                </w:rPr>
                <w:t>corr_systematic_irradiance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39F9DA7" w14:textId="77777777" w:rsidR="00C93048" w:rsidRDefault="00C93048" w:rsidP="001C78F5">
            <w:pPr>
              <w:pStyle w:val="Default"/>
              <w:rPr>
                <w:ins w:id="2221" w:author="Pieter de Vis" w:date="2020-04-30T16:31:00Z"/>
                <w:rFonts w:ascii="Arial" w:hAnsi="Arial" w:cs="Arial"/>
                <w:sz w:val="20"/>
                <w:szCs w:val="20"/>
              </w:rPr>
            </w:pPr>
            <w:ins w:id="2222" w:author="Pieter de Vis" w:date="2020-04-30T16:31:00Z">
              <w:r>
                <w:rPr>
                  <w:rFonts w:ascii="Arial" w:hAnsi="Arial" w:cs="Arial"/>
                  <w:sz w:val="20"/>
                  <w:szCs w:val="20"/>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D6FDD5E" w14:textId="77777777" w:rsidR="00C93048" w:rsidRDefault="00C93048" w:rsidP="001C78F5">
            <w:pPr>
              <w:pStyle w:val="Default"/>
              <w:rPr>
                <w:ins w:id="2223" w:author="Pieter de Vis" w:date="2020-04-30T16:31:00Z"/>
                <w:rFonts w:ascii="Arial" w:hAnsi="Arial" w:cs="Arial"/>
                <w:sz w:val="20"/>
                <w:szCs w:val="20"/>
              </w:rPr>
            </w:pPr>
            <w:ins w:id="2224" w:author="Pieter de Vis" w:date="2020-04-30T16:31:00Z">
              <w:r>
                <w:rPr>
                  <w:rFonts w:ascii="Arial" w:hAnsi="Arial" w:cs="Arial"/>
                  <w:sz w:val="20"/>
                  <w:szCs w:val="20"/>
                </w:rPr>
                <w:t xml:space="preserve">wavelength, </w:t>
              </w:r>
              <w:proofErr w:type="gramStart"/>
              <w:r>
                <w:rPr>
                  <w:rFonts w:ascii="Arial" w:hAnsi="Arial" w:cs="Arial"/>
                  <w:sz w:val="20"/>
                  <w:szCs w:val="20"/>
                </w:rPr>
                <w:t>wavelength,  series</w:t>
              </w:r>
              <w:proofErr w:type="gramEnd"/>
            </w:ins>
          </w:p>
        </w:tc>
      </w:tr>
      <w:tr w:rsidR="00C93048" w14:paraId="3EE2DCEB" w14:textId="77777777" w:rsidTr="001C78F5">
        <w:trPr>
          <w:trHeight w:val="308"/>
          <w:ins w:id="2225"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B86DBA8" w14:textId="77777777" w:rsidR="00C93048" w:rsidRDefault="00C93048" w:rsidP="001C78F5">
            <w:pPr>
              <w:pStyle w:val="Default"/>
              <w:rPr>
                <w:ins w:id="2226" w:author="Pieter de Vis" w:date="2020-04-30T16:31:00Z"/>
                <w:rFonts w:ascii="Arial" w:hAnsi="Arial" w:cs="Arial"/>
                <w:bCs/>
                <w:sz w:val="20"/>
                <w:szCs w:val="20"/>
              </w:rPr>
            </w:pPr>
            <w:proofErr w:type="spellStart"/>
            <w:ins w:id="2227" w:author="Pieter de Vis" w:date="2020-04-30T16:31:00Z">
              <w:r>
                <w:rPr>
                  <w:rFonts w:ascii="Arial" w:hAnsi="Arial" w:cs="Arial"/>
                  <w:bCs/>
                  <w:sz w:val="20"/>
                  <w:szCs w:val="20"/>
                </w:rPr>
                <w:t>quality_flag</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FA59A4B" w14:textId="77777777" w:rsidR="00C93048" w:rsidRDefault="00C93048" w:rsidP="001C78F5">
            <w:pPr>
              <w:pStyle w:val="Default"/>
              <w:rPr>
                <w:ins w:id="2228" w:author="Pieter de Vis" w:date="2020-04-30T16:31:00Z"/>
                <w:rFonts w:ascii="Arial" w:hAnsi="Arial" w:cs="Arial"/>
                <w:sz w:val="20"/>
                <w:szCs w:val="20"/>
              </w:rPr>
            </w:pPr>
            <w:proofErr w:type="spellStart"/>
            <w:ins w:id="2229" w:author="Pieter de Vis" w:date="2020-04-30T16:31:00Z">
              <w:r>
                <w:rPr>
                  <w:rFonts w:ascii="Arial" w:hAnsi="Arial" w:cs="Arial"/>
                  <w:sz w:val="20"/>
                  <w:szCs w:val="20"/>
                </w:rPr>
                <w:t>quality_flag</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F1CF60D" w14:textId="77777777" w:rsidR="00C93048" w:rsidRDefault="00C93048" w:rsidP="001C78F5">
            <w:pPr>
              <w:pStyle w:val="Default"/>
              <w:rPr>
                <w:ins w:id="2230" w:author="Pieter de Vis" w:date="2020-04-30T16:31:00Z"/>
                <w:rFonts w:ascii="Arial" w:hAnsi="Arial" w:cs="Arial"/>
                <w:sz w:val="20"/>
                <w:szCs w:val="20"/>
              </w:rPr>
            </w:pPr>
            <w:ins w:id="2231" w:author="Pieter de Vis" w:date="2020-04-30T16:31:00Z">
              <w:r>
                <w:rPr>
                  <w:rFonts w:ascii="Arial" w:hAnsi="Arial" w:cs="Arial"/>
                  <w:sz w:val="20"/>
                  <w:szCs w:val="20"/>
                </w:rPr>
                <w:t>int32</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5184383" w14:textId="77777777" w:rsidR="00C93048" w:rsidRDefault="00C93048" w:rsidP="001C78F5">
            <w:pPr>
              <w:pStyle w:val="Default"/>
              <w:rPr>
                <w:ins w:id="2232" w:author="Pieter de Vis" w:date="2020-04-30T16:31:00Z"/>
                <w:rFonts w:ascii="Arial" w:hAnsi="Arial" w:cs="Arial"/>
                <w:sz w:val="20"/>
                <w:szCs w:val="20"/>
              </w:rPr>
            </w:pPr>
            <w:ins w:id="2233" w:author="Pieter de Vis" w:date="2020-04-30T16:31:00Z">
              <w:r>
                <w:rPr>
                  <w:rFonts w:ascii="Arial" w:hAnsi="Arial" w:cs="Arial"/>
                  <w:sz w:val="20"/>
                  <w:szCs w:val="20"/>
                </w:rPr>
                <w:t>series</w:t>
              </w:r>
            </w:ins>
          </w:p>
        </w:tc>
      </w:tr>
      <w:tr w:rsidR="00C93048" w14:paraId="3B32FB1D" w14:textId="77777777" w:rsidTr="001C78F5">
        <w:trPr>
          <w:trHeight w:val="308"/>
          <w:ins w:id="2234"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042059B" w14:textId="77777777" w:rsidR="00C93048" w:rsidRDefault="00C93048" w:rsidP="001C78F5">
            <w:pPr>
              <w:pStyle w:val="Default"/>
              <w:rPr>
                <w:ins w:id="2235" w:author="Pieter de Vis" w:date="2020-04-30T16:31:00Z"/>
                <w:rFonts w:ascii="Arial" w:hAnsi="Arial" w:cs="Arial"/>
                <w:bCs/>
                <w:sz w:val="20"/>
                <w:szCs w:val="20"/>
              </w:rPr>
            </w:pPr>
            <w:ins w:id="2236" w:author="Pieter de Vis" w:date="2020-04-30T16:31:00Z">
              <w:r>
                <w:rPr>
                  <w:rFonts w:ascii="Arial" w:hAnsi="Arial" w:cs="Arial"/>
                  <w:color w:val="auto"/>
                  <w:sz w:val="20"/>
                  <w:szCs w:val="20"/>
                  <w:lang w:val="en"/>
                </w:rPr>
                <w:lastRenderedPageBreak/>
                <w:t>inclination</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FDDC3CF" w14:textId="77777777" w:rsidR="00C93048" w:rsidRDefault="00C93048" w:rsidP="001C78F5">
            <w:pPr>
              <w:pStyle w:val="Default"/>
              <w:rPr>
                <w:ins w:id="2237" w:author="Pieter de Vis" w:date="2020-04-30T16:31:00Z"/>
                <w:rFonts w:ascii="Arial" w:hAnsi="Arial" w:cs="Arial"/>
                <w:sz w:val="20"/>
                <w:szCs w:val="20"/>
              </w:rPr>
            </w:pPr>
            <w:proofErr w:type="spellStart"/>
            <w:ins w:id="2238" w:author="Pieter de Vis" w:date="2020-04-30T16:31:00Z">
              <w:r>
                <w:rPr>
                  <w:rFonts w:ascii="Arial" w:hAnsi="Arial" w:cs="Arial"/>
                  <w:sz w:val="20"/>
                  <w:szCs w:val="20"/>
                  <w:lang w:val="en"/>
                </w:rPr>
                <w:t>sensor_inclination</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9AD8E07" w14:textId="77777777" w:rsidR="00C93048" w:rsidRDefault="00C93048" w:rsidP="001C78F5">
            <w:pPr>
              <w:pStyle w:val="Default"/>
              <w:rPr>
                <w:ins w:id="2239" w:author="Pieter de Vis" w:date="2020-04-30T16:31:00Z"/>
                <w:rFonts w:ascii="Arial" w:hAnsi="Arial" w:cs="Arial"/>
                <w:sz w:val="20"/>
                <w:szCs w:val="20"/>
              </w:rPr>
            </w:pPr>
            <w:ins w:id="2240" w:author="Pieter de Vis" w:date="2020-04-30T16:31: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322E745E" w14:textId="77777777" w:rsidR="00C93048" w:rsidRDefault="00C93048" w:rsidP="001C78F5">
            <w:pPr>
              <w:pStyle w:val="Default"/>
              <w:rPr>
                <w:ins w:id="2241" w:author="Pieter de Vis" w:date="2020-04-30T16:31:00Z"/>
                <w:rFonts w:ascii="Arial" w:hAnsi="Arial" w:cs="Arial"/>
                <w:sz w:val="20"/>
                <w:szCs w:val="20"/>
              </w:rPr>
            </w:pPr>
            <w:ins w:id="2242" w:author="Pieter de Vis" w:date="2020-04-30T16:31:00Z">
              <w:r>
                <w:rPr>
                  <w:rFonts w:ascii="Arial" w:hAnsi="Arial" w:cs="Arial"/>
                  <w:sz w:val="20"/>
                  <w:szCs w:val="20"/>
                  <w:lang w:val="en"/>
                </w:rPr>
                <w:t>series</w:t>
              </w:r>
            </w:ins>
          </w:p>
        </w:tc>
      </w:tr>
      <w:tr w:rsidR="00C93048" w14:paraId="1CAA7D5E" w14:textId="77777777" w:rsidTr="001C78F5">
        <w:trPr>
          <w:trHeight w:val="308"/>
          <w:ins w:id="2243"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DD84D85" w14:textId="77777777" w:rsidR="00C93048" w:rsidRDefault="00C93048" w:rsidP="001C78F5">
            <w:pPr>
              <w:pStyle w:val="Default"/>
              <w:rPr>
                <w:ins w:id="2244" w:author="Pieter de Vis" w:date="2020-04-30T16:31:00Z"/>
                <w:rFonts w:ascii="Arial" w:hAnsi="Arial" w:cs="Arial"/>
                <w:bCs/>
                <w:sz w:val="20"/>
                <w:szCs w:val="20"/>
              </w:rPr>
            </w:pPr>
            <w:proofErr w:type="spellStart"/>
            <w:ins w:id="2245" w:author="Pieter de Vis" w:date="2020-04-30T16:31:00Z">
              <w:r>
                <w:rPr>
                  <w:rFonts w:ascii="Arial" w:hAnsi="Arial" w:cs="Arial"/>
                  <w:color w:val="auto"/>
                  <w:sz w:val="20"/>
                  <w:szCs w:val="20"/>
                  <w:lang w:val="en"/>
                </w:rPr>
                <w:t>scans_total</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E22B3D1" w14:textId="77777777" w:rsidR="00C93048" w:rsidRDefault="00C93048" w:rsidP="001C78F5">
            <w:pPr>
              <w:pStyle w:val="Default"/>
              <w:rPr>
                <w:ins w:id="2246" w:author="Pieter de Vis" w:date="2020-04-30T16:31:00Z"/>
                <w:rFonts w:ascii="Arial" w:hAnsi="Arial" w:cs="Arial"/>
                <w:sz w:val="20"/>
                <w:szCs w:val="20"/>
              </w:rPr>
            </w:pPr>
            <w:proofErr w:type="spellStart"/>
            <w:ins w:id="2247" w:author="Pieter de Vis" w:date="2020-04-30T16:31:00Z">
              <w:r>
                <w:rPr>
                  <w:rFonts w:ascii="Arial" w:hAnsi="Arial" w:cs="Arial"/>
                  <w:sz w:val="20"/>
                  <w:szCs w:val="20"/>
                  <w:lang w:val="en"/>
                </w:rPr>
                <w:t>total_number_scans</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4594438" w14:textId="77777777" w:rsidR="00C93048" w:rsidRDefault="00C93048" w:rsidP="001C78F5">
            <w:pPr>
              <w:pStyle w:val="Default"/>
              <w:rPr>
                <w:ins w:id="2248" w:author="Pieter de Vis" w:date="2020-04-30T16:31:00Z"/>
                <w:rFonts w:ascii="Arial" w:hAnsi="Arial" w:cs="Arial"/>
                <w:sz w:val="20"/>
                <w:szCs w:val="20"/>
              </w:rPr>
            </w:pPr>
            <w:ins w:id="2249" w:author="Pieter de Vis" w:date="2020-04-30T16:31: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1F9B1CBF" w14:textId="77777777" w:rsidR="00C93048" w:rsidRDefault="00C93048" w:rsidP="001C78F5">
            <w:pPr>
              <w:pStyle w:val="Default"/>
              <w:rPr>
                <w:ins w:id="2250" w:author="Pieter de Vis" w:date="2020-04-30T16:31:00Z"/>
                <w:rFonts w:ascii="Arial" w:hAnsi="Arial" w:cs="Arial"/>
                <w:sz w:val="20"/>
                <w:szCs w:val="20"/>
              </w:rPr>
            </w:pPr>
            <w:ins w:id="2251" w:author="Pieter de Vis" w:date="2020-04-30T16:31:00Z">
              <w:r>
                <w:rPr>
                  <w:rFonts w:ascii="Arial" w:hAnsi="Arial" w:cs="Arial"/>
                  <w:sz w:val="20"/>
                  <w:szCs w:val="20"/>
                  <w:lang w:val="en"/>
                </w:rPr>
                <w:t>series</w:t>
              </w:r>
            </w:ins>
          </w:p>
        </w:tc>
      </w:tr>
      <w:tr w:rsidR="00C93048" w14:paraId="4B967979" w14:textId="77777777" w:rsidTr="001C78F5">
        <w:trPr>
          <w:trHeight w:val="308"/>
          <w:ins w:id="2252" w:author="Pieter de Vis" w:date="2020-04-30T16:3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398388B" w14:textId="77777777" w:rsidR="00C93048" w:rsidRDefault="00C93048" w:rsidP="001C78F5">
            <w:pPr>
              <w:pStyle w:val="Default"/>
              <w:rPr>
                <w:ins w:id="2253" w:author="Pieter de Vis" w:date="2020-04-30T16:31:00Z"/>
                <w:rFonts w:ascii="Arial" w:hAnsi="Arial" w:cs="Arial"/>
                <w:bCs/>
                <w:sz w:val="20"/>
                <w:szCs w:val="20"/>
              </w:rPr>
            </w:pPr>
            <w:commentRangeStart w:id="2254"/>
            <w:proofErr w:type="spellStart"/>
            <w:ins w:id="2255" w:author="Pieter de Vis" w:date="2020-04-30T16:31:00Z">
              <w:r>
                <w:rPr>
                  <w:rFonts w:ascii="Arial" w:hAnsi="Arial" w:cs="Arial"/>
                  <w:color w:val="auto"/>
                  <w:sz w:val="20"/>
                  <w:szCs w:val="20"/>
                  <w:lang w:val="en"/>
                </w:rPr>
                <w:t>scans_qc</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1BE0B95" w14:textId="77777777" w:rsidR="00C93048" w:rsidRDefault="00C93048" w:rsidP="001C78F5">
            <w:pPr>
              <w:pStyle w:val="Default"/>
              <w:rPr>
                <w:ins w:id="2256" w:author="Pieter de Vis" w:date="2020-04-30T16:31:00Z"/>
                <w:rFonts w:ascii="Arial" w:hAnsi="Arial" w:cs="Arial"/>
                <w:sz w:val="20"/>
                <w:szCs w:val="20"/>
              </w:rPr>
            </w:pPr>
            <w:proofErr w:type="spellStart"/>
            <w:ins w:id="2257" w:author="Pieter de Vis" w:date="2020-04-30T16:31:00Z">
              <w:r>
                <w:rPr>
                  <w:rFonts w:ascii="Arial" w:hAnsi="Arial" w:cs="Arial"/>
                  <w:sz w:val="20"/>
                  <w:szCs w:val="20"/>
                  <w:lang w:val="en"/>
                </w:rPr>
                <w:t>total_qualitychecked_scans</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2CF19DD" w14:textId="77777777" w:rsidR="00C93048" w:rsidRDefault="00C93048" w:rsidP="001C78F5">
            <w:pPr>
              <w:pStyle w:val="Default"/>
              <w:rPr>
                <w:ins w:id="2258" w:author="Pieter de Vis" w:date="2020-04-30T16:31:00Z"/>
                <w:rFonts w:ascii="Arial" w:hAnsi="Arial" w:cs="Arial"/>
                <w:sz w:val="20"/>
                <w:szCs w:val="20"/>
              </w:rPr>
            </w:pPr>
            <w:ins w:id="2259" w:author="Pieter de Vis" w:date="2020-04-30T16:31: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1E1FF8BF" w14:textId="77777777" w:rsidR="00C93048" w:rsidRDefault="00C93048" w:rsidP="001C78F5">
            <w:pPr>
              <w:pStyle w:val="Default"/>
              <w:rPr>
                <w:ins w:id="2260" w:author="Pieter de Vis" w:date="2020-04-30T16:31:00Z"/>
                <w:rFonts w:ascii="Arial" w:hAnsi="Arial" w:cs="Arial"/>
                <w:sz w:val="20"/>
                <w:szCs w:val="20"/>
              </w:rPr>
            </w:pPr>
            <w:ins w:id="2261" w:author="Pieter de Vis" w:date="2020-04-30T16:31:00Z">
              <w:r>
                <w:rPr>
                  <w:rFonts w:ascii="Arial" w:hAnsi="Arial" w:cs="Arial"/>
                  <w:sz w:val="20"/>
                  <w:szCs w:val="20"/>
                  <w:lang w:val="en"/>
                </w:rPr>
                <w:t>series</w:t>
              </w:r>
            </w:ins>
            <w:commentRangeEnd w:id="2254"/>
            <w:ins w:id="2262" w:author="Pieter de Vis" w:date="2020-04-30T18:08:00Z">
              <w:r w:rsidR="006B0269">
                <w:rPr>
                  <w:rStyle w:val="CommentReference"/>
                  <w:rFonts w:ascii="Arial" w:hAnsi="Arial" w:cs="DejaVu Sans"/>
                  <w:color w:val="00000A"/>
                </w:rPr>
                <w:commentReference w:id="2254"/>
              </w:r>
            </w:ins>
          </w:p>
        </w:tc>
      </w:tr>
    </w:tbl>
    <w:p w14:paraId="332C8ECF" w14:textId="77777777" w:rsidR="00E141FC" w:rsidRPr="00E141FC" w:rsidRDefault="00E141FC" w:rsidP="000116ED">
      <w:pPr>
        <w:rPr>
          <w:ins w:id="2263" w:author="Pieter de Vis" w:date="2020-04-30T12:16:00Z"/>
          <w:rPrChange w:id="2264" w:author="Pieter de Vis" w:date="2020-04-30T12:49:00Z">
            <w:rPr>
              <w:ins w:id="2265" w:author="Pieter de Vis" w:date="2020-04-30T12:16:00Z"/>
              <w:lang w:val="en"/>
            </w:rPr>
          </w:rPrChange>
        </w:rPr>
      </w:pPr>
    </w:p>
    <w:p w14:paraId="279743CA" w14:textId="66701B06" w:rsidR="006B0269" w:rsidRDefault="006B0269" w:rsidP="006B0269">
      <w:pPr>
        <w:pStyle w:val="Caption"/>
        <w:rPr>
          <w:ins w:id="2266" w:author="Pieter de Vis" w:date="2020-04-30T18:04:00Z"/>
          <w:highlight w:val="yellow"/>
        </w:rPr>
      </w:pPr>
      <w:ins w:id="2267" w:author="Pieter de Vis" w:date="2020-04-30T18:04:00Z">
        <w:r>
          <w:rPr>
            <w:highlight w:val="yellow"/>
          </w:rPr>
          <w:t>Table 4</w:t>
        </w:r>
      </w:ins>
      <w:ins w:id="2268" w:author="Pieter de Vis" w:date="2020-04-30T18:12:00Z">
        <w:r>
          <w:rPr>
            <w:highlight w:val="yellow"/>
          </w:rPr>
          <w:t>7</w:t>
        </w:r>
      </w:ins>
      <w:ins w:id="2269" w:author="Pieter de Vis" w:date="2020-04-30T18:04:00Z">
        <w:r>
          <w:rPr>
            <w:highlight w:val="yellow"/>
          </w:rPr>
          <w:t xml:space="preserve"> </w:t>
        </w:r>
        <w:r>
          <w:rPr>
            <w:highlight w:val="yellow"/>
            <w:lang w:val="en"/>
          </w:rPr>
          <w:t xml:space="preserve">– </w:t>
        </w:r>
      </w:ins>
      <w:ins w:id="2270" w:author="Pieter de Vis" w:date="2020-04-30T18:12:00Z">
        <w:r>
          <w:rPr>
            <w:highlight w:val="yellow"/>
            <w:lang w:val="en"/>
          </w:rPr>
          <w:t>Q</w:t>
        </w:r>
      </w:ins>
      <w:proofErr w:type="spellStart"/>
      <w:ins w:id="2271" w:author="Pieter de Vis" w:date="2020-04-30T18:04:00Z">
        <w:r>
          <w:rPr>
            <w:highlight w:val="yellow"/>
          </w:rPr>
          <w:t>uality_flag</w:t>
        </w:r>
        <w:proofErr w:type="spellEnd"/>
        <w:r>
          <w:rPr>
            <w:highlight w:val="yellow"/>
          </w:rP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6B0269" w14:paraId="139CA514" w14:textId="77777777" w:rsidTr="009358AD">
        <w:trPr>
          <w:trHeight w:val="326"/>
          <w:ins w:id="2272" w:author="Pieter de Vis" w:date="2020-04-30T18:04: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1106895" w14:textId="77777777" w:rsidR="006B0269" w:rsidRDefault="006B0269" w:rsidP="009358AD">
            <w:pPr>
              <w:pStyle w:val="Default"/>
              <w:rPr>
                <w:ins w:id="2273" w:author="Pieter de Vis" w:date="2020-04-30T18:04:00Z"/>
                <w:rFonts w:ascii="Arial" w:hAnsi="Arial" w:cs="Arial"/>
                <w:b/>
                <w:bCs/>
                <w:color w:val="FFFFFF"/>
                <w:sz w:val="20"/>
                <w:szCs w:val="20"/>
              </w:rPr>
            </w:pPr>
            <w:proofErr w:type="spellStart"/>
            <w:ins w:id="2274" w:author="Pieter de Vis" w:date="2020-04-30T18:04:00Z">
              <w:r>
                <w:rPr>
                  <w:rFonts w:ascii="Arial" w:hAnsi="Arial" w:cs="Arial"/>
                  <w:b/>
                  <w:bCs/>
                  <w:color w:val="FFFFFF"/>
                  <w:sz w:val="20"/>
                  <w:szCs w:val="20"/>
                </w:rPr>
                <w:t>quality_flag</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1D8911EB" w14:textId="77777777" w:rsidR="006B0269" w:rsidRDefault="006B0269" w:rsidP="009358AD">
            <w:pPr>
              <w:pStyle w:val="Default"/>
              <w:rPr>
                <w:ins w:id="2275" w:author="Pieter de Vis" w:date="2020-04-30T18:04:00Z"/>
                <w:rFonts w:ascii="Arial" w:hAnsi="Arial" w:cs="Arial"/>
                <w:b/>
                <w:bCs/>
                <w:color w:val="FFFFFF"/>
                <w:sz w:val="20"/>
                <w:szCs w:val="20"/>
              </w:rPr>
            </w:pPr>
            <w:ins w:id="2276" w:author="Pieter de Vis" w:date="2020-04-30T18:04: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2E812C87" w14:textId="77777777" w:rsidR="006B0269" w:rsidRDefault="006B0269" w:rsidP="009358AD">
            <w:pPr>
              <w:pStyle w:val="Default"/>
              <w:rPr>
                <w:ins w:id="2277" w:author="Pieter de Vis" w:date="2020-04-30T18:04:00Z"/>
                <w:rFonts w:ascii="Arial" w:hAnsi="Arial" w:cs="Arial"/>
                <w:b/>
                <w:bCs/>
                <w:color w:val="FFFFFF"/>
                <w:sz w:val="20"/>
                <w:szCs w:val="20"/>
              </w:rPr>
            </w:pPr>
            <w:ins w:id="2278" w:author="Pieter de Vis" w:date="2020-04-30T18:04: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2C960DD0" w14:textId="77777777" w:rsidR="006B0269" w:rsidRDefault="006B0269" w:rsidP="009358AD">
            <w:pPr>
              <w:pStyle w:val="Default"/>
              <w:rPr>
                <w:ins w:id="2279" w:author="Pieter de Vis" w:date="2020-04-30T18:04:00Z"/>
                <w:rFonts w:ascii="Arial" w:hAnsi="Arial" w:cs="Arial"/>
                <w:b/>
                <w:bCs/>
                <w:color w:val="FFFFFF"/>
                <w:sz w:val="20"/>
                <w:szCs w:val="20"/>
              </w:rPr>
            </w:pPr>
            <w:ins w:id="2280" w:author="Pieter de Vis" w:date="2020-04-30T18:04:00Z">
              <w:r>
                <w:rPr>
                  <w:rFonts w:ascii="Arial" w:hAnsi="Arial" w:cs="Arial"/>
                  <w:b/>
                  <w:bCs/>
                  <w:color w:val="FFFFFF"/>
                  <w:sz w:val="20"/>
                  <w:szCs w:val="20"/>
                </w:rPr>
                <w:t>Comment</w:t>
              </w:r>
            </w:ins>
          </w:p>
        </w:tc>
      </w:tr>
      <w:tr w:rsidR="006B0269" w14:paraId="0992D1C0" w14:textId="77777777" w:rsidTr="009358AD">
        <w:trPr>
          <w:trHeight w:val="308"/>
          <w:ins w:id="2281" w:author="Pieter de Vis" w:date="2020-04-30T18:04: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B75B2CC" w14:textId="77777777" w:rsidR="006B0269" w:rsidRDefault="006B0269" w:rsidP="009358AD">
            <w:pPr>
              <w:jc w:val="left"/>
              <w:rPr>
                <w:ins w:id="2282" w:author="Pieter de Vis" w:date="2020-04-30T18:04: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D5947B3" w14:textId="77777777" w:rsidR="006B0269" w:rsidRDefault="006B0269" w:rsidP="009358AD">
            <w:pPr>
              <w:pStyle w:val="Default"/>
              <w:rPr>
                <w:ins w:id="2283" w:author="Pieter de Vis" w:date="2020-04-30T18:04:00Z"/>
                <w:rFonts w:ascii="Arial" w:hAnsi="Arial" w:cs="Arial"/>
                <w:sz w:val="20"/>
                <w:szCs w:val="20"/>
              </w:rPr>
            </w:pPr>
            <w:proofErr w:type="spellStart"/>
            <w:ins w:id="2284" w:author="Pieter de Vis" w:date="2020-04-30T18:04: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5208728" w14:textId="77777777" w:rsidR="006B0269" w:rsidRDefault="006B0269" w:rsidP="009358AD">
            <w:pPr>
              <w:pStyle w:val="Default"/>
              <w:rPr>
                <w:ins w:id="2285" w:author="Pieter de Vis" w:date="2020-04-30T18:04:00Z"/>
                <w:rFonts w:ascii="Arial" w:hAnsi="Arial" w:cs="Arial"/>
                <w:sz w:val="20"/>
                <w:szCs w:val="20"/>
              </w:rPr>
            </w:pPr>
            <w:proofErr w:type="spellStart"/>
            <w:ins w:id="2286" w:author="Pieter de Vis" w:date="2020-04-30T18:04:00Z">
              <w:r>
                <w:rPr>
                  <w:rFonts w:ascii="Arial" w:hAnsi="Arial" w:cs="Arial"/>
                  <w:sz w:val="20"/>
                  <w:szCs w:val="20"/>
                </w:rPr>
                <w:t>quality_flag</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BEDB704" w14:textId="77777777" w:rsidR="006B0269" w:rsidRDefault="006B0269" w:rsidP="009358AD">
            <w:pPr>
              <w:pStyle w:val="Default"/>
              <w:rPr>
                <w:ins w:id="2287" w:author="Pieter de Vis" w:date="2020-04-30T18:04:00Z"/>
                <w:rFonts w:ascii="Arial" w:hAnsi="Arial" w:cs="Arial"/>
                <w:sz w:val="20"/>
                <w:szCs w:val="20"/>
              </w:rPr>
            </w:pPr>
          </w:p>
        </w:tc>
      </w:tr>
      <w:tr w:rsidR="006B0269" w14:paraId="632CF0F4" w14:textId="77777777" w:rsidTr="009358AD">
        <w:trPr>
          <w:trHeight w:val="308"/>
          <w:ins w:id="2288" w:author="Pieter de Vis" w:date="2020-04-30T18:04: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0855630" w14:textId="77777777" w:rsidR="006B0269" w:rsidRDefault="006B0269" w:rsidP="009358AD">
            <w:pPr>
              <w:jc w:val="left"/>
              <w:rPr>
                <w:ins w:id="2289" w:author="Pieter de Vis" w:date="2020-04-30T18:04: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6486C6A" w14:textId="77777777" w:rsidR="006B0269" w:rsidRDefault="006B0269" w:rsidP="009358AD">
            <w:pPr>
              <w:pStyle w:val="Default"/>
              <w:rPr>
                <w:ins w:id="2290" w:author="Pieter de Vis" w:date="2020-04-30T18:04:00Z"/>
                <w:rFonts w:ascii="Arial" w:hAnsi="Arial" w:cs="Arial"/>
                <w:sz w:val="20"/>
                <w:szCs w:val="20"/>
              </w:rPr>
            </w:pPr>
            <w:proofErr w:type="spellStart"/>
            <w:ins w:id="2291" w:author="Pieter de Vis" w:date="2020-04-30T18:04: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3741DCF" w14:textId="77777777" w:rsidR="006B0269" w:rsidRDefault="006B0269" w:rsidP="009358AD">
            <w:pPr>
              <w:pStyle w:val="Default"/>
              <w:rPr>
                <w:ins w:id="2292" w:author="Pieter de Vis" w:date="2020-04-30T18:04:00Z"/>
                <w:rFonts w:ascii="Arial" w:hAnsi="Arial" w:cs="Arial"/>
                <w:sz w:val="20"/>
                <w:szCs w:val="20"/>
              </w:rPr>
            </w:pPr>
            <w:ins w:id="2293" w:author="Pieter de Vis" w:date="2020-04-30T18:04:00Z">
              <w:r>
                <w:rPr>
                  <w:rFonts w:ascii="Arial" w:eastAsia="SimSun" w:hAnsi="Arial" w:cs="Arial"/>
                  <w:color w:val="00000A"/>
                  <w:sz w:val="20"/>
                  <w:szCs w:val="20"/>
                  <w:lang w:val="en-US" w:eastAsia="zh-CN" w:bidi="ar"/>
                </w:rPr>
                <w:t xml:space="preserve">A variable with the standard name of </w:t>
              </w:r>
              <w:proofErr w:type="spellStart"/>
              <w:r>
                <w:rPr>
                  <w:rFonts w:ascii="Arial" w:eastAsia="SimSun" w:hAnsi="Arial" w:cs="Arial"/>
                  <w:color w:val="00000A"/>
                  <w:sz w:val="20"/>
                  <w:szCs w:val="20"/>
                  <w:lang w:val="en-US" w:eastAsia="zh-CN" w:bidi="ar"/>
                </w:rPr>
                <w:t>quality_flag</w:t>
              </w:r>
              <w:proofErr w:type="spellEnd"/>
              <w:r>
                <w:rPr>
                  <w:rFonts w:ascii="Arial" w:eastAsia="SimSun" w:hAnsi="Arial" w:cs="Arial"/>
                  <w:color w:val="00000A"/>
                  <w:sz w:val="20"/>
                  <w:szCs w:val="20"/>
                  <w:lang w:val="en-US" w:eastAsia="zh-CN" w:bidi="ar"/>
                </w:rPr>
                <w:t xml:space="preserve"> contains an indication of assessed quality information of another data variable. The linkage between the data variable and the variable or variables with the </w:t>
              </w:r>
              <w:proofErr w:type="spellStart"/>
              <w:r>
                <w:rPr>
                  <w:rFonts w:ascii="Arial" w:eastAsia="SimSun" w:hAnsi="Arial" w:cs="Arial"/>
                  <w:color w:val="00000A"/>
                  <w:sz w:val="20"/>
                  <w:szCs w:val="20"/>
                  <w:lang w:val="en-US" w:eastAsia="zh-CN" w:bidi="ar"/>
                </w:rPr>
                <w:t>standard_name</w:t>
              </w:r>
              <w:proofErr w:type="spellEnd"/>
              <w:r>
                <w:rPr>
                  <w:rFonts w:ascii="Arial" w:eastAsia="SimSun" w:hAnsi="Arial" w:cs="Arial"/>
                  <w:color w:val="00000A"/>
                  <w:sz w:val="20"/>
                  <w:szCs w:val="20"/>
                  <w:lang w:val="en-US" w:eastAsia="zh-CN" w:bidi="ar"/>
                </w:rPr>
                <w:t xml:space="preserve"> of </w:t>
              </w:r>
              <w:proofErr w:type="spellStart"/>
              <w:r>
                <w:rPr>
                  <w:rFonts w:ascii="Arial" w:eastAsia="SimSun" w:hAnsi="Arial" w:cs="Arial"/>
                  <w:color w:val="00000A"/>
                  <w:sz w:val="20"/>
                  <w:szCs w:val="20"/>
                  <w:lang w:val="en-US" w:eastAsia="zh-CN" w:bidi="ar"/>
                </w:rPr>
                <w:t>quality_flag</w:t>
              </w:r>
              <w:proofErr w:type="spellEnd"/>
              <w:r>
                <w:rPr>
                  <w:rFonts w:ascii="Arial" w:eastAsia="SimSun" w:hAnsi="Arial" w:cs="Arial"/>
                  <w:color w:val="00000A"/>
                  <w:sz w:val="20"/>
                  <w:szCs w:val="20"/>
                  <w:lang w:val="en-US" w:eastAsia="zh-CN" w:bidi="ar"/>
                </w:rPr>
                <w:t xml:space="preserve"> is achieved using the </w:t>
              </w:r>
              <w:proofErr w:type="spellStart"/>
              <w:r>
                <w:rPr>
                  <w:rFonts w:ascii="Arial" w:eastAsia="SimSun" w:hAnsi="Arial" w:cs="Arial"/>
                  <w:color w:val="00000A"/>
                  <w:sz w:val="20"/>
                  <w:szCs w:val="20"/>
                  <w:lang w:val="en-US" w:eastAsia="zh-CN" w:bidi="ar"/>
                </w:rPr>
                <w:t>ancillary_variables</w:t>
              </w:r>
              <w:proofErr w:type="spellEnd"/>
              <w:r>
                <w:rPr>
                  <w:rFonts w:ascii="Arial" w:eastAsia="SimSun" w:hAnsi="Arial" w:cs="Arial"/>
                  <w:color w:val="00000A"/>
                  <w:sz w:val="20"/>
                  <w:szCs w:val="20"/>
                  <w:lang w:val="en-US" w:eastAsia="zh-CN" w:bidi="ar"/>
                </w:rPr>
                <w:t xml:space="preserve"> attribute.</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8A87F6B" w14:textId="77777777" w:rsidR="006B0269" w:rsidRDefault="006B0269" w:rsidP="009358AD">
            <w:pPr>
              <w:pStyle w:val="Default"/>
              <w:rPr>
                <w:ins w:id="2294" w:author="Pieter de Vis" w:date="2020-04-30T18:04:00Z"/>
                <w:rFonts w:ascii="Arial" w:hAnsi="Arial" w:cs="Arial"/>
                <w:sz w:val="20"/>
                <w:szCs w:val="20"/>
              </w:rPr>
            </w:pPr>
          </w:p>
        </w:tc>
      </w:tr>
      <w:tr w:rsidR="006B0269" w14:paraId="7F4C6148" w14:textId="77777777" w:rsidTr="009358AD">
        <w:trPr>
          <w:trHeight w:val="308"/>
          <w:ins w:id="2295" w:author="Pieter de Vis" w:date="2020-04-30T18:04: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E24AC9D" w14:textId="77777777" w:rsidR="006B0269" w:rsidRDefault="006B0269" w:rsidP="009358AD">
            <w:pPr>
              <w:jc w:val="left"/>
              <w:rPr>
                <w:ins w:id="2296" w:author="Pieter de Vis" w:date="2020-04-30T18:04: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FFED30E" w14:textId="77777777" w:rsidR="006B0269" w:rsidRDefault="006B0269" w:rsidP="009358AD">
            <w:pPr>
              <w:pStyle w:val="Default"/>
              <w:rPr>
                <w:ins w:id="2297" w:author="Pieter de Vis" w:date="2020-04-30T18:04:00Z"/>
                <w:rFonts w:ascii="Arial" w:hAnsi="Arial" w:cs="Arial"/>
                <w:sz w:val="20"/>
                <w:szCs w:val="20"/>
              </w:rPr>
            </w:pPr>
            <w:proofErr w:type="spellStart"/>
            <w:ins w:id="2298" w:author="Pieter de Vis" w:date="2020-04-30T18:04:00Z">
              <w:r>
                <w:rPr>
                  <w:rFonts w:ascii="Arial" w:hAnsi="Arial" w:cs="Arial"/>
                  <w:sz w:val="20"/>
                  <w:szCs w:val="20"/>
                </w:rPr>
                <w:t>flag_masks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DF3BFFE" w14:textId="77777777" w:rsidR="006B0269" w:rsidRDefault="006B0269" w:rsidP="009358AD">
            <w:pPr>
              <w:pStyle w:val="Default"/>
              <w:rPr>
                <w:ins w:id="2299" w:author="Pieter de Vis" w:date="2020-04-30T18:04:00Z"/>
                <w:rFonts w:ascii="Arial" w:hAnsi="Arial" w:cs="Arial"/>
                <w:sz w:val="20"/>
                <w:szCs w:val="20"/>
              </w:rPr>
            </w:pPr>
            <w:ins w:id="2300" w:author="Pieter de Vis" w:date="2020-04-30T18:04:00Z">
              <w:r>
                <w:rPr>
                  <w:rFonts w:ascii="Arial" w:hAnsi="Arial" w:cs="Arial"/>
                  <w:sz w:val="20"/>
                  <w:szCs w:val="20"/>
                </w:rPr>
                <w:t>1,2,4,8,16,32,64,128</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B192926" w14:textId="77777777" w:rsidR="006B0269" w:rsidRDefault="006B0269" w:rsidP="009358AD">
            <w:pPr>
              <w:pStyle w:val="Default"/>
              <w:rPr>
                <w:ins w:id="2301" w:author="Pieter de Vis" w:date="2020-04-30T18:04:00Z"/>
                <w:rFonts w:ascii="Arial" w:hAnsi="Arial" w:cs="Arial"/>
                <w:sz w:val="20"/>
                <w:szCs w:val="20"/>
              </w:rPr>
            </w:pPr>
          </w:p>
        </w:tc>
      </w:tr>
      <w:tr w:rsidR="006B0269" w14:paraId="3C978981" w14:textId="77777777" w:rsidTr="009358AD">
        <w:trPr>
          <w:trHeight w:val="308"/>
          <w:ins w:id="2302" w:author="Pieter de Vis" w:date="2020-04-30T18:04: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03CF620" w14:textId="77777777" w:rsidR="006B0269" w:rsidRDefault="006B0269" w:rsidP="009358AD">
            <w:pPr>
              <w:jc w:val="left"/>
              <w:rPr>
                <w:ins w:id="2303" w:author="Pieter de Vis" w:date="2020-04-30T18:04: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DBB03EA" w14:textId="77777777" w:rsidR="006B0269" w:rsidRDefault="006B0269" w:rsidP="009358AD">
            <w:pPr>
              <w:pStyle w:val="Default"/>
              <w:rPr>
                <w:ins w:id="2304" w:author="Pieter de Vis" w:date="2020-04-30T18:04:00Z"/>
                <w:rFonts w:ascii="Arial" w:hAnsi="Arial" w:cs="Arial"/>
                <w:sz w:val="20"/>
                <w:szCs w:val="20"/>
                <w:highlight w:val="yellow"/>
              </w:rPr>
            </w:pPr>
            <w:proofErr w:type="spellStart"/>
            <w:ins w:id="2305" w:author="Pieter de Vis" w:date="2020-04-30T18:04:00Z">
              <w:r>
                <w:rPr>
                  <w:rFonts w:ascii="Arial" w:hAnsi="Arial" w:cs="Arial"/>
                  <w:sz w:val="20"/>
                  <w:szCs w:val="20"/>
                  <w:highlight w:val="yellow"/>
                </w:rPr>
                <w:t>flag_meanings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A91FD20" w14:textId="77777777" w:rsidR="006B0269" w:rsidRDefault="006B0269" w:rsidP="009358AD">
            <w:pPr>
              <w:pStyle w:val="Default"/>
              <w:rPr>
                <w:ins w:id="2306" w:author="Pieter de Vis" w:date="2020-04-30T18:04:00Z"/>
                <w:rFonts w:ascii="Arial" w:hAnsi="Arial" w:cs="Arial"/>
                <w:sz w:val="20"/>
                <w:szCs w:val="20"/>
                <w:highlight w:val="yellow"/>
              </w:rPr>
            </w:pPr>
            <w:ins w:id="2307" w:author="Pieter de Vis" w:date="2020-04-30T18:04:00Z">
              <w:r>
                <w:rPr>
                  <w:rFonts w:ascii="Arial" w:hAnsi="Arial" w:cs="Arial"/>
                  <w:sz w:val="20"/>
                  <w:szCs w:val="20"/>
                  <w:highlight w:val="yellow"/>
                </w:rPr>
                <w:t>Blah</w:t>
              </w:r>
            </w:ins>
          </w:p>
          <w:p w14:paraId="4DA89BA7" w14:textId="77777777" w:rsidR="006B0269" w:rsidRDefault="006B0269" w:rsidP="009358AD">
            <w:pPr>
              <w:pStyle w:val="Default"/>
              <w:rPr>
                <w:ins w:id="2308" w:author="Pieter de Vis" w:date="2020-04-30T18:04:00Z"/>
                <w:rFonts w:ascii="Arial" w:hAnsi="Arial" w:cs="Arial"/>
                <w:sz w:val="20"/>
                <w:szCs w:val="20"/>
                <w:highlight w:val="yellow"/>
              </w:rPr>
            </w:pPr>
            <w:ins w:id="2309" w:author="Pieter de Vis" w:date="2020-04-30T18:04:00Z">
              <w:r>
                <w:rPr>
                  <w:rFonts w:ascii="Arial" w:hAnsi="Arial" w:cs="Arial"/>
                  <w:sz w:val="20"/>
                  <w:szCs w:val="20"/>
                  <w:highlight w:val="yellow"/>
                </w:rPr>
                <w:t>Blah</w:t>
              </w:r>
            </w:ins>
          </w:p>
          <w:p w14:paraId="58682637" w14:textId="77777777" w:rsidR="006B0269" w:rsidRDefault="006B0269" w:rsidP="009358AD">
            <w:pPr>
              <w:pStyle w:val="Default"/>
              <w:rPr>
                <w:ins w:id="2310" w:author="Pieter de Vis" w:date="2020-04-30T18:04:00Z"/>
                <w:rFonts w:ascii="Arial" w:hAnsi="Arial" w:cs="Arial"/>
                <w:sz w:val="20"/>
                <w:szCs w:val="20"/>
                <w:highlight w:val="yellow"/>
              </w:rPr>
            </w:pPr>
            <w:ins w:id="2311" w:author="Pieter de Vis" w:date="2020-04-30T18:04:00Z">
              <w:r>
                <w:rPr>
                  <w:rFonts w:ascii="Arial" w:hAnsi="Arial" w:cs="Arial"/>
                  <w:sz w:val="20"/>
                  <w:szCs w:val="20"/>
                  <w:highlight w:val="yellow"/>
                </w:rPr>
                <w:t>Blah</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E8EEFF0" w14:textId="77777777" w:rsidR="006B0269" w:rsidRDefault="006B0269" w:rsidP="009358AD">
            <w:pPr>
              <w:pStyle w:val="Default"/>
              <w:rPr>
                <w:ins w:id="2312" w:author="Pieter de Vis" w:date="2020-04-30T18:04:00Z"/>
                <w:rFonts w:ascii="Arial" w:hAnsi="Arial" w:cs="Arial"/>
                <w:sz w:val="20"/>
                <w:szCs w:val="20"/>
              </w:rPr>
            </w:pPr>
          </w:p>
        </w:tc>
      </w:tr>
    </w:tbl>
    <w:p w14:paraId="37F76BD7" w14:textId="77777777" w:rsidR="000116ED" w:rsidRPr="000116ED" w:rsidRDefault="000116ED" w:rsidP="000116ED">
      <w:pPr>
        <w:rPr>
          <w:lang w:val="en"/>
          <w:rPrChange w:id="2313" w:author="Pieter de Vis" w:date="2020-04-30T12:16:00Z">
            <w:rPr/>
          </w:rPrChange>
        </w:rPr>
        <w:pPrChange w:id="2314" w:author="Pieter de Vis" w:date="2020-04-30T12:16:00Z">
          <w:pPr>
            <w:pStyle w:val="Heading3"/>
            <w:numPr>
              <w:numId w:val="2"/>
            </w:numPr>
          </w:pPr>
        </w:pPrChange>
      </w:pPr>
    </w:p>
    <w:p w14:paraId="1681C072" w14:textId="77777777" w:rsidR="00BD15BE" w:rsidRDefault="005155BE">
      <w:pPr>
        <w:pStyle w:val="Heading3"/>
        <w:numPr>
          <w:ilvl w:val="2"/>
          <w:numId w:val="2"/>
        </w:numPr>
      </w:pPr>
      <w:bookmarkStart w:id="2315" w:name="_Toc133864227"/>
      <w:bookmarkStart w:id="2316" w:name="_Toc2115294707"/>
      <w:r>
        <w:rPr>
          <w:lang w:val="en"/>
        </w:rPr>
        <w:t>Water Radiance and Irradiance L1b Variables</w:t>
      </w:r>
      <w:bookmarkEnd w:id="2315"/>
      <w:bookmarkEnd w:id="2316"/>
    </w:p>
    <w:p w14:paraId="0AC0A5AA" w14:textId="16292DD7" w:rsidR="00BD15BE" w:rsidRDefault="005155BE">
      <w:pPr>
        <w:spacing w:before="240"/>
        <w:rPr>
          <w:ins w:id="2317" w:author="Pieter de Vis" w:date="2020-04-30T18:32:00Z"/>
          <w:rFonts w:cs="Arial"/>
        </w:rPr>
      </w:pPr>
      <w:r>
        <w:rPr>
          <w:lang w:val="en"/>
        </w:rPr>
        <w:t>Pr</w:t>
      </w:r>
      <w:r>
        <w:rPr>
          <w:rFonts w:cs="Arial"/>
          <w:lang w:val="en"/>
        </w:rPr>
        <w:t>ocessed and quality checked irradiance and radiance variables provided in the Level 1b product data</w:t>
      </w:r>
      <w:r>
        <w:rPr>
          <w:rFonts w:cs="Arial"/>
        </w:rPr>
        <w:t xml:space="preserve"> </w:t>
      </w:r>
      <w:r>
        <w:rPr>
          <w:rFonts w:cs="Arial"/>
          <w:lang w:val="en"/>
        </w:rPr>
        <w:t xml:space="preserve">(required for the retrieval of the water reflectance and normalized water leaving radiance data, Level 2a) </w:t>
      </w:r>
      <w:r>
        <w:rPr>
          <w:rFonts w:cs="Arial"/>
        </w:rPr>
        <w:t xml:space="preserve">are </w:t>
      </w:r>
      <w:commentRangeStart w:id="2318"/>
      <w:r>
        <w:rPr>
          <w:rFonts w:cs="Arial"/>
        </w:rPr>
        <w:t>defined</w:t>
      </w:r>
      <w:r>
        <w:rPr>
          <w:rFonts w:cs="Arial"/>
          <w:lang w:val="en"/>
        </w:rPr>
        <w:t xml:space="preserve"> and</w:t>
      </w:r>
      <w:r>
        <w:rPr>
          <w:rFonts w:cs="Arial"/>
        </w:rPr>
        <w:t xml:space="preserve"> each of the listed data variables</w:t>
      </w:r>
      <w:commentRangeEnd w:id="2318"/>
      <w:r w:rsidR="002802A8">
        <w:rPr>
          <w:rStyle w:val="CommentReference"/>
        </w:rPr>
        <w:commentReference w:id="2318"/>
      </w:r>
      <w:r>
        <w:rPr>
          <w:rFonts w:cs="Arial"/>
        </w:rPr>
        <w:t>.</w:t>
      </w:r>
    </w:p>
    <w:p w14:paraId="44D04EC6" w14:textId="77777777" w:rsidR="00775C1E" w:rsidRDefault="00775C1E">
      <w:pPr>
        <w:spacing w:before="240"/>
        <w:rPr>
          <w:rFonts w:cs="Arial"/>
        </w:rPr>
      </w:pPr>
    </w:p>
    <w:p w14:paraId="1BA032D7" w14:textId="77777777" w:rsidR="00BD15BE" w:rsidRDefault="005155BE">
      <w:pPr>
        <w:pStyle w:val="Heading4"/>
        <w:numPr>
          <w:ilvl w:val="3"/>
          <w:numId w:val="2"/>
        </w:numPr>
        <w:rPr>
          <w:lang w:val="en"/>
        </w:rPr>
      </w:pPr>
      <w:r>
        <w:rPr>
          <w:lang w:val="en"/>
        </w:rPr>
        <w:t xml:space="preserve"> </w:t>
      </w:r>
      <w:bookmarkStart w:id="2319" w:name="_Toc1783615150"/>
      <w:r>
        <w:rPr>
          <w:lang w:val="en"/>
        </w:rPr>
        <w:t>Upwelling radiance</w:t>
      </w:r>
      <w:bookmarkEnd w:id="2319"/>
    </w:p>
    <w:p w14:paraId="6BCB31E7" w14:textId="77777777" w:rsidR="00BD15BE" w:rsidRDefault="00BD15BE">
      <w:pPr>
        <w:rPr>
          <w:lang w:val="en"/>
        </w:rPr>
      </w:pPr>
    </w:p>
    <w:p w14:paraId="6D4655EA" w14:textId="2070A79D" w:rsidR="00BD15BE" w:rsidRDefault="005155BE">
      <w:pPr>
        <w:pStyle w:val="Caption"/>
        <w:rPr>
          <w:lang w:val="en"/>
        </w:rPr>
      </w:pPr>
      <w:bookmarkStart w:id="2320" w:name="_Ref232068210"/>
      <w:r>
        <w:t xml:space="preserve">Table </w:t>
      </w:r>
      <w:del w:id="2321" w:author="Pieter de Vis" w:date="2020-04-30T18:13:00Z">
        <w:r w:rsidR="008E0311" w:rsidDel="006B0269">
          <w:fldChar w:fldCharType="begin"/>
        </w:r>
        <w:r w:rsidR="008E0311" w:rsidDel="006B0269">
          <w:delInstrText xml:space="preserve"> SEQ Table \* ARABIC </w:delInstrText>
        </w:r>
        <w:r w:rsidR="008E0311" w:rsidDel="006B0269">
          <w:fldChar w:fldCharType="separate"/>
        </w:r>
        <w:r w:rsidDel="006B0269">
          <w:delText>40</w:delText>
        </w:r>
        <w:r w:rsidR="008E0311" w:rsidDel="006B0269">
          <w:fldChar w:fldCharType="end"/>
        </w:r>
      </w:del>
      <w:bookmarkStart w:id="2322" w:name="_Toc37801510"/>
      <w:bookmarkEnd w:id="2320"/>
      <w:ins w:id="2323" w:author="Pieter de Vis" w:date="2020-04-30T18:13:00Z">
        <w:r w:rsidR="006B0269">
          <w:t>48</w:t>
        </w:r>
      </w:ins>
      <w:r>
        <w:rPr>
          <w:lang w:val="en"/>
        </w:rPr>
        <w:t xml:space="preserve"> – L1b upwelling radiance product variables water applications</w:t>
      </w:r>
      <w:bookmarkEnd w:id="2322"/>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668A3E62"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3E5ADA89"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3E7E7C3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1570C1B2"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21C39079"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6E63D384"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608819EE"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lang w:val="en"/>
              </w:rPr>
              <w:t>lu</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6057A19E" w14:textId="77777777" w:rsidR="00BD15BE" w:rsidRDefault="005155BE">
            <w:pPr>
              <w:rPr>
                <w:sz w:val="20"/>
                <w:szCs w:val="20"/>
              </w:rPr>
            </w:pPr>
            <w:r>
              <w:rPr>
                <w:rFonts w:eastAsia="SimSun" w:cs="Arial"/>
                <w:color w:val="auto"/>
                <w:sz w:val="20"/>
                <w:szCs w:val="20"/>
                <w:lang w:val="en"/>
              </w:rPr>
              <w:t>upwelling</w:t>
            </w:r>
            <w:r>
              <w:rPr>
                <w:rFonts w:eastAsia="SimSun" w:cs="Arial"/>
                <w:color w:val="auto"/>
                <w:sz w:val="20"/>
                <w:szCs w:val="20"/>
              </w:rPr>
              <w:t>_</w:t>
            </w:r>
            <w:proofErr w:type="spellStart"/>
            <w:r>
              <w:rPr>
                <w:rFonts w:eastAsia="SimSun" w:cs="Arial"/>
                <w:color w:val="auto"/>
                <w:sz w:val="20"/>
                <w:szCs w:val="20"/>
              </w:rPr>
              <w:t>radiance_per_unit_wavelength_in_air</w:t>
            </w:r>
            <w:proofErr w:type="spellEnd"/>
          </w:p>
          <w:p w14:paraId="1CE0024B" w14:textId="77777777" w:rsidR="00BD15BE" w:rsidRDefault="005155BE">
            <w:pPr>
              <w:rPr>
                <w:sz w:val="20"/>
                <w:szCs w:val="20"/>
                <w:lang w:val="en"/>
              </w:rPr>
            </w:pPr>
            <w:r>
              <w:rPr>
                <w:sz w:val="20"/>
                <w:szCs w:val="20"/>
                <w:lang w:val="en-US" w:eastAsia="zh-CN"/>
              </w:rPr>
              <w:t>alias: </w:t>
            </w:r>
            <w:r>
              <w:rPr>
                <w:sz w:val="20"/>
                <w:szCs w:val="20"/>
                <w:lang w:val="en" w:eastAsia="zh-CN"/>
              </w:rPr>
              <w:t>upwelling</w:t>
            </w:r>
            <w:r>
              <w:rPr>
                <w:sz w:val="20"/>
                <w:szCs w:val="20"/>
                <w:lang w:val="en-US" w:eastAsia="zh-CN"/>
              </w:rPr>
              <w:t>_</w:t>
            </w:r>
            <w:proofErr w:type="spellStart"/>
            <w:r>
              <w:rPr>
                <w:sz w:val="20"/>
                <w:szCs w:val="20"/>
                <w:lang w:val="en-US" w:eastAsia="zh-CN"/>
              </w:rPr>
              <w:t>spectral_radiance_in_air</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58C4AD31"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0C35289D" w14:textId="77777777" w:rsidR="00BD15BE" w:rsidRDefault="005155BE">
            <w:pPr>
              <w:pStyle w:val="Default"/>
              <w:rPr>
                <w:rFonts w:ascii="Arial" w:hAnsi="Arial" w:cs="Arial"/>
                <w:sz w:val="20"/>
                <w:szCs w:val="20"/>
                <w:lang w:val="en"/>
              </w:rPr>
            </w:pPr>
            <w:r>
              <w:rPr>
                <w:rFonts w:ascii="Arial" w:hAnsi="Arial" w:cs="Arial"/>
                <w:sz w:val="20"/>
                <w:szCs w:val="20"/>
              </w:rPr>
              <w:t xml:space="preserve">wavelength, </w:t>
            </w:r>
            <w:r>
              <w:rPr>
                <w:rFonts w:ascii="Arial" w:hAnsi="Arial" w:cs="Arial"/>
                <w:sz w:val="20"/>
                <w:szCs w:val="20"/>
                <w:lang w:val="en"/>
              </w:rPr>
              <w:t>sequence</w:t>
            </w:r>
          </w:p>
        </w:tc>
      </w:tr>
      <w:tr w:rsidR="00B847F8" w14:paraId="4F6C96BC" w14:textId="77777777" w:rsidTr="009358AD">
        <w:trPr>
          <w:trHeight w:val="308"/>
          <w:ins w:id="2324" w:author="Pieter de Vis" w:date="2020-04-30T18:17: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5A060A6" w14:textId="77777777" w:rsidR="00B847F8" w:rsidRDefault="00B847F8" w:rsidP="009358AD">
            <w:pPr>
              <w:pStyle w:val="Default"/>
              <w:rPr>
                <w:ins w:id="2325" w:author="Pieter de Vis" w:date="2020-04-30T18:17:00Z"/>
                <w:rFonts w:ascii="Arial" w:hAnsi="Arial" w:cs="Arial"/>
                <w:bCs/>
                <w:sz w:val="20"/>
                <w:szCs w:val="20"/>
                <w:lang w:val="en"/>
              </w:rPr>
            </w:pPr>
            <w:proofErr w:type="spellStart"/>
            <w:ins w:id="2326" w:author="Pieter de Vis" w:date="2020-04-30T18:17:00Z">
              <w:r>
                <w:rPr>
                  <w:rFonts w:ascii="Arial" w:hAnsi="Arial" w:cs="Arial"/>
                  <w:bCs/>
                  <w:sz w:val="20"/>
                  <w:szCs w:val="20"/>
                </w:rPr>
                <w:lastRenderedPageBreak/>
                <w:t>u_random</w:t>
              </w:r>
              <w:proofErr w:type="spellEnd"/>
              <w:r>
                <w:rPr>
                  <w:rFonts w:ascii="Arial" w:hAnsi="Arial" w:cs="Arial"/>
                  <w:bCs/>
                  <w:sz w:val="20"/>
                  <w:szCs w:val="20"/>
                </w:rPr>
                <w:t>_</w:t>
              </w:r>
              <w:proofErr w:type="spellStart"/>
              <w:r>
                <w:rPr>
                  <w:rFonts w:ascii="Arial" w:hAnsi="Arial" w:cs="Arial"/>
                  <w:bCs/>
                  <w:sz w:val="20"/>
                  <w:szCs w:val="20"/>
                  <w:lang w:val="en"/>
                </w:rPr>
                <w:t>lu</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4A8C23B" w14:textId="77777777" w:rsidR="00B847F8" w:rsidRDefault="00B847F8" w:rsidP="009358AD">
            <w:pPr>
              <w:pStyle w:val="Default"/>
              <w:rPr>
                <w:ins w:id="2327" w:author="Pieter de Vis" w:date="2020-04-30T18:17:00Z"/>
                <w:rFonts w:ascii="Arial" w:hAnsi="Arial" w:cs="Arial"/>
                <w:sz w:val="20"/>
                <w:szCs w:val="20"/>
              </w:rPr>
            </w:pPr>
            <w:proofErr w:type="spellStart"/>
            <w:ins w:id="2328" w:author="Pieter de Vis" w:date="2020-04-30T18:17:00Z">
              <w:r>
                <w:rPr>
                  <w:rFonts w:ascii="Arial" w:hAnsi="Arial" w:cs="Arial"/>
                  <w:sz w:val="20"/>
                  <w:szCs w:val="20"/>
                </w:rPr>
                <w:t>u_random</w:t>
              </w:r>
              <w:proofErr w:type="spellEnd"/>
              <w:r>
                <w:rPr>
                  <w:rFonts w:ascii="Arial" w:hAnsi="Arial" w:cs="Arial"/>
                  <w:sz w:val="20"/>
                  <w:szCs w:val="20"/>
                </w:rPr>
                <w:t>_</w:t>
              </w:r>
              <w:r>
                <w:rPr>
                  <w:rFonts w:ascii="Arial" w:hAnsi="Arial" w:cs="Arial"/>
                  <w:sz w:val="20"/>
                  <w:szCs w:val="20"/>
                  <w:lang w:val="en"/>
                </w:rPr>
                <w:t>upwelling_</w:t>
              </w:r>
              <w:r>
                <w:rPr>
                  <w:rFonts w:ascii="Arial" w:hAnsi="Arial" w:cs="Arial"/>
                  <w:sz w:val="20"/>
                  <w:szCs w:val="20"/>
                </w:rPr>
                <w:t>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9302A12" w14:textId="77777777" w:rsidR="00B847F8" w:rsidRDefault="00B847F8" w:rsidP="009358AD">
            <w:pPr>
              <w:pStyle w:val="Default"/>
              <w:rPr>
                <w:ins w:id="2329" w:author="Pieter de Vis" w:date="2020-04-30T18:17:00Z"/>
                <w:rFonts w:ascii="Arial" w:hAnsi="Arial" w:cs="Arial"/>
                <w:sz w:val="20"/>
                <w:szCs w:val="20"/>
              </w:rPr>
            </w:pPr>
            <w:ins w:id="2330" w:author="Pieter de Vis" w:date="2020-04-30T18:17: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7CAF02C" w14:textId="77777777" w:rsidR="00B847F8" w:rsidRDefault="00B847F8" w:rsidP="009358AD">
            <w:pPr>
              <w:pStyle w:val="Default"/>
              <w:rPr>
                <w:ins w:id="2331" w:author="Pieter de Vis" w:date="2020-04-30T18:17:00Z"/>
                <w:rFonts w:ascii="Arial" w:hAnsi="Arial" w:cs="Arial"/>
                <w:sz w:val="20"/>
                <w:szCs w:val="20"/>
              </w:rPr>
            </w:pPr>
            <w:ins w:id="2332" w:author="Pieter de Vis" w:date="2020-04-30T18:17:00Z">
              <w:r>
                <w:rPr>
                  <w:rFonts w:ascii="Arial" w:hAnsi="Arial" w:cs="Arial"/>
                  <w:sz w:val="20"/>
                  <w:szCs w:val="20"/>
                </w:rPr>
                <w:t xml:space="preserve">wavelength, </w:t>
              </w:r>
              <w:r>
                <w:rPr>
                  <w:rFonts w:ascii="Arial" w:hAnsi="Arial" w:cs="Arial"/>
                  <w:sz w:val="20"/>
                  <w:szCs w:val="20"/>
                  <w:lang w:val="en"/>
                </w:rPr>
                <w:t>sequence</w:t>
              </w:r>
            </w:ins>
          </w:p>
        </w:tc>
      </w:tr>
      <w:tr w:rsidR="00B847F8" w14:paraId="61101993" w14:textId="77777777" w:rsidTr="009358AD">
        <w:trPr>
          <w:trHeight w:val="308"/>
          <w:ins w:id="2333" w:author="Pieter de Vis" w:date="2020-04-30T18:17: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3DF8078" w14:textId="77777777" w:rsidR="00B847F8" w:rsidRDefault="00B847F8" w:rsidP="009358AD">
            <w:pPr>
              <w:pStyle w:val="Default"/>
              <w:rPr>
                <w:ins w:id="2334" w:author="Pieter de Vis" w:date="2020-04-30T18:17:00Z"/>
                <w:rFonts w:ascii="Arial" w:hAnsi="Arial" w:cs="Arial"/>
                <w:bCs/>
                <w:sz w:val="20"/>
                <w:szCs w:val="20"/>
                <w:lang w:val="en"/>
              </w:rPr>
            </w:pPr>
            <w:proofErr w:type="spellStart"/>
            <w:ins w:id="2335" w:author="Pieter de Vis" w:date="2020-04-30T18:17:00Z">
              <w:r>
                <w:rPr>
                  <w:rFonts w:ascii="Arial" w:hAnsi="Arial" w:cs="Arial"/>
                  <w:bCs/>
                  <w:sz w:val="20"/>
                  <w:szCs w:val="20"/>
                </w:rPr>
                <w:t>u_systematic</w:t>
              </w:r>
              <w:proofErr w:type="spellEnd"/>
              <w:r>
                <w:rPr>
                  <w:rFonts w:ascii="Arial" w:hAnsi="Arial" w:cs="Arial"/>
                  <w:bCs/>
                  <w:sz w:val="20"/>
                  <w:szCs w:val="20"/>
                </w:rPr>
                <w:t>_</w:t>
              </w:r>
              <w:proofErr w:type="spellStart"/>
              <w:r>
                <w:rPr>
                  <w:rFonts w:ascii="Arial" w:hAnsi="Arial" w:cs="Arial"/>
                  <w:bCs/>
                  <w:sz w:val="20"/>
                  <w:szCs w:val="20"/>
                  <w:lang w:val="en"/>
                </w:rPr>
                <w:t>lu</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0502ABA" w14:textId="77777777" w:rsidR="00B847F8" w:rsidRDefault="00B847F8" w:rsidP="009358AD">
            <w:pPr>
              <w:pStyle w:val="Default"/>
              <w:rPr>
                <w:ins w:id="2336" w:author="Pieter de Vis" w:date="2020-04-30T18:17:00Z"/>
                <w:rFonts w:ascii="Arial" w:hAnsi="Arial" w:cs="Arial"/>
                <w:sz w:val="20"/>
                <w:szCs w:val="20"/>
              </w:rPr>
            </w:pPr>
            <w:proofErr w:type="spellStart"/>
            <w:ins w:id="2337" w:author="Pieter de Vis" w:date="2020-04-30T18:17:00Z">
              <w:r>
                <w:rPr>
                  <w:rFonts w:ascii="Arial" w:hAnsi="Arial" w:cs="Arial"/>
                  <w:sz w:val="20"/>
                  <w:szCs w:val="20"/>
                </w:rPr>
                <w:t>u_systematic</w:t>
              </w:r>
              <w:proofErr w:type="spellEnd"/>
              <w:r>
                <w:rPr>
                  <w:rFonts w:ascii="Arial" w:hAnsi="Arial" w:cs="Arial"/>
                  <w:sz w:val="20"/>
                  <w:szCs w:val="20"/>
                </w:rPr>
                <w:t>_</w:t>
              </w:r>
              <w:r>
                <w:rPr>
                  <w:rFonts w:ascii="Arial" w:hAnsi="Arial" w:cs="Arial"/>
                  <w:sz w:val="20"/>
                  <w:szCs w:val="20"/>
                  <w:lang w:val="en"/>
                </w:rPr>
                <w:t>upwelling_</w:t>
              </w:r>
              <w:r>
                <w:rPr>
                  <w:rFonts w:ascii="Arial" w:hAnsi="Arial" w:cs="Arial"/>
                  <w:sz w:val="20"/>
                  <w:szCs w:val="20"/>
                </w:rPr>
                <w:t>irradiance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E83DEB7" w14:textId="77777777" w:rsidR="00B847F8" w:rsidRDefault="00B847F8" w:rsidP="009358AD">
            <w:pPr>
              <w:pStyle w:val="Default"/>
              <w:rPr>
                <w:ins w:id="2338" w:author="Pieter de Vis" w:date="2020-04-30T18:17:00Z"/>
                <w:rFonts w:ascii="Arial" w:hAnsi="Arial" w:cs="Arial"/>
                <w:sz w:val="20"/>
                <w:szCs w:val="20"/>
              </w:rPr>
            </w:pPr>
            <w:ins w:id="2339" w:author="Pieter de Vis" w:date="2020-04-30T18:17:00Z">
              <w:r>
                <w:rPr>
                  <w:rFonts w:ascii="Arial" w:hAnsi="Arial" w:cs="Arial"/>
                  <w:sz w:val="20"/>
                  <w:szCs w:val="20"/>
                </w:rPr>
                <w:t>int16</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403CE5A" w14:textId="77777777" w:rsidR="00B847F8" w:rsidRDefault="00B847F8" w:rsidP="009358AD">
            <w:pPr>
              <w:pStyle w:val="Default"/>
              <w:rPr>
                <w:ins w:id="2340" w:author="Pieter de Vis" w:date="2020-04-30T18:17:00Z"/>
                <w:rFonts w:ascii="Arial" w:hAnsi="Arial" w:cs="Arial"/>
                <w:sz w:val="20"/>
                <w:szCs w:val="20"/>
              </w:rPr>
            </w:pPr>
            <w:ins w:id="2341" w:author="Pieter de Vis" w:date="2020-04-30T18:17:00Z">
              <w:r>
                <w:rPr>
                  <w:rFonts w:ascii="Arial" w:hAnsi="Arial" w:cs="Arial"/>
                  <w:sz w:val="20"/>
                  <w:szCs w:val="20"/>
                </w:rPr>
                <w:t xml:space="preserve">wavelength, </w:t>
              </w:r>
              <w:r>
                <w:rPr>
                  <w:rFonts w:ascii="Arial" w:hAnsi="Arial" w:cs="Arial"/>
                  <w:sz w:val="20"/>
                  <w:szCs w:val="20"/>
                  <w:lang w:val="en"/>
                </w:rPr>
                <w:t>sequence</w:t>
              </w:r>
            </w:ins>
          </w:p>
        </w:tc>
      </w:tr>
      <w:tr w:rsidR="00B847F8" w14:paraId="0092E040"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06B66FE9" w14:textId="1B17AC82" w:rsidR="00B847F8" w:rsidRDefault="00B847F8" w:rsidP="00B847F8">
            <w:pPr>
              <w:pStyle w:val="Default"/>
              <w:rPr>
                <w:rFonts w:ascii="Arial" w:hAnsi="Arial" w:cs="Arial"/>
                <w:bCs/>
                <w:sz w:val="20"/>
                <w:szCs w:val="20"/>
                <w:lang w:val="en"/>
              </w:rPr>
            </w:pPr>
            <w:bookmarkStart w:id="2342" w:name="_Hlk39163118"/>
            <w:proofErr w:type="spellStart"/>
            <w:ins w:id="2343" w:author="Pieter de Vis" w:date="2020-04-30T18:17:00Z">
              <w:r>
                <w:rPr>
                  <w:rFonts w:ascii="Arial" w:hAnsi="Arial" w:cs="Arial"/>
                  <w:bCs/>
                  <w:sz w:val="20"/>
                  <w:szCs w:val="20"/>
                </w:rPr>
                <w:t>corr</w:t>
              </w:r>
            </w:ins>
            <w:ins w:id="2344" w:author="Pieter de Vis" w:date="2020-04-30T18:16:00Z">
              <w:r>
                <w:rPr>
                  <w:rFonts w:ascii="Arial" w:hAnsi="Arial" w:cs="Arial"/>
                  <w:bCs/>
                  <w:sz w:val="20"/>
                  <w:szCs w:val="20"/>
                </w:rPr>
                <w:t>_random</w:t>
              </w:r>
              <w:proofErr w:type="spellEnd"/>
              <w:r>
                <w:rPr>
                  <w:rFonts w:ascii="Arial" w:hAnsi="Arial" w:cs="Arial"/>
                  <w:bCs/>
                  <w:sz w:val="20"/>
                  <w:szCs w:val="20"/>
                </w:rPr>
                <w:t>_</w:t>
              </w:r>
              <w:proofErr w:type="spellStart"/>
              <w:r>
                <w:rPr>
                  <w:rFonts w:ascii="Arial" w:hAnsi="Arial" w:cs="Arial"/>
                  <w:bCs/>
                  <w:sz w:val="20"/>
                  <w:szCs w:val="20"/>
                  <w:lang w:val="en"/>
                </w:rPr>
                <w:t>lu</w:t>
              </w:r>
              <w:proofErr w:type="spellEnd"/>
              <w:r>
                <w:rPr>
                  <w:rFonts w:ascii="Arial" w:hAnsi="Arial" w:cs="Arial"/>
                  <w:bCs/>
                  <w:sz w:val="20"/>
                  <w:szCs w:val="20"/>
                  <w:lang w:val="en"/>
                </w:rPr>
                <w:t>*</w:t>
              </w:r>
            </w:ins>
            <w:del w:id="2345" w:author="Pieter de Vis" w:date="2020-04-30T18:16:00Z">
              <w:r w:rsidDel="005F14DC">
                <w:rPr>
                  <w:rFonts w:ascii="Arial" w:hAnsi="Arial" w:cs="Arial"/>
                  <w:bCs/>
                  <w:sz w:val="20"/>
                  <w:szCs w:val="20"/>
                </w:rPr>
                <w:delText>u_random_</w:delText>
              </w:r>
              <w:r w:rsidDel="005F14DC">
                <w:rPr>
                  <w:rFonts w:ascii="Arial" w:hAnsi="Arial" w:cs="Arial"/>
                  <w:bCs/>
                  <w:sz w:val="20"/>
                  <w:szCs w:val="20"/>
                  <w:lang w:val="en"/>
                </w:rPr>
                <w:delText>lu*</w:delText>
              </w:r>
            </w:del>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FEFE1FD" w14:textId="2E7D11B6" w:rsidR="00B847F8" w:rsidRDefault="00B847F8" w:rsidP="00B847F8">
            <w:pPr>
              <w:pStyle w:val="Default"/>
              <w:rPr>
                <w:rFonts w:ascii="Arial" w:hAnsi="Arial" w:cs="Arial"/>
                <w:sz w:val="20"/>
                <w:szCs w:val="20"/>
              </w:rPr>
            </w:pPr>
            <w:proofErr w:type="spellStart"/>
            <w:ins w:id="2346" w:author="Pieter de Vis" w:date="2020-04-30T18:17:00Z">
              <w:r>
                <w:rPr>
                  <w:rFonts w:ascii="Arial" w:hAnsi="Arial" w:cs="Arial"/>
                  <w:sz w:val="20"/>
                  <w:szCs w:val="20"/>
                </w:rPr>
                <w:t>corr</w:t>
              </w:r>
            </w:ins>
            <w:ins w:id="2347" w:author="Pieter de Vis" w:date="2020-04-30T18:16:00Z">
              <w:r>
                <w:rPr>
                  <w:rFonts w:ascii="Arial" w:hAnsi="Arial" w:cs="Arial"/>
                  <w:sz w:val="20"/>
                  <w:szCs w:val="20"/>
                </w:rPr>
                <w:t>_random</w:t>
              </w:r>
              <w:proofErr w:type="spellEnd"/>
              <w:r>
                <w:rPr>
                  <w:rFonts w:ascii="Arial" w:hAnsi="Arial" w:cs="Arial"/>
                  <w:sz w:val="20"/>
                  <w:szCs w:val="20"/>
                </w:rPr>
                <w:t>_</w:t>
              </w:r>
              <w:r>
                <w:rPr>
                  <w:rFonts w:ascii="Arial" w:hAnsi="Arial" w:cs="Arial"/>
                  <w:sz w:val="20"/>
                  <w:szCs w:val="20"/>
                  <w:lang w:val="en"/>
                </w:rPr>
                <w:t>upwelling_</w:t>
              </w:r>
              <w:r>
                <w:rPr>
                  <w:rFonts w:ascii="Arial" w:hAnsi="Arial" w:cs="Arial"/>
                  <w:sz w:val="20"/>
                  <w:szCs w:val="20"/>
                </w:rPr>
                <w:t>radiance</w:t>
              </w:r>
            </w:ins>
            <w:del w:id="2348" w:author="Pieter de Vis" w:date="2020-04-30T18:16:00Z">
              <w:r w:rsidDel="005F14DC">
                <w:rPr>
                  <w:rFonts w:ascii="Arial" w:hAnsi="Arial" w:cs="Arial"/>
                  <w:sz w:val="20"/>
                  <w:szCs w:val="20"/>
                </w:rPr>
                <w:delText>u_random_</w:delText>
              </w:r>
              <w:r w:rsidDel="005F14DC">
                <w:rPr>
                  <w:rFonts w:ascii="Arial" w:hAnsi="Arial" w:cs="Arial"/>
                  <w:sz w:val="20"/>
                  <w:szCs w:val="20"/>
                  <w:lang w:val="en"/>
                </w:rPr>
                <w:delText>upwelling_</w:delText>
              </w:r>
              <w:r w:rsidDel="005F14DC">
                <w:rPr>
                  <w:rFonts w:ascii="Arial" w:hAnsi="Arial" w:cs="Arial"/>
                  <w:sz w:val="20"/>
                  <w:szCs w:val="20"/>
                </w:rPr>
                <w:delText>radiance</w:delText>
              </w:r>
            </w:del>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0BD5E0F" w14:textId="2D04BC4A" w:rsidR="00B847F8" w:rsidRDefault="00B847F8" w:rsidP="00B847F8">
            <w:pPr>
              <w:pStyle w:val="Default"/>
              <w:rPr>
                <w:rFonts w:ascii="Arial" w:hAnsi="Arial" w:cs="Arial"/>
                <w:sz w:val="20"/>
                <w:szCs w:val="20"/>
              </w:rPr>
            </w:pPr>
            <w:ins w:id="2349" w:author="Pieter de Vis" w:date="2020-04-30T18:17:00Z">
              <w:r>
                <w:rPr>
                  <w:rFonts w:ascii="Arial" w:hAnsi="Arial" w:cs="Arial"/>
                  <w:sz w:val="20"/>
                  <w:szCs w:val="20"/>
                </w:rPr>
                <w:t>i</w:t>
              </w:r>
            </w:ins>
            <w:ins w:id="2350" w:author="Pieter de Vis" w:date="2020-04-30T18:16:00Z">
              <w:r>
                <w:rPr>
                  <w:rFonts w:ascii="Arial" w:hAnsi="Arial" w:cs="Arial"/>
                  <w:sz w:val="20"/>
                  <w:szCs w:val="20"/>
                </w:rPr>
                <w:t>nt</w:t>
              </w:r>
            </w:ins>
            <w:ins w:id="2351" w:author="Pieter de Vis" w:date="2020-04-30T18:17:00Z">
              <w:r>
                <w:rPr>
                  <w:rFonts w:ascii="Arial" w:hAnsi="Arial" w:cs="Arial"/>
                  <w:sz w:val="20"/>
                  <w:szCs w:val="20"/>
                </w:rPr>
                <w:t>8</w:t>
              </w:r>
            </w:ins>
            <w:del w:id="2352" w:author="Pieter de Vis" w:date="2020-04-30T18:16:00Z">
              <w:r w:rsidDel="005F14DC">
                <w:rPr>
                  <w:rFonts w:ascii="Arial" w:hAnsi="Arial" w:cs="Arial"/>
                  <w:sz w:val="20"/>
                  <w:szCs w:val="20"/>
                </w:rPr>
                <w:delText>int16</w:delText>
              </w:r>
            </w:del>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BCE334E" w14:textId="7D0065D1" w:rsidR="00B847F8" w:rsidRDefault="00B847F8" w:rsidP="00B847F8">
            <w:pPr>
              <w:pStyle w:val="Default"/>
              <w:rPr>
                <w:rFonts w:ascii="Arial" w:hAnsi="Arial" w:cs="Arial"/>
                <w:sz w:val="20"/>
                <w:szCs w:val="20"/>
              </w:rPr>
            </w:pPr>
            <w:ins w:id="2353" w:author="Pieter de Vis" w:date="2020-04-30T18:17:00Z">
              <w:r>
                <w:rPr>
                  <w:rFonts w:ascii="Arial" w:hAnsi="Arial" w:cs="Arial"/>
                  <w:sz w:val="20"/>
                  <w:szCs w:val="20"/>
                </w:rPr>
                <w:t xml:space="preserve">wavelength, wavelength, </w:t>
              </w:r>
            </w:ins>
            <w:ins w:id="2354" w:author="Pieter de Vis" w:date="2020-04-30T18:16:00Z">
              <w:r>
                <w:rPr>
                  <w:rFonts w:ascii="Arial" w:hAnsi="Arial" w:cs="Arial"/>
                  <w:sz w:val="20"/>
                  <w:szCs w:val="20"/>
                  <w:lang w:val="en"/>
                </w:rPr>
                <w:t>sequence</w:t>
              </w:r>
            </w:ins>
            <w:del w:id="2355" w:author="Pieter de Vis" w:date="2020-04-30T18:16:00Z">
              <w:r w:rsidDel="005F14DC">
                <w:rPr>
                  <w:rFonts w:ascii="Arial" w:hAnsi="Arial" w:cs="Arial"/>
                  <w:sz w:val="20"/>
                  <w:szCs w:val="20"/>
                </w:rPr>
                <w:delText xml:space="preserve">wavelength, </w:delText>
              </w:r>
              <w:r w:rsidDel="005F14DC">
                <w:rPr>
                  <w:rFonts w:ascii="Arial" w:hAnsi="Arial" w:cs="Arial"/>
                  <w:sz w:val="20"/>
                  <w:szCs w:val="20"/>
                  <w:lang w:val="en"/>
                </w:rPr>
                <w:delText>sequence</w:delText>
              </w:r>
            </w:del>
          </w:p>
        </w:tc>
      </w:tr>
      <w:tr w:rsidR="00B847F8" w14:paraId="72172BE9"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DB1B179" w14:textId="08D05970" w:rsidR="00B847F8" w:rsidRDefault="00B847F8" w:rsidP="00B847F8">
            <w:pPr>
              <w:pStyle w:val="Default"/>
              <w:rPr>
                <w:rFonts w:ascii="Arial" w:hAnsi="Arial" w:cs="Arial"/>
                <w:bCs/>
                <w:sz w:val="20"/>
                <w:szCs w:val="20"/>
                <w:lang w:val="en"/>
              </w:rPr>
            </w:pPr>
            <w:proofErr w:type="spellStart"/>
            <w:ins w:id="2356" w:author="Pieter de Vis" w:date="2020-04-30T18:17:00Z">
              <w:r>
                <w:rPr>
                  <w:rFonts w:ascii="Arial" w:hAnsi="Arial" w:cs="Arial"/>
                  <w:bCs/>
                  <w:sz w:val="20"/>
                  <w:szCs w:val="20"/>
                </w:rPr>
                <w:t>corr</w:t>
              </w:r>
            </w:ins>
            <w:ins w:id="2357" w:author="Pieter de Vis" w:date="2020-04-30T18:16:00Z">
              <w:r>
                <w:rPr>
                  <w:rFonts w:ascii="Arial" w:hAnsi="Arial" w:cs="Arial"/>
                  <w:bCs/>
                  <w:sz w:val="20"/>
                  <w:szCs w:val="20"/>
                </w:rPr>
                <w:t>_systematic</w:t>
              </w:r>
              <w:proofErr w:type="spellEnd"/>
              <w:r>
                <w:rPr>
                  <w:rFonts w:ascii="Arial" w:hAnsi="Arial" w:cs="Arial"/>
                  <w:bCs/>
                  <w:sz w:val="20"/>
                  <w:szCs w:val="20"/>
                </w:rPr>
                <w:t>_</w:t>
              </w:r>
              <w:proofErr w:type="spellStart"/>
              <w:r>
                <w:rPr>
                  <w:rFonts w:ascii="Arial" w:hAnsi="Arial" w:cs="Arial"/>
                  <w:bCs/>
                  <w:sz w:val="20"/>
                  <w:szCs w:val="20"/>
                  <w:lang w:val="en"/>
                </w:rPr>
                <w:t>lu</w:t>
              </w:r>
              <w:proofErr w:type="spellEnd"/>
              <w:r>
                <w:rPr>
                  <w:rFonts w:ascii="Arial" w:hAnsi="Arial" w:cs="Arial"/>
                  <w:bCs/>
                  <w:sz w:val="20"/>
                  <w:szCs w:val="20"/>
                  <w:lang w:val="en"/>
                </w:rPr>
                <w:t>*</w:t>
              </w:r>
            </w:ins>
            <w:del w:id="2358" w:author="Pieter de Vis" w:date="2020-04-30T18:16:00Z">
              <w:r w:rsidDel="005F14DC">
                <w:rPr>
                  <w:rFonts w:ascii="Arial" w:hAnsi="Arial" w:cs="Arial"/>
                  <w:bCs/>
                  <w:sz w:val="20"/>
                  <w:szCs w:val="20"/>
                </w:rPr>
                <w:delText>u_systematic_</w:delText>
              </w:r>
              <w:r w:rsidDel="005F14DC">
                <w:rPr>
                  <w:rFonts w:ascii="Arial" w:hAnsi="Arial" w:cs="Arial"/>
                  <w:bCs/>
                  <w:sz w:val="20"/>
                  <w:szCs w:val="20"/>
                  <w:lang w:val="en"/>
                </w:rPr>
                <w:delText>lu*</w:delText>
              </w:r>
            </w:del>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4F2279B" w14:textId="4B94C933" w:rsidR="00B847F8" w:rsidRDefault="00B847F8" w:rsidP="00B847F8">
            <w:pPr>
              <w:pStyle w:val="Default"/>
              <w:rPr>
                <w:rFonts w:ascii="Arial" w:hAnsi="Arial" w:cs="Arial"/>
                <w:sz w:val="20"/>
                <w:szCs w:val="20"/>
              </w:rPr>
            </w:pPr>
            <w:proofErr w:type="spellStart"/>
            <w:ins w:id="2359" w:author="Pieter de Vis" w:date="2020-04-30T18:17:00Z">
              <w:r>
                <w:rPr>
                  <w:rFonts w:ascii="Arial" w:hAnsi="Arial" w:cs="Arial"/>
                  <w:sz w:val="20"/>
                  <w:szCs w:val="20"/>
                </w:rPr>
                <w:t>corr</w:t>
              </w:r>
            </w:ins>
            <w:ins w:id="2360" w:author="Pieter de Vis" w:date="2020-04-30T18:16:00Z">
              <w:r>
                <w:rPr>
                  <w:rFonts w:ascii="Arial" w:hAnsi="Arial" w:cs="Arial"/>
                  <w:sz w:val="20"/>
                  <w:szCs w:val="20"/>
                </w:rPr>
                <w:t>_systematic</w:t>
              </w:r>
              <w:proofErr w:type="spellEnd"/>
              <w:r>
                <w:rPr>
                  <w:rFonts w:ascii="Arial" w:hAnsi="Arial" w:cs="Arial"/>
                  <w:sz w:val="20"/>
                  <w:szCs w:val="20"/>
                </w:rPr>
                <w:t>_</w:t>
              </w:r>
              <w:r>
                <w:rPr>
                  <w:rFonts w:ascii="Arial" w:hAnsi="Arial" w:cs="Arial"/>
                  <w:sz w:val="20"/>
                  <w:szCs w:val="20"/>
                  <w:lang w:val="en"/>
                </w:rPr>
                <w:t>upwelling_</w:t>
              </w:r>
              <w:r>
                <w:rPr>
                  <w:rFonts w:ascii="Arial" w:hAnsi="Arial" w:cs="Arial"/>
                  <w:sz w:val="20"/>
                  <w:szCs w:val="20"/>
                </w:rPr>
                <w:t>irradiance</w:t>
              </w:r>
            </w:ins>
            <w:del w:id="2361" w:author="Pieter de Vis" w:date="2020-04-30T18:16:00Z">
              <w:r w:rsidDel="005F14DC">
                <w:rPr>
                  <w:rFonts w:ascii="Arial" w:hAnsi="Arial" w:cs="Arial"/>
                  <w:sz w:val="20"/>
                  <w:szCs w:val="20"/>
                </w:rPr>
                <w:delText>u_systematic_</w:delText>
              </w:r>
              <w:r w:rsidDel="005F14DC">
                <w:rPr>
                  <w:rFonts w:ascii="Arial" w:hAnsi="Arial" w:cs="Arial"/>
                  <w:sz w:val="20"/>
                  <w:szCs w:val="20"/>
                  <w:lang w:val="en"/>
                </w:rPr>
                <w:delText>upwelling_</w:delText>
              </w:r>
              <w:r w:rsidDel="005F14DC">
                <w:rPr>
                  <w:rFonts w:ascii="Arial" w:hAnsi="Arial" w:cs="Arial"/>
                  <w:sz w:val="20"/>
                  <w:szCs w:val="20"/>
                </w:rPr>
                <w:delText>irradiance</w:delText>
              </w:r>
            </w:del>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8E63094" w14:textId="1791C9D6" w:rsidR="00B847F8" w:rsidRDefault="00B847F8" w:rsidP="00B847F8">
            <w:pPr>
              <w:pStyle w:val="Default"/>
              <w:rPr>
                <w:rFonts w:ascii="Arial" w:hAnsi="Arial" w:cs="Arial"/>
                <w:sz w:val="20"/>
                <w:szCs w:val="20"/>
              </w:rPr>
            </w:pPr>
            <w:ins w:id="2362" w:author="Pieter de Vis" w:date="2020-04-30T18:17:00Z">
              <w:r>
                <w:rPr>
                  <w:rFonts w:ascii="Arial" w:hAnsi="Arial" w:cs="Arial"/>
                  <w:sz w:val="20"/>
                  <w:szCs w:val="20"/>
                </w:rPr>
                <w:t>i</w:t>
              </w:r>
            </w:ins>
            <w:ins w:id="2363" w:author="Pieter de Vis" w:date="2020-04-30T18:16:00Z">
              <w:r>
                <w:rPr>
                  <w:rFonts w:ascii="Arial" w:hAnsi="Arial" w:cs="Arial"/>
                  <w:sz w:val="20"/>
                  <w:szCs w:val="20"/>
                </w:rPr>
                <w:t>nt</w:t>
              </w:r>
            </w:ins>
            <w:ins w:id="2364" w:author="Pieter de Vis" w:date="2020-04-30T18:17:00Z">
              <w:r>
                <w:rPr>
                  <w:rFonts w:ascii="Arial" w:hAnsi="Arial" w:cs="Arial"/>
                  <w:sz w:val="20"/>
                  <w:szCs w:val="20"/>
                </w:rPr>
                <w:t>8</w:t>
              </w:r>
            </w:ins>
            <w:del w:id="2365" w:author="Pieter de Vis" w:date="2020-04-30T18:16:00Z">
              <w:r w:rsidDel="005F14DC">
                <w:rPr>
                  <w:rFonts w:ascii="Arial" w:hAnsi="Arial" w:cs="Arial"/>
                  <w:sz w:val="20"/>
                  <w:szCs w:val="20"/>
                </w:rPr>
                <w:delText>int16</w:delText>
              </w:r>
            </w:del>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1E24FAB" w14:textId="134F0FB8" w:rsidR="00B847F8" w:rsidRDefault="00B847F8" w:rsidP="00B847F8">
            <w:pPr>
              <w:pStyle w:val="Default"/>
              <w:rPr>
                <w:rFonts w:ascii="Arial" w:hAnsi="Arial" w:cs="Arial"/>
                <w:sz w:val="20"/>
                <w:szCs w:val="20"/>
              </w:rPr>
            </w:pPr>
            <w:ins w:id="2366" w:author="Pieter de Vis" w:date="2020-04-30T18:17:00Z">
              <w:r>
                <w:rPr>
                  <w:rFonts w:ascii="Arial" w:hAnsi="Arial" w:cs="Arial"/>
                  <w:sz w:val="20"/>
                  <w:szCs w:val="20"/>
                </w:rPr>
                <w:t xml:space="preserve">wavelength, </w:t>
              </w:r>
            </w:ins>
            <w:ins w:id="2367" w:author="Pieter de Vis" w:date="2020-04-30T18:16:00Z">
              <w:r>
                <w:rPr>
                  <w:rFonts w:ascii="Arial" w:hAnsi="Arial" w:cs="Arial"/>
                  <w:sz w:val="20"/>
                  <w:szCs w:val="20"/>
                </w:rPr>
                <w:t xml:space="preserve">wavelength, </w:t>
              </w:r>
              <w:r>
                <w:rPr>
                  <w:rFonts w:ascii="Arial" w:hAnsi="Arial" w:cs="Arial"/>
                  <w:sz w:val="20"/>
                  <w:szCs w:val="20"/>
                  <w:lang w:val="en"/>
                </w:rPr>
                <w:t>sequence</w:t>
              </w:r>
            </w:ins>
            <w:del w:id="2368" w:author="Pieter de Vis" w:date="2020-04-30T18:16:00Z">
              <w:r w:rsidDel="005F14DC">
                <w:rPr>
                  <w:rFonts w:ascii="Arial" w:hAnsi="Arial" w:cs="Arial"/>
                  <w:sz w:val="20"/>
                  <w:szCs w:val="20"/>
                </w:rPr>
                <w:delText xml:space="preserve">wavelength, </w:delText>
              </w:r>
              <w:r w:rsidDel="005F14DC">
                <w:rPr>
                  <w:rFonts w:ascii="Arial" w:hAnsi="Arial" w:cs="Arial"/>
                  <w:sz w:val="20"/>
                  <w:szCs w:val="20"/>
                  <w:lang w:val="en"/>
                </w:rPr>
                <w:delText>sequence</w:delText>
              </w:r>
            </w:del>
          </w:p>
        </w:tc>
      </w:tr>
      <w:bookmarkEnd w:id="2342"/>
      <w:tr w:rsidR="00BD15BE" w14:paraId="7FB7FDF2"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DFC6CD9"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quality_flag</w:t>
            </w:r>
            <w:proofErr w:type="spellEnd"/>
            <w:r>
              <w:rPr>
                <w:rFonts w:ascii="Arial" w:hAnsi="Arial" w:cs="Arial"/>
                <w:bCs/>
                <w:sz w:val="20"/>
                <w:szCs w:val="20"/>
                <w:lang w:val="en"/>
              </w:rPr>
              <w:t>_</w:t>
            </w:r>
            <w:proofErr w:type="spellStart"/>
            <w:r>
              <w:rPr>
                <w:rFonts w:ascii="Arial" w:hAnsi="Arial" w:cs="Arial"/>
                <w:bCs/>
                <w:sz w:val="20"/>
                <w:szCs w:val="20"/>
                <w:lang w:val="en"/>
              </w:rPr>
              <w:t>lu</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7E8AD8D"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r>
              <w:rPr>
                <w:rFonts w:ascii="Arial" w:hAnsi="Arial" w:cs="Arial"/>
                <w:bCs/>
                <w:sz w:val="20"/>
                <w:szCs w:val="20"/>
                <w:lang w:val="en"/>
              </w:rPr>
              <w:t>_</w:t>
            </w:r>
            <w:proofErr w:type="spellStart"/>
            <w:r>
              <w:rPr>
                <w:rFonts w:ascii="Arial" w:hAnsi="Arial" w:cs="Arial"/>
                <w:bCs/>
                <w:sz w:val="20"/>
                <w:szCs w:val="20"/>
                <w:lang w:val="en"/>
              </w:rPr>
              <w:t>lu</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1456E9A5"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54E163D"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5A230C92" w14:textId="77777777">
        <w:trPr>
          <w:trHeight w:val="308"/>
        </w:trPr>
        <w:tc>
          <w:tcPr>
            <w:tcW w:w="2659" w:type="dxa"/>
          </w:tcPr>
          <w:p w14:paraId="50961A4F" w14:textId="77777777" w:rsidR="00BD15BE" w:rsidRDefault="005155BE">
            <w:pPr>
              <w:pStyle w:val="Default"/>
              <w:rPr>
                <w:rFonts w:ascii="Arial" w:hAnsi="Arial" w:cs="Arial"/>
                <w:bCs/>
                <w:sz w:val="20"/>
                <w:szCs w:val="20"/>
                <w:lang w:val="en"/>
              </w:rPr>
            </w:pPr>
            <w:proofErr w:type="spellStart"/>
            <w:r>
              <w:rPr>
                <w:rFonts w:ascii="Arial" w:hAnsi="Arial" w:cs="Arial"/>
                <w:color w:val="auto"/>
                <w:sz w:val="20"/>
                <w:szCs w:val="20"/>
                <w:lang w:val="en"/>
              </w:rPr>
              <w:t>scans_total_lu</w:t>
            </w:r>
            <w:proofErr w:type="spellEnd"/>
            <w:r>
              <w:rPr>
                <w:rFonts w:ascii="Arial" w:hAnsi="Arial" w:cs="Arial"/>
                <w:color w:val="auto"/>
                <w:sz w:val="20"/>
                <w:szCs w:val="20"/>
                <w:lang w:val="en"/>
              </w:rPr>
              <w:t>*</w:t>
            </w:r>
          </w:p>
        </w:tc>
        <w:tc>
          <w:tcPr>
            <w:tcW w:w="2693" w:type="dxa"/>
          </w:tcPr>
          <w:p w14:paraId="297C2A08"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total_number_scans</w:t>
            </w:r>
            <w:r>
              <w:rPr>
                <w:rFonts w:ascii="Arial" w:hAnsi="Arial" w:cs="Arial"/>
                <w:bCs/>
                <w:sz w:val="20"/>
                <w:szCs w:val="20"/>
                <w:lang w:val="en"/>
              </w:rPr>
              <w:t>_lu</w:t>
            </w:r>
            <w:proofErr w:type="spellEnd"/>
          </w:p>
        </w:tc>
        <w:tc>
          <w:tcPr>
            <w:tcW w:w="1276" w:type="dxa"/>
          </w:tcPr>
          <w:p w14:paraId="1B654CE0"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1842EA4B"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7E84B0FE" w14:textId="77777777">
        <w:trPr>
          <w:trHeight w:val="90"/>
        </w:trPr>
        <w:tc>
          <w:tcPr>
            <w:tcW w:w="2659" w:type="dxa"/>
          </w:tcPr>
          <w:p w14:paraId="0DA62844" w14:textId="77777777" w:rsidR="00BD15BE" w:rsidRDefault="005155BE">
            <w:pPr>
              <w:pStyle w:val="Default"/>
              <w:rPr>
                <w:rFonts w:ascii="Arial" w:hAnsi="Arial" w:cs="Arial"/>
                <w:bCs/>
                <w:sz w:val="20"/>
                <w:szCs w:val="20"/>
                <w:lang w:val="en"/>
              </w:rPr>
            </w:pPr>
            <w:proofErr w:type="spellStart"/>
            <w:r>
              <w:rPr>
                <w:rFonts w:ascii="Arial" w:hAnsi="Arial" w:cs="Arial"/>
                <w:color w:val="auto"/>
                <w:sz w:val="20"/>
                <w:szCs w:val="20"/>
                <w:lang w:val="en"/>
              </w:rPr>
              <w:t>scans_qc_lu</w:t>
            </w:r>
            <w:proofErr w:type="spellEnd"/>
            <w:r>
              <w:rPr>
                <w:rFonts w:ascii="Arial" w:hAnsi="Arial" w:cs="Arial"/>
                <w:color w:val="auto"/>
                <w:sz w:val="20"/>
                <w:szCs w:val="20"/>
                <w:lang w:val="en"/>
              </w:rPr>
              <w:t>*</w:t>
            </w:r>
          </w:p>
        </w:tc>
        <w:tc>
          <w:tcPr>
            <w:tcW w:w="2693" w:type="dxa"/>
          </w:tcPr>
          <w:p w14:paraId="3A636968"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total_qualitychecked_scans</w:t>
            </w:r>
            <w:r>
              <w:rPr>
                <w:rFonts w:ascii="Arial" w:hAnsi="Arial" w:cs="Arial"/>
                <w:bCs/>
                <w:sz w:val="20"/>
                <w:szCs w:val="20"/>
                <w:lang w:val="en"/>
              </w:rPr>
              <w:t>_lu</w:t>
            </w:r>
            <w:proofErr w:type="spellEnd"/>
          </w:p>
        </w:tc>
        <w:tc>
          <w:tcPr>
            <w:tcW w:w="1276" w:type="dxa"/>
          </w:tcPr>
          <w:p w14:paraId="12CF972C"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40E72509"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bl>
    <w:p w14:paraId="4387019A" w14:textId="77777777" w:rsidR="00BD15BE" w:rsidRDefault="005155BE">
      <w:pPr>
        <w:rPr>
          <w:rFonts w:cs="Arial"/>
          <w:i/>
          <w:iCs/>
          <w:sz w:val="16"/>
          <w:szCs w:val="16"/>
          <w:lang w:val="en"/>
        </w:rPr>
      </w:pPr>
      <w:r>
        <w:rPr>
          <w:rFonts w:cs="Arial"/>
          <w:i/>
          <w:iCs/>
          <w:sz w:val="16"/>
          <w:szCs w:val="16"/>
          <w:lang w:val="en"/>
        </w:rPr>
        <w:t xml:space="preserve">*These variables are not further defined below. They are </w:t>
      </w:r>
      <w:proofErr w:type="gramStart"/>
      <w:r>
        <w:rPr>
          <w:rFonts w:cs="Arial"/>
          <w:i/>
          <w:iCs/>
          <w:sz w:val="16"/>
          <w:szCs w:val="16"/>
          <w:lang w:val="en"/>
        </w:rPr>
        <w:t>similar to</w:t>
      </w:r>
      <w:proofErr w:type="gramEnd"/>
      <w:r>
        <w:rPr>
          <w:rFonts w:cs="Arial"/>
          <w:i/>
          <w:iCs/>
          <w:sz w:val="16"/>
          <w:szCs w:val="16"/>
          <w:lang w:val="en"/>
        </w:rPr>
        <w:t xml:space="preserve"> the variables described in Section </w:t>
      </w:r>
      <w:r>
        <w:rPr>
          <w:rFonts w:cs="Arial"/>
          <w:i/>
          <w:iCs/>
          <w:sz w:val="16"/>
          <w:szCs w:val="16"/>
          <w:lang w:val="en"/>
        </w:rPr>
        <w:fldChar w:fldCharType="begin"/>
      </w:r>
      <w:r>
        <w:rPr>
          <w:rFonts w:cs="Arial"/>
          <w:i/>
          <w:iCs/>
          <w:sz w:val="16"/>
          <w:szCs w:val="16"/>
          <w:lang w:val="en"/>
        </w:rPr>
        <w:instrText xml:space="preserve"> REF _Ref505013083 \r \h </w:instrText>
      </w:r>
      <w:r>
        <w:rPr>
          <w:rFonts w:cs="Arial"/>
          <w:i/>
          <w:iCs/>
          <w:sz w:val="16"/>
          <w:szCs w:val="16"/>
          <w:lang w:val="en"/>
        </w:rPr>
      </w:r>
      <w:r>
        <w:rPr>
          <w:rFonts w:cs="Arial"/>
          <w:i/>
          <w:iCs/>
          <w:sz w:val="16"/>
          <w:szCs w:val="16"/>
          <w:lang w:val="en"/>
        </w:rPr>
        <w:fldChar w:fldCharType="separate"/>
      </w:r>
      <w:r>
        <w:rPr>
          <w:rFonts w:cs="Arial"/>
          <w:i/>
          <w:iCs/>
          <w:sz w:val="16"/>
          <w:szCs w:val="16"/>
          <w:lang w:val="en"/>
        </w:rPr>
        <w:t>5.2</w:t>
      </w:r>
      <w:r>
        <w:rPr>
          <w:rFonts w:cs="Arial"/>
          <w:i/>
          <w:iCs/>
          <w:sz w:val="16"/>
          <w:szCs w:val="16"/>
          <w:lang w:val="en"/>
        </w:rPr>
        <w:fldChar w:fldCharType="end"/>
      </w:r>
      <w:r>
        <w:rPr>
          <w:rFonts w:cs="Arial"/>
          <w:i/>
          <w:iCs/>
          <w:sz w:val="16"/>
          <w:szCs w:val="16"/>
          <w:lang w:val="en"/>
        </w:rPr>
        <w:t xml:space="preserve"> except that they refer to the variable referred in their name.</w:t>
      </w:r>
    </w:p>
    <w:p w14:paraId="2D553834" w14:textId="42928F96" w:rsidR="00BD15BE" w:rsidRDefault="005155BE">
      <w:pPr>
        <w:pStyle w:val="Caption"/>
        <w:rPr>
          <w:lang w:val="en"/>
        </w:rPr>
      </w:pPr>
      <w:r>
        <w:t xml:space="preserve">Table </w:t>
      </w:r>
      <w:del w:id="2369" w:author="Pieter de Vis" w:date="2020-04-30T18:13:00Z">
        <w:r w:rsidR="008E0311" w:rsidDel="006B0269">
          <w:fldChar w:fldCharType="begin"/>
        </w:r>
        <w:r w:rsidR="008E0311" w:rsidDel="006B0269">
          <w:delInstrText xml:space="preserve"> SEQ Table \* ARABIC </w:delInstrText>
        </w:r>
        <w:r w:rsidR="008E0311" w:rsidDel="006B0269">
          <w:fldChar w:fldCharType="separate"/>
        </w:r>
        <w:r w:rsidDel="006B0269">
          <w:delText>41</w:delText>
        </w:r>
        <w:r w:rsidR="008E0311" w:rsidDel="006B0269">
          <w:fldChar w:fldCharType="end"/>
        </w:r>
        <w:bookmarkStart w:id="2370" w:name="_Toc1985976058"/>
        <w:r w:rsidDel="006B0269">
          <w:rPr>
            <w:lang w:val="en"/>
          </w:rPr>
          <w:delText xml:space="preserve"> </w:delText>
        </w:r>
      </w:del>
      <w:ins w:id="2371" w:author="Pieter de Vis" w:date="2020-04-30T18:13:00Z">
        <w:r w:rsidR="006B0269">
          <w:t>49</w:t>
        </w:r>
        <w:r w:rsidR="006B0269">
          <w:rPr>
            <w:lang w:val="en"/>
          </w:rPr>
          <w:t xml:space="preserve"> </w:t>
        </w:r>
      </w:ins>
      <w:r>
        <w:rPr>
          <w:lang w:val="en"/>
        </w:rPr>
        <w:t>– L1b upwelling radiance variable definition</w:t>
      </w:r>
      <w:bookmarkEnd w:id="2370"/>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32CAFC4A"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3959F2C4"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lu</w:t>
            </w:r>
            <w:proofErr w:type="spellEnd"/>
            <w:r>
              <w:rPr>
                <w:rFonts w:ascii="Arial" w:hAnsi="Arial" w:cs="Arial"/>
                <w:b/>
                <w:bCs/>
                <w:color w:val="FFFFFF"/>
                <w:sz w:val="20"/>
                <w:szCs w:val="20"/>
                <w:lang w:val="en"/>
              </w:rPr>
              <w:t xml:space="preserve"> </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4AC314CE"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3902073E"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1DDC9849"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073588C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03D7F9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253D1F7"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4AAC6FA"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6A01AEB" w14:textId="77777777" w:rsidR="00BD15BE" w:rsidRDefault="00BD15BE">
            <w:pPr>
              <w:pStyle w:val="Default"/>
              <w:rPr>
                <w:rFonts w:ascii="Arial" w:hAnsi="Arial" w:cs="Arial"/>
                <w:sz w:val="20"/>
                <w:szCs w:val="20"/>
              </w:rPr>
            </w:pPr>
          </w:p>
        </w:tc>
      </w:tr>
      <w:tr w:rsidR="00BD15BE" w14:paraId="21B643F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BCC36B8"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45C0C2E"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A4C2AA8" w14:textId="77777777" w:rsidR="00BD15BE" w:rsidRDefault="005155BE">
            <w:pPr>
              <w:rPr>
                <w:rFonts w:cs="Arial"/>
                <w:sz w:val="20"/>
                <w:szCs w:val="20"/>
              </w:rPr>
            </w:pPr>
            <w:proofErr w:type="spellStart"/>
            <w:r>
              <w:rPr>
                <w:rFonts w:eastAsia="SimSun" w:cs="Arial"/>
                <w:color w:val="auto"/>
                <w:sz w:val="20"/>
                <w:szCs w:val="20"/>
              </w:rPr>
              <w:t>upwelling_radiance_per_unit_wavelength_in_air</w:t>
            </w:r>
            <w:proofErr w:type="spellEnd"/>
          </w:p>
          <w:p w14:paraId="070D6918" w14:textId="77777777" w:rsidR="00BD15BE" w:rsidRDefault="005155BE">
            <w:pPr>
              <w:jc w:val="left"/>
              <w:rPr>
                <w:rFonts w:cs="Arial"/>
                <w:sz w:val="20"/>
                <w:szCs w:val="20"/>
              </w:rPr>
            </w:pPr>
            <w:r>
              <w:rPr>
                <w:rFonts w:eastAsia="SimSun" w:cs="Arial"/>
                <w:i/>
                <w:sz w:val="20"/>
                <w:szCs w:val="20"/>
                <w:lang w:val="en-US" w:eastAsia="zh-CN" w:bidi="ar"/>
              </w:rPr>
              <w:t>alias:</w:t>
            </w:r>
            <w:r>
              <w:rPr>
                <w:rFonts w:eastAsia="SimSun" w:cs="Arial"/>
                <w:sz w:val="20"/>
                <w:szCs w:val="20"/>
                <w:lang w:val="en-US" w:eastAsia="zh-CN" w:bidi="ar"/>
              </w:rPr>
              <w:t> </w:t>
            </w:r>
            <w:proofErr w:type="spellStart"/>
            <w:r>
              <w:rPr>
                <w:rFonts w:eastAsia="SimSun" w:cs="Arial"/>
                <w:sz w:val="20"/>
                <w:szCs w:val="20"/>
                <w:lang w:val="en-US" w:eastAsia="zh-CN" w:bidi="ar"/>
              </w:rPr>
              <w:t>upwelling_spectral_radiance_in_air</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8856D13" w14:textId="77777777" w:rsidR="00BD15BE" w:rsidRDefault="00BD15BE">
            <w:pPr>
              <w:pStyle w:val="Default"/>
              <w:rPr>
                <w:rFonts w:ascii="Arial" w:hAnsi="Arial" w:cs="Arial"/>
                <w:sz w:val="20"/>
                <w:szCs w:val="20"/>
              </w:rPr>
            </w:pPr>
          </w:p>
        </w:tc>
      </w:tr>
      <w:tr w:rsidR="00BD15BE" w14:paraId="42586DA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859972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008466D"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8829139" w14:textId="77777777" w:rsidR="00BD15BE" w:rsidRDefault="005155BE">
            <w:pPr>
              <w:pBdr>
                <w:top w:val="dashed" w:sz="6" w:space="0" w:color="CCCCCC"/>
              </w:pBdr>
              <w:spacing w:before="60"/>
              <w:jc w:val="left"/>
              <w:rPr>
                <w:rFonts w:cs="Arial"/>
                <w:sz w:val="20"/>
                <w:szCs w:val="20"/>
              </w:rPr>
            </w:pPr>
            <w:r>
              <w:rPr>
                <w:rFonts w:eastAsia="SimSun" w:cs="Arial"/>
                <w:sz w:val="20"/>
                <w:szCs w:val="20"/>
                <w:lang w:val="en-US" w:eastAsia="zh-CN" w:bidi="ar"/>
              </w:rPr>
              <w:t xml:space="preserve">Upwelling radiation is radiation from below. It does not mean "net upward". The sign convention is that "upwelling" is positive upwards and "downwelling" is positive downwards. Radiance is the radiative flux in a </w:t>
            </w:r>
            <w:proofErr w:type="gramStart"/>
            <w:r>
              <w:rPr>
                <w:rFonts w:eastAsia="SimSun" w:cs="Arial"/>
                <w:sz w:val="20"/>
                <w:szCs w:val="20"/>
                <w:lang w:val="en-US" w:eastAsia="zh-CN" w:bidi="ar"/>
              </w:rPr>
              <w:t>particular direction</w:t>
            </w:r>
            <w:proofErr w:type="gramEnd"/>
            <w:r>
              <w:rPr>
                <w:rFonts w:eastAsia="SimSun" w:cs="Arial"/>
                <w:sz w:val="20"/>
                <w:szCs w:val="20"/>
                <w:lang w:val="en-US" w:eastAsia="zh-CN" w:bidi="ar"/>
              </w:rPr>
              <w:t xml:space="preserve">, per unit of solid angle. The direction towards which it is going must be specified, for instance with a coordinate of </w:t>
            </w:r>
            <w:proofErr w:type="spellStart"/>
            <w:r>
              <w:rPr>
                <w:rFonts w:eastAsia="SimSun" w:cs="Arial"/>
                <w:sz w:val="20"/>
                <w:szCs w:val="20"/>
                <w:lang w:val="en-US" w:eastAsia="zh-CN" w:bidi="ar"/>
              </w:rPr>
              <w:t>zenith_angle</w:t>
            </w:r>
            <w:proofErr w:type="spellEnd"/>
            <w:r>
              <w:rPr>
                <w:rFonts w:eastAsia="SimSun" w:cs="Arial"/>
                <w:sz w:val="20"/>
                <w:szCs w:val="20"/>
                <w:lang w:val="en-US" w:eastAsia="zh-CN" w:bidi="ar"/>
              </w:rPr>
              <w:t xml:space="preserve">. </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40A1870" w14:textId="77777777" w:rsidR="00BD15BE" w:rsidRDefault="00BD15BE">
            <w:pPr>
              <w:pStyle w:val="Default"/>
              <w:rPr>
                <w:rFonts w:ascii="Arial" w:hAnsi="Arial" w:cs="Arial"/>
                <w:sz w:val="20"/>
                <w:szCs w:val="20"/>
              </w:rPr>
            </w:pPr>
          </w:p>
        </w:tc>
      </w:tr>
      <w:tr w:rsidR="00BD15BE" w14:paraId="25833BD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572BDE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DEB85BB" w14:textId="77777777" w:rsidR="00BD15BE" w:rsidRDefault="005155BE">
            <w:pPr>
              <w:pStyle w:val="Default"/>
              <w:rPr>
                <w:rFonts w:ascii="Arial" w:hAnsi="Arial" w:cs="Arial"/>
                <w:sz w:val="20"/>
                <w:szCs w:val="20"/>
                <w:lang w:val="en"/>
              </w:rPr>
            </w:pPr>
            <w:r>
              <w:rPr>
                <w:rFonts w:ascii="Arial" w:hAnsi="Arial" w:cs="Arial"/>
                <w:sz w:val="20"/>
                <w:szCs w:val="20"/>
                <w:lang w:val="en"/>
              </w:rPr>
              <w:t>reference</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F762FB9"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See </w:t>
            </w:r>
            <w:proofErr w:type="spellStart"/>
            <w:r>
              <w:rPr>
                <w:rFonts w:ascii="Arial" w:hAnsi="Arial" w:cs="Arial"/>
                <w:sz w:val="20"/>
                <w:szCs w:val="20"/>
                <w:lang w:val="en"/>
              </w:rPr>
              <w:t>system_height_deployment</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411AF6A" w14:textId="77777777" w:rsidR="00BD15BE" w:rsidRDefault="00BD15BE">
            <w:pPr>
              <w:jc w:val="left"/>
              <w:rPr>
                <w:rFonts w:eastAsia="SimSun" w:cs="Arial"/>
                <w:sz w:val="20"/>
                <w:szCs w:val="20"/>
                <w:lang w:val="en-US" w:eastAsia="zh-CN" w:bidi="ar"/>
              </w:rPr>
            </w:pPr>
          </w:p>
        </w:tc>
      </w:tr>
      <w:tr w:rsidR="00BD15BE" w14:paraId="05D3D2B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69C7CA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C66032F"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094DB9E"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mW</w:t>
            </w:r>
            <w:proofErr w:type="spellEnd"/>
            <w:r>
              <w:rPr>
                <w:rFonts w:ascii="Arial" w:hAnsi="Arial" w:cs="Arial"/>
                <w:sz w:val="20"/>
                <w:szCs w:val="20"/>
              </w:rPr>
              <w:t xml:space="preserve"> m^-2 nm^-1</w:t>
            </w:r>
            <w:r>
              <w:rPr>
                <w:rFonts w:ascii="Arial" w:hAnsi="Arial" w:cs="Arial"/>
                <w:sz w:val="20"/>
                <w:szCs w:val="20"/>
                <w:lang w:val="en"/>
              </w:rPr>
              <w:t xml:space="preserve"> </w:t>
            </w:r>
            <w:proofErr w:type="spellStart"/>
            <w:r>
              <w:rPr>
                <w:rFonts w:ascii="Arial" w:hAnsi="Arial" w:cs="Arial"/>
                <w:sz w:val="20"/>
                <w:szCs w:val="20"/>
                <w:lang w:val="en"/>
              </w:rPr>
              <w:t>sr</w:t>
            </w:r>
            <w:proofErr w:type="spellEnd"/>
            <w:r>
              <w:rPr>
                <w:rFonts w:ascii="Arial" w:hAnsi="Arial" w:cs="Arial"/>
                <w:sz w:val="20"/>
                <w:szCs w:val="20"/>
                <w:lang w:val="en"/>
              </w:rPr>
              <w:t>^-1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9BA296B" w14:textId="77777777" w:rsidR="00BD15BE" w:rsidRDefault="005155BE">
            <w:pPr>
              <w:jc w:val="left"/>
              <w:rPr>
                <w:rFonts w:cs="Arial"/>
                <w:sz w:val="20"/>
                <w:szCs w:val="20"/>
              </w:rPr>
            </w:pPr>
            <w:r>
              <w:rPr>
                <w:rFonts w:eastAsia="SimSun" w:cs="Arial"/>
                <w:sz w:val="20"/>
                <w:szCs w:val="20"/>
                <w:lang w:val="en-US" w:eastAsia="zh-CN" w:bidi="ar"/>
              </w:rPr>
              <w:t>W m-2 m-1 sr-1</w:t>
            </w:r>
          </w:p>
        </w:tc>
      </w:tr>
      <w:tr w:rsidR="00BD15BE" w14:paraId="4F81EBE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A47EFC8"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4C686B4"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F2A5FF5"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7B03F87" w14:textId="77777777" w:rsidR="00BD15BE" w:rsidRDefault="00BD15BE">
            <w:pPr>
              <w:pStyle w:val="Default"/>
              <w:rPr>
                <w:rFonts w:ascii="Arial" w:hAnsi="Arial" w:cs="Arial"/>
                <w:sz w:val="20"/>
                <w:szCs w:val="20"/>
              </w:rPr>
            </w:pPr>
          </w:p>
        </w:tc>
      </w:tr>
      <w:tr w:rsidR="00BD15BE" w14:paraId="086A983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6437F7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67DD8D1"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4F38292"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CE5012A" w14:textId="77777777" w:rsidR="00BD15BE" w:rsidRDefault="00BD15BE">
            <w:pPr>
              <w:pStyle w:val="Default"/>
              <w:rPr>
                <w:rFonts w:ascii="Arial" w:hAnsi="Arial" w:cs="Arial"/>
                <w:sz w:val="20"/>
                <w:szCs w:val="20"/>
              </w:rPr>
            </w:pPr>
          </w:p>
        </w:tc>
      </w:tr>
      <w:tr w:rsidR="00BD15BE" w14:paraId="1355DB8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C5DC49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44C2D40"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970B9E7"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quality_flag</w:t>
            </w:r>
            <w:proofErr w:type="spellEnd"/>
            <w:r>
              <w:rPr>
                <w:rFonts w:ascii="Arial" w:hAnsi="Arial" w:cs="Arial"/>
                <w:sz w:val="20"/>
                <w:szCs w:val="20"/>
                <w:lang w:val="en"/>
              </w:rPr>
              <w:t>_</w:t>
            </w:r>
            <w:proofErr w:type="spellStart"/>
            <w:proofErr w:type="gramStart"/>
            <w:r>
              <w:rPr>
                <w:rFonts w:ascii="Arial" w:hAnsi="Arial" w:cs="Arial"/>
                <w:sz w:val="20"/>
                <w:szCs w:val="20"/>
                <w:lang w:val="en"/>
              </w:rPr>
              <w:t>lu,scans</w:t>
            </w:r>
            <w:proofErr w:type="gramEnd"/>
            <w:r>
              <w:rPr>
                <w:rFonts w:ascii="Arial" w:hAnsi="Arial" w:cs="Arial"/>
                <w:sz w:val="20"/>
                <w:szCs w:val="20"/>
                <w:lang w:val="en"/>
              </w:rPr>
              <w:t>_total_lu</w:t>
            </w:r>
            <w:proofErr w:type="spellEnd"/>
            <w:r>
              <w:rPr>
                <w:rFonts w:ascii="Arial" w:hAnsi="Arial" w:cs="Arial"/>
                <w:sz w:val="20"/>
                <w:szCs w:val="20"/>
                <w:lang w:val="en"/>
              </w:rPr>
              <w:t xml:space="preserve">, </w:t>
            </w:r>
            <w:proofErr w:type="spellStart"/>
            <w:r>
              <w:rPr>
                <w:rFonts w:ascii="Arial" w:hAnsi="Arial" w:cs="Arial"/>
                <w:sz w:val="20"/>
                <w:szCs w:val="20"/>
                <w:lang w:val="en"/>
              </w:rPr>
              <w:t>scans_qc_lu</w:t>
            </w:r>
            <w:proofErr w:type="spellEnd"/>
            <w:r>
              <w:rPr>
                <w:rFonts w:ascii="Arial" w:hAnsi="Arial" w:cs="Arial"/>
                <w:sz w:val="20"/>
                <w:szCs w:val="20"/>
                <w:lang w:val="en"/>
              </w:rPr>
              <w:t xml:space="preserve">, </w:t>
            </w:r>
            <w:proofErr w:type="spellStart"/>
            <w:r>
              <w:rPr>
                <w:rFonts w:ascii="Arial" w:hAnsi="Arial" w:cs="Arial"/>
                <w:sz w:val="20"/>
                <w:szCs w:val="20"/>
                <w:lang w:val="en"/>
              </w:rPr>
              <w:t>sza</w:t>
            </w:r>
            <w:proofErr w:type="spellEnd"/>
            <w:r>
              <w:rPr>
                <w:rFonts w:ascii="Arial" w:hAnsi="Arial" w:cs="Arial"/>
                <w:sz w:val="20"/>
                <w:szCs w:val="20"/>
                <w:lang w:val="en"/>
              </w:rPr>
              <w:t xml:space="preserve">, </w:t>
            </w:r>
            <w:proofErr w:type="spellStart"/>
            <w:r>
              <w:rPr>
                <w:rFonts w:ascii="Arial" w:hAnsi="Arial" w:cs="Arial"/>
                <w:sz w:val="20"/>
                <w:szCs w:val="20"/>
                <w:lang w:val="en"/>
              </w:rPr>
              <w:t>saa</w:t>
            </w:r>
            <w:proofErr w:type="spellEnd"/>
            <w:r>
              <w:rPr>
                <w:rFonts w:ascii="Arial" w:hAnsi="Arial" w:cs="Arial"/>
                <w:sz w:val="20"/>
                <w:szCs w:val="20"/>
                <w:lang w:val="en"/>
              </w:rPr>
              <w:t xml:space="preserve">, </w:t>
            </w:r>
            <w:proofErr w:type="spellStart"/>
            <w:r>
              <w:rPr>
                <w:rFonts w:ascii="Arial" w:hAnsi="Arial" w:cs="Arial"/>
                <w:sz w:val="20"/>
                <w:szCs w:val="20"/>
                <w:lang w:val="en"/>
              </w:rPr>
              <w:t>vza</w:t>
            </w:r>
            <w:proofErr w:type="spellEnd"/>
            <w:r>
              <w:rPr>
                <w:rFonts w:ascii="Arial" w:hAnsi="Arial" w:cs="Arial"/>
                <w:sz w:val="20"/>
                <w:szCs w:val="20"/>
                <w:lang w:val="en"/>
              </w:rPr>
              <w:t xml:space="preserve">, </w:t>
            </w:r>
            <w:proofErr w:type="spellStart"/>
            <w:r>
              <w:rPr>
                <w:rFonts w:ascii="Arial" w:hAnsi="Arial" w:cs="Arial"/>
                <w:sz w:val="20"/>
                <w:szCs w:val="20"/>
                <w:lang w:val="en"/>
              </w:rPr>
              <w:t>vaa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498C1F7" w14:textId="77777777" w:rsidR="00BD15BE" w:rsidRDefault="00BD15BE">
            <w:pPr>
              <w:pStyle w:val="Default"/>
              <w:rPr>
                <w:rFonts w:ascii="Arial" w:hAnsi="Arial" w:cs="Arial"/>
                <w:sz w:val="20"/>
                <w:szCs w:val="20"/>
              </w:rPr>
            </w:pPr>
          </w:p>
        </w:tc>
      </w:tr>
      <w:tr w:rsidR="00BD15BE" w14:paraId="33D9B2B8"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5FD47A4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7562D4C5"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URI</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6B897C81" w14:textId="77777777" w:rsidR="00BD15BE" w:rsidRDefault="008E0311">
            <w:pPr>
              <w:jc w:val="left"/>
              <w:rPr>
                <w:rFonts w:cs="Arial"/>
                <w:sz w:val="20"/>
                <w:szCs w:val="20"/>
              </w:rPr>
            </w:pPr>
            <w:hyperlink r:id="rId17" w:tgtFrame="/home/cgoyens/Documents\x/_blank" w:history="1">
              <w:r w:rsidR="005155BE">
                <w:rPr>
                  <w:rStyle w:val="Hyperlink"/>
                  <w:rFonts w:eastAsia="SimSun" w:cs="Arial"/>
                  <w:sz w:val="20"/>
                  <w:szCs w:val="20"/>
                </w:rPr>
                <w:t>http://vocab.nerc.ac.uk/collection/P01/current/TTWTIR01/</w:t>
              </w:r>
            </w:hyperlink>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47A5348" w14:textId="77777777" w:rsidR="00BD15BE" w:rsidRDefault="00BD15BE">
            <w:pPr>
              <w:pStyle w:val="Default"/>
              <w:rPr>
                <w:rFonts w:ascii="Arial" w:hAnsi="Arial" w:cs="Arial"/>
                <w:sz w:val="20"/>
                <w:szCs w:val="20"/>
              </w:rPr>
            </w:pPr>
          </w:p>
        </w:tc>
      </w:tr>
      <w:tr w:rsidR="00BD15BE" w14:paraId="65F57964"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41AA143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34D62D84"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Identifier ()</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179CE8E3" w14:textId="77777777" w:rsidR="00BD15BE" w:rsidRDefault="005155BE">
            <w:pPr>
              <w:jc w:val="left"/>
              <w:rPr>
                <w:rFonts w:cs="Arial"/>
                <w:sz w:val="20"/>
                <w:szCs w:val="20"/>
              </w:rPr>
            </w:pPr>
            <w:r>
              <w:rPr>
                <w:rFonts w:eastAsia="SimSun" w:cs="Arial"/>
                <w:sz w:val="20"/>
                <w:szCs w:val="20"/>
                <w:lang w:val="en-US" w:eastAsia="zh-CN" w:bidi="ar"/>
              </w:rPr>
              <w:t>SDN:P01::TTWTIR01</w:t>
            </w:r>
            <w:hyperlink r:id="rId18"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99F0E53" w14:textId="77777777" w:rsidR="00BD15BE" w:rsidRDefault="00BD15BE">
            <w:pPr>
              <w:pStyle w:val="Default"/>
              <w:rPr>
                <w:rFonts w:ascii="Arial" w:hAnsi="Arial" w:cs="Arial"/>
                <w:sz w:val="20"/>
                <w:szCs w:val="20"/>
              </w:rPr>
            </w:pPr>
          </w:p>
        </w:tc>
      </w:tr>
      <w:tr w:rsidR="00BD15BE" w14:paraId="1D54A32D"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153ED94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272169FB"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Preferred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47EB9414" w14:textId="77777777" w:rsidR="00BD15BE" w:rsidRDefault="005155BE">
            <w:pPr>
              <w:jc w:val="left"/>
              <w:rPr>
                <w:rFonts w:cs="Arial"/>
                <w:sz w:val="20"/>
                <w:szCs w:val="20"/>
              </w:rPr>
            </w:pPr>
            <w:r>
              <w:rPr>
                <w:rFonts w:eastAsia="SimSun" w:cs="Arial"/>
                <w:sz w:val="20"/>
                <w:szCs w:val="20"/>
                <w:lang w:val="en-US" w:eastAsia="zh-CN" w:bidi="ar"/>
              </w:rPr>
              <w:t>Total water radiance of electromagnetic radiation (unspecified single wavelength) from the water body by radiometer</w:t>
            </w:r>
            <w:hyperlink r:id="rId19"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39CB190" w14:textId="77777777" w:rsidR="00BD15BE" w:rsidRDefault="00BD15BE">
            <w:pPr>
              <w:pStyle w:val="Default"/>
              <w:rPr>
                <w:rFonts w:ascii="Arial" w:hAnsi="Arial" w:cs="Arial"/>
                <w:sz w:val="20"/>
                <w:szCs w:val="20"/>
              </w:rPr>
            </w:pPr>
          </w:p>
        </w:tc>
      </w:tr>
      <w:tr w:rsidR="00BD15BE" w14:paraId="59EC3A0C"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5304C23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789BEC7B"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Alternative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10CC1A7B" w14:textId="77777777" w:rsidR="00BD15BE" w:rsidRDefault="005155BE">
            <w:pPr>
              <w:jc w:val="left"/>
              <w:rPr>
                <w:rFonts w:cs="Arial"/>
                <w:sz w:val="20"/>
                <w:szCs w:val="20"/>
              </w:rPr>
            </w:pPr>
            <w:proofErr w:type="spellStart"/>
            <w:r>
              <w:rPr>
                <w:rFonts w:eastAsia="SimSun" w:cs="Arial"/>
                <w:sz w:val="20"/>
                <w:szCs w:val="20"/>
                <w:lang w:val="en-US" w:eastAsia="zh-CN" w:bidi="ar"/>
              </w:rPr>
              <w:t>Lsfc_lambda</w:t>
            </w:r>
            <w:proofErr w:type="spellEnd"/>
            <w:r w:rsidR="008E0311">
              <w:fldChar w:fldCharType="begin"/>
            </w:r>
            <w:r w:rsidR="008E0311">
              <w:instrText xml:space="preserve"> HYPERLINK "http://vocab.nerc.ac.uk/collection/P01/current/TTWTIR01/" \t "/home/cgoyens/Documents\\x/_blank" </w:instrText>
            </w:r>
            <w:r w:rsidR="008E0311">
              <w:fldChar w:fldCharType="separate"/>
            </w:r>
            <w:r w:rsidR="008E0311">
              <w:fldChar w:fldCharType="end"/>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1209477" w14:textId="77777777" w:rsidR="00BD15BE" w:rsidRDefault="00BD15BE">
            <w:pPr>
              <w:pStyle w:val="Default"/>
              <w:rPr>
                <w:rFonts w:ascii="Arial" w:hAnsi="Arial" w:cs="Arial"/>
                <w:sz w:val="20"/>
                <w:szCs w:val="20"/>
              </w:rPr>
            </w:pPr>
          </w:p>
        </w:tc>
      </w:tr>
    </w:tbl>
    <w:p w14:paraId="567BCDA1" w14:textId="77777777" w:rsidR="00BD15BE" w:rsidRDefault="00BD15BE">
      <w:pPr>
        <w:rPr>
          <w:rFonts w:cs="Arial"/>
          <w:i/>
          <w:iCs/>
          <w:sz w:val="16"/>
          <w:szCs w:val="16"/>
          <w:lang w:val="en"/>
        </w:rPr>
      </w:pPr>
    </w:p>
    <w:p w14:paraId="668C74AD" w14:textId="77777777" w:rsidR="00BD15BE" w:rsidRDefault="005155BE">
      <w:pPr>
        <w:pStyle w:val="Heading4"/>
        <w:numPr>
          <w:ilvl w:val="3"/>
          <w:numId w:val="2"/>
        </w:numPr>
        <w:rPr>
          <w:lang w:val="en"/>
        </w:rPr>
      </w:pPr>
      <w:bookmarkStart w:id="2372" w:name="_Toc308392687"/>
      <w:r>
        <w:rPr>
          <w:lang w:val="en"/>
        </w:rPr>
        <w:t>Downwelling radiance</w:t>
      </w:r>
      <w:bookmarkEnd w:id="2372"/>
    </w:p>
    <w:p w14:paraId="3564ECDC" w14:textId="77777777" w:rsidR="00BD15BE" w:rsidRDefault="00BD15BE">
      <w:pPr>
        <w:rPr>
          <w:lang w:val="en"/>
        </w:rPr>
      </w:pPr>
    </w:p>
    <w:p w14:paraId="7BDF8FDB" w14:textId="4BDE6714" w:rsidR="00BD15BE" w:rsidRDefault="005155BE">
      <w:pPr>
        <w:pStyle w:val="Caption"/>
      </w:pPr>
      <w:r>
        <w:t xml:space="preserve">Table </w:t>
      </w:r>
      <w:del w:id="2373" w:author="Pieter de Vis" w:date="2020-04-30T18:13:00Z">
        <w:r w:rsidR="008E0311" w:rsidDel="006B0269">
          <w:fldChar w:fldCharType="begin"/>
        </w:r>
        <w:r w:rsidR="008E0311" w:rsidDel="006B0269">
          <w:delInstrText xml:space="preserve"> SEQ Table \* ARABIC </w:delInstrText>
        </w:r>
        <w:r w:rsidR="008E0311" w:rsidDel="006B0269">
          <w:fldChar w:fldCharType="separate"/>
        </w:r>
        <w:r w:rsidDel="006B0269">
          <w:delText>42</w:delText>
        </w:r>
        <w:r w:rsidR="008E0311" w:rsidDel="006B0269">
          <w:fldChar w:fldCharType="end"/>
        </w:r>
      </w:del>
      <w:bookmarkStart w:id="2374" w:name="_Toc1352323890"/>
      <w:ins w:id="2375" w:author="Pieter de Vis" w:date="2020-04-30T18:13:00Z">
        <w:r w:rsidR="006B0269">
          <w:t>50</w:t>
        </w:r>
      </w:ins>
      <w:r>
        <w:rPr>
          <w:lang w:val="en"/>
        </w:rPr>
        <w:t xml:space="preserve"> – L1b downwelling radiance product variables for water applications</w:t>
      </w:r>
      <w:bookmarkEnd w:id="2374"/>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06BF5852"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4A9EBFE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47346711"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4062DDD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2BE4E20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3F9B7784"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75AC0359"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lang w:val="en"/>
              </w:rPr>
              <w:t>ld</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63096B0F" w14:textId="77777777" w:rsidR="00BD15BE" w:rsidRDefault="005155BE">
            <w:pPr>
              <w:rPr>
                <w:sz w:val="20"/>
                <w:szCs w:val="20"/>
              </w:rPr>
            </w:pPr>
            <w:proofErr w:type="spellStart"/>
            <w:r>
              <w:rPr>
                <w:sz w:val="20"/>
                <w:szCs w:val="20"/>
              </w:rPr>
              <w:t>downwelling_radiance_per_unit_wavelength_in_air</w:t>
            </w:r>
            <w:proofErr w:type="spellEnd"/>
          </w:p>
          <w:p w14:paraId="7B5D16DB" w14:textId="77777777" w:rsidR="00BD15BE" w:rsidRDefault="005155BE">
            <w:pPr>
              <w:rPr>
                <w:rFonts w:cs="Arial"/>
                <w:sz w:val="20"/>
                <w:szCs w:val="20"/>
                <w:lang w:val="en"/>
              </w:rPr>
            </w:pPr>
            <w:r>
              <w:rPr>
                <w:sz w:val="20"/>
                <w:szCs w:val="20"/>
                <w:lang w:val="en-US" w:eastAsia="zh-CN"/>
              </w:rPr>
              <w:t>alias: </w:t>
            </w:r>
            <w:proofErr w:type="spellStart"/>
            <w:r>
              <w:rPr>
                <w:sz w:val="20"/>
                <w:szCs w:val="20"/>
                <w:lang w:val="en-US" w:eastAsia="zh-CN"/>
              </w:rPr>
              <w:t>downwelling_spectral_radiance_in_air</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3D42CBCA"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4690E484" w14:textId="77777777" w:rsidR="00BD15BE" w:rsidRDefault="005155BE">
            <w:pPr>
              <w:pStyle w:val="Default"/>
              <w:rPr>
                <w:rFonts w:ascii="Arial" w:hAnsi="Arial" w:cs="Arial"/>
                <w:sz w:val="20"/>
                <w:szCs w:val="20"/>
                <w:lang w:val="en"/>
              </w:rPr>
            </w:pPr>
            <w:r>
              <w:rPr>
                <w:rFonts w:ascii="Arial" w:hAnsi="Arial" w:cs="Arial"/>
                <w:sz w:val="20"/>
                <w:szCs w:val="20"/>
              </w:rPr>
              <w:t xml:space="preserve">wavelength, </w:t>
            </w:r>
            <w:r>
              <w:rPr>
                <w:rFonts w:ascii="Arial" w:hAnsi="Arial" w:cs="Arial"/>
                <w:sz w:val="20"/>
                <w:szCs w:val="20"/>
                <w:lang w:val="en"/>
              </w:rPr>
              <w:t>sequence</w:t>
            </w:r>
          </w:p>
        </w:tc>
      </w:tr>
      <w:tr w:rsidR="00BD15BE" w14:paraId="06F318F1"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A44DB71"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u_random</w:t>
            </w:r>
            <w:proofErr w:type="spellEnd"/>
            <w:r>
              <w:rPr>
                <w:rFonts w:ascii="Arial" w:hAnsi="Arial" w:cs="Arial"/>
                <w:bCs/>
                <w:sz w:val="20"/>
                <w:szCs w:val="20"/>
              </w:rPr>
              <w:t>_</w:t>
            </w:r>
            <w:proofErr w:type="spellStart"/>
            <w:r>
              <w:rPr>
                <w:rFonts w:ascii="Arial" w:hAnsi="Arial" w:cs="Arial"/>
                <w:bCs/>
                <w:sz w:val="20"/>
                <w:szCs w:val="20"/>
                <w:lang w:val="en"/>
              </w:rPr>
              <w:t>ld</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EA36BBF" w14:textId="77777777" w:rsidR="00BD15BE" w:rsidRDefault="005155BE">
            <w:pPr>
              <w:pStyle w:val="Default"/>
              <w:rPr>
                <w:rFonts w:ascii="Arial" w:hAnsi="Arial" w:cs="Arial"/>
                <w:sz w:val="20"/>
                <w:szCs w:val="20"/>
              </w:rPr>
            </w:pPr>
            <w:proofErr w:type="spellStart"/>
            <w:r>
              <w:rPr>
                <w:rFonts w:ascii="Arial" w:hAnsi="Arial" w:cs="Arial"/>
                <w:sz w:val="20"/>
                <w:szCs w:val="20"/>
              </w:rPr>
              <w:t>u_random</w:t>
            </w:r>
            <w:proofErr w:type="spellEnd"/>
            <w:r>
              <w:rPr>
                <w:rFonts w:ascii="Arial" w:hAnsi="Arial" w:cs="Arial"/>
                <w:sz w:val="20"/>
                <w:szCs w:val="20"/>
              </w:rPr>
              <w:t>_</w:t>
            </w:r>
            <w:r>
              <w:rPr>
                <w:rFonts w:ascii="Arial" w:hAnsi="Arial" w:cs="Arial"/>
                <w:sz w:val="20"/>
                <w:szCs w:val="20"/>
                <w:lang w:val="en"/>
              </w:rPr>
              <w:t>downwelling_</w:t>
            </w:r>
            <w:r>
              <w:rPr>
                <w:rFonts w:ascii="Arial" w:hAnsi="Arial" w:cs="Arial"/>
                <w:sz w:val="20"/>
                <w:szCs w:val="20"/>
              </w:rPr>
              <w:t>radiance</w:t>
            </w: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E69553A"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9F77FEA"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D15BE" w14:paraId="2827D10E"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7107C5D"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u_systematic</w:t>
            </w:r>
            <w:proofErr w:type="spellEnd"/>
            <w:r>
              <w:rPr>
                <w:rFonts w:ascii="Arial" w:hAnsi="Arial" w:cs="Arial"/>
                <w:bCs/>
                <w:sz w:val="20"/>
                <w:szCs w:val="20"/>
              </w:rPr>
              <w:t>_</w:t>
            </w:r>
            <w:proofErr w:type="spellStart"/>
            <w:r>
              <w:rPr>
                <w:rFonts w:ascii="Arial" w:hAnsi="Arial" w:cs="Arial"/>
                <w:bCs/>
                <w:sz w:val="20"/>
                <w:szCs w:val="20"/>
                <w:lang w:val="en"/>
              </w:rPr>
              <w:t>ld</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E7FD913" w14:textId="77777777" w:rsidR="00BD15BE" w:rsidRDefault="005155BE">
            <w:pPr>
              <w:pStyle w:val="Default"/>
              <w:rPr>
                <w:rFonts w:ascii="Arial" w:hAnsi="Arial" w:cs="Arial"/>
                <w:sz w:val="20"/>
                <w:szCs w:val="20"/>
              </w:rPr>
            </w:pPr>
            <w:proofErr w:type="spellStart"/>
            <w:r>
              <w:rPr>
                <w:rFonts w:ascii="Arial" w:hAnsi="Arial" w:cs="Arial"/>
                <w:sz w:val="20"/>
                <w:szCs w:val="20"/>
              </w:rPr>
              <w:t>u_systematic</w:t>
            </w:r>
            <w:proofErr w:type="spellEnd"/>
            <w:r>
              <w:rPr>
                <w:rFonts w:ascii="Arial" w:hAnsi="Arial" w:cs="Arial"/>
                <w:sz w:val="20"/>
                <w:szCs w:val="20"/>
              </w:rPr>
              <w:t>_</w:t>
            </w:r>
            <w:r>
              <w:rPr>
                <w:rFonts w:ascii="Arial" w:hAnsi="Arial" w:cs="Arial"/>
                <w:sz w:val="20"/>
                <w:szCs w:val="20"/>
                <w:lang w:val="en"/>
              </w:rPr>
              <w:t>downwelling_</w:t>
            </w:r>
            <w:del w:id="2376" w:author="Pieter de Vis" w:date="2020-04-30T18:20:00Z">
              <w:r w:rsidDel="00B847F8">
                <w:rPr>
                  <w:rFonts w:ascii="Arial" w:hAnsi="Arial" w:cs="Arial"/>
                  <w:sz w:val="20"/>
                  <w:szCs w:val="20"/>
                </w:rPr>
                <w:delText>ir</w:delText>
              </w:r>
            </w:del>
            <w:r>
              <w:rPr>
                <w:rFonts w:ascii="Arial" w:hAnsi="Arial" w:cs="Arial"/>
                <w:sz w:val="20"/>
                <w:szCs w:val="20"/>
              </w:rPr>
              <w:t>radiance</w:t>
            </w: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9B766D9"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BF16E78"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847F8" w14:paraId="7690B1AF" w14:textId="77777777" w:rsidTr="009358AD">
        <w:trPr>
          <w:trHeight w:val="308"/>
          <w:ins w:id="2377" w:author="Pieter de Vis" w:date="2020-04-30T18:18: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6038E10" w14:textId="11739264" w:rsidR="00B847F8" w:rsidRDefault="00B847F8" w:rsidP="009358AD">
            <w:pPr>
              <w:pStyle w:val="Default"/>
              <w:rPr>
                <w:ins w:id="2378" w:author="Pieter de Vis" w:date="2020-04-30T18:18:00Z"/>
                <w:rFonts w:ascii="Arial" w:hAnsi="Arial" w:cs="Arial"/>
                <w:bCs/>
                <w:sz w:val="20"/>
                <w:szCs w:val="20"/>
                <w:lang w:val="en"/>
              </w:rPr>
            </w:pPr>
            <w:bookmarkStart w:id="2379" w:name="_Hlk39163213"/>
            <w:proofErr w:type="spellStart"/>
            <w:ins w:id="2380" w:author="Pieter de Vis" w:date="2020-04-30T18:18:00Z">
              <w:r>
                <w:rPr>
                  <w:rFonts w:ascii="Arial" w:hAnsi="Arial" w:cs="Arial"/>
                  <w:bCs/>
                  <w:sz w:val="20"/>
                  <w:szCs w:val="20"/>
                </w:rPr>
                <w:t>corr</w:t>
              </w:r>
              <w:r>
                <w:rPr>
                  <w:rFonts w:ascii="Arial" w:hAnsi="Arial" w:cs="Arial"/>
                  <w:bCs/>
                  <w:sz w:val="20"/>
                  <w:szCs w:val="20"/>
                </w:rPr>
                <w:t>_random</w:t>
              </w:r>
              <w:proofErr w:type="spellEnd"/>
              <w:r>
                <w:rPr>
                  <w:rFonts w:ascii="Arial" w:hAnsi="Arial" w:cs="Arial"/>
                  <w:bCs/>
                  <w:sz w:val="20"/>
                  <w:szCs w:val="20"/>
                </w:rPr>
                <w:t>_</w:t>
              </w:r>
              <w:proofErr w:type="spellStart"/>
              <w:r>
                <w:rPr>
                  <w:rFonts w:ascii="Arial" w:hAnsi="Arial" w:cs="Arial"/>
                  <w:bCs/>
                  <w:sz w:val="20"/>
                  <w:szCs w:val="20"/>
                  <w:lang w:val="en"/>
                </w:rPr>
                <w:t>l</w:t>
              </w:r>
              <w:r>
                <w:rPr>
                  <w:rFonts w:ascii="Arial" w:hAnsi="Arial" w:cs="Arial"/>
                  <w:bCs/>
                  <w:sz w:val="20"/>
                  <w:szCs w:val="20"/>
                  <w:lang w:val="en"/>
                </w:rPr>
                <w:t>d</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16DD653" w14:textId="2D15E322" w:rsidR="00B847F8" w:rsidRDefault="00B847F8" w:rsidP="009358AD">
            <w:pPr>
              <w:pStyle w:val="Default"/>
              <w:rPr>
                <w:ins w:id="2381" w:author="Pieter de Vis" w:date="2020-04-30T18:18:00Z"/>
                <w:rFonts w:ascii="Arial" w:hAnsi="Arial" w:cs="Arial"/>
                <w:sz w:val="20"/>
                <w:szCs w:val="20"/>
              </w:rPr>
            </w:pPr>
            <w:proofErr w:type="spellStart"/>
            <w:ins w:id="2382" w:author="Pieter de Vis" w:date="2020-04-30T18:18:00Z">
              <w:r>
                <w:rPr>
                  <w:rFonts w:ascii="Arial" w:hAnsi="Arial" w:cs="Arial"/>
                  <w:sz w:val="20"/>
                  <w:szCs w:val="20"/>
                </w:rPr>
                <w:t>corr</w:t>
              </w:r>
              <w:r>
                <w:rPr>
                  <w:rFonts w:ascii="Arial" w:hAnsi="Arial" w:cs="Arial"/>
                  <w:sz w:val="20"/>
                  <w:szCs w:val="20"/>
                </w:rPr>
                <w:t>_random</w:t>
              </w:r>
              <w:proofErr w:type="spellEnd"/>
              <w:r>
                <w:rPr>
                  <w:rFonts w:ascii="Arial" w:hAnsi="Arial" w:cs="Arial"/>
                  <w:sz w:val="20"/>
                  <w:szCs w:val="20"/>
                </w:rPr>
                <w:t>_</w:t>
              </w:r>
              <w:r>
                <w:rPr>
                  <w:rFonts w:ascii="Arial" w:hAnsi="Arial" w:cs="Arial"/>
                  <w:sz w:val="20"/>
                  <w:szCs w:val="20"/>
                  <w:lang w:val="en"/>
                </w:rPr>
                <w:t>downwelling</w:t>
              </w:r>
              <w:r>
                <w:rPr>
                  <w:rFonts w:ascii="Arial" w:hAnsi="Arial" w:cs="Arial"/>
                  <w:sz w:val="20"/>
                  <w:szCs w:val="20"/>
                  <w:lang w:val="en"/>
                </w:rPr>
                <w:t xml:space="preserve"> </w:t>
              </w:r>
              <w:r>
                <w:rPr>
                  <w:rFonts w:ascii="Arial" w:hAnsi="Arial" w:cs="Arial"/>
                  <w:sz w:val="20"/>
                  <w:szCs w:val="20"/>
                  <w:lang w:val="en"/>
                </w:rPr>
                <w:t>_</w:t>
              </w:r>
              <w:r>
                <w:rPr>
                  <w:rFonts w:ascii="Arial" w:hAnsi="Arial" w:cs="Arial"/>
                  <w:sz w:val="20"/>
                  <w:szCs w:val="20"/>
                </w:rPr>
                <w:t>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DC4182D" w14:textId="77777777" w:rsidR="00B847F8" w:rsidRDefault="00B847F8" w:rsidP="009358AD">
            <w:pPr>
              <w:pStyle w:val="Default"/>
              <w:rPr>
                <w:ins w:id="2383" w:author="Pieter de Vis" w:date="2020-04-30T18:18:00Z"/>
                <w:rFonts w:ascii="Arial" w:hAnsi="Arial" w:cs="Arial"/>
                <w:sz w:val="20"/>
                <w:szCs w:val="20"/>
              </w:rPr>
            </w:pPr>
            <w:ins w:id="2384" w:author="Pieter de Vis" w:date="2020-04-30T18:18: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6E05103" w14:textId="77777777" w:rsidR="00B847F8" w:rsidRDefault="00B847F8" w:rsidP="009358AD">
            <w:pPr>
              <w:pStyle w:val="Default"/>
              <w:rPr>
                <w:ins w:id="2385" w:author="Pieter de Vis" w:date="2020-04-30T18:18:00Z"/>
                <w:rFonts w:ascii="Arial" w:hAnsi="Arial" w:cs="Arial"/>
                <w:sz w:val="20"/>
                <w:szCs w:val="20"/>
              </w:rPr>
            </w:pPr>
            <w:ins w:id="2386" w:author="Pieter de Vis" w:date="2020-04-30T18:18:00Z">
              <w:r>
                <w:rPr>
                  <w:rFonts w:ascii="Arial" w:hAnsi="Arial" w:cs="Arial"/>
                  <w:sz w:val="20"/>
                  <w:szCs w:val="20"/>
                </w:rPr>
                <w:t xml:space="preserve">wavelength, wavelength, </w:t>
              </w:r>
              <w:r>
                <w:rPr>
                  <w:rFonts w:ascii="Arial" w:hAnsi="Arial" w:cs="Arial"/>
                  <w:sz w:val="20"/>
                  <w:szCs w:val="20"/>
                  <w:lang w:val="en"/>
                </w:rPr>
                <w:t>sequence</w:t>
              </w:r>
            </w:ins>
          </w:p>
        </w:tc>
      </w:tr>
      <w:tr w:rsidR="00B847F8" w14:paraId="1BB61EA2" w14:textId="77777777" w:rsidTr="009358AD">
        <w:trPr>
          <w:trHeight w:val="308"/>
          <w:ins w:id="2387" w:author="Pieter de Vis" w:date="2020-04-30T18:18: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7FD7F5C" w14:textId="06769198" w:rsidR="00B847F8" w:rsidRDefault="00B847F8" w:rsidP="009358AD">
            <w:pPr>
              <w:pStyle w:val="Default"/>
              <w:rPr>
                <w:ins w:id="2388" w:author="Pieter de Vis" w:date="2020-04-30T18:18:00Z"/>
                <w:rFonts w:ascii="Arial" w:hAnsi="Arial" w:cs="Arial"/>
                <w:bCs/>
                <w:sz w:val="20"/>
                <w:szCs w:val="20"/>
                <w:lang w:val="en"/>
              </w:rPr>
            </w:pPr>
            <w:proofErr w:type="spellStart"/>
            <w:ins w:id="2389" w:author="Pieter de Vis" w:date="2020-04-30T18:18:00Z">
              <w:r>
                <w:rPr>
                  <w:rFonts w:ascii="Arial" w:hAnsi="Arial" w:cs="Arial"/>
                  <w:bCs/>
                  <w:sz w:val="20"/>
                  <w:szCs w:val="20"/>
                </w:rPr>
                <w:t>corr</w:t>
              </w:r>
              <w:r>
                <w:rPr>
                  <w:rFonts w:ascii="Arial" w:hAnsi="Arial" w:cs="Arial"/>
                  <w:bCs/>
                  <w:sz w:val="20"/>
                  <w:szCs w:val="20"/>
                </w:rPr>
                <w:t>_systematic</w:t>
              </w:r>
              <w:proofErr w:type="spellEnd"/>
              <w:r>
                <w:rPr>
                  <w:rFonts w:ascii="Arial" w:hAnsi="Arial" w:cs="Arial"/>
                  <w:bCs/>
                  <w:sz w:val="20"/>
                  <w:szCs w:val="20"/>
                </w:rPr>
                <w:t>_</w:t>
              </w:r>
              <w:proofErr w:type="spellStart"/>
              <w:r>
                <w:rPr>
                  <w:rFonts w:ascii="Arial" w:hAnsi="Arial" w:cs="Arial"/>
                  <w:bCs/>
                  <w:sz w:val="20"/>
                  <w:szCs w:val="20"/>
                  <w:lang w:val="en"/>
                </w:rPr>
                <w:t>l</w:t>
              </w:r>
              <w:r>
                <w:rPr>
                  <w:rFonts w:ascii="Arial" w:hAnsi="Arial" w:cs="Arial"/>
                  <w:bCs/>
                  <w:sz w:val="20"/>
                  <w:szCs w:val="20"/>
                  <w:lang w:val="en"/>
                </w:rPr>
                <w:t>d</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30BBEC5" w14:textId="73E7C0B7" w:rsidR="00B847F8" w:rsidRDefault="00B847F8" w:rsidP="009358AD">
            <w:pPr>
              <w:pStyle w:val="Default"/>
              <w:rPr>
                <w:ins w:id="2390" w:author="Pieter de Vis" w:date="2020-04-30T18:18:00Z"/>
                <w:rFonts w:ascii="Arial" w:hAnsi="Arial" w:cs="Arial"/>
                <w:sz w:val="20"/>
                <w:szCs w:val="20"/>
              </w:rPr>
            </w:pPr>
            <w:proofErr w:type="spellStart"/>
            <w:ins w:id="2391" w:author="Pieter de Vis" w:date="2020-04-30T18:18:00Z">
              <w:r>
                <w:rPr>
                  <w:rFonts w:ascii="Arial" w:hAnsi="Arial" w:cs="Arial"/>
                  <w:sz w:val="20"/>
                  <w:szCs w:val="20"/>
                </w:rPr>
                <w:t>corr</w:t>
              </w:r>
              <w:r>
                <w:rPr>
                  <w:rFonts w:ascii="Arial" w:hAnsi="Arial" w:cs="Arial"/>
                  <w:sz w:val="20"/>
                  <w:szCs w:val="20"/>
                </w:rPr>
                <w:t>_systematic</w:t>
              </w:r>
              <w:proofErr w:type="spellEnd"/>
              <w:r>
                <w:rPr>
                  <w:rFonts w:ascii="Arial" w:hAnsi="Arial" w:cs="Arial"/>
                  <w:sz w:val="20"/>
                  <w:szCs w:val="20"/>
                </w:rPr>
                <w:t>_</w:t>
              </w:r>
              <w:r>
                <w:rPr>
                  <w:rFonts w:ascii="Arial" w:hAnsi="Arial" w:cs="Arial"/>
                  <w:sz w:val="20"/>
                  <w:szCs w:val="20"/>
                  <w:lang w:val="en"/>
                </w:rPr>
                <w:t>downwelling</w:t>
              </w:r>
              <w:r>
                <w:rPr>
                  <w:rFonts w:ascii="Arial" w:hAnsi="Arial" w:cs="Arial"/>
                  <w:sz w:val="20"/>
                  <w:szCs w:val="20"/>
                  <w:lang w:val="en"/>
                </w:rPr>
                <w:t xml:space="preserve"> </w:t>
              </w:r>
              <w:r>
                <w:rPr>
                  <w:rFonts w:ascii="Arial" w:hAnsi="Arial" w:cs="Arial"/>
                  <w:sz w:val="20"/>
                  <w:szCs w:val="20"/>
                  <w:lang w:val="en"/>
                </w:rPr>
                <w:t>_</w:t>
              </w:r>
              <w:r>
                <w:rPr>
                  <w:rFonts w:ascii="Arial" w:hAnsi="Arial" w:cs="Arial"/>
                  <w:sz w:val="20"/>
                  <w:szCs w:val="20"/>
                </w:rPr>
                <w:t>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34A256F2" w14:textId="77777777" w:rsidR="00B847F8" w:rsidRDefault="00B847F8" w:rsidP="009358AD">
            <w:pPr>
              <w:pStyle w:val="Default"/>
              <w:rPr>
                <w:ins w:id="2392" w:author="Pieter de Vis" w:date="2020-04-30T18:18:00Z"/>
                <w:rFonts w:ascii="Arial" w:hAnsi="Arial" w:cs="Arial"/>
                <w:sz w:val="20"/>
                <w:szCs w:val="20"/>
              </w:rPr>
            </w:pPr>
            <w:ins w:id="2393" w:author="Pieter de Vis" w:date="2020-04-30T18:18: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2EE516A" w14:textId="77777777" w:rsidR="00B847F8" w:rsidRDefault="00B847F8" w:rsidP="009358AD">
            <w:pPr>
              <w:pStyle w:val="Default"/>
              <w:rPr>
                <w:ins w:id="2394" w:author="Pieter de Vis" w:date="2020-04-30T18:18:00Z"/>
                <w:rFonts w:ascii="Arial" w:hAnsi="Arial" w:cs="Arial"/>
                <w:sz w:val="20"/>
                <w:szCs w:val="20"/>
              </w:rPr>
            </w:pPr>
            <w:ins w:id="2395" w:author="Pieter de Vis" w:date="2020-04-30T18:18:00Z">
              <w:r>
                <w:rPr>
                  <w:rFonts w:ascii="Arial" w:hAnsi="Arial" w:cs="Arial"/>
                  <w:sz w:val="20"/>
                  <w:szCs w:val="20"/>
                </w:rPr>
                <w:t xml:space="preserve">wavelength, wavelength, </w:t>
              </w:r>
              <w:r>
                <w:rPr>
                  <w:rFonts w:ascii="Arial" w:hAnsi="Arial" w:cs="Arial"/>
                  <w:sz w:val="20"/>
                  <w:szCs w:val="20"/>
                  <w:lang w:val="en"/>
                </w:rPr>
                <w:t>sequence</w:t>
              </w:r>
            </w:ins>
          </w:p>
        </w:tc>
      </w:tr>
      <w:bookmarkEnd w:id="2379"/>
      <w:tr w:rsidR="00BD15BE" w14:paraId="7B44F75B"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A8BC973"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quality_flag</w:t>
            </w:r>
            <w:proofErr w:type="spellEnd"/>
            <w:r>
              <w:rPr>
                <w:rFonts w:ascii="Arial" w:hAnsi="Arial" w:cs="Arial"/>
                <w:bCs/>
                <w:sz w:val="20"/>
                <w:szCs w:val="20"/>
                <w:lang w:val="en"/>
              </w:rPr>
              <w:t>_</w:t>
            </w:r>
            <w:proofErr w:type="spellStart"/>
            <w:r>
              <w:rPr>
                <w:rFonts w:ascii="Arial" w:hAnsi="Arial" w:cs="Arial"/>
                <w:bCs/>
                <w:sz w:val="20"/>
                <w:szCs w:val="20"/>
                <w:lang w:val="en"/>
              </w:rPr>
              <w:t>ld</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FBBFF90"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r>
              <w:rPr>
                <w:rFonts w:ascii="Arial" w:hAnsi="Arial" w:cs="Arial"/>
                <w:bCs/>
                <w:sz w:val="20"/>
                <w:szCs w:val="20"/>
                <w:lang w:val="en"/>
              </w:rPr>
              <w:t>_</w:t>
            </w:r>
            <w:proofErr w:type="spellStart"/>
            <w:r>
              <w:rPr>
                <w:rFonts w:ascii="Arial" w:hAnsi="Arial" w:cs="Arial"/>
                <w:bCs/>
                <w:sz w:val="20"/>
                <w:szCs w:val="20"/>
                <w:lang w:val="en"/>
              </w:rPr>
              <w:t>ld</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A483FC1"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0C2C679"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001BD523" w14:textId="77777777">
        <w:trPr>
          <w:trHeight w:val="308"/>
        </w:trPr>
        <w:tc>
          <w:tcPr>
            <w:tcW w:w="2659" w:type="dxa"/>
          </w:tcPr>
          <w:p w14:paraId="1FD25160" w14:textId="77777777" w:rsidR="00BD15BE" w:rsidRDefault="005155BE">
            <w:pPr>
              <w:pStyle w:val="Default"/>
              <w:rPr>
                <w:rFonts w:ascii="Arial" w:hAnsi="Arial" w:cs="Arial"/>
                <w:bCs/>
                <w:sz w:val="20"/>
                <w:szCs w:val="20"/>
                <w:lang w:val="en"/>
              </w:rPr>
            </w:pPr>
            <w:proofErr w:type="spellStart"/>
            <w:r>
              <w:rPr>
                <w:rFonts w:ascii="Arial" w:hAnsi="Arial" w:cs="Arial"/>
                <w:color w:val="auto"/>
                <w:sz w:val="20"/>
                <w:szCs w:val="20"/>
                <w:lang w:val="en"/>
              </w:rPr>
              <w:t>scans_total</w:t>
            </w:r>
            <w:r>
              <w:rPr>
                <w:rFonts w:ascii="Arial" w:hAnsi="Arial" w:cs="Arial"/>
                <w:bCs/>
                <w:sz w:val="20"/>
                <w:szCs w:val="20"/>
                <w:lang w:val="en"/>
              </w:rPr>
              <w:t>_ld</w:t>
            </w:r>
            <w:proofErr w:type="spellEnd"/>
            <w:r>
              <w:rPr>
                <w:rFonts w:ascii="Arial" w:hAnsi="Arial" w:cs="Arial"/>
                <w:bCs/>
                <w:sz w:val="20"/>
                <w:szCs w:val="20"/>
                <w:lang w:val="en"/>
              </w:rPr>
              <w:t>*</w:t>
            </w:r>
          </w:p>
        </w:tc>
        <w:tc>
          <w:tcPr>
            <w:tcW w:w="2693" w:type="dxa"/>
          </w:tcPr>
          <w:p w14:paraId="62889854"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total_number_scans</w:t>
            </w:r>
            <w:r>
              <w:rPr>
                <w:rFonts w:ascii="Arial" w:hAnsi="Arial" w:cs="Arial"/>
                <w:bCs/>
                <w:sz w:val="20"/>
                <w:szCs w:val="20"/>
                <w:lang w:val="en"/>
              </w:rPr>
              <w:t>_ld</w:t>
            </w:r>
            <w:proofErr w:type="spellEnd"/>
          </w:p>
        </w:tc>
        <w:tc>
          <w:tcPr>
            <w:tcW w:w="1276" w:type="dxa"/>
          </w:tcPr>
          <w:p w14:paraId="2D48C128"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5B26F1EC"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7F6E126C" w14:textId="77777777">
        <w:trPr>
          <w:trHeight w:val="90"/>
        </w:trPr>
        <w:tc>
          <w:tcPr>
            <w:tcW w:w="2659" w:type="dxa"/>
          </w:tcPr>
          <w:p w14:paraId="46CC507E" w14:textId="77777777" w:rsidR="00BD15BE" w:rsidRDefault="005155BE">
            <w:pPr>
              <w:pStyle w:val="Default"/>
              <w:rPr>
                <w:rFonts w:ascii="Arial" w:hAnsi="Arial" w:cs="Arial"/>
                <w:bCs/>
                <w:sz w:val="20"/>
                <w:szCs w:val="20"/>
                <w:lang w:val="en"/>
              </w:rPr>
            </w:pPr>
            <w:proofErr w:type="spellStart"/>
            <w:r>
              <w:rPr>
                <w:rFonts w:ascii="Arial" w:hAnsi="Arial" w:cs="Arial"/>
                <w:color w:val="auto"/>
                <w:sz w:val="20"/>
                <w:szCs w:val="20"/>
                <w:lang w:val="en"/>
              </w:rPr>
              <w:t>scans_qc</w:t>
            </w:r>
            <w:r>
              <w:rPr>
                <w:rFonts w:ascii="Arial" w:hAnsi="Arial" w:cs="Arial"/>
                <w:bCs/>
                <w:sz w:val="20"/>
                <w:szCs w:val="20"/>
                <w:lang w:val="en"/>
              </w:rPr>
              <w:t>_ld</w:t>
            </w:r>
            <w:proofErr w:type="spellEnd"/>
            <w:r>
              <w:rPr>
                <w:rFonts w:ascii="Arial" w:hAnsi="Arial" w:cs="Arial"/>
                <w:bCs/>
                <w:sz w:val="20"/>
                <w:szCs w:val="20"/>
                <w:lang w:val="en"/>
              </w:rPr>
              <w:t>*</w:t>
            </w:r>
          </w:p>
        </w:tc>
        <w:tc>
          <w:tcPr>
            <w:tcW w:w="2693" w:type="dxa"/>
          </w:tcPr>
          <w:p w14:paraId="2738D522"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total_qualitychecked_scans</w:t>
            </w:r>
            <w:r>
              <w:rPr>
                <w:rFonts w:ascii="Arial" w:hAnsi="Arial" w:cs="Arial"/>
                <w:bCs/>
                <w:sz w:val="20"/>
                <w:szCs w:val="20"/>
                <w:lang w:val="en"/>
              </w:rPr>
              <w:t>_ld</w:t>
            </w:r>
            <w:proofErr w:type="spellEnd"/>
          </w:p>
        </w:tc>
        <w:tc>
          <w:tcPr>
            <w:tcW w:w="1276" w:type="dxa"/>
          </w:tcPr>
          <w:p w14:paraId="4A5535AB"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41F8C36D"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bl>
    <w:p w14:paraId="3CC5B3AB" w14:textId="77777777" w:rsidR="00BD15BE" w:rsidRDefault="005155BE">
      <w:pPr>
        <w:rPr>
          <w:rFonts w:cs="Arial"/>
          <w:i/>
          <w:iCs/>
          <w:sz w:val="16"/>
          <w:szCs w:val="16"/>
          <w:lang w:val="en"/>
        </w:rPr>
      </w:pPr>
      <w:r>
        <w:rPr>
          <w:rFonts w:cs="Arial"/>
          <w:i/>
          <w:iCs/>
          <w:sz w:val="16"/>
          <w:szCs w:val="16"/>
          <w:lang w:val="en"/>
        </w:rPr>
        <w:t xml:space="preserve">*These variables are not further defined below. They are </w:t>
      </w:r>
      <w:proofErr w:type="gramStart"/>
      <w:r>
        <w:rPr>
          <w:rFonts w:cs="Arial"/>
          <w:i/>
          <w:iCs/>
          <w:sz w:val="16"/>
          <w:szCs w:val="16"/>
          <w:lang w:val="en"/>
        </w:rPr>
        <w:t>similar to</w:t>
      </w:r>
      <w:proofErr w:type="gramEnd"/>
      <w:r>
        <w:rPr>
          <w:rFonts w:cs="Arial"/>
          <w:i/>
          <w:iCs/>
          <w:sz w:val="16"/>
          <w:szCs w:val="16"/>
          <w:lang w:val="en"/>
        </w:rPr>
        <w:t xml:space="preserve"> the variables described in Section </w:t>
      </w:r>
      <w:r>
        <w:rPr>
          <w:rFonts w:cs="Arial"/>
          <w:i/>
          <w:iCs/>
          <w:sz w:val="16"/>
          <w:szCs w:val="16"/>
          <w:lang w:val="en"/>
        </w:rPr>
        <w:fldChar w:fldCharType="begin"/>
      </w:r>
      <w:r>
        <w:rPr>
          <w:rFonts w:cs="Arial"/>
          <w:i/>
          <w:iCs/>
          <w:sz w:val="16"/>
          <w:szCs w:val="16"/>
          <w:lang w:val="en"/>
        </w:rPr>
        <w:instrText xml:space="preserve"> REF _Ref505013083 \r \h </w:instrText>
      </w:r>
      <w:r>
        <w:rPr>
          <w:rFonts w:cs="Arial"/>
          <w:i/>
          <w:iCs/>
          <w:sz w:val="16"/>
          <w:szCs w:val="16"/>
          <w:lang w:val="en"/>
        </w:rPr>
      </w:r>
      <w:r>
        <w:rPr>
          <w:rFonts w:cs="Arial"/>
          <w:i/>
          <w:iCs/>
          <w:sz w:val="16"/>
          <w:szCs w:val="16"/>
          <w:lang w:val="en"/>
        </w:rPr>
        <w:fldChar w:fldCharType="separate"/>
      </w:r>
      <w:r>
        <w:rPr>
          <w:rFonts w:cs="Arial"/>
          <w:i/>
          <w:iCs/>
          <w:sz w:val="16"/>
          <w:szCs w:val="16"/>
          <w:lang w:val="en"/>
        </w:rPr>
        <w:t>5.2</w:t>
      </w:r>
      <w:r>
        <w:rPr>
          <w:rFonts w:cs="Arial"/>
          <w:i/>
          <w:iCs/>
          <w:sz w:val="16"/>
          <w:szCs w:val="16"/>
          <w:lang w:val="en"/>
        </w:rPr>
        <w:fldChar w:fldCharType="end"/>
      </w:r>
      <w:r>
        <w:rPr>
          <w:rFonts w:cs="Arial"/>
          <w:i/>
          <w:iCs/>
          <w:sz w:val="16"/>
          <w:szCs w:val="16"/>
          <w:lang w:val="en"/>
        </w:rPr>
        <w:t xml:space="preserve"> except that they refer to the variable referred in their name.</w:t>
      </w:r>
    </w:p>
    <w:p w14:paraId="078A7979" w14:textId="77777777" w:rsidR="00BD15BE" w:rsidRDefault="00BD15BE">
      <w:pPr>
        <w:rPr>
          <w:rFonts w:cs="Arial"/>
          <w:i/>
          <w:iCs/>
          <w:sz w:val="16"/>
          <w:szCs w:val="16"/>
        </w:rPr>
      </w:pPr>
    </w:p>
    <w:p w14:paraId="6662BBF8" w14:textId="0152F463" w:rsidR="00BD15BE" w:rsidRDefault="005155BE">
      <w:pPr>
        <w:pStyle w:val="Caption"/>
      </w:pPr>
      <w:r>
        <w:lastRenderedPageBreak/>
        <w:t xml:space="preserve">Table </w:t>
      </w:r>
      <w:ins w:id="2396" w:author="Pieter de Vis" w:date="2020-04-30T18:32:00Z">
        <w:r w:rsidR="00775C1E">
          <w:t>51</w:t>
        </w:r>
      </w:ins>
      <w:del w:id="2397" w:author="Pieter de Vis" w:date="2020-04-30T18:32:00Z">
        <w:r w:rsidDel="00775C1E">
          <w:fldChar w:fldCharType="begin"/>
        </w:r>
        <w:r w:rsidDel="00775C1E">
          <w:delInstrText>SEQ Table \* ARABIC</w:delInstrText>
        </w:r>
        <w:r w:rsidDel="00775C1E">
          <w:fldChar w:fldCharType="separate"/>
        </w:r>
        <w:r w:rsidDel="00775C1E">
          <w:delText>43</w:delText>
        </w:r>
        <w:r w:rsidDel="00775C1E">
          <w:fldChar w:fldCharType="end"/>
        </w:r>
      </w:del>
      <w:bookmarkStart w:id="2398" w:name="_Toc2000774322"/>
      <w:r>
        <w:t xml:space="preserve"> </w:t>
      </w:r>
      <w:r>
        <w:rPr>
          <w:lang w:val="en"/>
        </w:rPr>
        <w:t xml:space="preserve">– L1b downwelling radiance </w:t>
      </w:r>
      <w:r>
        <w:t>variable definition</w:t>
      </w:r>
      <w:bookmarkEnd w:id="2398"/>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64D470D2"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4D20EF4"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ld</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39949C21"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153670A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648BDE1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1E81952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4F91F4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431AB5B"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0877D41"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8DCED20" w14:textId="77777777" w:rsidR="00BD15BE" w:rsidRDefault="00BD15BE">
            <w:pPr>
              <w:pStyle w:val="Default"/>
              <w:rPr>
                <w:rFonts w:ascii="Arial" w:hAnsi="Arial" w:cs="Arial"/>
                <w:sz w:val="20"/>
                <w:szCs w:val="20"/>
              </w:rPr>
            </w:pPr>
          </w:p>
        </w:tc>
      </w:tr>
      <w:tr w:rsidR="00BD15BE" w14:paraId="76015D2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C44D42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78C098E"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2574C5A" w14:textId="77777777" w:rsidR="00BD15BE" w:rsidRDefault="005155BE">
            <w:pPr>
              <w:jc w:val="left"/>
              <w:rPr>
                <w:rFonts w:cs="Arial"/>
                <w:sz w:val="20"/>
                <w:szCs w:val="20"/>
              </w:rPr>
            </w:pPr>
            <w:proofErr w:type="spellStart"/>
            <w:r>
              <w:rPr>
                <w:rFonts w:eastAsia="SimSun" w:cs="Arial"/>
                <w:sz w:val="20"/>
                <w:szCs w:val="20"/>
              </w:rPr>
              <w:t>downwelling_radiance_per_unit_wavelength_in_air</w:t>
            </w:r>
            <w:proofErr w:type="spellEnd"/>
          </w:p>
          <w:p w14:paraId="2A18E247" w14:textId="77777777" w:rsidR="00BD15BE" w:rsidRDefault="005155BE">
            <w:pPr>
              <w:jc w:val="left"/>
              <w:rPr>
                <w:rFonts w:cs="Arial"/>
                <w:sz w:val="20"/>
                <w:szCs w:val="20"/>
              </w:rPr>
            </w:pPr>
            <w:r>
              <w:rPr>
                <w:rFonts w:eastAsia="SimSun" w:cs="Arial"/>
                <w:i/>
                <w:sz w:val="20"/>
                <w:szCs w:val="20"/>
                <w:lang w:val="en-US" w:eastAsia="zh-CN" w:bidi="ar"/>
              </w:rPr>
              <w:t>alias:</w:t>
            </w:r>
            <w:r>
              <w:rPr>
                <w:rFonts w:eastAsia="SimSun" w:cs="Arial"/>
                <w:sz w:val="20"/>
                <w:szCs w:val="20"/>
                <w:lang w:val="en-US" w:eastAsia="zh-CN" w:bidi="ar"/>
              </w:rPr>
              <w:t> </w:t>
            </w:r>
            <w:proofErr w:type="spellStart"/>
            <w:r>
              <w:rPr>
                <w:rFonts w:eastAsia="SimSun" w:cs="Arial"/>
                <w:sz w:val="20"/>
                <w:szCs w:val="20"/>
                <w:lang w:val="en-US" w:eastAsia="zh-CN" w:bidi="ar"/>
              </w:rPr>
              <w:t>downwelling_spectral_radiance_in_air</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7AD7F82" w14:textId="77777777" w:rsidR="00BD15BE" w:rsidRDefault="00BD15BE">
            <w:pPr>
              <w:pStyle w:val="Default"/>
              <w:rPr>
                <w:rFonts w:ascii="Arial" w:hAnsi="Arial" w:cs="Arial"/>
                <w:sz w:val="20"/>
                <w:szCs w:val="20"/>
              </w:rPr>
            </w:pPr>
          </w:p>
        </w:tc>
      </w:tr>
      <w:tr w:rsidR="00BD15BE" w14:paraId="1957159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D60044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790E08C"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C034302" w14:textId="77777777" w:rsidR="00BD15BE" w:rsidRDefault="005155BE">
            <w:pPr>
              <w:jc w:val="left"/>
              <w:rPr>
                <w:rFonts w:cs="Arial"/>
                <w:sz w:val="20"/>
                <w:szCs w:val="20"/>
              </w:rPr>
            </w:pPr>
            <w:r>
              <w:rPr>
                <w:rFonts w:eastAsia="SimSun" w:cs="Arial"/>
                <w:sz w:val="20"/>
                <w:szCs w:val="20"/>
                <w:lang w:val="en-US" w:eastAsia="zh-CN" w:bidi="ar"/>
              </w:rPr>
              <w:t xml:space="preserve">Downwelling radiation is radiation from above. It does not mean "net downward". The sign convention is that "upwelling" is positive upwards and "downwelling" is positive downwards. A coordinate variable for radiation wavelength should be given the standard name </w:t>
            </w:r>
            <w:proofErr w:type="spellStart"/>
            <w:r>
              <w:rPr>
                <w:rFonts w:eastAsia="SimSun" w:cs="Arial"/>
                <w:sz w:val="20"/>
                <w:szCs w:val="20"/>
                <w:lang w:val="en-US" w:eastAsia="zh-CN" w:bidi="ar"/>
              </w:rPr>
              <w:t>radiation_wavelength</w:t>
            </w:r>
            <w:proofErr w:type="spellEnd"/>
            <w:r>
              <w:rPr>
                <w:rFonts w:eastAsia="SimSun" w:cs="Arial"/>
                <w:sz w:val="20"/>
                <w:szCs w:val="20"/>
                <w:lang w:val="en-US" w:eastAsia="zh-CN" w:bidi="ar"/>
              </w:rPr>
              <w:t xml:space="preserve">. Radiance is the radiative flux in a </w:t>
            </w:r>
            <w:proofErr w:type="gramStart"/>
            <w:r>
              <w:rPr>
                <w:rFonts w:eastAsia="SimSun" w:cs="Arial"/>
                <w:sz w:val="20"/>
                <w:szCs w:val="20"/>
                <w:lang w:val="en-US" w:eastAsia="zh-CN" w:bidi="ar"/>
              </w:rPr>
              <w:t>particular direction</w:t>
            </w:r>
            <w:proofErr w:type="gramEnd"/>
            <w:r>
              <w:rPr>
                <w:rFonts w:eastAsia="SimSun" w:cs="Arial"/>
                <w:sz w:val="20"/>
                <w:szCs w:val="20"/>
                <w:lang w:val="en-US" w:eastAsia="zh-CN" w:bidi="ar"/>
              </w:rPr>
              <w:t xml:space="preserve">, per unit of solid angle. The direction from which it is coming must be specified, for instance with a coordinate of </w:t>
            </w:r>
            <w:proofErr w:type="spellStart"/>
            <w:r>
              <w:rPr>
                <w:rFonts w:eastAsia="SimSun" w:cs="Arial"/>
                <w:sz w:val="20"/>
                <w:szCs w:val="20"/>
                <w:lang w:val="en-US" w:eastAsia="zh-CN" w:bidi="ar"/>
              </w:rPr>
              <w:t>zenith_angle</w:t>
            </w:r>
            <w:proofErr w:type="spellEnd"/>
            <w:r>
              <w:rPr>
                <w:rFonts w:eastAsia="SimSun" w:cs="Arial"/>
                <w:sz w:val="20"/>
                <w:szCs w:val="20"/>
                <w:lang w:val="en-US" w:eastAsia="zh-CN" w:bidi="ar"/>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42E8FFF" w14:textId="77777777" w:rsidR="00BD15BE" w:rsidRDefault="00BD15BE">
            <w:pPr>
              <w:pStyle w:val="Default"/>
              <w:rPr>
                <w:rFonts w:ascii="Arial" w:hAnsi="Arial" w:cs="Arial"/>
                <w:sz w:val="20"/>
                <w:szCs w:val="20"/>
              </w:rPr>
            </w:pPr>
          </w:p>
        </w:tc>
      </w:tr>
      <w:tr w:rsidR="00BD15BE" w14:paraId="010F045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CE4D1B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14D7334" w14:textId="77777777" w:rsidR="00BD15BE" w:rsidRDefault="005155BE">
            <w:pPr>
              <w:pStyle w:val="Default"/>
              <w:rPr>
                <w:rFonts w:ascii="Arial" w:hAnsi="Arial" w:cs="Arial"/>
                <w:sz w:val="20"/>
                <w:szCs w:val="20"/>
                <w:lang w:val="en"/>
              </w:rPr>
            </w:pPr>
            <w:r>
              <w:rPr>
                <w:rFonts w:ascii="Arial" w:hAnsi="Arial" w:cs="Arial"/>
                <w:sz w:val="20"/>
                <w:szCs w:val="20"/>
                <w:lang w:val="en"/>
              </w:rPr>
              <w:t>Reference</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3496E0E"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See </w:t>
            </w:r>
            <w:proofErr w:type="spellStart"/>
            <w:r>
              <w:rPr>
                <w:rFonts w:ascii="Arial" w:hAnsi="Arial" w:cs="Arial"/>
                <w:sz w:val="20"/>
                <w:szCs w:val="20"/>
                <w:lang w:val="en"/>
              </w:rPr>
              <w:t>system_deployment_height</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30FD299" w14:textId="77777777" w:rsidR="00BD15BE" w:rsidRDefault="00BD15BE">
            <w:pPr>
              <w:pStyle w:val="Default"/>
              <w:rPr>
                <w:rFonts w:ascii="Arial" w:hAnsi="Arial" w:cs="Arial"/>
                <w:sz w:val="20"/>
                <w:szCs w:val="20"/>
              </w:rPr>
            </w:pPr>
          </w:p>
        </w:tc>
      </w:tr>
      <w:tr w:rsidR="00BD15BE" w14:paraId="499E4C2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8253B8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76A0C1B"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A5F2720"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mW</w:t>
            </w:r>
            <w:proofErr w:type="spellEnd"/>
            <w:r>
              <w:rPr>
                <w:rFonts w:ascii="Arial" w:hAnsi="Arial" w:cs="Arial"/>
                <w:sz w:val="20"/>
                <w:szCs w:val="20"/>
              </w:rPr>
              <w:t xml:space="preserve"> m^-2 nm^-1</w:t>
            </w:r>
            <w:r>
              <w:rPr>
                <w:rFonts w:ascii="Arial" w:hAnsi="Arial" w:cs="Arial"/>
                <w:sz w:val="20"/>
                <w:szCs w:val="20"/>
                <w:lang w:val="en"/>
              </w:rPr>
              <w:t xml:space="preserve"> </w:t>
            </w:r>
            <w:proofErr w:type="spellStart"/>
            <w:r>
              <w:rPr>
                <w:rFonts w:ascii="Arial" w:hAnsi="Arial" w:cs="Arial"/>
                <w:sz w:val="20"/>
                <w:szCs w:val="20"/>
                <w:lang w:val="en"/>
              </w:rPr>
              <w:t>sr</w:t>
            </w:r>
            <w:proofErr w:type="spellEnd"/>
            <w:r>
              <w:rPr>
                <w:rFonts w:ascii="Arial" w:hAnsi="Arial" w:cs="Arial"/>
                <w:sz w:val="20"/>
                <w:szCs w:val="20"/>
                <w:lang w:val="en"/>
              </w:rPr>
              <w:t>^-1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F6CBCC1" w14:textId="77777777" w:rsidR="00BD15BE" w:rsidRDefault="005155BE">
            <w:pPr>
              <w:jc w:val="left"/>
              <w:rPr>
                <w:rFonts w:cs="Arial"/>
                <w:sz w:val="20"/>
                <w:szCs w:val="20"/>
              </w:rPr>
            </w:pPr>
            <w:r>
              <w:rPr>
                <w:rFonts w:eastAsia="SimSun" w:cs="Arial"/>
                <w:sz w:val="20"/>
                <w:szCs w:val="20"/>
                <w:lang w:val="en" w:eastAsia="zh-CN" w:bidi="ar"/>
              </w:rPr>
              <w:t xml:space="preserve">CF suggest: </w:t>
            </w:r>
            <w:r>
              <w:rPr>
                <w:rFonts w:eastAsia="SimSun" w:cs="Arial"/>
                <w:sz w:val="20"/>
                <w:szCs w:val="20"/>
                <w:lang w:val="en-US" w:eastAsia="zh-CN" w:bidi="ar"/>
              </w:rPr>
              <w:t>W m-2 m-1 sr-1</w:t>
            </w:r>
          </w:p>
          <w:p w14:paraId="099238EB" w14:textId="77777777" w:rsidR="00BD15BE" w:rsidRDefault="00BD15BE">
            <w:pPr>
              <w:pStyle w:val="Default"/>
              <w:rPr>
                <w:rFonts w:ascii="Arial" w:hAnsi="Arial" w:cs="Arial"/>
                <w:sz w:val="20"/>
                <w:szCs w:val="20"/>
              </w:rPr>
            </w:pPr>
          </w:p>
        </w:tc>
      </w:tr>
      <w:tr w:rsidR="00BD15BE" w14:paraId="57FDA7C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8DBC07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17388B3"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84FEAFB"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CF6829D" w14:textId="77777777" w:rsidR="00BD15BE" w:rsidRDefault="00BD15BE">
            <w:pPr>
              <w:pStyle w:val="Default"/>
              <w:rPr>
                <w:rFonts w:ascii="Arial" w:hAnsi="Arial" w:cs="Arial"/>
                <w:sz w:val="20"/>
                <w:szCs w:val="20"/>
              </w:rPr>
            </w:pPr>
          </w:p>
        </w:tc>
      </w:tr>
      <w:tr w:rsidR="00BD15BE" w14:paraId="59D5CA4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919BECE"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BB9ABF2"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D0624DB"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FC0930A" w14:textId="77777777" w:rsidR="00BD15BE" w:rsidRDefault="00BD15BE">
            <w:pPr>
              <w:pStyle w:val="Default"/>
              <w:rPr>
                <w:rFonts w:ascii="Arial" w:hAnsi="Arial" w:cs="Arial"/>
                <w:sz w:val="20"/>
                <w:szCs w:val="20"/>
              </w:rPr>
            </w:pPr>
          </w:p>
        </w:tc>
      </w:tr>
      <w:tr w:rsidR="00BD15BE" w14:paraId="192A3DC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9BE42AF"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311308F"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5809087"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quality_flag</w:t>
            </w:r>
            <w:proofErr w:type="spellEnd"/>
            <w:r>
              <w:rPr>
                <w:rFonts w:ascii="Arial" w:hAnsi="Arial" w:cs="Arial"/>
                <w:sz w:val="20"/>
                <w:szCs w:val="20"/>
                <w:lang w:val="en"/>
              </w:rPr>
              <w:t>_</w:t>
            </w:r>
            <w:proofErr w:type="spellStart"/>
            <w:proofErr w:type="gramStart"/>
            <w:r>
              <w:rPr>
                <w:rFonts w:ascii="Arial" w:hAnsi="Arial" w:cs="Arial"/>
                <w:sz w:val="20"/>
                <w:szCs w:val="20"/>
                <w:lang w:val="en"/>
              </w:rPr>
              <w:t>ld,scans</w:t>
            </w:r>
            <w:proofErr w:type="gramEnd"/>
            <w:r>
              <w:rPr>
                <w:rFonts w:ascii="Arial" w:hAnsi="Arial" w:cs="Arial"/>
                <w:sz w:val="20"/>
                <w:szCs w:val="20"/>
                <w:lang w:val="en"/>
              </w:rPr>
              <w:t>_total_ld</w:t>
            </w:r>
            <w:proofErr w:type="spellEnd"/>
            <w:r>
              <w:rPr>
                <w:rFonts w:ascii="Arial" w:hAnsi="Arial" w:cs="Arial"/>
                <w:sz w:val="20"/>
                <w:szCs w:val="20"/>
                <w:lang w:val="en"/>
              </w:rPr>
              <w:t xml:space="preserve">, </w:t>
            </w:r>
            <w:proofErr w:type="spellStart"/>
            <w:r>
              <w:rPr>
                <w:rFonts w:ascii="Arial" w:hAnsi="Arial" w:cs="Arial"/>
                <w:sz w:val="20"/>
                <w:szCs w:val="20"/>
                <w:lang w:val="en"/>
              </w:rPr>
              <w:t>scans_qc_ld</w:t>
            </w:r>
            <w:proofErr w:type="spellEnd"/>
            <w:r>
              <w:rPr>
                <w:rFonts w:ascii="Arial" w:hAnsi="Arial" w:cs="Arial"/>
                <w:sz w:val="20"/>
                <w:szCs w:val="20"/>
                <w:lang w:val="en"/>
              </w:rPr>
              <w:t xml:space="preserve">, </w:t>
            </w:r>
            <w:proofErr w:type="spellStart"/>
            <w:r>
              <w:rPr>
                <w:rFonts w:ascii="Arial" w:hAnsi="Arial" w:cs="Arial"/>
                <w:sz w:val="20"/>
                <w:szCs w:val="20"/>
                <w:lang w:val="en"/>
              </w:rPr>
              <w:t>sza</w:t>
            </w:r>
            <w:proofErr w:type="spellEnd"/>
            <w:r>
              <w:rPr>
                <w:rFonts w:ascii="Arial" w:hAnsi="Arial" w:cs="Arial"/>
                <w:sz w:val="20"/>
                <w:szCs w:val="20"/>
                <w:lang w:val="en"/>
              </w:rPr>
              <w:t xml:space="preserve">, </w:t>
            </w:r>
            <w:proofErr w:type="spellStart"/>
            <w:r>
              <w:rPr>
                <w:rFonts w:ascii="Arial" w:hAnsi="Arial" w:cs="Arial"/>
                <w:sz w:val="20"/>
                <w:szCs w:val="20"/>
                <w:lang w:val="en"/>
              </w:rPr>
              <w:t>saa</w:t>
            </w:r>
            <w:proofErr w:type="spellEnd"/>
            <w:r>
              <w:rPr>
                <w:rFonts w:ascii="Arial" w:hAnsi="Arial" w:cs="Arial"/>
                <w:sz w:val="20"/>
                <w:szCs w:val="20"/>
                <w:lang w:val="en"/>
              </w:rPr>
              <w:t xml:space="preserve">, </w:t>
            </w:r>
            <w:proofErr w:type="spellStart"/>
            <w:r>
              <w:rPr>
                <w:rFonts w:ascii="Arial" w:hAnsi="Arial" w:cs="Arial"/>
                <w:sz w:val="20"/>
                <w:szCs w:val="20"/>
                <w:lang w:val="en"/>
              </w:rPr>
              <w:t>vza</w:t>
            </w:r>
            <w:proofErr w:type="spellEnd"/>
            <w:r>
              <w:rPr>
                <w:rFonts w:ascii="Arial" w:hAnsi="Arial" w:cs="Arial"/>
                <w:sz w:val="20"/>
                <w:szCs w:val="20"/>
                <w:lang w:val="en"/>
              </w:rPr>
              <w:t xml:space="preserve">, </w:t>
            </w:r>
            <w:proofErr w:type="spellStart"/>
            <w:r>
              <w:rPr>
                <w:rFonts w:ascii="Arial" w:hAnsi="Arial" w:cs="Arial"/>
                <w:sz w:val="20"/>
                <w:szCs w:val="20"/>
                <w:lang w:val="en"/>
              </w:rPr>
              <w:t>vaa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03555D3" w14:textId="77777777" w:rsidR="00BD15BE" w:rsidRDefault="00BD15BE">
            <w:pPr>
              <w:pStyle w:val="Default"/>
              <w:rPr>
                <w:rFonts w:ascii="Arial" w:hAnsi="Arial" w:cs="Arial"/>
                <w:sz w:val="20"/>
                <w:szCs w:val="20"/>
              </w:rPr>
            </w:pPr>
          </w:p>
        </w:tc>
      </w:tr>
      <w:tr w:rsidR="00BD15BE" w14:paraId="498A6E1E"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0490784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3563D9A0"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URI</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52A0AF3D" w14:textId="77777777" w:rsidR="00BD15BE" w:rsidRDefault="008E0311">
            <w:pPr>
              <w:jc w:val="left"/>
              <w:rPr>
                <w:rFonts w:cs="Arial"/>
                <w:sz w:val="20"/>
                <w:szCs w:val="20"/>
              </w:rPr>
            </w:pPr>
            <w:hyperlink r:id="rId20" w:tgtFrame="/home/cgoyens/Documents\x/_blank" w:history="1">
              <w:r w:rsidR="005155BE">
                <w:rPr>
                  <w:rStyle w:val="Hyperlink"/>
                  <w:rFonts w:eastAsia="SimSun" w:cs="Arial"/>
                  <w:sz w:val="20"/>
                  <w:szCs w:val="20"/>
                </w:rPr>
                <w:t>http://vocab.nerc.ac.uk/collection/P01/current/SKYIRR01/</w:t>
              </w:r>
            </w:hyperlink>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96F9A96" w14:textId="77777777" w:rsidR="00BD15BE" w:rsidRDefault="00BD15BE">
            <w:pPr>
              <w:pStyle w:val="Default"/>
              <w:rPr>
                <w:rFonts w:ascii="Arial" w:hAnsi="Arial" w:cs="Arial"/>
                <w:sz w:val="20"/>
                <w:szCs w:val="20"/>
              </w:rPr>
            </w:pPr>
          </w:p>
        </w:tc>
      </w:tr>
      <w:tr w:rsidR="00BD15BE" w14:paraId="1A29F3C2"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5EAF580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07D0EA4D"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Identifier ()</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74B932B5" w14:textId="77777777" w:rsidR="00BD15BE" w:rsidRDefault="005155BE">
            <w:pPr>
              <w:jc w:val="left"/>
              <w:rPr>
                <w:rFonts w:cs="Arial"/>
                <w:sz w:val="20"/>
                <w:szCs w:val="20"/>
              </w:rPr>
            </w:pPr>
            <w:r>
              <w:rPr>
                <w:rFonts w:eastAsia="SimSun" w:cs="Arial"/>
                <w:sz w:val="20"/>
                <w:szCs w:val="20"/>
                <w:lang w:val="en-US" w:eastAsia="zh-CN" w:bidi="ar"/>
              </w:rPr>
              <w:t>SDN:P01::SKYIRR01</w:t>
            </w:r>
            <w:hyperlink r:id="rId21"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FDB466E" w14:textId="77777777" w:rsidR="00BD15BE" w:rsidRDefault="00BD15BE">
            <w:pPr>
              <w:pStyle w:val="Default"/>
              <w:rPr>
                <w:rFonts w:ascii="Arial" w:hAnsi="Arial" w:cs="Arial"/>
                <w:sz w:val="20"/>
                <w:szCs w:val="20"/>
              </w:rPr>
            </w:pPr>
          </w:p>
        </w:tc>
      </w:tr>
      <w:tr w:rsidR="00BD15BE" w14:paraId="6A71C126"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56790E7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7D2C3BB9"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Preferred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24FC2244" w14:textId="77777777" w:rsidR="00BD15BE" w:rsidRDefault="005155BE">
            <w:pPr>
              <w:jc w:val="left"/>
              <w:rPr>
                <w:rFonts w:cs="Arial"/>
                <w:sz w:val="20"/>
                <w:szCs w:val="20"/>
              </w:rPr>
            </w:pPr>
            <w:r>
              <w:rPr>
                <w:rFonts w:eastAsia="SimSun" w:cs="Arial"/>
                <w:sz w:val="20"/>
                <w:szCs w:val="20"/>
                <w:lang w:val="en-US" w:eastAsia="zh-CN" w:bidi="ar"/>
              </w:rPr>
              <w:t>Sky radiance as energy of electromagnetic radiation (unspecified single wavelength) in the atmosphere by cosine-collector radiometer</w:t>
            </w:r>
            <w:hyperlink r:id="rId22"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7BB607E" w14:textId="77777777" w:rsidR="00BD15BE" w:rsidRDefault="00BD15BE">
            <w:pPr>
              <w:pStyle w:val="Default"/>
              <w:rPr>
                <w:rFonts w:ascii="Arial" w:hAnsi="Arial" w:cs="Arial"/>
                <w:sz w:val="20"/>
                <w:szCs w:val="20"/>
              </w:rPr>
            </w:pPr>
          </w:p>
        </w:tc>
      </w:tr>
      <w:tr w:rsidR="00BD15BE" w14:paraId="28A7417B"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290BC6E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43DADF5E"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Alternative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3EB7E341" w14:textId="77777777" w:rsidR="00BD15BE" w:rsidRDefault="005155BE">
            <w:pPr>
              <w:jc w:val="left"/>
              <w:rPr>
                <w:rFonts w:cs="Arial"/>
                <w:sz w:val="20"/>
                <w:szCs w:val="20"/>
              </w:rPr>
            </w:pPr>
            <w:proofErr w:type="spellStart"/>
            <w:r>
              <w:rPr>
                <w:rFonts w:eastAsia="SimSun" w:cs="Arial"/>
                <w:sz w:val="20"/>
                <w:szCs w:val="20"/>
                <w:lang w:val="en-US" w:eastAsia="zh-CN" w:bidi="ar"/>
              </w:rPr>
              <w:t>Lsky_lambda</w:t>
            </w:r>
            <w:proofErr w:type="spellEnd"/>
            <w:r w:rsidR="008E0311">
              <w:fldChar w:fldCharType="begin"/>
            </w:r>
            <w:r w:rsidR="008E0311">
              <w:instrText xml:space="preserve"> HYPERLINK "http://vocab.nerc.ac.uk/collection/P01/current/SKYIRR01/" \t "/home/cgoyens/Documents\\x/_blank" </w:instrText>
            </w:r>
            <w:r w:rsidR="008E0311">
              <w:fldChar w:fldCharType="separate"/>
            </w:r>
            <w:r w:rsidR="008E0311">
              <w:fldChar w:fldCharType="end"/>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F9600BE" w14:textId="77777777" w:rsidR="00BD15BE" w:rsidRDefault="00BD15BE">
            <w:pPr>
              <w:pStyle w:val="Default"/>
              <w:rPr>
                <w:rFonts w:ascii="Arial" w:hAnsi="Arial" w:cs="Arial"/>
                <w:sz w:val="20"/>
                <w:szCs w:val="20"/>
              </w:rPr>
            </w:pPr>
          </w:p>
        </w:tc>
      </w:tr>
      <w:tr w:rsidR="00BD15BE" w14:paraId="33A7554F"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3387D7F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7D74CEC2" w14:textId="77777777" w:rsidR="00BD15BE" w:rsidRDefault="00BD15BE">
            <w:pPr>
              <w:jc w:val="left"/>
              <w:rPr>
                <w:rFonts w:cs="Arial"/>
                <w:sz w:val="20"/>
                <w:szCs w:val="20"/>
                <w:lang w:val="en"/>
              </w:rPr>
            </w:pP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052CD2E1" w14:textId="77777777" w:rsidR="00BD15BE" w:rsidRDefault="00BD15BE">
            <w:pPr>
              <w:jc w:val="left"/>
              <w:rPr>
                <w:rFonts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3A2B285" w14:textId="77777777" w:rsidR="00BD15BE" w:rsidRDefault="00BD15BE">
            <w:pPr>
              <w:pStyle w:val="Default"/>
              <w:rPr>
                <w:rFonts w:ascii="Arial" w:hAnsi="Arial" w:cs="Arial"/>
                <w:sz w:val="20"/>
                <w:szCs w:val="20"/>
              </w:rPr>
            </w:pPr>
          </w:p>
        </w:tc>
      </w:tr>
    </w:tbl>
    <w:p w14:paraId="35808BFF" w14:textId="77777777" w:rsidR="00BD15BE" w:rsidRDefault="00BD15BE">
      <w:pPr>
        <w:pStyle w:val="Caption"/>
        <w:keepNext/>
        <w:spacing w:before="240"/>
        <w:rPr>
          <w:rFonts w:cs="Arial"/>
          <w:sz w:val="22"/>
          <w:szCs w:val="22"/>
        </w:rPr>
      </w:pPr>
    </w:p>
    <w:p w14:paraId="1F877661" w14:textId="77777777" w:rsidR="00BD15BE" w:rsidRDefault="005155BE">
      <w:pPr>
        <w:pStyle w:val="Heading4"/>
        <w:numPr>
          <w:ilvl w:val="3"/>
          <w:numId w:val="2"/>
        </w:numPr>
      </w:pPr>
      <w:bookmarkStart w:id="2399" w:name="_Toc2104128193"/>
      <w:r>
        <w:rPr>
          <w:lang w:val="en"/>
        </w:rPr>
        <w:t>Downwelling irradiance</w:t>
      </w:r>
      <w:bookmarkEnd w:id="2399"/>
    </w:p>
    <w:p w14:paraId="2AD51851" w14:textId="77777777" w:rsidR="00BD15BE" w:rsidRDefault="00BD15BE"/>
    <w:p w14:paraId="4C12B44A" w14:textId="0F87A9A7" w:rsidR="00BD15BE" w:rsidRDefault="005155BE">
      <w:pPr>
        <w:pStyle w:val="Caption"/>
      </w:pPr>
      <w:r>
        <w:t xml:space="preserve">Table </w:t>
      </w:r>
      <w:del w:id="2400" w:author="Pieter de Vis" w:date="2020-04-30T18:32:00Z">
        <w:r w:rsidR="008E0311" w:rsidDel="00775C1E">
          <w:fldChar w:fldCharType="begin"/>
        </w:r>
        <w:r w:rsidR="008E0311" w:rsidDel="00775C1E">
          <w:delInstrText xml:space="preserve"> SEQ Table \* ARABIC </w:delInstrText>
        </w:r>
        <w:r w:rsidR="008E0311" w:rsidDel="00775C1E">
          <w:fldChar w:fldCharType="separate"/>
        </w:r>
        <w:r w:rsidDel="00775C1E">
          <w:delText>44</w:delText>
        </w:r>
        <w:r w:rsidR="008E0311" w:rsidDel="00775C1E">
          <w:fldChar w:fldCharType="end"/>
        </w:r>
      </w:del>
      <w:bookmarkStart w:id="2401" w:name="_Toc1914918527"/>
      <w:ins w:id="2402" w:author="Pieter de Vis" w:date="2020-04-30T18:32:00Z">
        <w:r w:rsidR="00775C1E">
          <w:t>52</w:t>
        </w:r>
      </w:ins>
      <w:r>
        <w:rPr>
          <w:lang w:val="en"/>
        </w:rPr>
        <w:t xml:space="preserve"> – L1b downwelling irradiance product variables for water applications</w:t>
      </w:r>
      <w:bookmarkEnd w:id="2401"/>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52D24F2C"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049B650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5880B2A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5C53D34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16DDB76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2056710E"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693439E0" w14:textId="77777777" w:rsidR="00BD15BE" w:rsidRDefault="005155BE">
            <w:pPr>
              <w:rPr>
                <w:sz w:val="20"/>
                <w:szCs w:val="20"/>
                <w:lang w:val="en"/>
              </w:rPr>
            </w:pPr>
            <w:r>
              <w:rPr>
                <w:sz w:val="20"/>
                <w:szCs w:val="20"/>
                <w:lang w:val="en"/>
              </w:rPr>
              <w:t>ed</w:t>
            </w:r>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139D3FFD" w14:textId="77777777" w:rsidR="00BD15BE" w:rsidRDefault="005155BE">
            <w:pPr>
              <w:rPr>
                <w:sz w:val="20"/>
                <w:szCs w:val="20"/>
              </w:rPr>
            </w:pPr>
            <w:r>
              <w:rPr>
                <w:rFonts w:eastAsia="SimSun" w:cs="Arial"/>
                <w:color w:val="auto"/>
                <w:sz w:val="20"/>
                <w:szCs w:val="20"/>
              </w:rPr>
              <w:t>downwelling_</w:t>
            </w:r>
            <w:proofErr w:type="spellStart"/>
            <w:r>
              <w:rPr>
                <w:rFonts w:eastAsia="SimSun" w:cs="Arial"/>
                <w:color w:val="auto"/>
                <w:sz w:val="20"/>
                <w:szCs w:val="20"/>
                <w:lang w:val="en"/>
              </w:rPr>
              <w:t>ir</w:t>
            </w:r>
            <w:r>
              <w:rPr>
                <w:rFonts w:eastAsia="SimSun" w:cs="Arial"/>
                <w:color w:val="auto"/>
                <w:sz w:val="20"/>
                <w:szCs w:val="20"/>
              </w:rPr>
              <w:t>radiance_per_unit_wavelength_in_air</w:t>
            </w:r>
            <w:proofErr w:type="spellEnd"/>
          </w:p>
          <w:p w14:paraId="12AC78D2" w14:textId="77777777" w:rsidR="00BD15BE" w:rsidRDefault="005155BE">
            <w:pPr>
              <w:rPr>
                <w:sz w:val="20"/>
                <w:szCs w:val="20"/>
                <w:lang w:val="en"/>
              </w:rPr>
            </w:pPr>
            <w:r>
              <w:rPr>
                <w:sz w:val="20"/>
                <w:szCs w:val="20"/>
                <w:lang w:val="en-US" w:eastAsia="zh-CN"/>
              </w:rPr>
              <w:t>alias: </w:t>
            </w:r>
            <w:proofErr w:type="spellStart"/>
            <w:r>
              <w:rPr>
                <w:sz w:val="20"/>
                <w:szCs w:val="20"/>
                <w:lang w:val="en-US" w:eastAsia="zh-CN"/>
              </w:rPr>
              <w:t>downwelling_spectral</w:t>
            </w:r>
            <w:proofErr w:type="spellEnd"/>
            <w:r>
              <w:rPr>
                <w:sz w:val="20"/>
                <w:szCs w:val="20"/>
                <w:lang w:val="en-US" w:eastAsia="zh-CN"/>
              </w:rPr>
              <w:t>_</w:t>
            </w:r>
            <w:proofErr w:type="spellStart"/>
            <w:r>
              <w:rPr>
                <w:sz w:val="20"/>
                <w:szCs w:val="20"/>
                <w:lang w:val="en" w:eastAsia="zh-CN"/>
              </w:rPr>
              <w:t>ir</w:t>
            </w:r>
            <w:r>
              <w:rPr>
                <w:sz w:val="20"/>
                <w:szCs w:val="20"/>
                <w:lang w:val="en-US" w:eastAsia="zh-CN"/>
              </w:rPr>
              <w:t>radiance_in_air</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7DA3D4B2"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1123AAA7" w14:textId="77777777" w:rsidR="00BD15BE" w:rsidRDefault="005155BE">
            <w:pPr>
              <w:pStyle w:val="Default"/>
              <w:rPr>
                <w:rFonts w:ascii="Arial" w:hAnsi="Arial" w:cs="Arial"/>
                <w:sz w:val="20"/>
                <w:szCs w:val="20"/>
                <w:lang w:val="en"/>
              </w:rPr>
            </w:pPr>
            <w:r>
              <w:rPr>
                <w:rFonts w:ascii="Arial" w:hAnsi="Arial" w:cs="Arial"/>
                <w:sz w:val="20"/>
                <w:szCs w:val="20"/>
              </w:rPr>
              <w:t xml:space="preserve">wavelength, </w:t>
            </w:r>
            <w:r>
              <w:rPr>
                <w:rFonts w:ascii="Arial" w:hAnsi="Arial" w:cs="Arial"/>
                <w:sz w:val="20"/>
                <w:szCs w:val="20"/>
                <w:lang w:val="en"/>
              </w:rPr>
              <w:t>sequence</w:t>
            </w:r>
          </w:p>
        </w:tc>
      </w:tr>
      <w:tr w:rsidR="00BD15BE" w14:paraId="3B9F611B"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F3BFC41"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u_random</w:t>
            </w:r>
            <w:proofErr w:type="spellEnd"/>
            <w:r>
              <w:rPr>
                <w:rFonts w:ascii="Arial" w:hAnsi="Arial" w:cs="Arial"/>
                <w:bCs/>
                <w:sz w:val="20"/>
                <w:szCs w:val="20"/>
              </w:rPr>
              <w:t>_</w:t>
            </w:r>
            <w:r>
              <w:rPr>
                <w:rFonts w:ascii="Arial" w:hAnsi="Arial" w:cs="Arial"/>
                <w:bCs/>
                <w:sz w:val="20"/>
                <w:szCs w:val="20"/>
                <w:lang w:val="en"/>
              </w:rPr>
              <w:t>ed*</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B491F1C" w14:textId="77777777" w:rsidR="00BD15BE" w:rsidRDefault="005155BE">
            <w:pPr>
              <w:pStyle w:val="Default"/>
              <w:rPr>
                <w:rFonts w:ascii="Arial" w:hAnsi="Arial" w:cs="Arial"/>
                <w:sz w:val="20"/>
                <w:szCs w:val="20"/>
              </w:rPr>
            </w:pPr>
            <w:proofErr w:type="spellStart"/>
            <w:r>
              <w:rPr>
                <w:rFonts w:ascii="Arial" w:hAnsi="Arial" w:cs="Arial"/>
                <w:sz w:val="20"/>
                <w:szCs w:val="20"/>
              </w:rPr>
              <w:t>u_random</w:t>
            </w:r>
            <w:proofErr w:type="spellEnd"/>
            <w:r>
              <w:rPr>
                <w:rFonts w:ascii="Arial" w:hAnsi="Arial" w:cs="Arial"/>
                <w:sz w:val="20"/>
                <w:szCs w:val="20"/>
              </w:rPr>
              <w:t>_</w:t>
            </w:r>
            <w:proofErr w:type="spellStart"/>
            <w:r>
              <w:rPr>
                <w:rFonts w:ascii="Arial" w:hAnsi="Arial" w:cs="Arial"/>
                <w:sz w:val="20"/>
                <w:szCs w:val="20"/>
                <w:lang w:val="en"/>
              </w:rPr>
              <w:t>downwelling_irradiance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F3B3251"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D06094C"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D15BE" w14:paraId="373BE01B"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C5D20FF"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u_systematic</w:t>
            </w:r>
            <w:proofErr w:type="spellEnd"/>
            <w:r>
              <w:rPr>
                <w:rFonts w:ascii="Arial" w:hAnsi="Arial" w:cs="Arial"/>
                <w:bCs/>
                <w:sz w:val="20"/>
                <w:szCs w:val="20"/>
              </w:rPr>
              <w:t>_</w:t>
            </w:r>
            <w:r>
              <w:rPr>
                <w:rFonts w:ascii="Arial" w:hAnsi="Arial" w:cs="Arial"/>
                <w:bCs/>
                <w:sz w:val="20"/>
                <w:szCs w:val="20"/>
                <w:lang w:val="en"/>
              </w:rPr>
              <w:t>ed*</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BC7CED2" w14:textId="77777777" w:rsidR="00BD15BE" w:rsidRDefault="005155BE">
            <w:pPr>
              <w:pStyle w:val="Default"/>
              <w:rPr>
                <w:rFonts w:ascii="Arial" w:hAnsi="Arial" w:cs="Arial"/>
                <w:sz w:val="20"/>
                <w:szCs w:val="20"/>
              </w:rPr>
            </w:pPr>
            <w:proofErr w:type="spellStart"/>
            <w:r>
              <w:rPr>
                <w:rFonts w:ascii="Arial" w:hAnsi="Arial" w:cs="Arial"/>
                <w:sz w:val="20"/>
                <w:szCs w:val="20"/>
              </w:rPr>
              <w:t>u_systematic</w:t>
            </w:r>
            <w:proofErr w:type="spellEnd"/>
            <w:r>
              <w:rPr>
                <w:rFonts w:ascii="Arial" w:hAnsi="Arial" w:cs="Arial"/>
                <w:sz w:val="20"/>
                <w:szCs w:val="20"/>
              </w:rPr>
              <w:t>_</w:t>
            </w:r>
            <w:proofErr w:type="spellStart"/>
            <w:r>
              <w:rPr>
                <w:rFonts w:ascii="Arial" w:hAnsi="Arial" w:cs="Arial"/>
                <w:sz w:val="20"/>
                <w:szCs w:val="20"/>
                <w:lang w:val="en"/>
              </w:rPr>
              <w:t>downwelling_irradiance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B56359D"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553B462"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847F8" w14:paraId="223C26B3" w14:textId="77777777" w:rsidTr="009358AD">
        <w:trPr>
          <w:trHeight w:val="308"/>
          <w:ins w:id="2403" w:author="Pieter de Vis" w:date="2020-04-30T18:19: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A613AB9" w14:textId="796A023E" w:rsidR="00B847F8" w:rsidRDefault="00B847F8" w:rsidP="009358AD">
            <w:pPr>
              <w:pStyle w:val="Default"/>
              <w:rPr>
                <w:ins w:id="2404" w:author="Pieter de Vis" w:date="2020-04-30T18:19:00Z"/>
                <w:rFonts w:ascii="Arial" w:hAnsi="Arial" w:cs="Arial"/>
                <w:bCs/>
                <w:sz w:val="20"/>
                <w:szCs w:val="20"/>
                <w:lang w:val="en"/>
              </w:rPr>
            </w:pPr>
            <w:proofErr w:type="spellStart"/>
            <w:ins w:id="2405" w:author="Pieter de Vis" w:date="2020-04-30T18:19:00Z">
              <w:r>
                <w:rPr>
                  <w:rFonts w:ascii="Arial" w:hAnsi="Arial" w:cs="Arial"/>
                  <w:bCs/>
                  <w:sz w:val="20"/>
                  <w:szCs w:val="20"/>
                </w:rPr>
                <w:t>corr</w:t>
              </w:r>
              <w:r>
                <w:rPr>
                  <w:rFonts w:ascii="Arial" w:hAnsi="Arial" w:cs="Arial"/>
                  <w:bCs/>
                  <w:sz w:val="20"/>
                  <w:szCs w:val="20"/>
                </w:rPr>
                <w:t>_random</w:t>
              </w:r>
              <w:proofErr w:type="spellEnd"/>
              <w:r>
                <w:rPr>
                  <w:rFonts w:ascii="Arial" w:hAnsi="Arial" w:cs="Arial"/>
                  <w:bCs/>
                  <w:sz w:val="20"/>
                  <w:szCs w:val="20"/>
                </w:rPr>
                <w:t>_</w:t>
              </w:r>
            </w:ins>
            <w:ins w:id="2406" w:author="Pieter de Vis" w:date="2020-04-30T18:20:00Z">
              <w:r>
                <w:rPr>
                  <w:rFonts w:ascii="Arial" w:hAnsi="Arial" w:cs="Arial"/>
                  <w:bCs/>
                  <w:sz w:val="20"/>
                  <w:szCs w:val="20"/>
                  <w:lang w:val="en"/>
                </w:rPr>
                <w:t>e</w:t>
              </w:r>
            </w:ins>
            <w:ins w:id="2407" w:author="Pieter de Vis" w:date="2020-04-30T18:19:00Z">
              <w:r>
                <w:rPr>
                  <w:rFonts w:ascii="Arial" w:hAnsi="Arial" w:cs="Arial"/>
                  <w:bCs/>
                  <w:sz w:val="20"/>
                  <w:szCs w:val="20"/>
                  <w:lang w:val="en"/>
                </w:rPr>
                <w:t>d</w:t>
              </w:r>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F16B18F" w14:textId="376F378A" w:rsidR="00B847F8" w:rsidRDefault="00B847F8" w:rsidP="009358AD">
            <w:pPr>
              <w:pStyle w:val="Default"/>
              <w:rPr>
                <w:ins w:id="2408" w:author="Pieter de Vis" w:date="2020-04-30T18:19:00Z"/>
                <w:rFonts w:ascii="Arial" w:hAnsi="Arial" w:cs="Arial"/>
                <w:sz w:val="20"/>
                <w:szCs w:val="20"/>
              </w:rPr>
            </w:pPr>
            <w:proofErr w:type="spellStart"/>
            <w:ins w:id="2409" w:author="Pieter de Vis" w:date="2020-04-30T18:19:00Z">
              <w:r>
                <w:rPr>
                  <w:rFonts w:ascii="Arial" w:hAnsi="Arial" w:cs="Arial"/>
                  <w:sz w:val="20"/>
                  <w:szCs w:val="20"/>
                </w:rPr>
                <w:t>corr</w:t>
              </w:r>
              <w:r>
                <w:rPr>
                  <w:rFonts w:ascii="Arial" w:hAnsi="Arial" w:cs="Arial"/>
                  <w:sz w:val="20"/>
                  <w:szCs w:val="20"/>
                </w:rPr>
                <w:t>_random</w:t>
              </w:r>
              <w:proofErr w:type="spellEnd"/>
              <w:r>
                <w:rPr>
                  <w:rFonts w:ascii="Arial" w:hAnsi="Arial" w:cs="Arial"/>
                  <w:sz w:val="20"/>
                  <w:szCs w:val="20"/>
                </w:rPr>
                <w:t>_</w:t>
              </w:r>
              <w:r>
                <w:rPr>
                  <w:rFonts w:ascii="Arial" w:hAnsi="Arial" w:cs="Arial"/>
                  <w:sz w:val="20"/>
                  <w:szCs w:val="20"/>
                  <w:lang w:val="en"/>
                </w:rPr>
                <w:t xml:space="preserve">downwelling </w:t>
              </w:r>
              <w:r>
                <w:rPr>
                  <w:rFonts w:ascii="Arial" w:hAnsi="Arial" w:cs="Arial"/>
                  <w:sz w:val="20"/>
                  <w:szCs w:val="20"/>
                  <w:lang w:val="en"/>
                </w:rPr>
                <w:t>_</w:t>
              </w:r>
            </w:ins>
            <w:proofErr w:type="spellStart"/>
            <w:ins w:id="2410" w:author="Pieter de Vis" w:date="2020-04-30T18:20:00Z">
              <w:r>
                <w:rPr>
                  <w:rFonts w:ascii="Arial" w:hAnsi="Arial" w:cs="Arial"/>
                  <w:sz w:val="20"/>
                  <w:szCs w:val="20"/>
                  <w:lang w:val="en"/>
                </w:rPr>
                <w:t>ir</w:t>
              </w:r>
            </w:ins>
            <w:proofErr w:type="spellEnd"/>
            <w:ins w:id="2411" w:author="Pieter de Vis" w:date="2020-04-30T18:19:00Z">
              <w:r>
                <w:rPr>
                  <w:rFonts w:ascii="Arial" w:hAnsi="Arial" w:cs="Arial"/>
                  <w:sz w:val="20"/>
                  <w:szCs w:val="20"/>
                </w:rPr>
                <w:t>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4A69970" w14:textId="77777777" w:rsidR="00B847F8" w:rsidRDefault="00B847F8" w:rsidP="009358AD">
            <w:pPr>
              <w:pStyle w:val="Default"/>
              <w:rPr>
                <w:ins w:id="2412" w:author="Pieter de Vis" w:date="2020-04-30T18:19:00Z"/>
                <w:rFonts w:ascii="Arial" w:hAnsi="Arial" w:cs="Arial"/>
                <w:sz w:val="20"/>
                <w:szCs w:val="20"/>
              </w:rPr>
            </w:pPr>
            <w:ins w:id="2413" w:author="Pieter de Vis" w:date="2020-04-30T18:19: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659130A" w14:textId="77777777" w:rsidR="00B847F8" w:rsidRDefault="00B847F8" w:rsidP="009358AD">
            <w:pPr>
              <w:pStyle w:val="Default"/>
              <w:rPr>
                <w:ins w:id="2414" w:author="Pieter de Vis" w:date="2020-04-30T18:19:00Z"/>
                <w:rFonts w:ascii="Arial" w:hAnsi="Arial" w:cs="Arial"/>
                <w:sz w:val="20"/>
                <w:szCs w:val="20"/>
              </w:rPr>
            </w:pPr>
            <w:ins w:id="2415" w:author="Pieter de Vis" w:date="2020-04-30T18:19:00Z">
              <w:r>
                <w:rPr>
                  <w:rFonts w:ascii="Arial" w:hAnsi="Arial" w:cs="Arial"/>
                  <w:sz w:val="20"/>
                  <w:szCs w:val="20"/>
                </w:rPr>
                <w:t xml:space="preserve">wavelength, wavelength, </w:t>
              </w:r>
              <w:r>
                <w:rPr>
                  <w:rFonts w:ascii="Arial" w:hAnsi="Arial" w:cs="Arial"/>
                  <w:sz w:val="20"/>
                  <w:szCs w:val="20"/>
                  <w:lang w:val="en"/>
                </w:rPr>
                <w:t>sequence</w:t>
              </w:r>
            </w:ins>
          </w:p>
        </w:tc>
      </w:tr>
      <w:tr w:rsidR="00B847F8" w14:paraId="7E99E30B" w14:textId="77777777" w:rsidTr="009358AD">
        <w:trPr>
          <w:trHeight w:val="308"/>
          <w:ins w:id="2416" w:author="Pieter de Vis" w:date="2020-04-30T18:19: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8A5601D" w14:textId="57889E97" w:rsidR="00B847F8" w:rsidRDefault="00B847F8" w:rsidP="009358AD">
            <w:pPr>
              <w:pStyle w:val="Default"/>
              <w:rPr>
                <w:ins w:id="2417" w:author="Pieter de Vis" w:date="2020-04-30T18:19:00Z"/>
                <w:rFonts w:ascii="Arial" w:hAnsi="Arial" w:cs="Arial"/>
                <w:bCs/>
                <w:sz w:val="20"/>
                <w:szCs w:val="20"/>
                <w:lang w:val="en"/>
              </w:rPr>
            </w:pPr>
            <w:proofErr w:type="spellStart"/>
            <w:ins w:id="2418" w:author="Pieter de Vis" w:date="2020-04-30T18:19:00Z">
              <w:r>
                <w:rPr>
                  <w:rFonts w:ascii="Arial" w:hAnsi="Arial" w:cs="Arial"/>
                  <w:bCs/>
                  <w:sz w:val="20"/>
                  <w:szCs w:val="20"/>
                </w:rPr>
                <w:t>corr</w:t>
              </w:r>
              <w:r>
                <w:rPr>
                  <w:rFonts w:ascii="Arial" w:hAnsi="Arial" w:cs="Arial"/>
                  <w:bCs/>
                  <w:sz w:val="20"/>
                  <w:szCs w:val="20"/>
                </w:rPr>
                <w:t>_systematic</w:t>
              </w:r>
              <w:proofErr w:type="spellEnd"/>
              <w:r>
                <w:rPr>
                  <w:rFonts w:ascii="Arial" w:hAnsi="Arial" w:cs="Arial"/>
                  <w:bCs/>
                  <w:sz w:val="20"/>
                  <w:szCs w:val="20"/>
                </w:rPr>
                <w:t>_</w:t>
              </w:r>
            </w:ins>
            <w:ins w:id="2419" w:author="Pieter de Vis" w:date="2020-04-30T18:20:00Z">
              <w:r>
                <w:rPr>
                  <w:rFonts w:ascii="Arial" w:hAnsi="Arial" w:cs="Arial"/>
                  <w:bCs/>
                  <w:sz w:val="20"/>
                  <w:szCs w:val="20"/>
                  <w:lang w:val="en"/>
                </w:rPr>
                <w:t>e</w:t>
              </w:r>
            </w:ins>
            <w:ins w:id="2420" w:author="Pieter de Vis" w:date="2020-04-30T18:19:00Z">
              <w:r>
                <w:rPr>
                  <w:rFonts w:ascii="Arial" w:hAnsi="Arial" w:cs="Arial"/>
                  <w:bCs/>
                  <w:sz w:val="20"/>
                  <w:szCs w:val="20"/>
                  <w:lang w:val="en"/>
                </w:rPr>
                <w:t>d</w:t>
              </w:r>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B65367C" w14:textId="40B279D5" w:rsidR="00B847F8" w:rsidRDefault="00B847F8" w:rsidP="009358AD">
            <w:pPr>
              <w:pStyle w:val="Default"/>
              <w:rPr>
                <w:ins w:id="2421" w:author="Pieter de Vis" w:date="2020-04-30T18:19:00Z"/>
                <w:rFonts w:ascii="Arial" w:hAnsi="Arial" w:cs="Arial"/>
                <w:sz w:val="20"/>
                <w:szCs w:val="20"/>
              </w:rPr>
            </w:pPr>
            <w:proofErr w:type="spellStart"/>
            <w:ins w:id="2422" w:author="Pieter de Vis" w:date="2020-04-30T18:19:00Z">
              <w:r>
                <w:rPr>
                  <w:rFonts w:ascii="Arial" w:hAnsi="Arial" w:cs="Arial"/>
                  <w:sz w:val="20"/>
                  <w:szCs w:val="20"/>
                </w:rPr>
                <w:t>corr</w:t>
              </w:r>
              <w:r>
                <w:rPr>
                  <w:rFonts w:ascii="Arial" w:hAnsi="Arial" w:cs="Arial"/>
                  <w:sz w:val="20"/>
                  <w:szCs w:val="20"/>
                </w:rPr>
                <w:t>_systematic</w:t>
              </w:r>
              <w:proofErr w:type="spellEnd"/>
              <w:r>
                <w:rPr>
                  <w:rFonts w:ascii="Arial" w:hAnsi="Arial" w:cs="Arial"/>
                  <w:sz w:val="20"/>
                  <w:szCs w:val="20"/>
                </w:rPr>
                <w:t>_</w:t>
              </w:r>
              <w:r>
                <w:rPr>
                  <w:rFonts w:ascii="Arial" w:hAnsi="Arial" w:cs="Arial"/>
                  <w:sz w:val="20"/>
                  <w:szCs w:val="20"/>
                  <w:lang w:val="en"/>
                </w:rPr>
                <w:t>downwelling</w:t>
              </w:r>
              <w:r>
                <w:rPr>
                  <w:rFonts w:ascii="Arial" w:hAnsi="Arial" w:cs="Arial"/>
                  <w:sz w:val="20"/>
                  <w:szCs w:val="20"/>
                  <w:lang w:val="en"/>
                </w:rPr>
                <w:t>_</w:t>
              </w:r>
              <w:r>
                <w:rPr>
                  <w:rFonts w:ascii="Arial" w:hAnsi="Arial" w:cs="Arial"/>
                  <w:sz w:val="20"/>
                  <w:szCs w:val="20"/>
                </w:rPr>
                <w:t>irradiance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4E84049" w14:textId="77777777" w:rsidR="00B847F8" w:rsidRDefault="00B847F8" w:rsidP="009358AD">
            <w:pPr>
              <w:pStyle w:val="Default"/>
              <w:rPr>
                <w:ins w:id="2423" w:author="Pieter de Vis" w:date="2020-04-30T18:19:00Z"/>
                <w:rFonts w:ascii="Arial" w:hAnsi="Arial" w:cs="Arial"/>
                <w:sz w:val="20"/>
                <w:szCs w:val="20"/>
              </w:rPr>
            </w:pPr>
            <w:ins w:id="2424" w:author="Pieter de Vis" w:date="2020-04-30T18:19: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CF7197F" w14:textId="77777777" w:rsidR="00B847F8" w:rsidRDefault="00B847F8" w:rsidP="009358AD">
            <w:pPr>
              <w:pStyle w:val="Default"/>
              <w:rPr>
                <w:ins w:id="2425" w:author="Pieter de Vis" w:date="2020-04-30T18:19:00Z"/>
                <w:rFonts w:ascii="Arial" w:hAnsi="Arial" w:cs="Arial"/>
                <w:sz w:val="20"/>
                <w:szCs w:val="20"/>
              </w:rPr>
            </w:pPr>
            <w:ins w:id="2426" w:author="Pieter de Vis" w:date="2020-04-30T18:19:00Z">
              <w:r>
                <w:rPr>
                  <w:rFonts w:ascii="Arial" w:hAnsi="Arial" w:cs="Arial"/>
                  <w:sz w:val="20"/>
                  <w:szCs w:val="20"/>
                </w:rPr>
                <w:t xml:space="preserve">wavelength, wavelength, </w:t>
              </w:r>
              <w:r>
                <w:rPr>
                  <w:rFonts w:ascii="Arial" w:hAnsi="Arial" w:cs="Arial"/>
                  <w:sz w:val="20"/>
                  <w:szCs w:val="20"/>
                  <w:lang w:val="en"/>
                </w:rPr>
                <w:t>sequence</w:t>
              </w:r>
            </w:ins>
          </w:p>
        </w:tc>
      </w:tr>
      <w:tr w:rsidR="00BD15BE" w14:paraId="3EE93D59"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0F1130BF"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quality_flag</w:t>
            </w:r>
            <w:proofErr w:type="spellEnd"/>
            <w:r>
              <w:rPr>
                <w:rFonts w:ascii="Arial" w:hAnsi="Arial" w:cs="Arial"/>
                <w:bCs/>
                <w:sz w:val="20"/>
                <w:szCs w:val="20"/>
                <w:lang w:val="en"/>
              </w:rPr>
              <w:t>_ed*</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187C710"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r>
              <w:rPr>
                <w:rFonts w:ascii="Arial" w:hAnsi="Arial" w:cs="Arial"/>
                <w:bCs/>
                <w:sz w:val="20"/>
                <w:szCs w:val="20"/>
                <w:lang w:val="en"/>
              </w:rPr>
              <w:t>_ed</w:t>
            </w: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0EC62B6"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3793DF45"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2F6A10BD" w14:textId="77777777">
        <w:trPr>
          <w:trHeight w:val="308"/>
        </w:trPr>
        <w:tc>
          <w:tcPr>
            <w:tcW w:w="2659" w:type="dxa"/>
          </w:tcPr>
          <w:p w14:paraId="14E34CA9" w14:textId="77777777" w:rsidR="00BD15BE" w:rsidRDefault="005155BE">
            <w:pPr>
              <w:pStyle w:val="Default"/>
              <w:rPr>
                <w:rFonts w:ascii="Arial" w:hAnsi="Arial" w:cs="Arial"/>
                <w:bCs/>
                <w:sz w:val="20"/>
                <w:szCs w:val="20"/>
                <w:lang w:val="en"/>
              </w:rPr>
            </w:pPr>
            <w:proofErr w:type="spellStart"/>
            <w:r>
              <w:rPr>
                <w:rFonts w:ascii="Arial" w:hAnsi="Arial" w:cs="Arial"/>
                <w:color w:val="auto"/>
                <w:sz w:val="20"/>
                <w:szCs w:val="20"/>
                <w:lang w:val="en"/>
              </w:rPr>
              <w:t>scans_total</w:t>
            </w:r>
            <w:r>
              <w:rPr>
                <w:rFonts w:ascii="Arial" w:hAnsi="Arial" w:cs="Arial"/>
                <w:bCs/>
                <w:sz w:val="20"/>
                <w:szCs w:val="20"/>
                <w:lang w:val="en"/>
              </w:rPr>
              <w:t>_ed</w:t>
            </w:r>
            <w:proofErr w:type="spellEnd"/>
            <w:r>
              <w:rPr>
                <w:rFonts w:ascii="Arial" w:hAnsi="Arial" w:cs="Arial"/>
                <w:bCs/>
                <w:sz w:val="20"/>
                <w:szCs w:val="20"/>
                <w:lang w:val="en"/>
              </w:rPr>
              <w:t>*</w:t>
            </w:r>
          </w:p>
        </w:tc>
        <w:tc>
          <w:tcPr>
            <w:tcW w:w="2693" w:type="dxa"/>
          </w:tcPr>
          <w:p w14:paraId="6F00B440"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total_number_scans</w:t>
            </w:r>
            <w:r>
              <w:rPr>
                <w:rFonts w:ascii="Arial" w:hAnsi="Arial" w:cs="Arial"/>
                <w:bCs/>
                <w:sz w:val="20"/>
                <w:szCs w:val="20"/>
                <w:lang w:val="en"/>
              </w:rPr>
              <w:t>_ed</w:t>
            </w:r>
            <w:proofErr w:type="spellEnd"/>
          </w:p>
        </w:tc>
        <w:tc>
          <w:tcPr>
            <w:tcW w:w="1276" w:type="dxa"/>
          </w:tcPr>
          <w:p w14:paraId="090FF8AF"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44C407BF"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71BE1C39" w14:textId="77777777">
        <w:trPr>
          <w:trHeight w:val="90"/>
        </w:trPr>
        <w:tc>
          <w:tcPr>
            <w:tcW w:w="2659" w:type="dxa"/>
          </w:tcPr>
          <w:p w14:paraId="13110126" w14:textId="77777777" w:rsidR="00BD15BE" w:rsidRDefault="005155BE">
            <w:pPr>
              <w:pStyle w:val="Default"/>
              <w:rPr>
                <w:rFonts w:ascii="Arial" w:hAnsi="Arial" w:cs="Arial"/>
                <w:bCs/>
                <w:sz w:val="20"/>
                <w:szCs w:val="20"/>
                <w:lang w:val="en"/>
              </w:rPr>
            </w:pPr>
            <w:proofErr w:type="spellStart"/>
            <w:r>
              <w:rPr>
                <w:rFonts w:ascii="Arial" w:hAnsi="Arial" w:cs="Arial"/>
                <w:color w:val="auto"/>
                <w:sz w:val="20"/>
                <w:szCs w:val="20"/>
                <w:lang w:val="en"/>
              </w:rPr>
              <w:t>scans_qc</w:t>
            </w:r>
            <w:r>
              <w:rPr>
                <w:rFonts w:ascii="Arial" w:hAnsi="Arial" w:cs="Arial"/>
                <w:bCs/>
                <w:sz w:val="20"/>
                <w:szCs w:val="20"/>
                <w:lang w:val="en"/>
              </w:rPr>
              <w:t>_ed</w:t>
            </w:r>
            <w:proofErr w:type="spellEnd"/>
            <w:r>
              <w:rPr>
                <w:rFonts w:ascii="Arial" w:hAnsi="Arial" w:cs="Arial"/>
                <w:bCs/>
                <w:sz w:val="20"/>
                <w:szCs w:val="20"/>
                <w:lang w:val="en"/>
              </w:rPr>
              <w:t>*</w:t>
            </w:r>
          </w:p>
        </w:tc>
        <w:tc>
          <w:tcPr>
            <w:tcW w:w="2693" w:type="dxa"/>
          </w:tcPr>
          <w:p w14:paraId="0E65C428"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total_qualitychecked_scans</w:t>
            </w:r>
            <w:r>
              <w:rPr>
                <w:rFonts w:ascii="Arial" w:hAnsi="Arial" w:cs="Arial"/>
                <w:bCs/>
                <w:sz w:val="20"/>
                <w:szCs w:val="20"/>
                <w:lang w:val="en"/>
              </w:rPr>
              <w:t>_ed</w:t>
            </w:r>
            <w:proofErr w:type="spellEnd"/>
          </w:p>
        </w:tc>
        <w:tc>
          <w:tcPr>
            <w:tcW w:w="1276" w:type="dxa"/>
          </w:tcPr>
          <w:p w14:paraId="7122F298"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64C196AB"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bl>
    <w:p w14:paraId="254DAB73" w14:textId="77777777" w:rsidR="00BD15BE" w:rsidRDefault="005155BE">
      <w:pPr>
        <w:rPr>
          <w:rFonts w:cs="Arial"/>
          <w:i/>
          <w:iCs/>
          <w:sz w:val="16"/>
          <w:szCs w:val="16"/>
          <w:lang w:val="en"/>
        </w:rPr>
      </w:pPr>
      <w:r>
        <w:rPr>
          <w:rFonts w:cs="Arial"/>
          <w:i/>
          <w:iCs/>
          <w:sz w:val="16"/>
          <w:szCs w:val="16"/>
          <w:lang w:val="en"/>
        </w:rPr>
        <w:t xml:space="preserve">*These variables are not further defined below. They are </w:t>
      </w:r>
      <w:proofErr w:type="gramStart"/>
      <w:r>
        <w:rPr>
          <w:rFonts w:cs="Arial"/>
          <w:i/>
          <w:iCs/>
          <w:sz w:val="16"/>
          <w:szCs w:val="16"/>
          <w:lang w:val="en"/>
        </w:rPr>
        <w:t>similar to</w:t>
      </w:r>
      <w:proofErr w:type="gramEnd"/>
      <w:r>
        <w:rPr>
          <w:rFonts w:cs="Arial"/>
          <w:i/>
          <w:iCs/>
          <w:sz w:val="16"/>
          <w:szCs w:val="16"/>
          <w:lang w:val="en"/>
        </w:rPr>
        <w:t xml:space="preserve"> the variables described in Section </w:t>
      </w:r>
      <w:r>
        <w:rPr>
          <w:rFonts w:cs="Arial"/>
          <w:i/>
          <w:iCs/>
          <w:sz w:val="16"/>
          <w:szCs w:val="16"/>
          <w:lang w:val="en"/>
        </w:rPr>
        <w:fldChar w:fldCharType="begin"/>
      </w:r>
      <w:r>
        <w:rPr>
          <w:rFonts w:cs="Arial"/>
          <w:i/>
          <w:iCs/>
          <w:sz w:val="16"/>
          <w:szCs w:val="16"/>
          <w:lang w:val="en"/>
        </w:rPr>
        <w:instrText xml:space="preserve"> REF _Ref505013083 \r \h </w:instrText>
      </w:r>
      <w:r>
        <w:rPr>
          <w:rFonts w:cs="Arial"/>
          <w:i/>
          <w:iCs/>
          <w:sz w:val="16"/>
          <w:szCs w:val="16"/>
          <w:lang w:val="en"/>
        </w:rPr>
      </w:r>
      <w:r>
        <w:rPr>
          <w:rFonts w:cs="Arial"/>
          <w:i/>
          <w:iCs/>
          <w:sz w:val="16"/>
          <w:szCs w:val="16"/>
          <w:lang w:val="en"/>
        </w:rPr>
        <w:fldChar w:fldCharType="separate"/>
      </w:r>
      <w:r>
        <w:rPr>
          <w:rFonts w:cs="Arial"/>
          <w:i/>
          <w:iCs/>
          <w:sz w:val="16"/>
          <w:szCs w:val="16"/>
          <w:lang w:val="en"/>
        </w:rPr>
        <w:t>5.2</w:t>
      </w:r>
      <w:r>
        <w:rPr>
          <w:rFonts w:cs="Arial"/>
          <w:i/>
          <w:iCs/>
          <w:sz w:val="16"/>
          <w:szCs w:val="16"/>
          <w:lang w:val="en"/>
        </w:rPr>
        <w:fldChar w:fldCharType="end"/>
      </w:r>
      <w:r>
        <w:rPr>
          <w:rFonts w:cs="Arial"/>
          <w:i/>
          <w:iCs/>
          <w:sz w:val="16"/>
          <w:szCs w:val="16"/>
          <w:lang w:val="en"/>
        </w:rPr>
        <w:t xml:space="preserve"> except that they refer to the variable referred in their name.</w:t>
      </w:r>
    </w:p>
    <w:p w14:paraId="2FB70E41" w14:textId="77777777" w:rsidR="00BD15BE" w:rsidRDefault="00BD15BE">
      <w:pPr>
        <w:rPr>
          <w:rFonts w:cs="Arial"/>
          <w:i/>
          <w:iCs/>
          <w:sz w:val="16"/>
          <w:szCs w:val="16"/>
          <w:lang w:val="en"/>
        </w:rPr>
      </w:pPr>
    </w:p>
    <w:p w14:paraId="1CAAA54A" w14:textId="2C7D3BC7" w:rsidR="00BD15BE" w:rsidRDefault="005155BE">
      <w:pPr>
        <w:pStyle w:val="Caption"/>
      </w:pPr>
      <w:r>
        <w:t xml:space="preserve">Table </w:t>
      </w:r>
      <w:del w:id="2427" w:author="Pieter de Vis" w:date="2020-04-30T18:32:00Z">
        <w:r w:rsidDel="00775C1E">
          <w:fldChar w:fldCharType="begin"/>
        </w:r>
        <w:r w:rsidDel="00775C1E">
          <w:delInstrText>SEQ Table \* ARABIC</w:delInstrText>
        </w:r>
        <w:r w:rsidDel="00775C1E">
          <w:fldChar w:fldCharType="separate"/>
        </w:r>
        <w:r w:rsidDel="00775C1E">
          <w:delText>45</w:delText>
        </w:r>
        <w:r w:rsidDel="00775C1E">
          <w:fldChar w:fldCharType="end"/>
        </w:r>
      </w:del>
      <w:bookmarkStart w:id="2428" w:name="_Toc1817485577"/>
      <w:ins w:id="2429" w:author="Pieter de Vis" w:date="2020-04-30T18:32:00Z">
        <w:r w:rsidR="00775C1E">
          <w:t>53</w:t>
        </w:r>
      </w:ins>
      <w:r>
        <w:t xml:space="preserve"> </w:t>
      </w:r>
      <w:r>
        <w:rPr>
          <w:lang w:val="en"/>
        </w:rPr>
        <w:t xml:space="preserve">– L1b downwelling irradiance </w:t>
      </w:r>
      <w:r>
        <w:t>variable definition</w:t>
      </w:r>
      <w:bookmarkEnd w:id="2428"/>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440D3C98"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993BAE8"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ed</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13764AD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3C2318C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2979E32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594CA5D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ADA67B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7CA934E"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181E269"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ED7D680" w14:textId="77777777" w:rsidR="00BD15BE" w:rsidRDefault="00BD15BE">
            <w:pPr>
              <w:pStyle w:val="Default"/>
              <w:rPr>
                <w:rFonts w:ascii="Arial" w:hAnsi="Arial" w:cs="Arial"/>
                <w:sz w:val="20"/>
                <w:szCs w:val="20"/>
              </w:rPr>
            </w:pPr>
          </w:p>
        </w:tc>
      </w:tr>
      <w:tr w:rsidR="00BD15BE" w14:paraId="7ECAA3E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C82416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C13FDA2"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5F61B61" w14:textId="77777777" w:rsidR="00BD15BE" w:rsidRDefault="005155BE">
            <w:pPr>
              <w:rPr>
                <w:rFonts w:cs="Arial"/>
                <w:sz w:val="20"/>
                <w:szCs w:val="20"/>
              </w:rPr>
            </w:pPr>
            <w:r>
              <w:rPr>
                <w:rFonts w:eastAsia="SimSun" w:cs="Arial"/>
                <w:color w:val="auto"/>
                <w:sz w:val="20"/>
                <w:szCs w:val="20"/>
              </w:rPr>
              <w:t>downwelling_</w:t>
            </w:r>
            <w:proofErr w:type="spellStart"/>
            <w:r>
              <w:rPr>
                <w:rFonts w:eastAsia="SimSun" w:cs="Arial"/>
                <w:color w:val="auto"/>
                <w:sz w:val="20"/>
                <w:szCs w:val="20"/>
                <w:lang w:val="en"/>
              </w:rPr>
              <w:t>ir</w:t>
            </w:r>
            <w:r>
              <w:rPr>
                <w:rFonts w:eastAsia="SimSun" w:cs="Arial"/>
                <w:color w:val="auto"/>
                <w:sz w:val="20"/>
                <w:szCs w:val="20"/>
              </w:rPr>
              <w:t>radiance_per_unit_wavelength_in_air</w:t>
            </w:r>
            <w:proofErr w:type="spellEnd"/>
          </w:p>
          <w:p w14:paraId="4D84FE74" w14:textId="77777777" w:rsidR="00BD15BE" w:rsidRDefault="005155BE">
            <w:pPr>
              <w:jc w:val="left"/>
              <w:rPr>
                <w:rFonts w:cs="Arial"/>
                <w:sz w:val="20"/>
                <w:szCs w:val="20"/>
              </w:rPr>
            </w:pPr>
            <w:r>
              <w:rPr>
                <w:rFonts w:eastAsia="SimSun" w:cs="Arial"/>
                <w:i/>
                <w:sz w:val="20"/>
                <w:szCs w:val="20"/>
                <w:lang w:val="en-US" w:eastAsia="zh-CN" w:bidi="ar"/>
              </w:rPr>
              <w:lastRenderedPageBreak/>
              <w:t>alias:</w:t>
            </w:r>
            <w:r>
              <w:rPr>
                <w:rFonts w:eastAsia="SimSun" w:cs="Arial"/>
                <w:sz w:val="20"/>
                <w:szCs w:val="20"/>
                <w:lang w:val="en-US" w:eastAsia="zh-CN" w:bidi="ar"/>
              </w:rPr>
              <w:t> </w:t>
            </w:r>
            <w:proofErr w:type="spellStart"/>
            <w:r>
              <w:rPr>
                <w:rFonts w:eastAsia="SimSun" w:cs="Arial"/>
                <w:sz w:val="20"/>
                <w:szCs w:val="20"/>
                <w:lang w:val="en-US" w:eastAsia="zh-CN" w:bidi="ar"/>
              </w:rPr>
              <w:t>downwelling_spectral</w:t>
            </w:r>
            <w:proofErr w:type="spellEnd"/>
            <w:r>
              <w:rPr>
                <w:rFonts w:eastAsia="SimSun" w:cs="Arial"/>
                <w:sz w:val="20"/>
                <w:szCs w:val="20"/>
                <w:lang w:val="en-US" w:eastAsia="zh-CN" w:bidi="ar"/>
              </w:rPr>
              <w:t>_</w:t>
            </w:r>
            <w:proofErr w:type="spellStart"/>
            <w:r>
              <w:rPr>
                <w:rFonts w:eastAsia="SimSun" w:cs="Arial"/>
                <w:sz w:val="20"/>
                <w:szCs w:val="20"/>
                <w:lang w:val="en" w:eastAsia="zh-CN" w:bidi="ar"/>
              </w:rPr>
              <w:t>ir</w:t>
            </w:r>
            <w:r>
              <w:rPr>
                <w:rFonts w:eastAsia="SimSun" w:cs="Arial"/>
                <w:sz w:val="20"/>
                <w:szCs w:val="20"/>
                <w:lang w:val="en-US" w:eastAsia="zh-CN" w:bidi="ar"/>
              </w:rPr>
              <w:t>radiance_in_air</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222740C" w14:textId="77777777" w:rsidR="00BD15BE" w:rsidRDefault="00BD15BE">
            <w:pPr>
              <w:pStyle w:val="Default"/>
              <w:rPr>
                <w:rFonts w:ascii="Arial" w:hAnsi="Arial" w:cs="Arial"/>
                <w:sz w:val="20"/>
                <w:szCs w:val="20"/>
              </w:rPr>
            </w:pPr>
          </w:p>
        </w:tc>
      </w:tr>
      <w:tr w:rsidR="00BD15BE" w14:paraId="7DA53B4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EFEFA4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6D4AECA"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8426748" w14:textId="77777777" w:rsidR="00BD15BE" w:rsidRDefault="00BD15BE">
            <w:pPr>
              <w:jc w:val="left"/>
              <w:rPr>
                <w:rFonts w:cs="Arial"/>
                <w:sz w:val="20"/>
                <w:szCs w:val="20"/>
                <w:lang w:val="en"/>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680FE36" w14:textId="77777777" w:rsidR="00BD15BE" w:rsidRDefault="005155BE">
            <w:pPr>
              <w:pStyle w:val="Default"/>
              <w:rPr>
                <w:rFonts w:ascii="Arial" w:hAnsi="Arial" w:cs="Arial"/>
                <w:sz w:val="20"/>
                <w:szCs w:val="20"/>
                <w:lang w:val="en"/>
              </w:rPr>
            </w:pPr>
            <w:r>
              <w:rPr>
                <w:rFonts w:ascii="Arial" w:hAnsi="Arial" w:cs="Arial"/>
                <w:sz w:val="20"/>
                <w:szCs w:val="20"/>
                <w:lang w:val="en"/>
              </w:rPr>
              <w:t>This variable is missing in the CF metadata table</w:t>
            </w:r>
          </w:p>
        </w:tc>
      </w:tr>
      <w:tr w:rsidR="00BD15BE" w14:paraId="5A3BDCC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6DFEE9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7D0913D" w14:textId="77777777" w:rsidR="00BD15BE" w:rsidRDefault="005155BE">
            <w:pPr>
              <w:pStyle w:val="Default"/>
              <w:rPr>
                <w:rFonts w:ascii="Arial" w:hAnsi="Arial" w:cs="Arial"/>
                <w:sz w:val="20"/>
                <w:szCs w:val="20"/>
                <w:lang w:val="en"/>
              </w:rPr>
            </w:pPr>
            <w:r>
              <w:rPr>
                <w:rFonts w:ascii="Arial" w:hAnsi="Arial" w:cs="Arial"/>
                <w:sz w:val="20"/>
                <w:szCs w:val="20"/>
                <w:lang w:val="en"/>
              </w:rPr>
              <w:t>Reference</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7609319" w14:textId="77777777" w:rsidR="00BD15BE" w:rsidRDefault="005155BE">
            <w:pPr>
              <w:pStyle w:val="Default"/>
              <w:rPr>
                <w:rFonts w:ascii="Arial" w:hAnsi="Arial" w:cs="Arial"/>
                <w:sz w:val="20"/>
                <w:szCs w:val="20"/>
                <w:lang w:val="en"/>
              </w:rPr>
            </w:pPr>
            <w:r>
              <w:rPr>
                <w:rFonts w:ascii="Arial" w:hAnsi="Arial" w:cs="Arial"/>
                <w:sz w:val="20"/>
                <w:szCs w:val="20"/>
                <w:lang w:val="en"/>
              </w:rPr>
              <w:t xml:space="preserve">See </w:t>
            </w:r>
            <w:proofErr w:type="spellStart"/>
            <w:r>
              <w:rPr>
                <w:rFonts w:ascii="Arial" w:hAnsi="Arial" w:cs="Arial"/>
                <w:sz w:val="20"/>
                <w:szCs w:val="20"/>
                <w:lang w:val="en"/>
              </w:rPr>
              <w:t>system_deployment_height</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EF7F9EE" w14:textId="77777777" w:rsidR="00BD15BE" w:rsidRDefault="00BD15BE">
            <w:pPr>
              <w:pStyle w:val="Default"/>
              <w:rPr>
                <w:rFonts w:ascii="Arial" w:hAnsi="Arial" w:cs="Arial"/>
                <w:sz w:val="20"/>
                <w:szCs w:val="20"/>
              </w:rPr>
            </w:pPr>
          </w:p>
        </w:tc>
      </w:tr>
      <w:tr w:rsidR="00BD15BE" w14:paraId="311AB9F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590A1E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8A08AFD"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200E4DA"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mW</w:t>
            </w:r>
            <w:proofErr w:type="spellEnd"/>
            <w:r>
              <w:rPr>
                <w:rFonts w:ascii="Arial" w:hAnsi="Arial" w:cs="Arial"/>
                <w:sz w:val="20"/>
                <w:szCs w:val="20"/>
              </w:rPr>
              <w:t xml:space="preserve"> m^-2 nm^-1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75849FA" w14:textId="77777777" w:rsidR="00BD15BE" w:rsidRDefault="00BD15BE">
            <w:pPr>
              <w:pStyle w:val="Default"/>
              <w:rPr>
                <w:rFonts w:ascii="Arial" w:hAnsi="Arial" w:cs="Arial"/>
                <w:sz w:val="20"/>
                <w:szCs w:val="20"/>
              </w:rPr>
            </w:pPr>
          </w:p>
        </w:tc>
      </w:tr>
      <w:tr w:rsidR="00BD15BE" w14:paraId="062D2B1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95BF5E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7F60806"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49E84E2"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05C7624" w14:textId="77777777" w:rsidR="00BD15BE" w:rsidRDefault="00BD15BE">
            <w:pPr>
              <w:pStyle w:val="Default"/>
              <w:rPr>
                <w:rFonts w:ascii="Arial" w:hAnsi="Arial" w:cs="Arial"/>
                <w:sz w:val="20"/>
                <w:szCs w:val="20"/>
              </w:rPr>
            </w:pPr>
          </w:p>
        </w:tc>
      </w:tr>
      <w:tr w:rsidR="00BD15BE" w14:paraId="7C95B3E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DDA7C9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1EAEDB9"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CAE9A82"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16A784B" w14:textId="77777777" w:rsidR="00BD15BE" w:rsidRDefault="00BD15BE">
            <w:pPr>
              <w:pStyle w:val="Default"/>
              <w:rPr>
                <w:rFonts w:ascii="Arial" w:hAnsi="Arial" w:cs="Arial"/>
                <w:sz w:val="20"/>
                <w:szCs w:val="20"/>
              </w:rPr>
            </w:pPr>
          </w:p>
        </w:tc>
      </w:tr>
      <w:tr w:rsidR="00BD15BE" w14:paraId="57A08EC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622A86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AA2BC4D"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01EA3BF"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quality_flag</w:t>
            </w:r>
            <w:proofErr w:type="spellEnd"/>
            <w:r>
              <w:rPr>
                <w:rFonts w:ascii="Arial" w:hAnsi="Arial" w:cs="Arial"/>
                <w:sz w:val="20"/>
                <w:szCs w:val="20"/>
                <w:lang w:val="en"/>
              </w:rPr>
              <w:t>_</w:t>
            </w:r>
            <w:proofErr w:type="spellStart"/>
            <w:proofErr w:type="gramStart"/>
            <w:r>
              <w:rPr>
                <w:rFonts w:ascii="Arial" w:hAnsi="Arial" w:cs="Arial"/>
                <w:sz w:val="20"/>
                <w:szCs w:val="20"/>
                <w:lang w:val="en"/>
              </w:rPr>
              <w:t>ed,scans</w:t>
            </w:r>
            <w:proofErr w:type="gramEnd"/>
            <w:r>
              <w:rPr>
                <w:rFonts w:ascii="Arial" w:hAnsi="Arial" w:cs="Arial"/>
                <w:sz w:val="20"/>
                <w:szCs w:val="20"/>
                <w:lang w:val="en"/>
              </w:rPr>
              <w:t>_total_ed</w:t>
            </w:r>
            <w:proofErr w:type="spellEnd"/>
            <w:r>
              <w:rPr>
                <w:rFonts w:ascii="Arial" w:hAnsi="Arial" w:cs="Arial"/>
                <w:sz w:val="20"/>
                <w:szCs w:val="20"/>
                <w:lang w:val="en"/>
              </w:rPr>
              <w:t xml:space="preserve">, </w:t>
            </w:r>
            <w:proofErr w:type="spellStart"/>
            <w:r>
              <w:rPr>
                <w:rFonts w:ascii="Arial" w:hAnsi="Arial" w:cs="Arial"/>
                <w:sz w:val="20"/>
                <w:szCs w:val="20"/>
                <w:lang w:val="en"/>
              </w:rPr>
              <w:t>scans_qc_ed</w:t>
            </w:r>
            <w:proofErr w:type="spellEnd"/>
            <w:r>
              <w:rPr>
                <w:rFonts w:ascii="Arial" w:hAnsi="Arial" w:cs="Arial"/>
                <w:sz w:val="20"/>
                <w:szCs w:val="20"/>
                <w:lang w:val="en"/>
              </w:rPr>
              <w:t xml:space="preserve">, </w:t>
            </w:r>
            <w:proofErr w:type="spellStart"/>
            <w:r>
              <w:rPr>
                <w:rFonts w:ascii="Arial" w:hAnsi="Arial" w:cs="Arial"/>
                <w:sz w:val="20"/>
                <w:szCs w:val="20"/>
                <w:lang w:val="en"/>
              </w:rPr>
              <w:t>sza</w:t>
            </w:r>
            <w:proofErr w:type="spellEnd"/>
            <w:r>
              <w:rPr>
                <w:rFonts w:ascii="Arial" w:hAnsi="Arial" w:cs="Arial"/>
                <w:sz w:val="20"/>
                <w:szCs w:val="20"/>
                <w:lang w:val="en"/>
              </w:rPr>
              <w:t xml:space="preserve">, </w:t>
            </w:r>
            <w:proofErr w:type="spellStart"/>
            <w:r>
              <w:rPr>
                <w:rFonts w:ascii="Arial" w:hAnsi="Arial" w:cs="Arial"/>
                <w:sz w:val="20"/>
                <w:szCs w:val="20"/>
                <w:lang w:val="en"/>
              </w:rPr>
              <w:t>saa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27CC50F" w14:textId="77777777" w:rsidR="00BD15BE" w:rsidRDefault="00BD15BE">
            <w:pPr>
              <w:pStyle w:val="Default"/>
              <w:rPr>
                <w:rFonts w:ascii="Arial" w:hAnsi="Arial" w:cs="Arial"/>
                <w:sz w:val="20"/>
                <w:szCs w:val="20"/>
              </w:rPr>
            </w:pPr>
          </w:p>
        </w:tc>
      </w:tr>
      <w:tr w:rsidR="00BD15BE" w14:paraId="37DA08D9"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4592BA0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28F7151B"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URI</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29F164A2" w14:textId="77777777" w:rsidR="00BD15BE" w:rsidRDefault="008E0311">
            <w:pPr>
              <w:jc w:val="left"/>
              <w:rPr>
                <w:rFonts w:cs="Arial"/>
                <w:sz w:val="20"/>
                <w:szCs w:val="20"/>
              </w:rPr>
            </w:pPr>
            <w:hyperlink r:id="rId23" w:tgtFrame="/home/cgoyens/Documents\x/_blank" w:history="1">
              <w:r w:rsidR="005155BE">
                <w:rPr>
                  <w:rStyle w:val="Hyperlink"/>
                  <w:rFonts w:eastAsia="SimSun" w:cs="Arial"/>
                  <w:sz w:val="20"/>
                  <w:szCs w:val="20"/>
                </w:rPr>
                <w:t>http://vocab.nerc.ac.uk/collection/P01/current/CSLRCCR1/</w:t>
              </w:r>
            </w:hyperlink>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CAE5AB1" w14:textId="77777777" w:rsidR="00BD15BE" w:rsidRDefault="00BD15BE">
            <w:pPr>
              <w:pStyle w:val="Default"/>
              <w:rPr>
                <w:rFonts w:ascii="Arial" w:hAnsi="Arial" w:cs="Arial"/>
                <w:sz w:val="20"/>
                <w:szCs w:val="20"/>
              </w:rPr>
            </w:pPr>
          </w:p>
        </w:tc>
      </w:tr>
      <w:tr w:rsidR="00BD15BE" w14:paraId="1E80DEF1"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429250C9"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023214B4"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Identifier ()</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5650DD29" w14:textId="77777777" w:rsidR="00BD15BE" w:rsidRDefault="005155BE">
            <w:pPr>
              <w:jc w:val="left"/>
              <w:rPr>
                <w:rFonts w:cs="Arial"/>
                <w:sz w:val="20"/>
                <w:szCs w:val="20"/>
              </w:rPr>
            </w:pPr>
            <w:r>
              <w:rPr>
                <w:rFonts w:eastAsia="SimSun" w:cs="Arial"/>
                <w:sz w:val="20"/>
                <w:szCs w:val="20"/>
                <w:lang w:val="en-US" w:eastAsia="zh-CN" w:bidi="ar"/>
              </w:rPr>
              <w:t>SDN:P01::CSLRCCR1</w:t>
            </w:r>
            <w:hyperlink r:id="rId24"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7414855" w14:textId="77777777" w:rsidR="00BD15BE" w:rsidRDefault="00BD15BE">
            <w:pPr>
              <w:pStyle w:val="Default"/>
              <w:rPr>
                <w:rFonts w:ascii="Arial" w:hAnsi="Arial" w:cs="Arial"/>
                <w:sz w:val="20"/>
                <w:szCs w:val="20"/>
              </w:rPr>
            </w:pPr>
          </w:p>
        </w:tc>
      </w:tr>
      <w:tr w:rsidR="00BD15BE" w14:paraId="2213BE5C"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50F572F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7348E032"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Preferred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4DCDD646" w14:textId="77777777" w:rsidR="00BD15BE" w:rsidRDefault="005155BE">
            <w:pPr>
              <w:jc w:val="left"/>
              <w:rPr>
                <w:rFonts w:cs="Arial"/>
                <w:sz w:val="20"/>
                <w:szCs w:val="20"/>
              </w:rPr>
            </w:pPr>
            <w:r>
              <w:rPr>
                <w:rFonts w:eastAsia="SimSun" w:cs="Arial"/>
                <w:sz w:val="20"/>
                <w:szCs w:val="20"/>
                <w:lang w:val="en-US" w:eastAsia="zh-CN" w:bidi="ar"/>
              </w:rPr>
              <w:t>Downwelling vector irradiance as energy of electromagnetic radiation (unspecified single wavelength) in the atmosphere by cosine-collector radiometer</w:t>
            </w:r>
            <w:hyperlink r:id="rId25"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CA21BDC" w14:textId="77777777" w:rsidR="00BD15BE" w:rsidRDefault="00BD15BE">
            <w:pPr>
              <w:pStyle w:val="Default"/>
              <w:rPr>
                <w:rFonts w:ascii="Arial" w:hAnsi="Arial" w:cs="Arial"/>
                <w:sz w:val="20"/>
                <w:szCs w:val="20"/>
              </w:rPr>
            </w:pPr>
          </w:p>
        </w:tc>
      </w:tr>
      <w:tr w:rsidR="00BD15BE" w14:paraId="5E2EC842"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6A7A979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7C15DF87"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Alternative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6E2D4B48" w14:textId="77777777" w:rsidR="00BD15BE" w:rsidRDefault="005155BE">
            <w:pPr>
              <w:jc w:val="left"/>
              <w:rPr>
                <w:rFonts w:cs="Arial"/>
                <w:sz w:val="20"/>
                <w:szCs w:val="20"/>
              </w:rPr>
            </w:pPr>
            <w:proofErr w:type="spellStart"/>
            <w:r>
              <w:rPr>
                <w:rFonts w:eastAsia="SimSun" w:cs="Arial"/>
                <w:sz w:val="20"/>
                <w:szCs w:val="20"/>
                <w:lang w:val="en-US" w:eastAsia="zh-CN" w:bidi="ar"/>
              </w:rPr>
              <w:t>Es_lambda</w:t>
            </w:r>
            <w:proofErr w:type="spellEnd"/>
            <w:r w:rsidR="008E0311">
              <w:fldChar w:fldCharType="begin"/>
            </w:r>
            <w:r w:rsidR="008E0311">
              <w:instrText xml:space="preserve"> HYPERLINK "http://vocab.nerc.ac.uk/collection/P01/current/CSLRCCR1/" \t "/home/cgoyens/Documents\\x/_blank" </w:instrText>
            </w:r>
            <w:r w:rsidR="008E0311">
              <w:fldChar w:fldCharType="separate"/>
            </w:r>
            <w:r w:rsidR="008E0311">
              <w:fldChar w:fldCharType="end"/>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AADF221" w14:textId="77777777" w:rsidR="00BD15BE" w:rsidRDefault="00BD15BE">
            <w:pPr>
              <w:pStyle w:val="Default"/>
              <w:rPr>
                <w:rFonts w:ascii="Arial" w:hAnsi="Arial" w:cs="Arial"/>
                <w:sz w:val="20"/>
                <w:szCs w:val="20"/>
              </w:rPr>
            </w:pPr>
          </w:p>
        </w:tc>
      </w:tr>
      <w:tr w:rsidR="00BD15BE" w14:paraId="587E4541"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43C577E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0994956F" w14:textId="77777777" w:rsidR="00BD15BE" w:rsidRDefault="00BD15BE">
            <w:pPr>
              <w:jc w:val="left"/>
              <w:rPr>
                <w:rFonts w:cs="Arial"/>
                <w:sz w:val="20"/>
                <w:szCs w:val="20"/>
                <w:lang w:val="en"/>
              </w:rPr>
            </w:pP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24357AA0" w14:textId="77777777" w:rsidR="00BD15BE" w:rsidRDefault="00BD15BE">
            <w:pPr>
              <w:jc w:val="left"/>
              <w:rPr>
                <w:rFonts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2AE018D" w14:textId="77777777" w:rsidR="00BD15BE" w:rsidRDefault="00BD15BE">
            <w:pPr>
              <w:pStyle w:val="Default"/>
              <w:rPr>
                <w:rFonts w:ascii="Arial" w:hAnsi="Arial" w:cs="Arial"/>
                <w:sz w:val="20"/>
                <w:szCs w:val="20"/>
              </w:rPr>
            </w:pPr>
          </w:p>
        </w:tc>
      </w:tr>
    </w:tbl>
    <w:p w14:paraId="7F33AFF1" w14:textId="77777777" w:rsidR="00BD15BE" w:rsidRDefault="00BD15BE">
      <w:pPr>
        <w:rPr>
          <w:rFonts w:cs="Arial"/>
          <w:i/>
          <w:iCs/>
          <w:sz w:val="16"/>
          <w:szCs w:val="16"/>
          <w:lang w:val="en"/>
        </w:rPr>
      </w:pPr>
    </w:p>
    <w:p w14:paraId="7CF1AEE0" w14:textId="77777777" w:rsidR="00BD15BE" w:rsidRDefault="00BD15BE">
      <w:pPr>
        <w:rPr>
          <w:rFonts w:cs="Arial"/>
          <w:i/>
          <w:iCs/>
          <w:sz w:val="16"/>
          <w:szCs w:val="16"/>
          <w:lang w:val="en"/>
        </w:rPr>
      </w:pPr>
    </w:p>
    <w:p w14:paraId="5ECED12B" w14:textId="77777777" w:rsidR="00BD15BE" w:rsidRDefault="005155BE">
      <w:pPr>
        <w:pStyle w:val="Heading4"/>
        <w:numPr>
          <w:ilvl w:val="3"/>
          <w:numId w:val="2"/>
        </w:numPr>
        <w:rPr>
          <w:lang w:val="en"/>
        </w:rPr>
      </w:pPr>
      <w:bookmarkStart w:id="2430" w:name="_Toc2013704071"/>
      <w:r>
        <w:rPr>
          <w:lang w:val="en"/>
        </w:rPr>
        <w:t>Surface reflected radiance</w:t>
      </w:r>
      <w:bookmarkEnd w:id="2430"/>
    </w:p>
    <w:p w14:paraId="3F3B39F6" w14:textId="77777777" w:rsidR="00BD15BE" w:rsidRDefault="00BD15BE">
      <w:pPr>
        <w:rPr>
          <w:rFonts w:cs="Arial"/>
          <w:i/>
          <w:iCs/>
          <w:sz w:val="16"/>
          <w:szCs w:val="16"/>
          <w:lang w:val="en"/>
        </w:rPr>
      </w:pPr>
    </w:p>
    <w:p w14:paraId="5E2B55F3" w14:textId="7705C148" w:rsidR="00BD15BE" w:rsidRDefault="005155BE">
      <w:pPr>
        <w:pStyle w:val="Caption"/>
        <w:rPr>
          <w:lang w:val="en"/>
        </w:rPr>
      </w:pPr>
      <w:r>
        <w:t xml:space="preserve">Table </w:t>
      </w:r>
      <w:del w:id="2431" w:author="Pieter de Vis" w:date="2020-04-30T18:32:00Z">
        <w:r w:rsidR="008E0311" w:rsidDel="00775C1E">
          <w:fldChar w:fldCharType="begin"/>
        </w:r>
        <w:r w:rsidR="008E0311" w:rsidDel="00775C1E">
          <w:delInstrText xml:space="preserve"> SEQ Table \* ARABIC </w:delInstrText>
        </w:r>
        <w:r w:rsidR="008E0311" w:rsidDel="00775C1E">
          <w:fldChar w:fldCharType="separate"/>
        </w:r>
        <w:r w:rsidDel="00775C1E">
          <w:delText>46</w:delText>
        </w:r>
        <w:r w:rsidR="008E0311" w:rsidDel="00775C1E">
          <w:fldChar w:fldCharType="end"/>
        </w:r>
      </w:del>
      <w:bookmarkStart w:id="2432" w:name="_Toc1480040820"/>
      <w:ins w:id="2433" w:author="Pieter de Vis" w:date="2020-04-30T18:32:00Z">
        <w:r w:rsidR="00775C1E">
          <w:t>54</w:t>
        </w:r>
      </w:ins>
      <w:r>
        <w:rPr>
          <w:lang w:val="en"/>
        </w:rPr>
        <w:t xml:space="preserve"> </w:t>
      </w:r>
      <w:proofErr w:type="gramStart"/>
      <w:r>
        <w:rPr>
          <w:lang w:val="en"/>
        </w:rPr>
        <w:t>–  L</w:t>
      </w:r>
      <w:proofErr w:type="gramEnd"/>
      <w:r>
        <w:rPr>
          <w:lang w:val="en"/>
        </w:rPr>
        <w:t>1b surface reflected upwelling radiance product variables for water applications</w:t>
      </w:r>
      <w:bookmarkEnd w:id="2432"/>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71686F01"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3F8D4556"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29A9C9F6"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71B5B469"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62D71C60"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7373DEF7"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4E777B4A" w14:textId="77777777" w:rsidR="00BD15BE" w:rsidRDefault="005155BE">
            <w:pPr>
              <w:pStyle w:val="Default"/>
              <w:rPr>
                <w:rFonts w:ascii="Arial" w:hAnsi="Arial" w:cs="Arial"/>
                <w:bCs/>
                <w:sz w:val="20"/>
                <w:szCs w:val="20"/>
                <w:lang w:val="en"/>
              </w:rPr>
            </w:pPr>
            <w:r>
              <w:rPr>
                <w:rFonts w:ascii="Arial" w:hAnsi="Arial" w:cs="Arial"/>
                <w:bCs/>
                <w:sz w:val="20"/>
                <w:szCs w:val="20"/>
                <w:lang w:val="en"/>
              </w:rPr>
              <w:t>ls</w:t>
            </w:r>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58C19E86" w14:textId="77777777" w:rsidR="00BD15BE" w:rsidRDefault="005155BE">
            <w:pPr>
              <w:jc w:val="left"/>
              <w:rPr>
                <w:rFonts w:cs="Arial"/>
                <w:sz w:val="20"/>
                <w:szCs w:val="20"/>
                <w:lang w:val="en"/>
              </w:rPr>
            </w:pPr>
            <w:r>
              <w:rPr>
                <w:rFonts w:cs="Arial"/>
                <w:sz w:val="20"/>
                <w:szCs w:val="20"/>
              </w:rPr>
              <w:t>surface_upwelling_radiance_per_unit_wavelength_in_air_reflected_by_water</w:t>
            </w:r>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16EB4FF3"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5C66EBE0" w14:textId="77777777" w:rsidR="00BD15BE" w:rsidRDefault="005155BE">
            <w:pPr>
              <w:pStyle w:val="Default"/>
              <w:rPr>
                <w:rFonts w:ascii="Arial" w:hAnsi="Arial" w:cs="Arial"/>
                <w:sz w:val="20"/>
                <w:szCs w:val="20"/>
                <w:lang w:val="en"/>
              </w:rPr>
            </w:pPr>
            <w:r>
              <w:rPr>
                <w:rFonts w:ascii="Arial" w:hAnsi="Arial" w:cs="Arial"/>
                <w:sz w:val="20"/>
                <w:szCs w:val="20"/>
              </w:rPr>
              <w:t xml:space="preserve">wavelength, </w:t>
            </w:r>
            <w:r>
              <w:rPr>
                <w:rFonts w:ascii="Arial" w:hAnsi="Arial" w:cs="Arial"/>
                <w:sz w:val="20"/>
                <w:szCs w:val="20"/>
                <w:lang w:val="en"/>
              </w:rPr>
              <w:t>sequence</w:t>
            </w:r>
          </w:p>
        </w:tc>
      </w:tr>
      <w:tr w:rsidR="00BD15BE" w14:paraId="0A634337"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F3DADD4"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u_random</w:t>
            </w:r>
            <w:proofErr w:type="spellEnd"/>
            <w:r>
              <w:rPr>
                <w:rFonts w:ascii="Arial" w:hAnsi="Arial" w:cs="Arial"/>
                <w:bCs/>
                <w:sz w:val="20"/>
                <w:szCs w:val="20"/>
              </w:rPr>
              <w:t>_</w:t>
            </w:r>
            <w:r>
              <w:rPr>
                <w:rFonts w:ascii="Arial" w:hAnsi="Arial" w:cs="Arial"/>
                <w:bCs/>
                <w:sz w:val="20"/>
                <w:szCs w:val="20"/>
                <w:lang w:val="en"/>
              </w:rPr>
              <w:t>ls*</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3C4280D9" w14:textId="77777777" w:rsidR="00BD15BE" w:rsidRDefault="005155BE">
            <w:pPr>
              <w:jc w:val="left"/>
              <w:rPr>
                <w:rFonts w:cs="Arial"/>
                <w:sz w:val="20"/>
                <w:szCs w:val="20"/>
              </w:rPr>
            </w:pPr>
            <w:proofErr w:type="spellStart"/>
            <w:r>
              <w:rPr>
                <w:rFonts w:cs="Arial"/>
                <w:sz w:val="20"/>
                <w:szCs w:val="20"/>
              </w:rPr>
              <w:t>u_random_surface_upwelling_radiance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E55CEB6"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1CE7F9B5"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D15BE" w14:paraId="04AA84C5"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D1639C6"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u_systematic</w:t>
            </w:r>
            <w:proofErr w:type="spellEnd"/>
            <w:r>
              <w:rPr>
                <w:rFonts w:ascii="Arial" w:hAnsi="Arial" w:cs="Arial"/>
                <w:bCs/>
                <w:sz w:val="20"/>
                <w:szCs w:val="20"/>
              </w:rPr>
              <w:t>_</w:t>
            </w:r>
            <w:r>
              <w:rPr>
                <w:rFonts w:ascii="Arial" w:hAnsi="Arial" w:cs="Arial"/>
                <w:bCs/>
                <w:sz w:val="20"/>
                <w:szCs w:val="20"/>
                <w:lang w:val="en"/>
              </w:rPr>
              <w:t>ls*</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8B31B85" w14:textId="77777777" w:rsidR="00BD15BE" w:rsidRDefault="005155BE">
            <w:pPr>
              <w:jc w:val="left"/>
              <w:rPr>
                <w:rFonts w:cs="Arial"/>
                <w:sz w:val="20"/>
                <w:szCs w:val="20"/>
              </w:rPr>
            </w:pPr>
            <w:proofErr w:type="spellStart"/>
            <w:r>
              <w:rPr>
                <w:rFonts w:cs="Arial"/>
                <w:sz w:val="20"/>
                <w:szCs w:val="20"/>
              </w:rPr>
              <w:t>u_systematic_surface_upw</w:t>
            </w:r>
            <w:r>
              <w:rPr>
                <w:rFonts w:cs="Arial"/>
                <w:sz w:val="20"/>
                <w:szCs w:val="20"/>
              </w:rPr>
              <w:lastRenderedPageBreak/>
              <w:t>elling_radiance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A33BF2C" w14:textId="77777777" w:rsidR="00BD15BE" w:rsidRDefault="005155BE">
            <w:pPr>
              <w:pStyle w:val="Default"/>
              <w:rPr>
                <w:rFonts w:ascii="Arial" w:hAnsi="Arial" w:cs="Arial"/>
                <w:sz w:val="20"/>
                <w:szCs w:val="20"/>
              </w:rPr>
            </w:pPr>
            <w:r>
              <w:rPr>
                <w:rFonts w:ascii="Arial" w:hAnsi="Arial" w:cs="Arial"/>
                <w:sz w:val="20"/>
                <w:szCs w:val="20"/>
              </w:rPr>
              <w:lastRenderedPageBreak/>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E39A637"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847F8" w14:paraId="098C3413" w14:textId="77777777" w:rsidTr="009358AD">
        <w:trPr>
          <w:trHeight w:val="308"/>
          <w:ins w:id="2434" w:author="Pieter de Vis" w:date="2020-04-30T18:22: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855EEAF" w14:textId="77777777" w:rsidR="00B847F8" w:rsidRDefault="00B847F8" w:rsidP="009358AD">
            <w:pPr>
              <w:pStyle w:val="Default"/>
              <w:rPr>
                <w:ins w:id="2435" w:author="Pieter de Vis" w:date="2020-04-30T18:22:00Z"/>
                <w:rFonts w:ascii="Arial" w:hAnsi="Arial" w:cs="Arial"/>
                <w:bCs/>
                <w:sz w:val="20"/>
                <w:szCs w:val="20"/>
                <w:lang w:val="en"/>
              </w:rPr>
            </w:pPr>
            <w:proofErr w:type="spellStart"/>
            <w:ins w:id="2436" w:author="Pieter de Vis" w:date="2020-04-30T18:22:00Z">
              <w:r>
                <w:rPr>
                  <w:rFonts w:ascii="Arial" w:hAnsi="Arial" w:cs="Arial"/>
                  <w:bCs/>
                  <w:sz w:val="20"/>
                  <w:szCs w:val="20"/>
                </w:rPr>
                <w:t>corr</w:t>
              </w:r>
              <w:r>
                <w:rPr>
                  <w:rFonts w:ascii="Arial" w:hAnsi="Arial" w:cs="Arial"/>
                  <w:bCs/>
                  <w:sz w:val="20"/>
                  <w:szCs w:val="20"/>
                </w:rPr>
                <w:t>_random</w:t>
              </w:r>
              <w:proofErr w:type="spellEnd"/>
              <w:r>
                <w:rPr>
                  <w:rFonts w:ascii="Arial" w:hAnsi="Arial" w:cs="Arial"/>
                  <w:bCs/>
                  <w:sz w:val="20"/>
                  <w:szCs w:val="20"/>
                </w:rPr>
                <w:t>_</w:t>
              </w:r>
              <w:proofErr w:type="spellStart"/>
              <w:r>
                <w:rPr>
                  <w:rFonts w:ascii="Arial" w:hAnsi="Arial" w:cs="Arial"/>
                  <w:bCs/>
                  <w:sz w:val="20"/>
                  <w:szCs w:val="20"/>
                  <w:lang w:val="en"/>
                </w:rPr>
                <w:t>l</w:t>
              </w:r>
              <w:r>
                <w:rPr>
                  <w:rFonts w:ascii="Arial" w:hAnsi="Arial" w:cs="Arial"/>
                  <w:bCs/>
                  <w:sz w:val="20"/>
                  <w:szCs w:val="20"/>
                  <w:lang w:val="en"/>
                </w:rPr>
                <w:t>d</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33B26380" w14:textId="77777777" w:rsidR="00B847F8" w:rsidRDefault="00B847F8" w:rsidP="009358AD">
            <w:pPr>
              <w:pStyle w:val="Default"/>
              <w:rPr>
                <w:ins w:id="2437" w:author="Pieter de Vis" w:date="2020-04-30T18:22:00Z"/>
                <w:rFonts w:ascii="Arial" w:hAnsi="Arial" w:cs="Arial"/>
                <w:sz w:val="20"/>
                <w:szCs w:val="20"/>
              </w:rPr>
            </w:pPr>
            <w:proofErr w:type="spellStart"/>
            <w:ins w:id="2438" w:author="Pieter de Vis" w:date="2020-04-30T18:22:00Z">
              <w:r>
                <w:rPr>
                  <w:rFonts w:ascii="Arial" w:hAnsi="Arial" w:cs="Arial"/>
                  <w:sz w:val="20"/>
                  <w:szCs w:val="20"/>
                </w:rPr>
                <w:t>corr</w:t>
              </w:r>
              <w:r>
                <w:rPr>
                  <w:rFonts w:ascii="Arial" w:hAnsi="Arial" w:cs="Arial"/>
                  <w:sz w:val="20"/>
                  <w:szCs w:val="20"/>
                </w:rPr>
                <w:t>_random</w:t>
              </w:r>
              <w:proofErr w:type="spellEnd"/>
              <w:r>
                <w:rPr>
                  <w:rFonts w:ascii="Arial" w:hAnsi="Arial" w:cs="Arial"/>
                  <w:sz w:val="20"/>
                  <w:szCs w:val="20"/>
                </w:rPr>
                <w:t>_</w:t>
              </w:r>
              <w:r>
                <w:rPr>
                  <w:rFonts w:ascii="Arial" w:hAnsi="Arial" w:cs="Arial"/>
                  <w:sz w:val="20"/>
                  <w:szCs w:val="20"/>
                  <w:lang w:val="en"/>
                </w:rPr>
                <w:t xml:space="preserve">downwelling </w:t>
              </w:r>
              <w:r>
                <w:rPr>
                  <w:rFonts w:ascii="Arial" w:hAnsi="Arial" w:cs="Arial"/>
                  <w:sz w:val="20"/>
                  <w:szCs w:val="20"/>
                  <w:lang w:val="en"/>
                </w:rPr>
                <w:t>_</w:t>
              </w:r>
              <w:r>
                <w:rPr>
                  <w:rFonts w:ascii="Arial" w:hAnsi="Arial" w:cs="Arial"/>
                  <w:sz w:val="20"/>
                  <w:szCs w:val="20"/>
                </w:rPr>
                <w:t>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D9FFA9E" w14:textId="77777777" w:rsidR="00B847F8" w:rsidRDefault="00B847F8" w:rsidP="009358AD">
            <w:pPr>
              <w:pStyle w:val="Default"/>
              <w:rPr>
                <w:ins w:id="2439" w:author="Pieter de Vis" w:date="2020-04-30T18:22:00Z"/>
                <w:rFonts w:ascii="Arial" w:hAnsi="Arial" w:cs="Arial"/>
                <w:sz w:val="20"/>
                <w:szCs w:val="20"/>
              </w:rPr>
            </w:pPr>
            <w:ins w:id="2440" w:author="Pieter de Vis" w:date="2020-04-30T18:22: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D5E666C" w14:textId="77777777" w:rsidR="00B847F8" w:rsidRDefault="00B847F8" w:rsidP="009358AD">
            <w:pPr>
              <w:pStyle w:val="Default"/>
              <w:rPr>
                <w:ins w:id="2441" w:author="Pieter de Vis" w:date="2020-04-30T18:22:00Z"/>
                <w:rFonts w:ascii="Arial" w:hAnsi="Arial" w:cs="Arial"/>
                <w:sz w:val="20"/>
                <w:szCs w:val="20"/>
              </w:rPr>
            </w:pPr>
            <w:ins w:id="2442" w:author="Pieter de Vis" w:date="2020-04-30T18:22:00Z">
              <w:r>
                <w:rPr>
                  <w:rFonts w:ascii="Arial" w:hAnsi="Arial" w:cs="Arial"/>
                  <w:sz w:val="20"/>
                  <w:szCs w:val="20"/>
                </w:rPr>
                <w:t xml:space="preserve">wavelength, wavelength, </w:t>
              </w:r>
              <w:r>
                <w:rPr>
                  <w:rFonts w:ascii="Arial" w:hAnsi="Arial" w:cs="Arial"/>
                  <w:sz w:val="20"/>
                  <w:szCs w:val="20"/>
                  <w:lang w:val="en"/>
                </w:rPr>
                <w:t>sequence</w:t>
              </w:r>
            </w:ins>
          </w:p>
        </w:tc>
      </w:tr>
      <w:tr w:rsidR="00B847F8" w14:paraId="09806A64" w14:textId="77777777" w:rsidTr="009358AD">
        <w:trPr>
          <w:trHeight w:val="308"/>
          <w:ins w:id="2443" w:author="Pieter de Vis" w:date="2020-04-30T18:22: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2B67386" w14:textId="77777777" w:rsidR="00B847F8" w:rsidRDefault="00B847F8" w:rsidP="009358AD">
            <w:pPr>
              <w:pStyle w:val="Default"/>
              <w:rPr>
                <w:ins w:id="2444" w:author="Pieter de Vis" w:date="2020-04-30T18:22:00Z"/>
                <w:rFonts w:ascii="Arial" w:hAnsi="Arial" w:cs="Arial"/>
                <w:bCs/>
                <w:sz w:val="20"/>
                <w:szCs w:val="20"/>
                <w:lang w:val="en"/>
              </w:rPr>
            </w:pPr>
            <w:proofErr w:type="spellStart"/>
            <w:ins w:id="2445" w:author="Pieter de Vis" w:date="2020-04-30T18:22:00Z">
              <w:r>
                <w:rPr>
                  <w:rFonts w:ascii="Arial" w:hAnsi="Arial" w:cs="Arial"/>
                  <w:bCs/>
                  <w:sz w:val="20"/>
                  <w:szCs w:val="20"/>
                </w:rPr>
                <w:t>corr</w:t>
              </w:r>
              <w:r>
                <w:rPr>
                  <w:rFonts w:ascii="Arial" w:hAnsi="Arial" w:cs="Arial"/>
                  <w:bCs/>
                  <w:sz w:val="20"/>
                  <w:szCs w:val="20"/>
                </w:rPr>
                <w:t>_systematic</w:t>
              </w:r>
              <w:proofErr w:type="spellEnd"/>
              <w:r>
                <w:rPr>
                  <w:rFonts w:ascii="Arial" w:hAnsi="Arial" w:cs="Arial"/>
                  <w:bCs/>
                  <w:sz w:val="20"/>
                  <w:szCs w:val="20"/>
                </w:rPr>
                <w:t>_</w:t>
              </w:r>
              <w:proofErr w:type="spellStart"/>
              <w:r>
                <w:rPr>
                  <w:rFonts w:ascii="Arial" w:hAnsi="Arial" w:cs="Arial"/>
                  <w:bCs/>
                  <w:sz w:val="20"/>
                  <w:szCs w:val="20"/>
                  <w:lang w:val="en"/>
                </w:rPr>
                <w:t>l</w:t>
              </w:r>
              <w:r>
                <w:rPr>
                  <w:rFonts w:ascii="Arial" w:hAnsi="Arial" w:cs="Arial"/>
                  <w:bCs/>
                  <w:sz w:val="20"/>
                  <w:szCs w:val="20"/>
                  <w:lang w:val="en"/>
                </w:rPr>
                <w:t>d</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C7AC57B" w14:textId="77777777" w:rsidR="00B847F8" w:rsidRDefault="00B847F8" w:rsidP="009358AD">
            <w:pPr>
              <w:pStyle w:val="Default"/>
              <w:rPr>
                <w:ins w:id="2446" w:author="Pieter de Vis" w:date="2020-04-30T18:22:00Z"/>
                <w:rFonts w:ascii="Arial" w:hAnsi="Arial" w:cs="Arial"/>
                <w:sz w:val="20"/>
                <w:szCs w:val="20"/>
              </w:rPr>
            </w:pPr>
            <w:proofErr w:type="spellStart"/>
            <w:ins w:id="2447" w:author="Pieter de Vis" w:date="2020-04-30T18:22:00Z">
              <w:r>
                <w:rPr>
                  <w:rFonts w:ascii="Arial" w:hAnsi="Arial" w:cs="Arial"/>
                  <w:sz w:val="20"/>
                  <w:szCs w:val="20"/>
                </w:rPr>
                <w:t>corr</w:t>
              </w:r>
              <w:r>
                <w:rPr>
                  <w:rFonts w:ascii="Arial" w:hAnsi="Arial" w:cs="Arial"/>
                  <w:sz w:val="20"/>
                  <w:szCs w:val="20"/>
                </w:rPr>
                <w:t>_systematic</w:t>
              </w:r>
              <w:proofErr w:type="spellEnd"/>
              <w:r>
                <w:rPr>
                  <w:rFonts w:ascii="Arial" w:hAnsi="Arial" w:cs="Arial"/>
                  <w:sz w:val="20"/>
                  <w:szCs w:val="20"/>
                </w:rPr>
                <w:t>_</w:t>
              </w:r>
              <w:r>
                <w:rPr>
                  <w:rFonts w:ascii="Arial" w:hAnsi="Arial" w:cs="Arial"/>
                  <w:sz w:val="20"/>
                  <w:szCs w:val="20"/>
                  <w:lang w:val="en"/>
                </w:rPr>
                <w:t xml:space="preserve">downwelling </w:t>
              </w:r>
              <w:r>
                <w:rPr>
                  <w:rFonts w:ascii="Arial" w:hAnsi="Arial" w:cs="Arial"/>
                  <w:sz w:val="20"/>
                  <w:szCs w:val="20"/>
                  <w:lang w:val="en"/>
                </w:rPr>
                <w:t>_</w:t>
              </w:r>
              <w:r>
                <w:rPr>
                  <w:rFonts w:ascii="Arial" w:hAnsi="Arial" w:cs="Arial"/>
                  <w:sz w:val="20"/>
                  <w:szCs w:val="20"/>
                </w:rPr>
                <w:t>irradiance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CF6C571" w14:textId="77777777" w:rsidR="00B847F8" w:rsidRDefault="00B847F8" w:rsidP="009358AD">
            <w:pPr>
              <w:pStyle w:val="Default"/>
              <w:rPr>
                <w:ins w:id="2448" w:author="Pieter de Vis" w:date="2020-04-30T18:22:00Z"/>
                <w:rFonts w:ascii="Arial" w:hAnsi="Arial" w:cs="Arial"/>
                <w:sz w:val="20"/>
                <w:szCs w:val="20"/>
              </w:rPr>
            </w:pPr>
            <w:ins w:id="2449" w:author="Pieter de Vis" w:date="2020-04-30T18:22: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2015E04" w14:textId="77777777" w:rsidR="00B847F8" w:rsidRDefault="00B847F8" w:rsidP="009358AD">
            <w:pPr>
              <w:pStyle w:val="Default"/>
              <w:rPr>
                <w:ins w:id="2450" w:author="Pieter de Vis" w:date="2020-04-30T18:22:00Z"/>
                <w:rFonts w:ascii="Arial" w:hAnsi="Arial" w:cs="Arial"/>
                <w:sz w:val="20"/>
                <w:szCs w:val="20"/>
              </w:rPr>
            </w:pPr>
            <w:ins w:id="2451" w:author="Pieter de Vis" w:date="2020-04-30T18:22:00Z">
              <w:r>
                <w:rPr>
                  <w:rFonts w:ascii="Arial" w:hAnsi="Arial" w:cs="Arial"/>
                  <w:sz w:val="20"/>
                  <w:szCs w:val="20"/>
                </w:rPr>
                <w:t xml:space="preserve">wavelength, wavelength, </w:t>
              </w:r>
              <w:r>
                <w:rPr>
                  <w:rFonts w:ascii="Arial" w:hAnsi="Arial" w:cs="Arial"/>
                  <w:sz w:val="20"/>
                  <w:szCs w:val="20"/>
                  <w:lang w:val="en"/>
                </w:rPr>
                <w:t>sequence</w:t>
              </w:r>
            </w:ins>
          </w:p>
        </w:tc>
      </w:tr>
      <w:tr w:rsidR="00BD15BE" w14:paraId="259860C8"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CB4258D"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quality_flag</w:t>
            </w:r>
            <w:proofErr w:type="spellEnd"/>
            <w:r>
              <w:rPr>
                <w:rFonts w:ascii="Arial" w:hAnsi="Arial" w:cs="Arial"/>
                <w:bCs/>
                <w:sz w:val="20"/>
                <w:szCs w:val="20"/>
                <w:lang w:val="en"/>
              </w:rPr>
              <w:t>_ls*</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6115D9A" w14:textId="77777777" w:rsidR="00BD15BE" w:rsidRDefault="005155BE">
            <w:pPr>
              <w:jc w:val="left"/>
              <w:rPr>
                <w:rFonts w:cs="Arial"/>
                <w:sz w:val="20"/>
                <w:szCs w:val="20"/>
              </w:rPr>
            </w:pPr>
            <w:proofErr w:type="spellStart"/>
            <w:r>
              <w:rPr>
                <w:rFonts w:cs="Arial"/>
                <w:sz w:val="20"/>
                <w:szCs w:val="20"/>
              </w:rPr>
              <w:t>quality_flag</w:t>
            </w:r>
            <w:proofErr w:type="spellEnd"/>
            <w:r>
              <w:rPr>
                <w:rFonts w:cs="Arial"/>
                <w:bCs/>
                <w:sz w:val="20"/>
                <w:szCs w:val="20"/>
                <w:lang w:val="en"/>
              </w:rPr>
              <w:t>_</w:t>
            </w:r>
            <w:proofErr w:type="spellStart"/>
            <w:r>
              <w:rPr>
                <w:rFonts w:cs="Arial"/>
                <w:sz w:val="20"/>
                <w:szCs w:val="20"/>
              </w:rPr>
              <w:t>surface_upwelling_radiance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340AC72"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324608B"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4A3B09A0" w14:textId="77777777">
        <w:trPr>
          <w:trHeight w:val="90"/>
        </w:trPr>
        <w:tc>
          <w:tcPr>
            <w:tcW w:w="2659" w:type="dxa"/>
            <w:shd w:val="clear" w:color="auto" w:fill="C7D9F1" w:themeFill="text2" w:themeFillTint="32"/>
          </w:tcPr>
          <w:p w14:paraId="61C5998B" w14:textId="77777777" w:rsidR="00BD15BE" w:rsidRDefault="005155BE">
            <w:pPr>
              <w:pStyle w:val="Default"/>
              <w:rPr>
                <w:rFonts w:ascii="Arial" w:hAnsi="Arial" w:cs="Arial"/>
                <w:color w:val="auto"/>
                <w:sz w:val="20"/>
                <w:szCs w:val="20"/>
                <w:lang w:val="en"/>
              </w:rPr>
            </w:pPr>
            <w:proofErr w:type="spellStart"/>
            <w:r>
              <w:rPr>
                <w:rFonts w:ascii="Arial" w:hAnsi="Arial" w:cs="Arial"/>
                <w:bCs/>
                <w:sz w:val="20"/>
                <w:szCs w:val="20"/>
                <w:lang w:val="en"/>
              </w:rPr>
              <w:t>rhof</w:t>
            </w:r>
            <w:proofErr w:type="spellEnd"/>
          </w:p>
        </w:tc>
        <w:tc>
          <w:tcPr>
            <w:tcW w:w="2693" w:type="dxa"/>
            <w:shd w:val="clear" w:color="auto" w:fill="C7D9F1" w:themeFill="text2" w:themeFillTint="32"/>
          </w:tcPr>
          <w:p w14:paraId="74A065E0"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fresnel_reflectance</w:t>
            </w:r>
            <w:proofErr w:type="spellEnd"/>
          </w:p>
        </w:tc>
        <w:tc>
          <w:tcPr>
            <w:tcW w:w="1276" w:type="dxa"/>
            <w:shd w:val="clear" w:color="auto" w:fill="C7D9F1" w:themeFill="text2" w:themeFillTint="32"/>
          </w:tcPr>
          <w:p w14:paraId="4871304B"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shd w:val="clear" w:color="auto" w:fill="C7D9F1" w:themeFill="text2" w:themeFillTint="32"/>
          </w:tcPr>
          <w:p w14:paraId="39569912" w14:textId="77777777" w:rsidR="00BD15BE" w:rsidRDefault="005155BE">
            <w:pPr>
              <w:pStyle w:val="Default"/>
              <w:rPr>
                <w:rFonts w:ascii="Arial" w:hAnsi="Arial" w:cs="Arial"/>
                <w:sz w:val="20"/>
                <w:szCs w:val="20"/>
                <w:lang w:val="en"/>
              </w:rPr>
            </w:pPr>
            <w:r>
              <w:rPr>
                <w:rFonts w:ascii="Arial" w:hAnsi="Arial" w:cs="Arial"/>
                <w:sz w:val="20"/>
                <w:szCs w:val="20"/>
              </w:rPr>
              <w:t xml:space="preserve">wavelength, </w:t>
            </w:r>
            <w:r>
              <w:rPr>
                <w:rFonts w:ascii="Arial" w:hAnsi="Arial" w:cs="Arial"/>
                <w:sz w:val="20"/>
                <w:szCs w:val="20"/>
                <w:lang w:val="en"/>
              </w:rPr>
              <w:t>sequence</w:t>
            </w:r>
          </w:p>
        </w:tc>
      </w:tr>
      <w:tr w:rsidR="00BD15BE" w14:paraId="2CEA3E9D" w14:textId="77777777">
        <w:trPr>
          <w:trHeight w:val="90"/>
        </w:trPr>
        <w:tc>
          <w:tcPr>
            <w:tcW w:w="2659" w:type="dxa"/>
          </w:tcPr>
          <w:p w14:paraId="55ED20E8" w14:textId="77777777" w:rsidR="00BD15BE" w:rsidRDefault="005155BE">
            <w:pPr>
              <w:pStyle w:val="Default"/>
              <w:rPr>
                <w:rFonts w:ascii="Arial" w:hAnsi="Arial" w:cs="Arial"/>
                <w:color w:val="auto"/>
                <w:sz w:val="20"/>
                <w:szCs w:val="20"/>
                <w:lang w:val="en"/>
              </w:rPr>
            </w:pPr>
            <w:proofErr w:type="spellStart"/>
            <w:r>
              <w:rPr>
                <w:rFonts w:ascii="Arial" w:hAnsi="Arial" w:cs="Arial"/>
                <w:bCs/>
                <w:sz w:val="20"/>
                <w:szCs w:val="20"/>
              </w:rPr>
              <w:t>u_random</w:t>
            </w:r>
            <w:proofErr w:type="spellEnd"/>
            <w:r>
              <w:rPr>
                <w:rFonts w:ascii="Arial" w:hAnsi="Arial" w:cs="Arial"/>
                <w:bCs/>
                <w:sz w:val="20"/>
                <w:szCs w:val="20"/>
              </w:rPr>
              <w:t>_</w:t>
            </w:r>
            <w:proofErr w:type="spellStart"/>
            <w:r>
              <w:rPr>
                <w:rFonts w:ascii="Arial" w:hAnsi="Arial" w:cs="Arial"/>
                <w:bCs/>
                <w:sz w:val="20"/>
                <w:szCs w:val="20"/>
                <w:lang w:val="en"/>
              </w:rPr>
              <w:t>rhof</w:t>
            </w:r>
            <w:proofErr w:type="spellEnd"/>
            <w:r>
              <w:rPr>
                <w:rFonts w:ascii="Arial" w:hAnsi="Arial" w:cs="Arial"/>
                <w:bCs/>
                <w:sz w:val="20"/>
                <w:szCs w:val="20"/>
                <w:lang w:val="en"/>
              </w:rPr>
              <w:t>*</w:t>
            </w:r>
          </w:p>
        </w:tc>
        <w:tc>
          <w:tcPr>
            <w:tcW w:w="2693" w:type="dxa"/>
          </w:tcPr>
          <w:p w14:paraId="05143FB3"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u_random</w:t>
            </w:r>
            <w:proofErr w:type="spellEnd"/>
            <w:r>
              <w:rPr>
                <w:rFonts w:ascii="Arial" w:hAnsi="Arial" w:cs="Arial"/>
                <w:sz w:val="20"/>
                <w:szCs w:val="20"/>
              </w:rPr>
              <w:t>_</w:t>
            </w:r>
            <w:proofErr w:type="spellStart"/>
            <w:r>
              <w:rPr>
                <w:rFonts w:ascii="Arial" w:hAnsi="Arial" w:cs="Arial"/>
                <w:sz w:val="20"/>
                <w:szCs w:val="20"/>
                <w:lang w:val="en"/>
              </w:rPr>
              <w:t>fresnel_reflectance</w:t>
            </w:r>
            <w:proofErr w:type="spellEnd"/>
          </w:p>
        </w:tc>
        <w:tc>
          <w:tcPr>
            <w:tcW w:w="1276" w:type="dxa"/>
          </w:tcPr>
          <w:p w14:paraId="74DC5A37"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447DE5EB" w14:textId="77777777" w:rsidR="00BD15BE" w:rsidRDefault="005155BE">
            <w:pPr>
              <w:pStyle w:val="Default"/>
              <w:rPr>
                <w:rFonts w:ascii="Arial" w:hAnsi="Arial" w:cs="Arial"/>
                <w:sz w:val="20"/>
                <w:szCs w:val="20"/>
                <w:lang w:val="en"/>
              </w:rPr>
            </w:pPr>
            <w:r>
              <w:rPr>
                <w:rFonts w:ascii="Arial" w:hAnsi="Arial" w:cs="Arial"/>
                <w:sz w:val="20"/>
                <w:szCs w:val="20"/>
              </w:rPr>
              <w:t xml:space="preserve">wavelength, </w:t>
            </w:r>
            <w:r>
              <w:rPr>
                <w:rFonts w:ascii="Arial" w:hAnsi="Arial" w:cs="Arial"/>
                <w:sz w:val="20"/>
                <w:szCs w:val="20"/>
                <w:lang w:val="en"/>
              </w:rPr>
              <w:t>sequence</w:t>
            </w:r>
          </w:p>
        </w:tc>
      </w:tr>
      <w:tr w:rsidR="00BD15BE" w14:paraId="1E625D7D" w14:textId="77777777">
        <w:trPr>
          <w:trHeight w:val="90"/>
        </w:trPr>
        <w:tc>
          <w:tcPr>
            <w:tcW w:w="2659" w:type="dxa"/>
          </w:tcPr>
          <w:p w14:paraId="3170E97F" w14:textId="77777777" w:rsidR="00BD15BE" w:rsidRDefault="005155BE">
            <w:pPr>
              <w:pStyle w:val="Default"/>
              <w:rPr>
                <w:rFonts w:ascii="Arial" w:hAnsi="Arial" w:cs="Arial"/>
                <w:color w:val="auto"/>
                <w:sz w:val="20"/>
                <w:szCs w:val="20"/>
                <w:lang w:val="en"/>
              </w:rPr>
            </w:pPr>
            <w:proofErr w:type="spellStart"/>
            <w:r>
              <w:rPr>
                <w:rFonts w:ascii="Arial" w:hAnsi="Arial" w:cs="Arial"/>
                <w:bCs/>
                <w:sz w:val="20"/>
                <w:szCs w:val="20"/>
              </w:rPr>
              <w:t>u_systematic</w:t>
            </w:r>
            <w:proofErr w:type="spellEnd"/>
            <w:r>
              <w:rPr>
                <w:rFonts w:ascii="Arial" w:hAnsi="Arial" w:cs="Arial"/>
                <w:bCs/>
                <w:sz w:val="20"/>
                <w:szCs w:val="20"/>
              </w:rPr>
              <w:t>_</w:t>
            </w:r>
            <w:proofErr w:type="spellStart"/>
            <w:r>
              <w:rPr>
                <w:rFonts w:ascii="Arial" w:hAnsi="Arial" w:cs="Arial"/>
                <w:bCs/>
                <w:sz w:val="20"/>
                <w:szCs w:val="20"/>
                <w:lang w:val="en"/>
              </w:rPr>
              <w:t>rhof</w:t>
            </w:r>
            <w:proofErr w:type="spellEnd"/>
            <w:r>
              <w:rPr>
                <w:rFonts w:ascii="Arial" w:hAnsi="Arial" w:cs="Arial"/>
                <w:bCs/>
                <w:sz w:val="20"/>
                <w:szCs w:val="20"/>
                <w:lang w:val="en"/>
              </w:rPr>
              <w:t>*</w:t>
            </w:r>
          </w:p>
        </w:tc>
        <w:tc>
          <w:tcPr>
            <w:tcW w:w="2693" w:type="dxa"/>
          </w:tcPr>
          <w:p w14:paraId="53BA8C85"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u_systematic</w:t>
            </w:r>
            <w:proofErr w:type="spellEnd"/>
            <w:r>
              <w:rPr>
                <w:rFonts w:ascii="Arial" w:hAnsi="Arial" w:cs="Arial"/>
                <w:sz w:val="20"/>
                <w:szCs w:val="20"/>
              </w:rPr>
              <w:t>_</w:t>
            </w:r>
            <w:proofErr w:type="spellStart"/>
            <w:r>
              <w:rPr>
                <w:rFonts w:ascii="Arial" w:hAnsi="Arial" w:cs="Arial"/>
                <w:sz w:val="20"/>
                <w:szCs w:val="20"/>
                <w:lang w:val="en"/>
              </w:rPr>
              <w:t>fresnel_reflectance</w:t>
            </w:r>
            <w:proofErr w:type="spellEnd"/>
          </w:p>
        </w:tc>
        <w:tc>
          <w:tcPr>
            <w:tcW w:w="1276" w:type="dxa"/>
          </w:tcPr>
          <w:p w14:paraId="36ADACEC"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3FCFB513" w14:textId="77777777" w:rsidR="00BD15BE" w:rsidRDefault="005155BE">
            <w:pPr>
              <w:pStyle w:val="Default"/>
              <w:rPr>
                <w:rFonts w:ascii="Arial" w:hAnsi="Arial" w:cs="Arial"/>
                <w:sz w:val="20"/>
                <w:szCs w:val="20"/>
                <w:lang w:val="en"/>
              </w:rPr>
            </w:pPr>
            <w:r>
              <w:rPr>
                <w:rFonts w:ascii="Arial" w:hAnsi="Arial" w:cs="Arial"/>
                <w:sz w:val="20"/>
                <w:szCs w:val="20"/>
              </w:rPr>
              <w:t xml:space="preserve">wavelength, </w:t>
            </w:r>
            <w:r>
              <w:rPr>
                <w:rFonts w:ascii="Arial" w:hAnsi="Arial" w:cs="Arial"/>
                <w:sz w:val="20"/>
                <w:szCs w:val="20"/>
                <w:lang w:val="en"/>
              </w:rPr>
              <w:t>sequence</w:t>
            </w:r>
          </w:p>
        </w:tc>
      </w:tr>
      <w:tr w:rsidR="00775C1E" w14:paraId="1255F342" w14:textId="77777777" w:rsidTr="009358AD">
        <w:trPr>
          <w:trHeight w:val="308"/>
          <w:ins w:id="2452" w:author="Pieter de Vis" w:date="2020-04-30T18:30: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3DFBCD9" w14:textId="133D3049" w:rsidR="00775C1E" w:rsidRDefault="00775C1E" w:rsidP="009358AD">
            <w:pPr>
              <w:pStyle w:val="Default"/>
              <w:rPr>
                <w:ins w:id="2453" w:author="Pieter de Vis" w:date="2020-04-30T18:30:00Z"/>
                <w:rFonts w:ascii="Arial" w:hAnsi="Arial" w:cs="Arial"/>
                <w:bCs/>
                <w:sz w:val="20"/>
                <w:szCs w:val="20"/>
                <w:lang w:val="en"/>
              </w:rPr>
            </w:pPr>
            <w:proofErr w:type="spellStart"/>
            <w:ins w:id="2454" w:author="Pieter de Vis" w:date="2020-04-30T18:30:00Z">
              <w:r>
                <w:rPr>
                  <w:rFonts w:ascii="Arial" w:hAnsi="Arial" w:cs="Arial"/>
                  <w:bCs/>
                  <w:sz w:val="20"/>
                  <w:szCs w:val="20"/>
                </w:rPr>
                <w:t>corr</w:t>
              </w:r>
              <w:r>
                <w:rPr>
                  <w:rFonts w:ascii="Arial" w:hAnsi="Arial" w:cs="Arial"/>
                  <w:bCs/>
                  <w:sz w:val="20"/>
                  <w:szCs w:val="20"/>
                </w:rPr>
                <w:t>_random</w:t>
              </w:r>
            </w:ins>
            <w:proofErr w:type="spellEnd"/>
            <w:ins w:id="2455" w:author="Pieter de Vis" w:date="2020-04-30T18:31:00Z">
              <w:r>
                <w:rPr>
                  <w:rFonts w:ascii="Arial" w:hAnsi="Arial" w:cs="Arial"/>
                  <w:bCs/>
                  <w:sz w:val="20"/>
                  <w:szCs w:val="20"/>
                </w:rPr>
                <w:t>_</w:t>
              </w:r>
              <w:proofErr w:type="spellStart"/>
              <w:r>
                <w:rPr>
                  <w:rFonts w:ascii="Arial" w:hAnsi="Arial" w:cs="Arial"/>
                  <w:bCs/>
                  <w:sz w:val="20"/>
                  <w:szCs w:val="20"/>
                  <w:lang w:val="en"/>
                </w:rPr>
                <w:t>rhof</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695CCB56" w14:textId="42F3959B" w:rsidR="00775C1E" w:rsidRDefault="00775C1E" w:rsidP="009358AD">
            <w:pPr>
              <w:pStyle w:val="Default"/>
              <w:rPr>
                <w:ins w:id="2456" w:author="Pieter de Vis" w:date="2020-04-30T18:30:00Z"/>
                <w:rFonts w:ascii="Arial" w:hAnsi="Arial" w:cs="Arial"/>
                <w:sz w:val="20"/>
                <w:szCs w:val="20"/>
              </w:rPr>
            </w:pPr>
            <w:proofErr w:type="spellStart"/>
            <w:ins w:id="2457" w:author="Pieter de Vis" w:date="2020-04-30T18:30:00Z">
              <w:r>
                <w:rPr>
                  <w:rFonts w:ascii="Arial" w:hAnsi="Arial" w:cs="Arial"/>
                  <w:sz w:val="20"/>
                  <w:szCs w:val="20"/>
                </w:rPr>
                <w:t>corr</w:t>
              </w:r>
              <w:r>
                <w:rPr>
                  <w:rFonts w:ascii="Arial" w:hAnsi="Arial" w:cs="Arial"/>
                  <w:sz w:val="20"/>
                  <w:szCs w:val="20"/>
                </w:rPr>
                <w:t>_random</w:t>
              </w:r>
            </w:ins>
            <w:proofErr w:type="spellEnd"/>
            <w:ins w:id="2458" w:author="Pieter de Vis" w:date="2020-04-30T18:31:00Z">
              <w:r>
                <w:rPr>
                  <w:rFonts w:ascii="Arial" w:hAnsi="Arial" w:cs="Arial"/>
                  <w:sz w:val="20"/>
                  <w:szCs w:val="20"/>
                </w:rPr>
                <w:t>_</w:t>
              </w:r>
              <w:proofErr w:type="spellStart"/>
              <w:r>
                <w:rPr>
                  <w:rFonts w:ascii="Arial" w:hAnsi="Arial" w:cs="Arial"/>
                  <w:sz w:val="20"/>
                  <w:szCs w:val="20"/>
                  <w:lang w:val="en"/>
                </w:rPr>
                <w:t>fresnel_reflectance</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7F1A1D9" w14:textId="77777777" w:rsidR="00775C1E" w:rsidRDefault="00775C1E" w:rsidP="009358AD">
            <w:pPr>
              <w:pStyle w:val="Default"/>
              <w:rPr>
                <w:ins w:id="2459" w:author="Pieter de Vis" w:date="2020-04-30T18:30:00Z"/>
                <w:rFonts w:ascii="Arial" w:hAnsi="Arial" w:cs="Arial"/>
                <w:sz w:val="20"/>
                <w:szCs w:val="20"/>
              </w:rPr>
            </w:pPr>
            <w:ins w:id="2460" w:author="Pieter de Vis" w:date="2020-04-30T18:30: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BDAC21E" w14:textId="77777777" w:rsidR="00775C1E" w:rsidRDefault="00775C1E" w:rsidP="009358AD">
            <w:pPr>
              <w:pStyle w:val="Default"/>
              <w:rPr>
                <w:ins w:id="2461" w:author="Pieter de Vis" w:date="2020-04-30T18:30:00Z"/>
                <w:rFonts w:ascii="Arial" w:hAnsi="Arial" w:cs="Arial"/>
                <w:sz w:val="20"/>
                <w:szCs w:val="20"/>
              </w:rPr>
            </w:pPr>
            <w:ins w:id="2462" w:author="Pieter de Vis" w:date="2020-04-30T18:30:00Z">
              <w:r>
                <w:rPr>
                  <w:rFonts w:ascii="Arial" w:hAnsi="Arial" w:cs="Arial"/>
                  <w:sz w:val="20"/>
                  <w:szCs w:val="20"/>
                </w:rPr>
                <w:t xml:space="preserve">wavelength, wavelength, </w:t>
              </w:r>
              <w:r>
                <w:rPr>
                  <w:rFonts w:ascii="Arial" w:hAnsi="Arial" w:cs="Arial"/>
                  <w:sz w:val="20"/>
                  <w:szCs w:val="20"/>
                  <w:lang w:val="en"/>
                </w:rPr>
                <w:t>sequence</w:t>
              </w:r>
            </w:ins>
          </w:p>
        </w:tc>
      </w:tr>
      <w:tr w:rsidR="00775C1E" w14:paraId="5B09FE9C" w14:textId="77777777" w:rsidTr="009358AD">
        <w:trPr>
          <w:trHeight w:val="308"/>
          <w:ins w:id="2463" w:author="Pieter de Vis" w:date="2020-04-30T18:30: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0661F649" w14:textId="3C9C1F74" w:rsidR="00775C1E" w:rsidRDefault="00775C1E" w:rsidP="009358AD">
            <w:pPr>
              <w:pStyle w:val="Default"/>
              <w:rPr>
                <w:ins w:id="2464" w:author="Pieter de Vis" w:date="2020-04-30T18:30:00Z"/>
                <w:rFonts w:ascii="Arial" w:hAnsi="Arial" w:cs="Arial"/>
                <w:bCs/>
                <w:sz w:val="20"/>
                <w:szCs w:val="20"/>
                <w:lang w:val="en"/>
              </w:rPr>
            </w:pPr>
            <w:proofErr w:type="spellStart"/>
            <w:ins w:id="2465" w:author="Pieter de Vis" w:date="2020-04-30T18:30:00Z">
              <w:r>
                <w:rPr>
                  <w:rFonts w:ascii="Arial" w:hAnsi="Arial" w:cs="Arial"/>
                  <w:bCs/>
                  <w:sz w:val="20"/>
                  <w:szCs w:val="20"/>
                </w:rPr>
                <w:t>corr</w:t>
              </w:r>
              <w:r>
                <w:rPr>
                  <w:rFonts w:ascii="Arial" w:hAnsi="Arial" w:cs="Arial"/>
                  <w:bCs/>
                  <w:sz w:val="20"/>
                  <w:szCs w:val="20"/>
                </w:rPr>
                <w:t>_systematic</w:t>
              </w:r>
            </w:ins>
            <w:proofErr w:type="spellEnd"/>
            <w:ins w:id="2466" w:author="Pieter de Vis" w:date="2020-04-30T18:31:00Z">
              <w:r>
                <w:rPr>
                  <w:rFonts w:ascii="Arial" w:hAnsi="Arial" w:cs="Arial"/>
                  <w:bCs/>
                  <w:sz w:val="20"/>
                  <w:szCs w:val="20"/>
                </w:rPr>
                <w:t>_</w:t>
              </w:r>
              <w:proofErr w:type="spellStart"/>
              <w:r>
                <w:rPr>
                  <w:rFonts w:ascii="Arial" w:hAnsi="Arial" w:cs="Arial"/>
                  <w:bCs/>
                  <w:sz w:val="20"/>
                  <w:szCs w:val="20"/>
                  <w:lang w:val="en"/>
                </w:rPr>
                <w:t>rhof</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731F0AF" w14:textId="6DE21AC0" w:rsidR="00775C1E" w:rsidRDefault="00775C1E" w:rsidP="009358AD">
            <w:pPr>
              <w:pStyle w:val="Default"/>
              <w:rPr>
                <w:ins w:id="2467" w:author="Pieter de Vis" w:date="2020-04-30T18:30:00Z"/>
                <w:rFonts w:ascii="Arial" w:hAnsi="Arial" w:cs="Arial"/>
                <w:sz w:val="20"/>
                <w:szCs w:val="20"/>
              </w:rPr>
            </w:pPr>
            <w:proofErr w:type="spellStart"/>
            <w:ins w:id="2468" w:author="Pieter de Vis" w:date="2020-04-30T18:30:00Z">
              <w:r>
                <w:rPr>
                  <w:rFonts w:ascii="Arial" w:hAnsi="Arial" w:cs="Arial"/>
                  <w:sz w:val="20"/>
                  <w:szCs w:val="20"/>
                </w:rPr>
                <w:t>corr</w:t>
              </w:r>
              <w:r>
                <w:rPr>
                  <w:rFonts w:ascii="Arial" w:hAnsi="Arial" w:cs="Arial"/>
                  <w:sz w:val="20"/>
                  <w:szCs w:val="20"/>
                </w:rPr>
                <w:t>_systematic</w:t>
              </w:r>
            </w:ins>
            <w:proofErr w:type="spellEnd"/>
            <w:ins w:id="2469" w:author="Pieter de Vis" w:date="2020-04-30T18:31:00Z">
              <w:r>
                <w:rPr>
                  <w:rFonts w:ascii="Arial" w:hAnsi="Arial" w:cs="Arial"/>
                  <w:sz w:val="20"/>
                  <w:szCs w:val="20"/>
                </w:rPr>
                <w:t>_</w:t>
              </w:r>
              <w:proofErr w:type="spellStart"/>
              <w:r>
                <w:rPr>
                  <w:rFonts w:ascii="Arial" w:hAnsi="Arial" w:cs="Arial"/>
                  <w:sz w:val="20"/>
                  <w:szCs w:val="20"/>
                  <w:lang w:val="en"/>
                </w:rPr>
                <w:t>fresnel_reflectance</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1EB632F" w14:textId="77777777" w:rsidR="00775C1E" w:rsidRDefault="00775C1E" w:rsidP="009358AD">
            <w:pPr>
              <w:pStyle w:val="Default"/>
              <w:rPr>
                <w:ins w:id="2470" w:author="Pieter de Vis" w:date="2020-04-30T18:30:00Z"/>
                <w:rFonts w:ascii="Arial" w:hAnsi="Arial" w:cs="Arial"/>
                <w:sz w:val="20"/>
                <w:szCs w:val="20"/>
              </w:rPr>
            </w:pPr>
            <w:ins w:id="2471" w:author="Pieter de Vis" w:date="2020-04-30T18:30: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E48D46B" w14:textId="77777777" w:rsidR="00775C1E" w:rsidRDefault="00775C1E" w:rsidP="009358AD">
            <w:pPr>
              <w:pStyle w:val="Default"/>
              <w:rPr>
                <w:ins w:id="2472" w:author="Pieter de Vis" w:date="2020-04-30T18:30:00Z"/>
                <w:rFonts w:ascii="Arial" w:hAnsi="Arial" w:cs="Arial"/>
                <w:sz w:val="20"/>
                <w:szCs w:val="20"/>
              </w:rPr>
            </w:pPr>
            <w:ins w:id="2473" w:author="Pieter de Vis" w:date="2020-04-30T18:30:00Z">
              <w:r>
                <w:rPr>
                  <w:rFonts w:ascii="Arial" w:hAnsi="Arial" w:cs="Arial"/>
                  <w:sz w:val="20"/>
                  <w:szCs w:val="20"/>
                </w:rPr>
                <w:t xml:space="preserve">wavelength, wavelength, </w:t>
              </w:r>
              <w:r>
                <w:rPr>
                  <w:rFonts w:ascii="Arial" w:hAnsi="Arial" w:cs="Arial"/>
                  <w:sz w:val="20"/>
                  <w:szCs w:val="20"/>
                  <w:lang w:val="en"/>
                </w:rPr>
                <w:t>sequence</w:t>
              </w:r>
            </w:ins>
          </w:p>
        </w:tc>
      </w:tr>
      <w:tr w:rsidR="00BD15BE" w14:paraId="36011028" w14:textId="77777777">
        <w:trPr>
          <w:trHeight w:val="90"/>
        </w:trPr>
        <w:tc>
          <w:tcPr>
            <w:tcW w:w="2659" w:type="dxa"/>
          </w:tcPr>
          <w:p w14:paraId="3EA9581B" w14:textId="77777777" w:rsidR="00BD15BE" w:rsidRDefault="005155BE">
            <w:pPr>
              <w:pStyle w:val="Default"/>
              <w:rPr>
                <w:rFonts w:ascii="Arial" w:hAnsi="Arial" w:cs="Arial"/>
                <w:color w:val="auto"/>
                <w:sz w:val="20"/>
                <w:szCs w:val="20"/>
                <w:lang w:val="en"/>
              </w:rPr>
            </w:pPr>
            <w:proofErr w:type="spellStart"/>
            <w:r>
              <w:rPr>
                <w:rFonts w:ascii="Arial" w:hAnsi="Arial" w:cs="Arial"/>
                <w:bCs/>
                <w:sz w:val="20"/>
                <w:szCs w:val="20"/>
              </w:rPr>
              <w:t>quality_flag</w:t>
            </w:r>
            <w:proofErr w:type="spellEnd"/>
            <w:r>
              <w:rPr>
                <w:rFonts w:ascii="Arial" w:hAnsi="Arial" w:cs="Arial"/>
                <w:bCs/>
                <w:sz w:val="20"/>
                <w:szCs w:val="20"/>
              </w:rPr>
              <w:t>_</w:t>
            </w:r>
            <w:proofErr w:type="spellStart"/>
            <w:r>
              <w:rPr>
                <w:rFonts w:ascii="Arial" w:hAnsi="Arial" w:cs="Arial"/>
                <w:bCs/>
                <w:sz w:val="20"/>
                <w:szCs w:val="20"/>
                <w:lang w:val="en"/>
              </w:rPr>
              <w:t>rhof</w:t>
            </w:r>
            <w:proofErr w:type="spellEnd"/>
            <w:r>
              <w:rPr>
                <w:rFonts w:ascii="Arial" w:hAnsi="Arial" w:cs="Arial"/>
                <w:bCs/>
                <w:sz w:val="20"/>
                <w:szCs w:val="20"/>
                <w:lang w:val="en"/>
              </w:rPr>
              <w:t>*</w:t>
            </w:r>
          </w:p>
        </w:tc>
        <w:tc>
          <w:tcPr>
            <w:tcW w:w="2693" w:type="dxa"/>
          </w:tcPr>
          <w:p w14:paraId="01A5D988"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quality_flag</w:t>
            </w:r>
            <w:proofErr w:type="spellEnd"/>
            <w:r>
              <w:rPr>
                <w:rFonts w:ascii="Arial" w:hAnsi="Arial" w:cs="Arial"/>
                <w:bCs/>
                <w:sz w:val="20"/>
                <w:szCs w:val="20"/>
              </w:rPr>
              <w:t>_</w:t>
            </w:r>
            <w:proofErr w:type="spellStart"/>
            <w:r>
              <w:rPr>
                <w:rFonts w:ascii="Arial" w:hAnsi="Arial" w:cs="Arial"/>
                <w:bCs/>
                <w:sz w:val="20"/>
                <w:szCs w:val="20"/>
                <w:lang w:val="en"/>
              </w:rPr>
              <w:t>rhof</w:t>
            </w:r>
            <w:proofErr w:type="spellEnd"/>
          </w:p>
        </w:tc>
        <w:tc>
          <w:tcPr>
            <w:tcW w:w="1276" w:type="dxa"/>
          </w:tcPr>
          <w:p w14:paraId="5296E217"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Pr>
          <w:p w14:paraId="016C623B"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14D9C6A7" w14:textId="77777777">
        <w:trPr>
          <w:trHeight w:val="90"/>
        </w:trPr>
        <w:tc>
          <w:tcPr>
            <w:tcW w:w="2659" w:type="dxa"/>
          </w:tcPr>
          <w:p w14:paraId="61D59424" w14:textId="77777777" w:rsidR="00BD15BE" w:rsidRDefault="005155BE">
            <w:pPr>
              <w:pStyle w:val="Default"/>
              <w:rPr>
                <w:rFonts w:ascii="Arial" w:hAnsi="Arial" w:cs="Arial"/>
                <w:color w:val="auto"/>
                <w:sz w:val="20"/>
                <w:szCs w:val="20"/>
                <w:lang w:val="en"/>
              </w:rPr>
            </w:pPr>
            <w:proofErr w:type="spellStart"/>
            <w:r>
              <w:rPr>
                <w:rFonts w:ascii="Arial" w:hAnsi="Arial" w:cs="Arial"/>
                <w:color w:val="auto"/>
                <w:sz w:val="20"/>
                <w:szCs w:val="20"/>
                <w:lang w:val="en"/>
              </w:rPr>
              <w:t>fresnel_wind</w:t>
            </w:r>
            <w:proofErr w:type="spellEnd"/>
          </w:p>
        </w:tc>
        <w:tc>
          <w:tcPr>
            <w:tcW w:w="2693" w:type="dxa"/>
          </w:tcPr>
          <w:p w14:paraId="59A10490" w14:textId="77777777" w:rsidR="00BD15BE" w:rsidRDefault="005155BE">
            <w:pPr>
              <w:pStyle w:val="Default"/>
              <w:rPr>
                <w:rFonts w:ascii="Arial" w:hAnsi="Arial" w:cs="Arial"/>
                <w:sz w:val="20"/>
                <w:szCs w:val="20"/>
                <w:lang w:val="en"/>
              </w:rPr>
            </w:pPr>
            <w:proofErr w:type="spellStart"/>
            <w:r>
              <w:rPr>
                <w:rFonts w:ascii="Arial" w:hAnsi="Arial" w:cs="Arial"/>
                <w:color w:val="auto"/>
                <w:sz w:val="20"/>
                <w:szCs w:val="20"/>
                <w:lang w:val="en"/>
              </w:rPr>
              <w:t>fresnel_wind</w:t>
            </w:r>
            <w:proofErr w:type="spellEnd"/>
          </w:p>
        </w:tc>
        <w:tc>
          <w:tcPr>
            <w:tcW w:w="1276" w:type="dxa"/>
          </w:tcPr>
          <w:p w14:paraId="11390033" w14:textId="77777777" w:rsidR="00BD15BE" w:rsidRDefault="005155BE">
            <w:pPr>
              <w:rPr>
                <w:rFonts w:cs="Arial"/>
                <w:sz w:val="20"/>
                <w:szCs w:val="20"/>
              </w:rPr>
            </w:pPr>
            <w:r>
              <w:rPr>
                <w:rFonts w:cs="Arial"/>
                <w:sz w:val="20"/>
                <w:szCs w:val="20"/>
                <w:lang w:val="en"/>
              </w:rPr>
              <w:t>u</w:t>
            </w:r>
            <w:r>
              <w:rPr>
                <w:rFonts w:cs="Arial"/>
                <w:sz w:val="20"/>
                <w:szCs w:val="20"/>
              </w:rPr>
              <w:t>int</w:t>
            </w:r>
            <w:r>
              <w:rPr>
                <w:rFonts w:cs="Arial"/>
                <w:sz w:val="20"/>
                <w:szCs w:val="20"/>
                <w:lang w:val="en"/>
              </w:rPr>
              <w:t>16</w:t>
            </w:r>
          </w:p>
        </w:tc>
        <w:tc>
          <w:tcPr>
            <w:tcW w:w="2694" w:type="dxa"/>
          </w:tcPr>
          <w:p w14:paraId="52C96FFB"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39302DBA" w14:textId="77777777">
        <w:trPr>
          <w:trHeight w:val="90"/>
        </w:trPr>
        <w:tc>
          <w:tcPr>
            <w:tcW w:w="2659" w:type="dxa"/>
          </w:tcPr>
          <w:p w14:paraId="01A6BFAD" w14:textId="77777777" w:rsidR="00BD15BE" w:rsidRDefault="005155BE">
            <w:pPr>
              <w:pStyle w:val="Default"/>
              <w:rPr>
                <w:rFonts w:ascii="Arial" w:hAnsi="Arial" w:cs="Arial"/>
                <w:color w:val="auto"/>
                <w:sz w:val="20"/>
                <w:szCs w:val="20"/>
                <w:lang w:val="en"/>
              </w:rPr>
            </w:pPr>
            <w:proofErr w:type="spellStart"/>
            <w:r>
              <w:rPr>
                <w:rFonts w:ascii="Arial" w:hAnsi="Arial" w:cs="Arial"/>
                <w:color w:val="auto"/>
                <w:sz w:val="20"/>
                <w:szCs w:val="20"/>
                <w:lang w:val="en"/>
              </w:rPr>
              <w:t>fresnel_sza</w:t>
            </w:r>
            <w:proofErr w:type="spellEnd"/>
          </w:p>
        </w:tc>
        <w:tc>
          <w:tcPr>
            <w:tcW w:w="2693" w:type="dxa"/>
          </w:tcPr>
          <w:p w14:paraId="7513FC81" w14:textId="77777777" w:rsidR="00BD15BE" w:rsidRDefault="005155BE">
            <w:pPr>
              <w:pStyle w:val="Default"/>
              <w:rPr>
                <w:rFonts w:ascii="Arial" w:hAnsi="Arial" w:cs="Arial"/>
                <w:sz w:val="20"/>
                <w:szCs w:val="20"/>
                <w:lang w:val="en"/>
              </w:rPr>
            </w:pPr>
            <w:proofErr w:type="spellStart"/>
            <w:r>
              <w:rPr>
                <w:rFonts w:ascii="Arial" w:hAnsi="Arial" w:cs="Arial"/>
                <w:color w:val="auto"/>
                <w:sz w:val="20"/>
                <w:szCs w:val="20"/>
                <w:lang w:val="en"/>
              </w:rPr>
              <w:t>fresnel_sza</w:t>
            </w:r>
            <w:proofErr w:type="spellEnd"/>
          </w:p>
        </w:tc>
        <w:tc>
          <w:tcPr>
            <w:tcW w:w="1276" w:type="dxa"/>
          </w:tcPr>
          <w:p w14:paraId="1ACAC499" w14:textId="77777777" w:rsidR="00BD15BE" w:rsidRDefault="005155BE">
            <w:pPr>
              <w:rPr>
                <w:rFonts w:cs="Arial"/>
                <w:sz w:val="20"/>
                <w:szCs w:val="20"/>
              </w:rPr>
            </w:pPr>
            <w:r>
              <w:rPr>
                <w:rFonts w:cs="Arial"/>
                <w:sz w:val="20"/>
                <w:szCs w:val="20"/>
                <w:lang w:val="en"/>
              </w:rPr>
              <w:t>u</w:t>
            </w:r>
            <w:r>
              <w:rPr>
                <w:rFonts w:cs="Arial"/>
                <w:sz w:val="20"/>
                <w:szCs w:val="20"/>
              </w:rPr>
              <w:t>int</w:t>
            </w:r>
            <w:r>
              <w:rPr>
                <w:rFonts w:cs="Arial"/>
                <w:sz w:val="20"/>
                <w:szCs w:val="20"/>
                <w:lang w:val="en"/>
              </w:rPr>
              <w:t>16</w:t>
            </w:r>
          </w:p>
        </w:tc>
        <w:tc>
          <w:tcPr>
            <w:tcW w:w="2694" w:type="dxa"/>
          </w:tcPr>
          <w:p w14:paraId="6FE4D79A"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03D48BF7" w14:textId="77777777">
        <w:trPr>
          <w:trHeight w:val="90"/>
        </w:trPr>
        <w:tc>
          <w:tcPr>
            <w:tcW w:w="2659" w:type="dxa"/>
          </w:tcPr>
          <w:p w14:paraId="0856F8F0" w14:textId="77777777" w:rsidR="00BD15BE" w:rsidRDefault="005155BE">
            <w:pPr>
              <w:pStyle w:val="Default"/>
              <w:rPr>
                <w:rFonts w:ascii="Arial" w:hAnsi="Arial" w:cs="Arial"/>
                <w:color w:val="auto"/>
                <w:sz w:val="20"/>
                <w:szCs w:val="20"/>
                <w:lang w:val="en"/>
              </w:rPr>
            </w:pPr>
            <w:proofErr w:type="spellStart"/>
            <w:r>
              <w:rPr>
                <w:rFonts w:ascii="Arial" w:hAnsi="Arial" w:cs="Arial"/>
                <w:color w:val="auto"/>
                <w:sz w:val="20"/>
                <w:szCs w:val="20"/>
                <w:lang w:val="en"/>
              </w:rPr>
              <w:t>fresnel_vza</w:t>
            </w:r>
            <w:proofErr w:type="spellEnd"/>
          </w:p>
        </w:tc>
        <w:tc>
          <w:tcPr>
            <w:tcW w:w="2693" w:type="dxa"/>
          </w:tcPr>
          <w:p w14:paraId="0B98C3CA" w14:textId="77777777" w:rsidR="00BD15BE" w:rsidRDefault="005155BE">
            <w:pPr>
              <w:pStyle w:val="Default"/>
              <w:rPr>
                <w:rFonts w:ascii="Arial" w:hAnsi="Arial" w:cs="Arial"/>
                <w:sz w:val="20"/>
                <w:szCs w:val="20"/>
                <w:lang w:val="en"/>
              </w:rPr>
            </w:pPr>
            <w:proofErr w:type="spellStart"/>
            <w:r>
              <w:rPr>
                <w:rFonts w:ascii="Arial" w:hAnsi="Arial" w:cs="Arial"/>
                <w:color w:val="auto"/>
                <w:sz w:val="20"/>
                <w:szCs w:val="20"/>
                <w:lang w:val="en"/>
              </w:rPr>
              <w:t>fresnel_vza</w:t>
            </w:r>
            <w:proofErr w:type="spellEnd"/>
          </w:p>
        </w:tc>
        <w:tc>
          <w:tcPr>
            <w:tcW w:w="1276" w:type="dxa"/>
          </w:tcPr>
          <w:p w14:paraId="7E9BE37C" w14:textId="77777777" w:rsidR="00BD15BE" w:rsidRDefault="005155BE">
            <w:pPr>
              <w:rPr>
                <w:rFonts w:cs="Arial"/>
                <w:sz w:val="20"/>
                <w:szCs w:val="20"/>
              </w:rPr>
            </w:pPr>
            <w:r>
              <w:rPr>
                <w:rFonts w:cs="Arial"/>
                <w:sz w:val="20"/>
                <w:szCs w:val="20"/>
                <w:lang w:val="en"/>
              </w:rPr>
              <w:t>u</w:t>
            </w:r>
            <w:r>
              <w:rPr>
                <w:rFonts w:cs="Arial"/>
                <w:sz w:val="20"/>
                <w:szCs w:val="20"/>
              </w:rPr>
              <w:t>int</w:t>
            </w:r>
            <w:r>
              <w:rPr>
                <w:rFonts w:cs="Arial"/>
                <w:sz w:val="20"/>
                <w:szCs w:val="20"/>
                <w:lang w:val="en"/>
              </w:rPr>
              <w:t>16</w:t>
            </w:r>
          </w:p>
        </w:tc>
        <w:tc>
          <w:tcPr>
            <w:tcW w:w="2694" w:type="dxa"/>
          </w:tcPr>
          <w:p w14:paraId="3D731AB6"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4DE826B1" w14:textId="77777777">
        <w:trPr>
          <w:trHeight w:val="90"/>
        </w:trPr>
        <w:tc>
          <w:tcPr>
            <w:tcW w:w="2659" w:type="dxa"/>
          </w:tcPr>
          <w:p w14:paraId="0C0A4006" w14:textId="77777777" w:rsidR="00BD15BE" w:rsidRDefault="005155BE">
            <w:pPr>
              <w:pStyle w:val="Default"/>
              <w:rPr>
                <w:rFonts w:ascii="Arial" w:hAnsi="Arial" w:cs="Arial"/>
                <w:color w:val="auto"/>
                <w:sz w:val="20"/>
                <w:szCs w:val="20"/>
                <w:lang w:val="en"/>
              </w:rPr>
            </w:pPr>
            <w:proofErr w:type="spellStart"/>
            <w:r>
              <w:rPr>
                <w:rFonts w:ascii="Arial" w:hAnsi="Arial" w:cs="Arial"/>
                <w:color w:val="auto"/>
                <w:sz w:val="20"/>
                <w:szCs w:val="20"/>
                <w:lang w:val="en"/>
              </w:rPr>
              <w:t>fresnel_raa</w:t>
            </w:r>
            <w:proofErr w:type="spellEnd"/>
          </w:p>
        </w:tc>
        <w:tc>
          <w:tcPr>
            <w:tcW w:w="2693" w:type="dxa"/>
          </w:tcPr>
          <w:p w14:paraId="0046EFFD" w14:textId="77777777" w:rsidR="00BD15BE" w:rsidRDefault="005155BE">
            <w:pPr>
              <w:pStyle w:val="Default"/>
              <w:rPr>
                <w:rFonts w:ascii="Arial" w:hAnsi="Arial" w:cs="Arial"/>
                <w:sz w:val="20"/>
                <w:szCs w:val="20"/>
                <w:lang w:val="en"/>
              </w:rPr>
            </w:pPr>
            <w:proofErr w:type="spellStart"/>
            <w:r>
              <w:rPr>
                <w:rFonts w:ascii="Arial" w:hAnsi="Arial" w:cs="Arial"/>
                <w:color w:val="auto"/>
                <w:sz w:val="20"/>
                <w:szCs w:val="20"/>
                <w:lang w:val="en"/>
              </w:rPr>
              <w:t>fresnel_raa</w:t>
            </w:r>
            <w:proofErr w:type="spellEnd"/>
          </w:p>
        </w:tc>
        <w:tc>
          <w:tcPr>
            <w:tcW w:w="1276" w:type="dxa"/>
          </w:tcPr>
          <w:p w14:paraId="3C716D2A" w14:textId="77777777" w:rsidR="00BD15BE" w:rsidRDefault="005155BE">
            <w:pPr>
              <w:rPr>
                <w:rFonts w:cs="Arial"/>
                <w:sz w:val="20"/>
                <w:szCs w:val="20"/>
              </w:rPr>
            </w:pPr>
            <w:r>
              <w:rPr>
                <w:rFonts w:cs="Arial"/>
                <w:sz w:val="20"/>
                <w:szCs w:val="20"/>
                <w:lang w:val="en"/>
              </w:rPr>
              <w:t>u</w:t>
            </w:r>
            <w:r>
              <w:rPr>
                <w:rFonts w:cs="Arial"/>
                <w:sz w:val="20"/>
                <w:szCs w:val="20"/>
              </w:rPr>
              <w:t>int</w:t>
            </w:r>
            <w:r>
              <w:rPr>
                <w:rFonts w:cs="Arial"/>
                <w:sz w:val="20"/>
                <w:szCs w:val="20"/>
                <w:lang w:val="en"/>
              </w:rPr>
              <w:t>16</w:t>
            </w:r>
          </w:p>
        </w:tc>
        <w:tc>
          <w:tcPr>
            <w:tcW w:w="2694" w:type="dxa"/>
          </w:tcPr>
          <w:p w14:paraId="6675BD32"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bl>
    <w:p w14:paraId="5E2133FC" w14:textId="77777777" w:rsidR="00BD15BE" w:rsidRDefault="005155BE">
      <w:pPr>
        <w:rPr>
          <w:rFonts w:cs="Arial"/>
          <w:i/>
          <w:iCs/>
          <w:sz w:val="16"/>
          <w:szCs w:val="16"/>
          <w:lang w:val="en"/>
        </w:rPr>
      </w:pPr>
      <w:r>
        <w:rPr>
          <w:rFonts w:cs="Arial"/>
          <w:i/>
          <w:iCs/>
          <w:sz w:val="16"/>
          <w:szCs w:val="16"/>
          <w:lang w:val="en"/>
        </w:rPr>
        <w:t xml:space="preserve">*These variables are not further defined below. They are </w:t>
      </w:r>
      <w:proofErr w:type="gramStart"/>
      <w:r>
        <w:rPr>
          <w:rFonts w:cs="Arial"/>
          <w:i/>
          <w:iCs/>
          <w:sz w:val="16"/>
          <w:szCs w:val="16"/>
          <w:lang w:val="en"/>
        </w:rPr>
        <w:t>similar to</w:t>
      </w:r>
      <w:proofErr w:type="gramEnd"/>
      <w:r>
        <w:rPr>
          <w:rFonts w:cs="Arial"/>
          <w:i/>
          <w:iCs/>
          <w:sz w:val="16"/>
          <w:szCs w:val="16"/>
          <w:lang w:val="en"/>
        </w:rPr>
        <w:t xml:space="preserve"> the variables described in Section </w:t>
      </w:r>
      <w:r>
        <w:rPr>
          <w:rFonts w:cs="Arial"/>
          <w:i/>
          <w:iCs/>
          <w:sz w:val="16"/>
          <w:szCs w:val="16"/>
          <w:lang w:val="en"/>
        </w:rPr>
        <w:fldChar w:fldCharType="begin"/>
      </w:r>
      <w:r>
        <w:rPr>
          <w:rFonts w:cs="Arial"/>
          <w:i/>
          <w:iCs/>
          <w:sz w:val="16"/>
          <w:szCs w:val="16"/>
          <w:lang w:val="en"/>
        </w:rPr>
        <w:instrText xml:space="preserve"> REF _Ref505013083 \r \h </w:instrText>
      </w:r>
      <w:r>
        <w:rPr>
          <w:rFonts w:cs="Arial"/>
          <w:i/>
          <w:iCs/>
          <w:sz w:val="16"/>
          <w:szCs w:val="16"/>
          <w:lang w:val="en"/>
        </w:rPr>
      </w:r>
      <w:r>
        <w:rPr>
          <w:rFonts w:cs="Arial"/>
          <w:i/>
          <w:iCs/>
          <w:sz w:val="16"/>
          <w:szCs w:val="16"/>
          <w:lang w:val="en"/>
        </w:rPr>
        <w:fldChar w:fldCharType="separate"/>
      </w:r>
      <w:r>
        <w:rPr>
          <w:rFonts w:cs="Arial"/>
          <w:i/>
          <w:iCs/>
          <w:sz w:val="16"/>
          <w:szCs w:val="16"/>
          <w:lang w:val="en"/>
        </w:rPr>
        <w:t>5.2</w:t>
      </w:r>
      <w:r>
        <w:rPr>
          <w:rFonts w:cs="Arial"/>
          <w:i/>
          <w:iCs/>
          <w:sz w:val="16"/>
          <w:szCs w:val="16"/>
          <w:lang w:val="en"/>
        </w:rPr>
        <w:fldChar w:fldCharType="end"/>
      </w:r>
      <w:r>
        <w:rPr>
          <w:rFonts w:cs="Arial"/>
          <w:i/>
          <w:iCs/>
          <w:sz w:val="16"/>
          <w:szCs w:val="16"/>
          <w:lang w:val="en"/>
        </w:rPr>
        <w:t xml:space="preserve"> except that they refer to the variable referred in their name.</w:t>
      </w:r>
    </w:p>
    <w:p w14:paraId="3AD422AA" w14:textId="77777777" w:rsidR="00BD15BE" w:rsidRDefault="00BD15BE">
      <w:pPr>
        <w:rPr>
          <w:rFonts w:cs="Arial"/>
          <w:i/>
          <w:iCs/>
          <w:sz w:val="16"/>
          <w:szCs w:val="16"/>
          <w:lang w:val="en"/>
        </w:rPr>
      </w:pPr>
    </w:p>
    <w:p w14:paraId="77429E9C" w14:textId="2C0D09D6" w:rsidR="00BD15BE" w:rsidRDefault="005155BE">
      <w:pPr>
        <w:pStyle w:val="Caption"/>
        <w:rPr>
          <w:lang w:val="en"/>
        </w:rPr>
      </w:pPr>
      <w:r>
        <w:t xml:space="preserve">Table </w:t>
      </w:r>
      <w:del w:id="2474" w:author="Pieter de Vis" w:date="2020-04-30T18:33:00Z">
        <w:r w:rsidDel="00775C1E">
          <w:fldChar w:fldCharType="begin"/>
        </w:r>
        <w:r w:rsidDel="00775C1E">
          <w:delInstrText>SEQ Table \* ARABIC</w:delInstrText>
        </w:r>
        <w:r w:rsidDel="00775C1E">
          <w:fldChar w:fldCharType="separate"/>
        </w:r>
        <w:r w:rsidDel="00775C1E">
          <w:delText>47</w:delText>
        </w:r>
        <w:r w:rsidDel="00775C1E">
          <w:fldChar w:fldCharType="end"/>
        </w:r>
        <w:bookmarkStart w:id="2475" w:name="_Toc1101648657"/>
        <w:r w:rsidDel="00775C1E">
          <w:delText xml:space="preserve"> </w:delText>
        </w:r>
      </w:del>
      <w:ins w:id="2476" w:author="Pieter de Vis" w:date="2020-04-30T18:33:00Z">
        <w:r w:rsidR="00775C1E">
          <w:t>55</w:t>
        </w:r>
        <w:r w:rsidR="00775C1E">
          <w:t xml:space="preserve"> </w:t>
        </w:r>
      </w:ins>
      <w:r>
        <w:rPr>
          <w:lang w:val="en"/>
        </w:rPr>
        <w:t xml:space="preserve">– L1b surface reflected upwelling radiance </w:t>
      </w:r>
      <w:r>
        <w:t>variable definition</w:t>
      </w:r>
      <w:bookmarkEnd w:id="2475"/>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367"/>
        <w:gridCol w:w="2027"/>
      </w:tblGrid>
      <w:tr w:rsidR="00BD15BE" w14:paraId="0B4562D8"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1CBB21E" w14:textId="77777777" w:rsidR="00BD15BE" w:rsidRDefault="005155BE">
            <w:pPr>
              <w:rPr>
                <w:sz w:val="20"/>
                <w:szCs w:val="20"/>
                <w:lang w:val="en"/>
              </w:rPr>
            </w:pPr>
            <w:r>
              <w:rPr>
                <w:sz w:val="20"/>
                <w:szCs w:val="20"/>
                <w:lang w:val="en"/>
              </w:rPr>
              <w:t>ls</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0E7D1506" w14:textId="77777777" w:rsidR="00BD15BE" w:rsidRDefault="005155BE">
            <w:pPr>
              <w:rPr>
                <w:sz w:val="20"/>
                <w:szCs w:val="20"/>
              </w:rPr>
            </w:pPr>
            <w:r>
              <w:rPr>
                <w:sz w:val="20"/>
                <w:szCs w:val="20"/>
              </w:rPr>
              <w:t>Attribute</w:t>
            </w:r>
          </w:p>
        </w:tc>
        <w:tc>
          <w:tcPr>
            <w:tcW w:w="2367" w:type="dxa"/>
            <w:tcBorders>
              <w:top w:val="single" w:sz="4" w:space="0" w:color="4F81BD"/>
              <w:left w:val="single" w:sz="4" w:space="0" w:color="4F81BD"/>
              <w:bottom w:val="single" w:sz="4" w:space="0" w:color="4F81BD"/>
              <w:right w:val="single" w:sz="4" w:space="0" w:color="4F81BD"/>
            </w:tcBorders>
            <w:shd w:val="clear" w:color="auto" w:fill="4F81BD"/>
          </w:tcPr>
          <w:p w14:paraId="6F9C3EC6" w14:textId="77777777" w:rsidR="00BD15BE" w:rsidRDefault="005155BE">
            <w:pPr>
              <w:rPr>
                <w:sz w:val="20"/>
                <w:szCs w:val="20"/>
              </w:rPr>
            </w:pPr>
            <w:r>
              <w:rPr>
                <w:sz w:val="20"/>
                <w:szCs w:val="20"/>
              </w:rPr>
              <w:t>Value</w:t>
            </w:r>
          </w:p>
        </w:tc>
        <w:tc>
          <w:tcPr>
            <w:tcW w:w="2027" w:type="dxa"/>
            <w:tcBorders>
              <w:top w:val="single" w:sz="4" w:space="0" w:color="4F81BD"/>
              <w:left w:val="single" w:sz="4" w:space="0" w:color="4F81BD"/>
              <w:bottom w:val="single" w:sz="4" w:space="0" w:color="4F81BD"/>
              <w:right w:val="single" w:sz="4" w:space="0" w:color="4F81BD"/>
            </w:tcBorders>
            <w:shd w:val="clear" w:color="auto" w:fill="4F81BD"/>
          </w:tcPr>
          <w:p w14:paraId="58212997" w14:textId="77777777" w:rsidR="00BD15BE" w:rsidRDefault="005155BE">
            <w:pPr>
              <w:rPr>
                <w:sz w:val="20"/>
                <w:szCs w:val="20"/>
              </w:rPr>
            </w:pPr>
            <w:r>
              <w:rPr>
                <w:sz w:val="20"/>
                <w:szCs w:val="20"/>
              </w:rPr>
              <w:t>Comment</w:t>
            </w:r>
          </w:p>
        </w:tc>
      </w:tr>
      <w:tr w:rsidR="00BD15BE" w14:paraId="4AE5A8C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FEDBBE7"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E4E790A" w14:textId="77777777" w:rsidR="00BD15BE" w:rsidRDefault="005155BE">
            <w:pPr>
              <w:rPr>
                <w:sz w:val="20"/>
                <w:szCs w:val="20"/>
              </w:rPr>
            </w:pPr>
            <w:r>
              <w:rPr>
                <w:sz w:val="20"/>
                <w:szCs w:val="20"/>
              </w:rPr>
              <w:t>_</w:t>
            </w:r>
            <w:proofErr w:type="spellStart"/>
            <w:r>
              <w:rPr>
                <w:sz w:val="20"/>
                <w:szCs w:val="20"/>
              </w:rPr>
              <w:t>FillValue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38652AC" w14:textId="77777777" w:rsidR="00BD15BE" w:rsidRDefault="005155BE">
            <w:pPr>
              <w:rPr>
                <w:sz w:val="20"/>
                <w:szCs w:val="20"/>
              </w:rPr>
            </w:pPr>
            <w:r>
              <w:rPr>
                <w:sz w:val="20"/>
                <w:szCs w:val="20"/>
              </w:rPr>
              <w:t>-999999</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531E4263" w14:textId="77777777" w:rsidR="00BD15BE" w:rsidRDefault="00BD15BE">
            <w:pPr>
              <w:rPr>
                <w:sz w:val="20"/>
                <w:szCs w:val="20"/>
              </w:rPr>
            </w:pPr>
          </w:p>
        </w:tc>
      </w:tr>
      <w:tr w:rsidR="00BD15BE" w14:paraId="3B1B7B3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787D751"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15C2B25" w14:textId="77777777" w:rsidR="00BD15BE" w:rsidRDefault="005155BE">
            <w:pPr>
              <w:rPr>
                <w:sz w:val="20"/>
                <w:szCs w:val="20"/>
              </w:rPr>
            </w:pPr>
            <w:proofErr w:type="spellStart"/>
            <w:r>
              <w:rPr>
                <w:sz w:val="20"/>
                <w:szCs w:val="20"/>
              </w:rPr>
              <w:t>standard_name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27F019C9" w14:textId="77777777" w:rsidR="00BD15BE" w:rsidRDefault="005155BE">
            <w:pPr>
              <w:jc w:val="left"/>
              <w:rPr>
                <w:sz w:val="20"/>
                <w:szCs w:val="20"/>
              </w:rPr>
            </w:pPr>
            <w:r>
              <w:rPr>
                <w:sz w:val="20"/>
                <w:szCs w:val="20"/>
              </w:rPr>
              <w:t>surface_upwelling_radiance_per_unit_wavelength_in_air_reflected_by_</w:t>
            </w:r>
            <w:r>
              <w:rPr>
                <w:sz w:val="20"/>
                <w:szCs w:val="20"/>
                <w:lang w:val="en"/>
              </w:rPr>
              <w:t>(</w:t>
            </w:r>
            <w:r>
              <w:rPr>
                <w:sz w:val="20"/>
                <w:szCs w:val="20"/>
              </w:rPr>
              <w:t>sea</w:t>
            </w:r>
            <w:proofErr w:type="gramStart"/>
            <w:r>
              <w:rPr>
                <w:sz w:val="20"/>
                <w:szCs w:val="20"/>
              </w:rPr>
              <w:t>_</w:t>
            </w:r>
            <w:r>
              <w:rPr>
                <w:sz w:val="20"/>
                <w:szCs w:val="20"/>
                <w:lang w:val="en"/>
              </w:rPr>
              <w:t>)</w:t>
            </w:r>
            <w:r>
              <w:rPr>
                <w:sz w:val="20"/>
                <w:szCs w:val="20"/>
              </w:rPr>
              <w:t>water</w:t>
            </w:r>
            <w:proofErr w:type="gramEnd"/>
          </w:p>
          <w:p w14:paraId="411A0AB6" w14:textId="77777777" w:rsidR="00BD15BE" w:rsidRDefault="005155BE">
            <w:pPr>
              <w:jc w:val="left"/>
              <w:rPr>
                <w:sz w:val="20"/>
                <w:szCs w:val="20"/>
                <w:lang w:val="en"/>
              </w:rPr>
            </w:pPr>
            <w:r>
              <w:rPr>
                <w:sz w:val="20"/>
                <w:szCs w:val="20"/>
                <w:lang w:val="en-US" w:eastAsia="zh-CN"/>
              </w:rPr>
              <w:t>alias: </w:t>
            </w:r>
            <w:proofErr w:type="spellStart"/>
            <w:r>
              <w:rPr>
                <w:sz w:val="20"/>
                <w:szCs w:val="20"/>
                <w:lang w:val="en-US" w:eastAsia="zh-CN"/>
              </w:rPr>
              <w:t>surface_upwelling_spectral_radiance_in_air_reflected_by</w:t>
            </w:r>
            <w:proofErr w:type="spellEnd"/>
            <w:r>
              <w:rPr>
                <w:sz w:val="20"/>
                <w:szCs w:val="20"/>
                <w:lang w:val="en-US" w:eastAsia="zh-CN"/>
              </w:rPr>
              <w:t>_</w:t>
            </w:r>
            <w:r>
              <w:rPr>
                <w:sz w:val="20"/>
                <w:szCs w:val="20"/>
                <w:lang w:val="en" w:eastAsia="zh-CN"/>
              </w:rPr>
              <w:t>(</w:t>
            </w:r>
            <w:r>
              <w:rPr>
                <w:sz w:val="20"/>
                <w:szCs w:val="20"/>
                <w:lang w:val="en-US" w:eastAsia="zh-CN"/>
              </w:rPr>
              <w:t>sea</w:t>
            </w:r>
            <w:proofErr w:type="gramStart"/>
            <w:r>
              <w:rPr>
                <w:sz w:val="20"/>
                <w:szCs w:val="20"/>
                <w:lang w:val="en-US" w:eastAsia="zh-CN"/>
              </w:rPr>
              <w:t>_</w:t>
            </w:r>
            <w:r>
              <w:rPr>
                <w:sz w:val="20"/>
                <w:szCs w:val="20"/>
                <w:lang w:val="en" w:eastAsia="zh-CN"/>
              </w:rPr>
              <w:t>)</w:t>
            </w:r>
            <w:r>
              <w:rPr>
                <w:sz w:val="20"/>
                <w:szCs w:val="20"/>
                <w:lang w:val="en-US" w:eastAsia="zh-CN"/>
              </w:rPr>
              <w:t>water</w:t>
            </w:r>
            <w:proofErr w:type="gram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1F19C807" w14:textId="77777777" w:rsidR="00BD15BE" w:rsidRDefault="005155BE">
            <w:pPr>
              <w:jc w:val="left"/>
              <w:rPr>
                <w:sz w:val="20"/>
                <w:szCs w:val="20"/>
                <w:lang w:val="en"/>
              </w:rPr>
            </w:pPr>
            <w:r>
              <w:rPr>
                <w:sz w:val="20"/>
                <w:szCs w:val="20"/>
                <w:lang w:val="en"/>
              </w:rPr>
              <w:t>We should remove the “sea” to account for all water bodies</w:t>
            </w:r>
          </w:p>
        </w:tc>
      </w:tr>
      <w:tr w:rsidR="00BD15BE" w14:paraId="14C7D5A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8523862"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549CDCE" w14:textId="77777777" w:rsidR="00BD15BE" w:rsidRDefault="005155BE">
            <w:pPr>
              <w:rPr>
                <w:sz w:val="20"/>
                <w:szCs w:val="20"/>
              </w:rPr>
            </w:pPr>
            <w:proofErr w:type="spellStart"/>
            <w:r>
              <w:rPr>
                <w:sz w:val="20"/>
                <w:szCs w:val="20"/>
              </w:rPr>
              <w:t>long_name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2B695F9C" w14:textId="77777777" w:rsidR="00BD15BE" w:rsidRDefault="005155BE">
            <w:pPr>
              <w:jc w:val="left"/>
              <w:rPr>
                <w:sz w:val="20"/>
                <w:szCs w:val="20"/>
                <w:lang w:val="en"/>
              </w:rPr>
            </w:pPr>
            <w:r>
              <w:rPr>
                <w:sz w:val="20"/>
                <w:szCs w:val="20"/>
                <w:lang w:val="en-US" w:eastAsia="zh-CN"/>
              </w:rPr>
              <w:t xml:space="preserve">The surface called "surface" means the lower boundary of the atmosphere. Upwelling </w:t>
            </w:r>
            <w:r>
              <w:rPr>
                <w:sz w:val="20"/>
                <w:szCs w:val="20"/>
                <w:lang w:val="en-US" w:eastAsia="zh-CN"/>
              </w:rPr>
              <w:lastRenderedPageBreak/>
              <w:t xml:space="preserve">radiation is radiation from below. It does not mean "net upward". The sign convention is that "upwelling" is positive upwards and "downwelling" is positive downwards. Radiance is the radiative flux in a </w:t>
            </w:r>
            <w:proofErr w:type="gramStart"/>
            <w:r>
              <w:rPr>
                <w:sz w:val="20"/>
                <w:szCs w:val="20"/>
                <w:lang w:val="en-US" w:eastAsia="zh-CN"/>
              </w:rPr>
              <w:t>particular direction</w:t>
            </w:r>
            <w:proofErr w:type="gramEnd"/>
            <w:r>
              <w:rPr>
                <w:sz w:val="20"/>
                <w:szCs w:val="20"/>
                <w:lang w:val="en-US" w:eastAsia="zh-CN"/>
              </w:rPr>
              <w:t xml:space="preserve">, per unit of solid angle. The direction towards which it is going must be specified, for instance with a coordinate of </w:t>
            </w:r>
            <w:proofErr w:type="spellStart"/>
            <w:r>
              <w:rPr>
                <w:sz w:val="20"/>
                <w:szCs w:val="20"/>
                <w:lang w:val="en-US" w:eastAsia="zh-CN"/>
              </w:rPr>
              <w:t>zenith_angle</w:t>
            </w:r>
            <w:proofErr w:type="spellEnd"/>
            <w:r>
              <w:rPr>
                <w:sz w:val="20"/>
                <w:szCs w:val="20"/>
                <w:lang w:val="en-US" w:eastAsia="zh-CN"/>
              </w:rPr>
              <w:t xml:space="preserve">. </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04859C3F" w14:textId="77777777" w:rsidR="00BD15BE" w:rsidRDefault="005155BE">
            <w:pPr>
              <w:jc w:val="left"/>
              <w:rPr>
                <w:sz w:val="20"/>
                <w:szCs w:val="20"/>
              </w:rPr>
            </w:pPr>
            <w:r>
              <w:rPr>
                <w:sz w:val="20"/>
                <w:szCs w:val="20"/>
                <w:lang w:val="en"/>
              </w:rPr>
              <w:lastRenderedPageBreak/>
              <w:t>We should remove the “sea” to account for all water bodies</w:t>
            </w:r>
          </w:p>
        </w:tc>
      </w:tr>
      <w:tr w:rsidR="00BD15BE" w14:paraId="27EEB57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15D6846"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7762D22" w14:textId="77777777" w:rsidR="00BD15BE" w:rsidRDefault="005155BE">
            <w:pPr>
              <w:rPr>
                <w:sz w:val="20"/>
                <w:szCs w:val="20"/>
              </w:rPr>
            </w:pPr>
            <w:r>
              <w:rPr>
                <w:sz w:val="20"/>
                <w:szCs w:val="20"/>
              </w:rPr>
              <w:t>units</w:t>
            </w:r>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5BAE33D0" w14:textId="77777777" w:rsidR="00BD15BE" w:rsidRDefault="005155BE">
            <w:pPr>
              <w:rPr>
                <w:sz w:val="20"/>
                <w:szCs w:val="20"/>
                <w:lang w:val="en"/>
              </w:rPr>
            </w:pPr>
            <w:r>
              <w:rPr>
                <w:sz w:val="20"/>
                <w:szCs w:val="20"/>
                <w:lang w:val="en"/>
              </w:rPr>
              <w:t>-</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450690D3" w14:textId="77777777" w:rsidR="00BD15BE" w:rsidRDefault="00BD15BE">
            <w:pPr>
              <w:rPr>
                <w:sz w:val="20"/>
                <w:szCs w:val="20"/>
              </w:rPr>
            </w:pPr>
          </w:p>
        </w:tc>
      </w:tr>
      <w:tr w:rsidR="00BD15BE" w14:paraId="1ED5B76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BB43C4C"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C79ED94" w14:textId="77777777" w:rsidR="00BD15BE" w:rsidRDefault="005155BE">
            <w:pPr>
              <w:rPr>
                <w:sz w:val="20"/>
                <w:szCs w:val="20"/>
              </w:rPr>
            </w:pPr>
            <w:proofErr w:type="spellStart"/>
            <w:r>
              <w:rPr>
                <w:sz w:val="20"/>
                <w:szCs w:val="20"/>
              </w:rPr>
              <w:t>scale_factor</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C9C0290" w14:textId="77777777" w:rsidR="00BD15BE" w:rsidRDefault="00BD15BE">
            <w:pPr>
              <w:rPr>
                <w:sz w:val="20"/>
                <w:szCs w:val="20"/>
              </w:rPr>
            </w:pP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581AFFD7" w14:textId="77777777" w:rsidR="00BD15BE" w:rsidRDefault="00BD15BE">
            <w:pPr>
              <w:rPr>
                <w:sz w:val="20"/>
                <w:szCs w:val="20"/>
              </w:rPr>
            </w:pPr>
          </w:p>
        </w:tc>
      </w:tr>
      <w:tr w:rsidR="00BD15BE" w14:paraId="1DC0D0F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7EA5552"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3D7EF46" w14:textId="77777777" w:rsidR="00BD15BE" w:rsidRDefault="005155BE">
            <w:pPr>
              <w:rPr>
                <w:sz w:val="20"/>
                <w:szCs w:val="20"/>
              </w:rPr>
            </w:pPr>
            <w:proofErr w:type="spellStart"/>
            <w:r>
              <w:rPr>
                <w:sz w:val="20"/>
                <w:szCs w:val="20"/>
              </w:rPr>
              <w:t>add_offset</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4E032B04" w14:textId="77777777" w:rsidR="00BD15BE" w:rsidRDefault="00BD15BE">
            <w:pPr>
              <w:rPr>
                <w:sz w:val="20"/>
                <w:szCs w:val="20"/>
              </w:rPr>
            </w:pP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6A962971" w14:textId="77777777" w:rsidR="00BD15BE" w:rsidRDefault="00BD15BE">
            <w:pPr>
              <w:rPr>
                <w:sz w:val="20"/>
                <w:szCs w:val="20"/>
              </w:rPr>
            </w:pPr>
          </w:p>
        </w:tc>
      </w:tr>
      <w:tr w:rsidR="00BD15BE" w14:paraId="585AB15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91D18FB"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C53FDB8" w14:textId="77777777" w:rsidR="00BD15BE" w:rsidRDefault="005155BE">
            <w:pPr>
              <w:rPr>
                <w:sz w:val="20"/>
                <w:szCs w:val="20"/>
              </w:rPr>
            </w:pPr>
            <w:proofErr w:type="spellStart"/>
            <w:r>
              <w:rPr>
                <w:sz w:val="20"/>
                <w:szCs w:val="20"/>
              </w:rPr>
              <w:t>ancillary_variables</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7D395FF2" w14:textId="77777777" w:rsidR="00BD15BE" w:rsidRDefault="005155BE">
            <w:pPr>
              <w:rPr>
                <w:sz w:val="20"/>
                <w:szCs w:val="20"/>
                <w:lang w:val="en"/>
              </w:rPr>
            </w:pPr>
            <w:proofErr w:type="spellStart"/>
            <w:r>
              <w:rPr>
                <w:rFonts w:cs="Arial"/>
                <w:sz w:val="20"/>
                <w:szCs w:val="20"/>
              </w:rPr>
              <w:t>quality_flag</w:t>
            </w:r>
            <w:proofErr w:type="spellEnd"/>
            <w:r>
              <w:rPr>
                <w:rFonts w:cs="Arial"/>
                <w:sz w:val="20"/>
                <w:szCs w:val="20"/>
                <w:lang w:val="en"/>
              </w:rPr>
              <w:t xml:space="preserve">_ls, </w:t>
            </w:r>
            <w:proofErr w:type="spellStart"/>
            <w:r>
              <w:rPr>
                <w:rFonts w:cs="Arial"/>
                <w:sz w:val="20"/>
                <w:szCs w:val="20"/>
                <w:lang w:val="en"/>
              </w:rPr>
              <w:t>u_random_ls</w:t>
            </w:r>
            <w:proofErr w:type="spellEnd"/>
            <w:r>
              <w:rPr>
                <w:rFonts w:cs="Arial"/>
                <w:sz w:val="20"/>
                <w:szCs w:val="20"/>
                <w:lang w:val="en"/>
              </w:rPr>
              <w:t xml:space="preserve">, </w:t>
            </w:r>
            <w:proofErr w:type="spellStart"/>
            <w:r>
              <w:rPr>
                <w:rFonts w:cs="Arial"/>
                <w:sz w:val="20"/>
                <w:szCs w:val="20"/>
                <w:lang w:val="en"/>
              </w:rPr>
              <w:t>u_systematic_ls</w:t>
            </w:r>
            <w:proofErr w:type="spellEnd"/>
            <w:r>
              <w:rPr>
                <w:rFonts w:cs="Arial"/>
                <w:sz w:val="20"/>
                <w:szCs w:val="20"/>
                <w:lang w:val="en"/>
              </w:rPr>
              <w:t xml:space="preserve">, </w:t>
            </w:r>
            <w:proofErr w:type="spellStart"/>
            <w:r>
              <w:rPr>
                <w:rFonts w:cs="Arial"/>
                <w:sz w:val="20"/>
                <w:szCs w:val="20"/>
                <w:lang w:val="en"/>
              </w:rPr>
              <w:t>quality_flags_ls</w:t>
            </w:r>
            <w:proofErr w:type="spellEnd"/>
            <w:r>
              <w:rPr>
                <w:rFonts w:cs="Arial"/>
                <w:sz w:val="20"/>
                <w:szCs w:val="20"/>
                <w:lang w:val="en"/>
              </w:rPr>
              <w:t xml:space="preserve">, </w:t>
            </w:r>
            <w:proofErr w:type="spellStart"/>
            <w:r>
              <w:rPr>
                <w:rFonts w:cs="Arial"/>
                <w:sz w:val="20"/>
                <w:szCs w:val="20"/>
                <w:lang w:val="en"/>
              </w:rPr>
              <w:t>rhof</w:t>
            </w:r>
            <w:proofErr w:type="spellEnd"/>
            <w:r>
              <w:rPr>
                <w:rFonts w:cs="Arial"/>
                <w:sz w:val="20"/>
                <w:szCs w:val="20"/>
                <w:lang w:val="en"/>
              </w:rPr>
              <w:t xml:space="preserve">, </w:t>
            </w:r>
            <w:proofErr w:type="spellStart"/>
            <w:r>
              <w:rPr>
                <w:rFonts w:cs="Arial"/>
                <w:sz w:val="20"/>
                <w:szCs w:val="20"/>
                <w:lang w:val="en"/>
              </w:rPr>
              <w:t>fresnel_wind</w:t>
            </w:r>
            <w:proofErr w:type="spellEnd"/>
            <w:r>
              <w:rPr>
                <w:rFonts w:cs="Arial"/>
                <w:sz w:val="20"/>
                <w:szCs w:val="20"/>
                <w:lang w:val="en"/>
              </w:rPr>
              <w:t xml:space="preserve">, </w:t>
            </w:r>
            <w:proofErr w:type="spellStart"/>
            <w:r>
              <w:rPr>
                <w:rFonts w:cs="Arial"/>
                <w:sz w:val="20"/>
                <w:szCs w:val="20"/>
                <w:lang w:val="en"/>
              </w:rPr>
              <w:t>fresnel_sza</w:t>
            </w:r>
            <w:proofErr w:type="spellEnd"/>
            <w:r>
              <w:rPr>
                <w:rFonts w:cs="Arial"/>
                <w:sz w:val="20"/>
                <w:szCs w:val="20"/>
                <w:lang w:val="en"/>
              </w:rPr>
              <w:t xml:space="preserve">, </w:t>
            </w:r>
            <w:proofErr w:type="spellStart"/>
            <w:r>
              <w:rPr>
                <w:rFonts w:cs="Arial"/>
                <w:sz w:val="20"/>
                <w:szCs w:val="20"/>
                <w:lang w:val="en"/>
              </w:rPr>
              <w:t>fresnel_vza</w:t>
            </w:r>
            <w:proofErr w:type="spellEnd"/>
            <w:r>
              <w:rPr>
                <w:rFonts w:cs="Arial"/>
                <w:sz w:val="20"/>
                <w:szCs w:val="20"/>
                <w:lang w:val="en"/>
              </w:rPr>
              <w:t xml:space="preserve">, </w:t>
            </w:r>
            <w:proofErr w:type="spellStart"/>
            <w:r>
              <w:rPr>
                <w:rFonts w:cs="Arial"/>
                <w:sz w:val="20"/>
                <w:szCs w:val="20"/>
                <w:lang w:val="en"/>
              </w:rPr>
              <w:t>fresnel_raa</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1D22BA88" w14:textId="77777777" w:rsidR="00BD15BE" w:rsidRDefault="00BD15BE">
            <w:pPr>
              <w:rPr>
                <w:sz w:val="20"/>
                <w:szCs w:val="20"/>
              </w:rPr>
            </w:pPr>
          </w:p>
        </w:tc>
      </w:tr>
    </w:tbl>
    <w:p w14:paraId="2A536BAB" w14:textId="77777777" w:rsidR="00BD15BE" w:rsidRDefault="00BD15BE">
      <w:pPr>
        <w:rPr>
          <w:rFonts w:cs="Arial"/>
          <w:i/>
          <w:iCs/>
          <w:sz w:val="16"/>
          <w:szCs w:val="16"/>
          <w:lang w:val="en"/>
        </w:rPr>
      </w:pPr>
    </w:p>
    <w:p w14:paraId="5D565703" w14:textId="1527E285" w:rsidR="00BD15BE" w:rsidRDefault="005155BE">
      <w:pPr>
        <w:pStyle w:val="Caption"/>
        <w:rPr>
          <w:lang w:val="en"/>
        </w:rPr>
      </w:pPr>
      <w:r>
        <w:t xml:space="preserve">Table </w:t>
      </w:r>
      <w:del w:id="2477" w:author="Pieter de Vis" w:date="2020-04-30T18:33:00Z">
        <w:r w:rsidDel="00775C1E">
          <w:fldChar w:fldCharType="begin"/>
        </w:r>
        <w:r w:rsidDel="00775C1E">
          <w:delInstrText>SEQ Table \* ARABIC</w:delInstrText>
        </w:r>
        <w:r w:rsidDel="00775C1E">
          <w:fldChar w:fldCharType="separate"/>
        </w:r>
        <w:r w:rsidDel="00775C1E">
          <w:delText>48</w:delText>
        </w:r>
        <w:r w:rsidDel="00775C1E">
          <w:fldChar w:fldCharType="end"/>
        </w:r>
        <w:bookmarkStart w:id="2478" w:name="_Toc1593408042"/>
        <w:r w:rsidDel="00775C1E">
          <w:delText xml:space="preserve"> </w:delText>
        </w:r>
      </w:del>
      <w:ins w:id="2479" w:author="Pieter de Vis" w:date="2020-04-30T18:33:00Z">
        <w:r w:rsidR="00775C1E">
          <w:t>56</w:t>
        </w:r>
        <w:r w:rsidR="00775C1E">
          <w:t xml:space="preserve"> </w:t>
        </w:r>
      </w:ins>
      <w:r>
        <w:rPr>
          <w:lang w:val="en"/>
        </w:rPr>
        <w:t xml:space="preserve">– L1b </w:t>
      </w:r>
      <w:proofErr w:type="spellStart"/>
      <w:r>
        <w:rPr>
          <w:lang w:val="en"/>
        </w:rPr>
        <w:t>fresnel</w:t>
      </w:r>
      <w:proofErr w:type="spellEnd"/>
      <w:r>
        <w:rPr>
          <w:lang w:val="en"/>
        </w:rPr>
        <w:t xml:space="preserve"> reflectance </w:t>
      </w:r>
      <w:r>
        <w:t>variable definition</w:t>
      </w:r>
      <w:bookmarkEnd w:id="2478"/>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367"/>
        <w:gridCol w:w="2027"/>
      </w:tblGrid>
      <w:tr w:rsidR="00BD15BE" w14:paraId="42722D2E"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454EA67" w14:textId="77777777" w:rsidR="00BD15BE" w:rsidRDefault="005155BE">
            <w:pPr>
              <w:rPr>
                <w:sz w:val="20"/>
                <w:szCs w:val="20"/>
                <w:lang w:val="en"/>
              </w:rPr>
            </w:pPr>
            <w:proofErr w:type="spellStart"/>
            <w:r>
              <w:rPr>
                <w:sz w:val="20"/>
                <w:szCs w:val="20"/>
                <w:lang w:val="en"/>
              </w:rPr>
              <w:t>rhof</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8B142DD" w14:textId="77777777" w:rsidR="00BD15BE" w:rsidRDefault="005155BE">
            <w:pPr>
              <w:rPr>
                <w:sz w:val="20"/>
                <w:szCs w:val="20"/>
              </w:rPr>
            </w:pPr>
            <w:r>
              <w:rPr>
                <w:sz w:val="20"/>
                <w:szCs w:val="20"/>
              </w:rPr>
              <w:t>Attribute</w:t>
            </w:r>
          </w:p>
        </w:tc>
        <w:tc>
          <w:tcPr>
            <w:tcW w:w="2367" w:type="dxa"/>
            <w:tcBorders>
              <w:top w:val="single" w:sz="4" w:space="0" w:color="4F81BD"/>
              <w:left w:val="single" w:sz="4" w:space="0" w:color="4F81BD"/>
              <w:bottom w:val="single" w:sz="4" w:space="0" w:color="4F81BD"/>
              <w:right w:val="single" w:sz="4" w:space="0" w:color="4F81BD"/>
            </w:tcBorders>
            <w:shd w:val="clear" w:color="auto" w:fill="4F81BD"/>
          </w:tcPr>
          <w:p w14:paraId="235F0323" w14:textId="77777777" w:rsidR="00BD15BE" w:rsidRDefault="005155BE">
            <w:pPr>
              <w:rPr>
                <w:sz w:val="20"/>
                <w:szCs w:val="20"/>
              </w:rPr>
            </w:pPr>
            <w:r>
              <w:rPr>
                <w:sz w:val="20"/>
                <w:szCs w:val="20"/>
              </w:rPr>
              <w:t>Value</w:t>
            </w:r>
          </w:p>
        </w:tc>
        <w:tc>
          <w:tcPr>
            <w:tcW w:w="2027" w:type="dxa"/>
            <w:tcBorders>
              <w:top w:val="single" w:sz="4" w:space="0" w:color="4F81BD"/>
              <w:left w:val="single" w:sz="4" w:space="0" w:color="4F81BD"/>
              <w:bottom w:val="single" w:sz="4" w:space="0" w:color="4F81BD"/>
              <w:right w:val="single" w:sz="4" w:space="0" w:color="4F81BD"/>
            </w:tcBorders>
            <w:shd w:val="clear" w:color="auto" w:fill="4F81BD"/>
          </w:tcPr>
          <w:p w14:paraId="0F0809F1" w14:textId="77777777" w:rsidR="00BD15BE" w:rsidRDefault="005155BE">
            <w:pPr>
              <w:rPr>
                <w:sz w:val="20"/>
                <w:szCs w:val="20"/>
              </w:rPr>
            </w:pPr>
            <w:r>
              <w:rPr>
                <w:sz w:val="20"/>
                <w:szCs w:val="20"/>
              </w:rPr>
              <w:t>Comment</w:t>
            </w:r>
          </w:p>
        </w:tc>
      </w:tr>
      <w:tr w:rsidR="00BD15BE" w14:paraId="4C583F9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13C1441"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8E1D395" w14:textId="77777777" w:rsidR="00BD15BE" w:rsidRDefault="005155BE">
            <w:pPr>
              <w:rPr>
                <w:sz w:val="20"/>
                <w:szCs w:val="20"/>
              </w:rPr>
            </w:pPr>
            <w:r>
              <w:rPr>
                <w:sz w:val="20"/>
                <w:szCs w:val="20"/>
              </w:rPr>
              <w:t>_</w:t>
            </w:r>
            <w:proofErr w:type="spellStart"/>
            <w:r>
              <w:rPr>
                <w:sz w:val="20"/>
                <w:szCs w:val="20"/>
              </w:rPr>
              <w:t>FillValue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3A7EF064" w14:textId="77777777" w:rsidR="00BD15BE" w:rsidRDefault="005155BE">
            <w:pPr>
              <w:rPr>
                <w:sz w:val="20"/>
                <w:szCs w:val="20"/>
              </w:rPr>
            </w:pPr>
            <w:r>
              <w:rPr>
                <w:sz w:val="20"/>
                <w:szCs w:val="20"/>
              </w:rPr>
              <w:t>-999999</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32D9106F" w14:textId="77777777" w:rsidR="00BD15BE" w:rsidRDefault="00BD15BE">
            <w:pPr>
              <w:rPr>
                <w:sz w:val="20"/>
                <w:szCs w:val="20"/>
              </w:rPr>
            </w:pPr>
          </w:p>
        </w:tc>
      </w:tr>
      <w:tr w:rsidR="00BD15BE" w14:paraId="3CBFD17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08BCEA7"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E83DE38" w14:textId="77777777" w:rsidR="00BD15BE" w:rsidRDefault="005155BE">
            <w:pPr>
              <w:rPr>
                <w:sz w:val="20"/>
                <w:szCs w:val="20"/>
              </w:rPr>
            </w:pPr>
            <w:proofErr w:type="spellStart"/>
            <w:r>
              <w:rPr>
                <w:sz w:val="20"/>
                <w:szCs w:val="20"/>
              </w:rPr>
              <w:t>standard_name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63F0E66E" w14:textId="77777777" w:rsidR="00BD15BE" w:rsidRDefault="005155BE">
            <w:pPr>
              <w:rPr>
                <w:sz w:val="20"/>
                <w:szCs w:val="20"/>
                <w:lang w:val="en"/>
              </w:rPr>
            </w:pPr>
            <w:proofErr w:type="spellStart"/>
            <w:r>
              <w:rPr>
                <w:sz w:val="20"/>
                <w:szCs w:val="20"/>
                <w:lang w:val="en"/>
              </w:rPr>
              <w:t>fresnel_reflectance</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2BC4ECDE" w14:textId="77777777" w:rsidR="00BD15BE" w:rsidRDefault="00BD15BE">
            <w:pPr>
              <w:jc w:val="left"/>
              <w:rPr>
                <w:sz w:val="20"/>
                <w:szCs w:val="20"/>
              </w:rPr>
            </w:pPr>
          </w:p>
        </w:tc>
      </w:tr>
      <w:tr w:rsidR="00BD15BE" w14:paraId="694BDBE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5D4CE9A"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006BF23" w14:textId="77777777" w:rsidR="00BD15BE" w:rsidRDefault="005155BE">
            <w:pPr>
              <w:rPr>
                <w:sz w:val="20"/>
                <w:szCs w:val="20"/>
              </w:rPr>
            </w:pPr>
            <w:proofErr w:type="spellStart"/>
            <w:r>
              <w:rPr>
                <w:sz w:val="20"/>
                <w:szCs w:val="20"/>
              </w:rPr>
              <w:t>long_name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4DDF8FB6" w14:textId="77777777" w:rsidR="00BD15BE" w:rsidRDefault="005155BE">
            <w:pPr>
              <w:jc w:val="left"/>
              <w:rPr>
                <w:sz w:val="20"/>
                <w:szCs w:val="20"/>
                <w:lang w:val="en"/>
              </w:rPr>
            </w:pPr>
            <w:r>
              <w:rPr>
                <w:sz w:val="20"/>
                <w:szCs w:val="20"/>
                <w:lang w:val="en"/>
              </w:rPr>
              <w:t>Fraction of downwelling sky radiance reflected at the air-water interface</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14990579" w14:textId="77777777" w:rsidR="00BD15BE" w:rsidRDefault="00BD15BE">
            <w:pPr>
              <w:jc w:val="left"/>
              <w:rPr>
                <w:sz w:val="20"/>
                <w:szCs w:val="20"/>
              </w:rPr>
            </w:pPr>
          </w:p>
          <w:p w14:paraId="4D73A9F4" w14:textId="77777777" w:rsidR="00BD15BE" w:rsidRDefault="00BD15BE">
            <w:pPr>
              <w:jc w:val="left"/>
              <w:rPr>
                <w:sz w:val="20"/>
                <w:szCs w:val="20"/>
              </w:rPr>
            </w:pPr>
          </w:p>
        </w:tc>
      </w:tr>
      <w:tr w:rsidR="00BD15BE" w14:paraId="37D2C05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E409DE4"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FF5ED4D" w14:textId="77777777" w:rsidR="00BD15BE" w:rsidRDefault="005155BE">
            <w:pPr>
              <w:rPr>
                <w:sz w:val="20"/>
                <w:szCs w:val="20"/>
              </w:rPr>
            </w:pPr>
            <w:r>
              <w:rPr>
                <w:sz w:val="20"/>
                <w:szCs w:val="20"/>
              </w:rPr>
              <w:t>units</w:t>
            </w:r>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89D62AA" w14:textId="77777777" w:rsidR="00BD15BE" w:rsidRDefault="005155BE">
            <w:pPr>
              <w:rPr>
                <w:sz w:val="20"/>
                <w:szCs w:val="20"/>
                <w:lang w:val="en"/>
              </w:rPr>
            </w:pPr>
            <w:r>
              <w:rPr>
                <w:sz w:val="20"/>
                <w:szCs w:val="20"/>
                <w:lang w:val="en"/>
              </w:rPr>
              <w:t>-</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18DED65F" w14:textId="77777777" w:rsidR="00BD15BE" w:rsidRDefault="00BD15BE">
            <w:pPr>
              <w:rPr>
                <w:sz w:val="20"/>
                <w:szCs w:val="20"/>
              </w:rPr>
            </w:pPr>
          </w:p>
        </w:tc>
      </w:tr>
      <w:tr w:rsidR="00BD15BE" w14:paraId="0C03BC4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B29D4E6"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ED948BA" w14:textId="77777777" w:rsidR="00BD15BE" w:rsidRDefault="005155BE">
            <w:pPr>
              <w:rPr>
                <w:sz w:val="20"/>
                <w:szCs w:val="20"/>
              </w:rPr>
            </w:pPr>
            <w:proofErr w:type="spellStart"/>
            <w:r>
              <w:rPr>
                <w:sz w:val="20"/>
                <w:szCs w:val="20"/>
              </w:rPr>
              <w:t>scale_factor</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70C80B37" w14:textId="77777777" w:rsidR="00BD15BE" w:rsidRDefault="00BD15BE">
            <w:pPr>
              <w:rPr>
                <w:sz w:val="20"/>
                <w:szCs w:val="20"/>
              </w:rPr>
            </w:pP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456342BA" w14:textId="77777777" w:rsidR="00BD15BE" w:rsidRDefault="00BD15BE">
            <w:pPr>
              <w:rPr>
                <w:sz w:val="20"/>
                <w:szCs w:val="20"/>
              </w:rPr>
            </w:pPr>
          </w:p>
        </w:tc>
      </w:tr>
      <w:tr w:rsidR="00BD15BE" w14:paraId="2E0B002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659C58F"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CFCBE6A" w14:textId="77777777" w:rsidR="00BD15BE" w:rsidRDefault="005155BE">
            <w:pPr>
              <w:rPr>
                <w:sz w:val="20"/>
                <w:szCs w:val="20"/>
              </w:rPr>
            </w:pPr>
            <w:proofErr w:type="spellStart"/>
            <w:r>
              <w:rPr>
                <w:sz w:val="20"/>
                <w:szCs w:val="20"/>
              </w:rPr>
              <w:t>add_offset</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4721BC94" w14:textId="77777777" w:rsidR="00BD15BE" w:rsidRDefault="00BD15BE">
            <w:pPr>
              <w:rPr>
                <w:sz w:val="20"/>
                <w:szCs w:val="20"/>
              </w:rPr>
            </w:pP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744C4BF6" w14:textId="77777777" w:rsidR="00BD15BE" w:rsidRDefault="00BD15BE">
            <w:pPr>
              <w:rPr>
                <w:sz w:val="20"/>
                <w:szCs w:val="20"/>
              </w:rPr>
            </w:pPr>
          </w:p>
        </w:tc>
      </w:tr>
      <w:tr w:rsidR="00BD15BE" w14:paraId="5104668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7126FB9"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95500F3" w14:textId="77777777" w:rsidR="00BD15BE" w:rsidRDefault="005155BE">
            <w:pPr>
              <w:rPr>
                <w:sz w:val="20"/>
                <w:szCs w:val="20"/>
              </w:rPr>
            </w:pPr>
            <w:proofErr w:type="spellStart"/>
            <w:r>
              <w:rPr>
                <w:sz w:val="20"/>
                <w:szCs w:val="20"/>
              </w:rPr>
              <w:t>ancillary_variables</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6D121DC0" w14:textId="77777777" w:rsidR="00BD15BE" w:rsidRDefault="005155BE">
            <w:pPr>
              <w:rPr>
                <w:sz w:val="20"/>
                <w:szCs w:val="20"/>
                <w:lang w:val="en"/>
              </w:rPr>
            </w:pPr>
            <w:proofErr w:type="spellStart"/>
            <w:r>
              <w:rPr>
                <w:rFonts w:cs="Arial"/>
                <w:sz w:val="20"/>
                <w:szCs w:val="20"/>
              </w:rPr>
              <w:t>quality_flag</w:t>
            </w:r>
            <w:proofErr w:type="spellEnd"/>
            <w:r>
              <w:rPr>
                <w:rFonts w:cs="Arial"/>
                <w:sz w:val="20"/>
                <w:szCs w:val="20"/>
                <w:lang w:val="en"/>
              </w:rPr>
              <w:t>_</w:t>
            </w:r>
            <w:proofErr w:type="spellStart"/>
            <w:r>
              <w:rPr>
                <w:rFonts w:cs="Arial"/>
                <w:sz w:val="20"/>
                <w:szCs w:val="20"/>
                <w:lang w:val="en"/>
              </w:rPr>
              <w:t>lw</w:t>
            </w:r>
            <w:proofErr w:type="spellEnd"/>
            <w:r>
              <w:rPr>
                <w:rFonts w:cs="Arial"/>
                <w:sz w:val="20"/>
                <w:szCs w:val="20"/>
                <w:lang w:val="en"/>
              </w:rPr>
              <w:t xml:space="preserve">, </w:t>
            </w:r>
            <w:proofErr w:type="spellStart"/>
            <w:r>
              <w:rPr>
                <w:rFonts w:cs="Arial"/>
                <w:sz w:val="20"/>
                <w:szCs w:val="20"/>
                <w:lang w:val="en"/>
              </w:rPr>
              <w:t>u_random_lw</w:t>
            </w:r>
            <w:proofErr w:type="spellEnd"/>
            <w:r>
              <w:rPr>
                <w:rFonts w:cs="Arial"/>
                <w:sz w:val="20"/>
                <w:szCs w:val="20"/>
                <w:lang w:val="en"/>
              </w:rPr>
              <w:t xml:space="preserve">, </w:t>
            </w:r>
            <w:proofErr w:type="spellStart"/>
            <w:r>
              <w:rPr>
                <w:rFonts w:cs="Arial"/>
                <w:sz w:val="20"/>
                <w:szCs w:val="20"/>
                <w:lang w:val="en"/>
              </w:rPr>
              <w:t>u_systematic_lw</w:t>
            </w:r>
            <w:proofErr w:type="spellEnd"/>
            <w:r>
              <w:rPr>
                <w:rFonts w:cs="Arial"/>
                <w:sz w:val="20"/>
                <w:szCs w:val="20"/>
                <w:lang w:val="en"/>
              </w:rPr>
              <w:t xml:space="preserve">, </w:t>
            </w:r>
            <w:proofErr w:type="spellStart"/>
            <w:r>
              <w:rPr>
                <w:rFonts w:cs="Arial"/>
                <w:sz w:val="20"/>
                <w:szCs w:val="20"/>
                <w:lang w:val="en"/>
              </w:rPr>
              <w:lastRenderedPageBreak/>
              <w:t>quality_flags_lw</w:t>
            </w:r>
            <w:proofErr w:type="spellEnd"/>
            <w:r>
              <w:rPr>
                <w:rFonts w:cs="Arial"/>
                <w:sz w:val="20"/>
                <w:szCs w:val="20"/>
                <w:lang w:val="en"/>
              </w:rPr>
              <w:t xml:space="preserve">, </w:t>
            </w:r>
            <w:proofErr w:type="spellStart"/>
            <w:r>
              <w:rPr>
                <w:rFonts w:cs="Arial"/>
                <w:sz w:val="20"/>
                <w:szCs w:val="20"/>
                <w:lang w:val="en"/>
              </w:rPr>
              <w:t>rhof</w:t>
            </w:r>
            <w:proofErr w:type="spellEnd"/>
            <w:r>
              <w:rPr>
                <w:rFonts w:cs="Arial"/>
                <w:sz w:val="20"/>
                <w:szCs w:val="20"/>
                <w:lang w:val="en"/>
              </w:rPr>
              <w:t xml:space="preserve">, </w:t>
            </w:r>
            <w:proofErr w:type="spellStart"/>
            <w:r>
              <w:rPr>
                <w:rFonts w:cs="Arial"/>
                <w:sz w:val="20"/>
                <w:szCs w:val="20"/>
                <w:lang w:val="en"/>
              </w:rPr>
              <w:t>fresnel_wind</w:t>
            </w:r>
            <w:proofErr w:type="spellEnd"/>
            <w:r>
              <w:rPr>
                <w:rFonts w:cs="Arial"/>
                <w:sz w:val="20"/>
                <w:szCs w:val="20"/>
                <w:lang w:val="en"/>
              </w:rPr>
              <w:t xml:space="preserve">, </w:t>
            </w:r>
            <w:proofErr w:type="spellStart"/>
            <w:r>
              <w:rPr>
                <w:rFonts w:cs="Arial"/>
                <w:sz w:val="20"/>
                <w:szCs w:val="20"/>
                <w:lang w:val="en"/>
              </w:rPr>
              <w:t>fresnel_sza</w:t>
            </w:r>
            <w:proofErr w:type="spellEnd"/>
            <w:r>
              <w:rPr>
                <w:rFonts w:cs="Arial"/>
                <w:sz w:val="20"/>
                <w:szCs w:val="20"/>
                <w:lang w:val="en"/>
              </w:rPr>
              <w:t xml:space="preserve">, </w:t>
            </w:r>
            <w:proofErr w:type="spellStart"/>
            <w:r>
              <w:rPr>
                <w:rFonts w:cs="Arial"/>
                <w:sz w:val="20"/>
                <w:szCs w:val="20"/>
                <w:lang w:val="en"/>
              </w:rPr>
              <w:t>fresnel_vza</w:t>
            </w:r>
            <w:proofErr w:type="spellEnd"/>
            <w:r>
              <w:rPr>
                <w:rFonts w:cs="Arial"/>
                <w:sz w:val="20"/>
                <w:szCs w:val="20"/>
                <w:lang w:val="en"/>
              </w:rPr>
              <w:t xml:space="preserve">, </w:t>
            </w:r>
            <w:proofErr w:type="spellStart"/>
            <w:r>
              <w:rPr>
                <w:rFonts w:cs="Arial"/>
                <w:sz w:val="20"/>
                <w:szCs w:val="20"/>
                <w:lang w:val="en"/>
              </w:rPr>
              <w:t>fresnel_raa</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6B0C46C8" w14:textId="77777777" w:rsidR="00BD15BE" w:rsidRDefault="00BD15BE">
            <w:pPr>
              <w:rPr>
                <w:sz w:val="20"/>
                <w:szCs w:val="20"/>
              </w:rPr>
            </w:pPr>
          </w:p>
        </w:tc>
      </w:tr>
    </w:tbl>
    <w:p w14:paraId="30DF5830" w14:textId="77777777" w:rsidR="00BD15BE" w:rsidRDefault="00BD15BE"/>
    <w:p w14:paraId="0346F3EC" w14:textId="53131E37" w:rsidR="00BD15BE" w:rsidRDefault="005155BE">
      <w:pPr>
        <w:pStyle w:val="Caption"/>
        <w:rPr>
          <w:lang w:val="en"/>
        </w:rPr>
      </w:pPr>
      <w:r>
        <w:t xml:space="preserve">Table </w:t>
      </w:r>
      <w:ins w:id="2480" w:author="Pieter de Vis" w:date="2020-04-30T18:33:00Z">
        <w:r w:rsidR="00775C1E">
          <w:t>57</w:t>
        </w:r>
      </w:ins>
      <w:r>
        <w:fldChar w:fldCharType="begin"/>
      </w:r>
      <w:r>
        <w:instrText>SEQ Table \* ARABIC</w:instrText>
      </w:r>
      <w:r>
        <w:fldChar w:fldCharType="separate"/>
      </w:r>
      <w:del w:id="2481" w:author="Pieter de Vis" w:date="2020-04-30T18:33:00Z">
        <w:r w:rsidDel="00775C1E">
          <w:delText>49</w:delText>
        </w:r>
      </w:del>
      <w:r>
        <w:fldChar w:fldCharType="end"/>
      </w:r>
      <w:bookmarkStart w:id="2482" w:name="_Toc339955596"/>
      <w:r>
        <w:t xml:space="preserve"> </w:t>
      </w:r>
      <w:r>
        <w:rPr>
          <w:lang w:val="en"/>
        </w:rPr>
        <w:t xml:space="preserve">– L1b </w:t>
      </w:r>
      <w:proofErr w:type="spellStart"/>
      <w:r>
        <w:rPr>
          <w:lang w:val="en"/>
        </w:rPr>
        <w:t>fresnel</w:t>
      </w:r>
      <w:proofErr w:type="spellEnd"/>
      <w:r>
        <w:rPr>
          <w:lang w:val="en"/>
        </w:rPr>
        <w:t xml:space="preserve"> wind </w:t>
      </w:r>
      <w:r>
        <w:t>variable definition</w:t>
      </w:r>
      <w:bookmarkEnd w:id="2482"/>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367"/>
        <w:gridCol w:w="2027"/>
      </w:tblGrid>
      <w:tr w:rsidR="00BD15BE" w14:paraId="12518A5A"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40846FA" w14:textId="77777777" w:rsidR="00BD15BE" w:rsidRDefault="005155BE">
            <w:pPr>
              <w:rPr>
                <w:sz w:val="20"/>
                <w:szCs w:val="20"/>
                <w:lang w:val="en"/>
              </w:rPr>
            </w:pPr>
            <w:proofErr w:type="spellStart"/>
            <w:r>
              <w:rPr>
                <w:sz w:val="20"/>
                <w:szCs w:val="20"/>
                <w:lang w:val="en"/>
              </w:rPr>
              <w:t>fresnel_wind</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C97BF09" w14:textId="77777777" w:rsidR="00BD15BE" w:rsidRDefault="005155BE">
            <w:pPr>
              <w:rPr>
                <w:sz w:val="20"/>
                <w:szCs w:val="20"/>
              </w:rPr>
            </w:pPr>
            <w:r>
              <w:rPr>
                <w:sz w:val="20"/>
                <w:szCs w:val="20"/>
              </w:rPr>
              <w:t>Attribute</w:t>
            </w:r>
          </w:p>
        </w:tc>
        <w:tc>
          <w:tcPr>
            <w:tcW w:w="2367" w:type="dxa"/>
            <w:tcBorders>
              <w:top w:val="single" w:sz="4" w:space="0" w:color="4F81BD"/>
              <w:left w:val="single" w:sz="4" w:space="0" w:color="4F81BD"/>
              <w:bottom w:val="single" w:sz="4" w:space="0" w:color="4F81BD"/>
              <w:right w:val="single" w:sz="4" w:space="0" w:color="4F81BD"/>
            </w:tcBorders>
            <w:shd w:val="clear" w:color="auto" w:fill="4F81BD"/>
          </w:tcPr>
          <w:p w14:paraId="4488A16C" w14:textId="77777777" w:rsidR="00BD15BE" w:rsidRDefault="005155BE">
            <w:pPr>
              <w:rPr>
                <w:sz w:val="20"/>
                <w:szCs w:val="20"/>
              </w:rPr>
            </w:pPr>
            <w:r>
              <w:rPr>
                <w:sz w:val="20"/>
                <w:szCs w:val="20"/>
              </w:rPr>
              <w:t>Value</w:t>
            </w:r>
          </w:p>
        </w:tc>
        <w:tc>
          <w:tcPr>
            <w:tcW w:w="2027" w:type="dxa"/>
            <w:tcBorders>
              <w:top w:val="single" w:sz="4" w:space="0" w:color="4F81BD"/>
              <w:left w:val="single" w:sz="4" w:space="0" w:color="4F81BD"/>
              <w:bottom w:val="single" w:sz="4" w:space="0" w:color="4F81BD"/>
              <w:right w:val="single" w:sz="4" w:space="0" w:color="4F81BD"/>
            </w:tcBorders>
            <w:shd w:val="clear" w:color="auto" w:fill="4F81BD"/>
          </w:tcPr>
          <w:p w14:paraId="48A58E51" w14:textId="77777777" w:rsidR="00BD15BE" w:rsidRDefault="005155BE">
            <w:pPr>
              <w:rPr>
                <w:sz w:val="20"/>
                <w:szCs w:val="20"/>
              </w:rPr>
            </w:pPr>
            <w:r>
              <w:rPr>
                <w:sz w:val="20"/>
                <w:szCs w:val="20"/>
              </w:rPr>
              <w:t>Comment</w:t>
            </w:r>
          </w:p>
        </w:tc>
      </w:tr>
      <w:tr w:rsidR="00BD15BE" w14:paraId="6FB6211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D3558C3"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29B2846" w14:textId="77777777" w:rsidR="00BD15BE" w:rsidRDefault="005155BE">
            <w:pPr>
              <w:rPr>
                <w:sz w:val="20"/>
                <w:szCs w:val="20"/>
              </w:rPr>
            </w:pPr>
            <w:r>
              <w:rPr>
                <w:sz w:val="20"/>
                <w:szCs w:val="20"/>
              </w:rPr>
              <w:t>_</w:t>
            </w:r>
            <w:proofErr w:type="spellStart"/>
            <w:r>
              <w:rPr>
                <w:sz w:val="20"/>
                <w:szCs w:val="20"/>
              </w:rPr>
              <w:t>FillValue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7564F3CC" w14:textId="77777777" w:rsidR="00BD15BE" w:rsidRDefault="005155BE">
            <w:pPr>
              <w:rPr>
                <w:sz w:val="20"/>
                <w:szCs w:val="20"/>
              </w:rPr>
            </w:pPr>
            <w:r>
              <w:rPr>
                <w:sz w:val="20"/>
                <w:szCs w:val="20"/>
              </w:rPr>
              <w:t>-999999</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3CE9C84E" w14:textId="77777777" w:rsidR="00BD15BE" w:rsidRDefault="00BD15BE">
            <w:pPr>
              <w:rPr>
                <w:sz w:val="20"/>
                <w:szCs w:val="20"/>
              </w:rPr>
            </w:pPr>
          </w:p>
        </w:tc>
      </w:tr>
      <w:tr w:rsidR="00BD15BE" w14:paraId="28FC7E6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9205782"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8C9DC49" w14:textId="77777777" w:rsidR="00BD15BE" w:rsidRDefault="005155BE">
            <w:pPr>
              <w:rPr>
                <w:sz w:val="20"/>
                <w:szCs w:val="20"/>
              </w:rPr>
            </w:pPr>
            <w:proofErr w:type="spellStart"/>
            <w:r>
              <w:rPr>
                <w:sz w:val="20"/>
                <w:szCs w:val="20"/>
              </w:rPr>
              <w:t>standard_name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6314AFFD" w14:textId="77777777" w:rsidR="00BD15BE" w:rsidRDefault="005155BE">
            <w:pPr>
              <w:rPr>
                <w:sz w:val="20"/>
                <w:szCs w:val="20"/>
                <w:lang w:val="en"/>
              </w:rPr>
            </w:pPr>
            <w:proofErr w:type="spellStart"/>
            <w:r>
              <w:rPr>
                <w:sz w:val="20"/>
                <w:szCs w:val="20"/>
                <w:lang w:val="en"/>
              </w:rPr>
              <w:t>fresnel_wind</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2BB06417" w14:textId="77777777" w:rsidR="00BD15BE" w:rsidRDefault="00BD15BE">
            <w:pPr>
              <w:jc w:val="left"/>
              <w:rPr>
                <w:sz w:val="20"/>
                <w:szCs w:val="20"/>
              </w:rPr>
            </w:pPr>
          </w:p>
        </w:tc>
      </w:tr>
      <w:tr w:rsidR="00BD15BE" w14:paraId="3941F04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98A0A29"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FB4B171" w14:textId="77777777" w:rsidR="00BD15BE" w:rsidRDefault="005155BE">
            <w:pPr>
              <w:rPr>
                <w:sz w:val="20"/>
                <w:szCs w:val="20"/>
              </w:rPr>
            </w:pPr>
            <w:proofErr w:type="spellStart"/>
            <w:r>
              <w:rPr>
                <w:sz w:val="20"/>
                <w:szCs w:val="20"/>
              </w:rPr>
              <w:t>long_name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12082148" w14:textId="77777777" w:rsidR="00BD15BE" w:rsidRDefault="005155BE">
            <w:pPr>
              <w:jc w:val="left"/>
              <w:rPr>
                <w:sz w:val="20"/>
                <w:szCs w:val="20"/>
                <w:lang w:val="en"/>
              </w:rPr>
            </w:pPr>
            <w:r>
              <w:rPr>
                <w:sz w:val="20"/>
                <w:szCs w:val="20"/>
                <w:lang w:val="en"/>
              </w:rPr>
              <w:t>Surface wind speed used for the retrieval of the fraction of downwelling sky radiance reflected at the air-water interface</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5CF189D7" w14:textId="77777777" w:rsidR="00BD15BE" w:rsidRDefault="005155BE">
            <w:pPr>
              <w:jc w:val="left"/>
              <w:rPr>
                <w:sz w:val="20"/>
                <w:szCs w:val="20"/>
              </w:rPr>
            </w:pPr>
            <w:r>
              <w:rPr>
                <w:sz w:val="20"/>
                <w:szCs w:val="20"/>
                <w:lang w:val="en"/>
              </w:rPr>
              <w:t>Estimated or measured</w:t>
            </w:r>
          </w:p>
        </w:tc>
      </w:tr>
      <w:tr w:rsidR="00BD15BE" w14:paraId="5AAA016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1AB67E0"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7BCC9EE" w14:textId="77777777" w:rsidR="00BD15BE" w:rsidRDefault="005155BE">
            <w:pPr>
              <w:rPr>
                <w:sz w:val="20"/>
                <w:szCs w:val="20"/>
              </w:rPr>
            </w:pPr>
            <w:r>
              <w:rPr>
                <w:sz w:val="20"/>
                <w:szCs w:val="20"/>
              </w:rPr>
              <w:t>units</w:t>
            </w:r>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409B62DD" w14:textId="77777777" w:rsidR="00BD15BE" w:rsidRDefault="005155BE">
            <w:pPr>
              <w:rPr>
                <w:sz w:val="20"/>
                <w:szCs w:val="20"/>
                <w:lang w:val="en"/>
              </w:rPr>
            </w:pPr>
            <w:proofErr w:type="spellStart"/>
            <w:r>
              <w:rPr>
                <w:sz w:val="20"/>
                <w:szCs w:val="20"/>
                <w:lang w:val="en"/>
              </w:rPr>
              <w:t>ms</w:t>
            </w:r>
            <w:proofErr w:type="spellEnd"/>
            <w:r>
              <w:rPr>
                <w:sz w:val="20"/>
                <w:szCs w:val="20"/>
                <w:lang w:val="en"/>
              </w:rPr>
              <w:t>^-1</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242C82FE" w14:textId="77777777" w:rsidR="00BD15BE" w:rsidRDefault="00BD15BE">
            <w:pPr>
              <w:rPr>
                <w:sz w:val="20"/>
                <w:szCs w:val="20"/>
              </w:rPr>
            </w:pPr>
          </w:p>
        </w:tc>
      </w:tr>
      <w:tr w:rsidR="00BD15BE" w14:paraId="3727AE2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7055A16"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35DCD44" w14:textId="77777777" w:rsidR="00BD15BE" w:rsidRDefault="005155BE">
            <w:pPr>
              <w:rPr>
                <w:sz w:val="20"/>
                <w:szCs w:val="20"/>
              </w:rPr>
            </w:pPr>
            <w:proofErr w:type="spellStart"/>
            <w:r>
              <w:rPr>
                <w:sz w:val="20"/>
                <w:szCs w:val="20"/>
              </w:rPr>
              <w:t>scale_factor</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30988A49" w14:textId="77777777" w:rsidR="00BD15BE" w:rsidRDefault="00BD15BE">
            <w:pPr>
              <w:rPr>
                <w:sz w:val="20"/>
                <w:szCs w:val="20"/>
              </w:rPr>
            </w:pP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66FDF187" w14:textId="77777777" w:rsidR="00BD15BE" w:rsidRDefault="00BD15BE">
            <w:pPr>
              <w:rPr>
                <w:sz w:val="20"/>
                <w:szCs w:val="20"/>
              </w:rPr>
            </w:pPr>
          </w:p>
        </w:tc>
      </w:tr>
      <w:tr w:rsidR="00BD15BE" w14:paraId="530DA7E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8519791"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D305763" w14:textId="77777777" w:rsidR="00BD15BE" w:rsidRDefault="005155BE">
            <w:pPr>
              <w:rPr>
                <w:sz w:val="20"/>
                <w:szCs w:val="20"/>
              </w:rPr>
            </w:pPr>
            <w:proofErr w:type="spellStart"/>
            <w:r>
              <w:rPr>
                <w:sz w:val="20"/>
                <w:szCs w:val="20"/>
              </w:rPr>
              <w:t>add_offset</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2955646" w14:textId="77777777" w:rsidR="00BD15BE" w:rsidRDefault="00BD15BE">
            <w:pPr>
              <w:rPr>
                <w:sz w:val="20"/>
                <w:szCs w:val="20"/>
              </w:rPr>
            </w:pP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361B5EB9" w14:textId="77777777" w:rsidR="00BD15BE" w:rsidRDefault="00BD15BE">
            <w:pPr>
              <w:rPr>
                <w:sz w:val="20"/>
                <w:szCs w:val="20"/>
              </w:rPr>
            </w:pPr>
          </w:p>
        </w:tc>
      </w:tr>
      <w:tr w:rsidR="00BD15BE" w14:paraId="568581D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DEEA7A6"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7A272A1" w14:textId="77777777" w:rsidR="00BD15BE" w:rsidRDefault="005155BE">
            <w:pPr>
              <w:rPr>
                <w:sz w:val="20"/>
                <w:szCs w:val="20"/>
              </w:rPr>
            </w:pPr>
            <w:proofErr w:type="spellStart"/>
            <w:r>
              <w:rPr>
                <w:sz w:val="20"/>
                <w:szCs w:val="20"/>
              </w:rPr>
              <w:t>ancillary_variables</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E1476D7" w14:textId="77777777" w:rsidR="00BD15BE" w:rsidRDefault="00BD15BE">
            <w:pPr>
              <w:rPr>
                <w:sz w:val="20"/>
                <w:szCs w:val="20"/>
                <w:lang w:val="en"/>
              </w:rPr>
            </w:pP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421FBC3F" w14:textId="77777777" w:rsidR="00BD15BE" w:rsidRDefault="00BD15BE">
            <w:pPr>
              <w:rPr>
                <w:sz w:val="20"/>
                <w:szCs w:val="20"/>
              </w:rPr>
            </w:pPr>
          </w:p>
        </w:tc>
      </w:tr>
    </w:tbl>
    <w:p w14:paraId="5AD23353" w14:textId="77777777" w:rsidR="00BD15BE" w:rsidRDefault="00BD15BE"/>
    <w:p w14:paraId="4D07CF6B" w14:textId="07D20074" w:rsidR="00BD15BE" w:rsidRDefault="005155BE">
      <w:pPr>
        <w:pStyle w:val="Caption"/>
        <w:rPr>
          <w:lang w:val="en"/>
        </w:rPr>
      </w:pPr>
      <w:r>
        <w:t xml:space="preserve">Table </w:t>
      </w:r>
      <w:del w:id="2483" w:author="Pieter de Vis" w:date="2020-04-30T18:33:00Z">
        <w:r w:rsidDel="00775C1E">
          <w:fldChar w:fldCharType="begin"/>
        </w:r>
        <w:r w:rsidDel="00775C1E">
          <w:delInstrText>SEQ Table \* ARABIC</w:delInstrText>
        </w:r>
        <w:r w:rsidDel="00775C1E">
          <w:fldChar w:fldCharType="separate"/>
        </w:r>
        <w:r w:rsidDel="00775C1E">
          <w:delText>50</w:delText>
        </w:r>
        <w:r w:rsidDel="00775C1E">
          <w:fldChar w:fldCharType="end"/>
        </w:r>
        <w:bookmarkStart w:id="2484" w:name="_Toc894747227"/>
        <w:r w:rsidDel="00775C1E">
          <w:delText xml:space="preserve"> </w:delText>
        </w:r>
      </w:del>
      <w:ins w:id="2485" w:author="Pieter de Vis" w:date="2020-04-30T18:33:00Z">
        <w:r w:rsidR="00775C1E">
          <w:fldChar w:fldCharType="begin"/>
        </w:r>
        <w:r w:rsidR="00775C1E">
          <w:instrText>SEQ Table \* ARABIC</w:instrText>
        </w:r>
        <w:r w:rsidR="00775C1E">
          <w:fldChar w:fldCharType="separate"/>
        </w:r>
        <w:r w:rsidR="00775C1E">
          <w:t>5</w:t>
        </w:r>
        <w:r w:rsidR="00775C1E">
          <w:t>8</w:t>
        </w:r>
        <w:r w:rsidR="00775C1E">
          <w:fldChar w:fldCharType="end"/>
        </w:r>
        <w:r w:rsidR="00775C1E">
          <w:t xml:space="preserve"> </w:t>
        </w:r>
      </w:ins>
      <w:r>
        <w:rPr>
          <w:lang w:val="en"/>
        </w:rPr>
        <w:t xml:space="preserve">– L1b </w:t>
      </w:r>
      <w:proofErr w:type="spellStart"/>
      <w:r>
        <w:rPr>
          <w:lang w:val="en"/>
        </w:rPr>
        <w:t>fresnel</w:t>
      </w:r>
      <w:proofErr w:type="spellEnd"/>
      <w:r>
        <w:rPr>
          <w:lang w:val="en"/>
        </w:rPr>
        <w:t xml:space="preserve"> </w:t>
      </w:r>
      <w:proofErr w:type="spellStart"/>
      <w:r>
        <w:rPr>
          <w:lang w:val="en"/>
        </w:rPr>
        <w:t>sza</w:t>
      </w:r>
      <w:proofErr w:type="spellEnd"/>
      <w:r>
        <w:rPr>
          <w:lang w:val="en"/>
        </w:rPr>
        <w:t xml:space="preserve"> </w:t>
      </w:r>
      <w:r>
        <w:t>variable definition</w:t>
      </w:r>
      <w:bookmarkEnd w:id="2484"/>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367"/>
        <w:gridCol w:w="2027"/>
      </w:tblGrid>
      <w:tr w:rsidR="00BD15BE" w14:paraId="05565AFE"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3FAD14A9" w14:textId="77777777" w:rsidR="00BD15BE" w:rsidRDefault="005155BE">
            <w:pPr>
              <w:rPr>
                <w:sz w:val="20"/>
                <w:szCs w:val="20"/>
                <w:lang w:val="en"/>
              </w:rPr>
            </w:pPr>
            <w:proofErr w:type="spellStart"/>
            <w:r>
              <w:rPr>
                <w:sz w:val="20"/>
                <w:szCs w:val="20"/>
                <w:lang w:val="en"/>
              </w:rPr>
              <w:t>fresnel_sza</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6DFE7A99" w14:textId="77777777" w:rsidR="00BD15BE" w:rsidRDefault="005155BE">
            <w:pPr>
              <w:rPr>
                <w:sz w:val="20"/>
                <w:szCs w:val="20"/>
              </w:rPr>
            </w:pPr>
            <w:r>
              <w:rPr>
                <w:sz w:val="20"/>
                <w:szCs w:val="20"/>
              </w:rPr>
              <w:t>Attribute</w:t>
            </w:r>
          </w:p>
        </w:tc>
        <w:tc>
          <w:tcPr>
            <w:tcW w:w="2367" w:type="dxa"/>
            <w:tcBorders>
              <w:top w:val="single" w:sz="4" w:space="0" w:color="4F81BD"/>
              <w:left w:val="single" w:sz="4" w:space="0" w:color="4F81BD"/>
              <w:bottom w:val="single" w:sz="4" w:space="0" w:color="4F81BD"/>
              <w:right w:val="single" w:sz="4" w:space="0" w:color="4F81BD"/>
            </w:tcBorders>
            <w:shd w:val="clear" w:color="auto" w:fill="4F81BD"/>
          </w:tcPr>
          <w:p w14:paraId="56B22C4D" w14:textId="77777777" w:rsidR="00BD15BE" w:rsidRDefault="005155BE">
            <w:pPr>
              <w:rPr>
                <w:sz w:val="20"/>
                <w:szCs w:val="20"/>
              </w:rPr>
            </w:pPr>
            <w:r>
              <w:rPr>
                <w:sz w:val="20"/>
                <w:szCs w:val="20"/>
              </w:rPr>
              <w:t>Value</w:t>
            </w:r>
          </w:p>
        </w:tc>
        <w:tc>
          <w:tcPr>
            <w:tcW w:w="2027" w:type="dxa"/>
            <w:tcBorders>
              <w:top w:val="single" w:sz="4" w:space="0" w:color="4F81BD"/>
              <w:left w:val="single" w:sz="4" w:space="0" w:color="4F81BD"/>
              <w:bottom w:val="single" w:sz="4" w:space="0" w:color="4F81BD"/>
              <w:right w:val="single" w:sz="4" w:space="0" w:color="4F81BD"/>
            </w:tcBorders>
            <w:shd w:val="clear" w:color="auto" w:fill="4F81BD"/>
          </w:tcPr>
          <w:p w14:paraId="0C5A7565" w14:textId="77777777" w:rsidR="00BD15BE" w:rsidRDefault="005155BE">
            <w:pPr>
              <w:rPr>
                <w:sz w:val="20"/>
                <w:szCs w:val="20"/>
              </w:rPr>
            </w:pPr>
            <w:r>
              <w:rPr>
                <w:sz w:val="20"/>
                <w:szCs w:val="20"/>
              </w:rPr>
              <w:t>Comment</w:t>
            </w:r>
          </w:p>
        </w:tc>
      </w:tr>
      <w:tr w:rsidR="00BD15BE" w14:paraId="4CE7900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CED77B2"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D15D510" w14:textId="77777777" w:rsidR="00BD15BE" w:rsidRDefault="005155BE">
            <w:pPr>
              <w:pStyle w:val="Default"/>
              <w:rPr>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699B81C7" w14:textId="77777777" w:rsidR="00BD15BE" w:rsidRDefault="005155BE">
            <w:pPr>
              <w:pStyle w:val="Default"/>
              <w:rPr>
                <w:sz w:val="20"/>
                <w:szCs w:val="20"/>
              </w:rPr>
            </w:pPr>
            <w:r>
              <w:rPr>
                <w:rFonts w:ascii="Arial" w:hAnsi="Arial" w:cs="Arial"/>
                <w:sz w:val="20"/>
                <w:szCs w:val="20"/>
              </w:rPr>
              <w:t>-999999</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0DCEADA0" w14:textId="77777777" w:rsidR="00BD15BE" w:rsidRDefault="00BD15BE">
            <w:pPr>
              <w:pStyle w:val="Default"/>
              <w:rPr>
                <w:sz w:val="20"/>
                <w:szCs w:val="20"/>
              </w:rPr>
            </w:pPr>
          </w:p>
        </w:tc>
      </w:tr>
      <w:tr w:rsidR="00BD15BE" w14:paraId="4F8D97C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A8DC352"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B8B0C03" w14:textId="77777777" w:rsidR="00BD15BE" w:rsidRDefault="005155BE">
            <w:pPr>
              <w:pStyle w:val="Default"/>
              <w:rPr>
                <w:sz w:val="20"/>
                <w:szCs w:val="20"/>
              </w:rPr>
            </w:pPr>
            <w:proofErr w:type="spellStart"/>
            <w:r>
              <w:rPr>
                <w:rFonts w:ascii="Arial" w:hAnsi="Arial" w:cs="Arial"/>
                <w:sz w:val="20"/>
                <w:szCs w:val="20"/>
              </w:rPr>
              <w:t>standard_name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058A629" w14:textId="77777777" w:rsidR="00BD15BE" w:rsidRDefault="005155BE">
            <w:pPr>
              <w:pStyle w:val="Default"/>
              <w:rPr>
                <w:sz w:val="20"/>
                <w:szCs w:val="20"/>
                <w:lang w:val="en"/>
              </w:rPr>
            </w:pPr>
            <w:proofErr w:type="spellStart"/>
            <w:r>
              <w:rPr>
                <w:rFonts w:ascii="Arial" w:hAnsi="Arial" w:cs="Arial"/>
                <w:sz w:val="20"/>
                <w:szCs w:val="20"/>
                <w:lang w:val="en"/>
              </w:rPr>
              <w:t>fresnel_solar_zenith_angle</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63EB28EA" w14:textId="77777777" w:rsidR="00BD15BE" w:rsidRDefault="00BD15BE">
            <w:pPr>
              <w:pStyle w:val="Default"/>
              <w:rPr>
                <w:sz w:val="20"/>
                <w:szCs w:val="20"/>
              </w:rPr>
            </w:pPr>
          </w:p>
        </w:tc>
      </w:tr>
      <w:tr w:rsidR="00BD15BE" w14:paraId="71B5039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604EF23"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656C186" w14:textId="77777777" w:rsidR="00BD15BE" w:rsidRDefault="005155BE">
            <w:pPr>
              <w:pStyle w:val="Default"/>
              <w:rPr>
                <w:sz w:val="20"/>
                <w:szCs w:val="20"/>
              </w:rPr>
            </w:pPr>
            <w:proofErr w:type="spellStart"/>
            <w:r>
              <w:rPr>
                <w:rFonts w:ascii="Arial" w:hAnsi="Arial" w:cs="Arial"/>
                <w:sz w:val="20"/>
                <w:szCs w:val="20"/>
              </w:rPr>
              <w:t>long_name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494AE0CF" w14:textId="77777777" w:rsidR="00BD15BE" w:rsidRDefault="005155BE">
            <w:pPr>
              <w:pBdr>
                <w:top w:val="dashed" w:sz="6" w:space="0" w:color="CCCCCC"/>
              </w:pBdr>
              <w:spacing w:before="60"/>
              <w:jc w:val="left"/>
              <w:rPr>
                <w:sz w:val="20"/>
                <w:szCs w:val="20"/>
                <w:lang w:val="en"/>
              </w:rPr>
            </w:pPr>
            <w:r>
              <w:rPr>
                <w:rFonts w:eastAsia="SimSun" w:cs="Arial"/>
                <w:sz w:val="20"/>
                <w:szCs w:val="20"/>
                <w:lang w:val="en-US" w:eastAsia="zh-CN" w:bidi="ar"/>
              </w:rPr>
              <w:t xml:space="preserve">Solar zenith angle </w:t>
            </w:r>
            <w:r>
              <w:rPr>
                <w:rFonts w:eastAsia="SimSun" w:cs="Arial"/>
                <w:sz w:val="20"/>
                <w:szCs w:val="20"/>
                <w:lang w:val="en" w:eastAsia="zh-CN" w:bidi="ar"/>
              </w:rPr>
              <w:t xml:space="preserve">used for the retrieval of </w:t>
            </w:r>
            <w:r>
              <w:rPr>
                <w:sz w:val="20"/>
                <w:szCs w:val="20"/>
                <w:lang w:val="en"/>
              </w:rPr>
              <w:t>the fraction of downwelling sky radiance reflected at the air-water interface</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589F48B4" w14:textId="77777777" w:rsidR="00BD15BE" w:rsidRDefault="00BD15BE">
            <w:pPr>
              <w:pStyle w:val="Default"/>
              <w:rPr>
                <w:sz w:val="20"/>
                <w:szCs w:val="20"/>
              </w:rPr>
            </w:pPr>
          </w:p>
        </w:tc>
      </w:tr>
      <w:tr w:rsidR="00BD15BE" w14:paraId="7AD7C48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858C99F"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13BB11B" w14:textId="77777777" w:rsidR="00BD15BE" w:rsidRDefault="005155BE">
            <w:pPr>
              <w:pStyle w:val="Default"/>
              <w:rPr>
                <w:sz w:val="20"/>
                <w:szCs w:val="20"/>
              </w:rPr>
            </w:pPr>
            <w:r>
              <w:rPr>
                <w:rFonts w:ascii="Arial" w:hAnsi="Arial" w:cs="Arial"/>
                <w:sz w:val="20"/>
                <w:szCs w:val="20"/>
              </w:rPr>
              <w:t>units</w:t>
            </w:r>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3A061234" w14:textId="77777777" w:rsidR="00BD15BE" w:rsidRDefault="005155BE">
            <w:pPr>
              <w:pStyle w:val="Default"/>
              <w:rPr>
                <w:sz w:val="20"/>
                <w:szCs w:val="20"/>
                <w:lang w:val="en"/>
              </w:rPr>
            </w:pPr>
            <w:r>
              <w:rPr>
                <w:rFonts w:ascii="Arial" w:hAnsi="Arial" w:cs="Arial"/>
                <w:sz w:val="20"/>
                <w:szCs w:val="20"/>
              </w:rPr>
              <w:t>degrees</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15F533FA" w14:textId="77777777" w:rsidR="00BD15BE" w:rsidRDefault="00BD15BE">
            <w:pPr>
              <w:pStyle w:val="Default"/>
              <w:rPr>
                <w:sz w:val="20"/>
                <w:szCs w:val="20"/>
              </w:rPr>
            </w:pPr>
          </w:p>
        </w:tc>
      </w:tr>
      <w:tr w:rsidR="00BD15BE" w14:paraId="7CE2234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29C410B"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F782B84" w14:textId="77777777" w:rsidR="00BD15BE" w:rsidRDefault="005155BE">
            <w:pPr>
              <w:pStyle w:val="Default"/>
              <w:rPr>
                <w:sz w:val="20"/>
                <w:szCs w:val="20"/>
              </w:rPr>
            </w:pPr>
            <w:proofErr w:type="spellStart"/>
            <w:r>
              <w:rPr>
                <w:rFonts w:ascii="Arial" w:hAnsi="Arial" w:cs="Arial"/>
                <w:sz w:val="20"/>
                <w:szCs w:val="20"/>
              </w:rPr>
              <w:t>scale_factor</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402A7611" w14:textId="77777777" w:rsidR="00BD15BE" w:rsidRDefault="005155BE">
            <w:pPr>
              <w:pStyle w:val="Default"/>
              <w:rPr>
                <w:sz w:val="20"/>
                <w:szCs w:val="20"/>
              </w:rPr>
            </w:pPr>
            <w:r>
              <w:rPr>
                <w:rFonts w:ascii="Arial" w:hAnsi="Arial" w:cs="Arial"/>
                <w:sz w:val="20"/>
                <w:szCs w:val="20"/>
              </w:rPr>
              <w:t>0.01</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3800419E" w14:textId="77777777" w:rsidR="00BD15BE" w:rsidRDefault="00BD15BE">
            <w:pPr>
              <w:pStyle w:val="Default"/>
              <w:rPr>
                <w:sz w:val="20"/>
                <w:szCs w:val="20"/>
              </w:rPr>
            </w:pPr>
          </w:p>
        </w:tc>
      </w:tr>
      <w:tr w:rsidR="00BD15BE" w14:paraId="01E537E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A6FAB84"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913A943" w14:textId="77777777" w:rsidR="00BD15BE" w:rsidRDefault="005155BE">
            <w:pPr>
              <w:pStyle w:val="Default"/>
              <w:rPr>
                <w:sz w:val="20"/>
                <w:szCs w:val="20"/>
              </w:rPr>
            </w:pPr>
            <w:proofErr w:type="spellStart"/>
            <w:r>
              <w:rPr>
                <w:rFonts w:ascii="Arial" w:hAnsi="Arial" w:cs="Arial"/>
                <w:sz w:val="20"/>
                <w:szCs w:val="20"/>
              </w:rPr>
              <w:t>add_offset</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2516608" w14:textId="77777777" w:rsidR="00BD15BE" w:rsidRDefault="005155BE">
            <w:pPr>
              <w:pStyle w:val="Default"/>
              <w:rPr>
                <w:sz w:val="20"/>
                <w:szCs w:val="20"/>
              </w:rPr>
            </w:pPr>
            <w:r>
              <w:rPr>
                <w:rFonts w:ascii="Arial" w:hAnsi="Arial" w:cs="Arial"/>
                <w:sz w:val="20"/>
                <w:szCs w:val="20"/>
              </w:rPr>
              <w:t>0.0</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07C3E999" w14:textId="77777777" w:rsidR="00BD15BE" w:rsidRDefault="00BD15BE">
            <w:pPr>
              <w:pStyle w:val="Default"/>
              <w:rPr>
                <w:sz w:val="20"/>
                <w:szCs w:val="20"/>
              </w:rPr>
            </w:pPr>
          </w:p>
        </w:tc>
      </w:tr>
      <w:tr w:rsidR="00BD15BE" w14:paraId="560B649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19E4E8E"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13890A2" w14:textId="77777777" w:rsidR="00BD15BE" w:rsidRDefault="005155BE">
            <w:pPr>
              <w:pStyle w:val="Default"/>
              <w:rPr>
                <w:sz w:val="20"/>
                <w:szCs w:val="20"/>
              </w:rPr>
            </w:pPr>
            <w:proofErr w:type="spellStart"/>
            <w:r>
              <w:rPr>
                <w:rFonts w:ascii="Arial" w:hAnsi="Arial" w:cs="Arial"/>
                <w:sz w:val="20"/>
                <w:szCs w:val="20"/>
              </w:rPr>
              <w:t>ancillary_variables</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321161C8" w14:textId="77777777" w:rsidR="00BD15BE" w:rsidRDefault="00BD15BE">
            <w:pPr>
              <w:pStyle w:val="Default"/>
              <w:rPr>
                <w:sz w:val="20"/>
                <w:szCs w:val="20"/>
                <w:lang w:val="en"/>
              </w:rPr>
            </w:pP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5FE101B5" w14:textId="77777777" w:rsidR="00BD15BE" w:rsidRDefault="00BD15BE">
            <w:pPr>
              <w:pStyle w:val="Default"/>
              <w:rPr>
                <w:sz w:val="20"/>
                <w:szCs w:val="20"/>
              </w:rPr>
            </w:pPr>
          </w:p>
        </w:tc>
      </w:tr>
    </w:tbl>
    <w:p w14:paraId="0E1F5EB6" w14:textId="77777777" w:rsidR="00BD15BE" w:rsidRDefault="00BD15BE"/>
    <w:p w14:paraId="64811BC5" w14:textId="1990C5E5" w:rsidR="00BD15BE" w:rsidRDefault="005155BE">
      <w:pPr>
        <w:pStyle w:val="Caption"/>
        <w:rPr>
          <w:lang w:val="en"/>
        </w:rPr>
      </w:pPr>
      <w:r>
        <w:t xml:space="preserve">Table </w:t>
      </w:r>
      <w:r>
        <w:fldChar w:fldCharType="begin"/>
      </w:r>
      <w:r>
        <w:instrText>SEQ Table \* ARABIC</w:instrText>
      </w:r>
      <w:r>
        <w:fldChar w:fldCharType="separate"/>
      </w:r>
      <w:r>
        <w:t>5</w:t>
      </w:r>
      <w:del w:id="2486" w:author="Pieter de Vis" w:date="2020-04-30T18:33:00Z">
        <w:r w:rsidDel="00775C1E">
          <w:delText>1</w:delText>
        </w:r>
      </w:del>
      <w:r>
        <w:fldChar w:fldCharType="end"/>
      </w:r>
      <w:bookmarkStart w:id="2487" w:name="_Toc1251521602"/>
      <w:ins w:id="2488" w:author="Pieter de Vis" w:date="2020-04-30T18:33:00Z">
        <w:r w:rsidR="00775C1E">
          <w:t>9</w:t>
        </w:r>
      </w:ins>
      <w:r>
        <w:t xml:space="preserve"> </w:t>
      </w:r>
      <w:r>
        <w:rPr>
          <w:lang w:val="en"/>
        </w:rPr>
        <w:t xml:space="preserve">– L1b </w:t>
      </w:r>
      <w:proofErr w:type="spellStart"/>
      <w:r>
        <w:rPr>
          <w:lang w:val="en"/>
        </w:rPr>
        <w:t>fresnel</w:t>
      </w:r>
      <w:proofErr w:type="spellEnd"/>
      <w:r>
        <w:rPr>
          <w:lang w:val="en"/>
        </w:rPr>
        <w:t xml:space="preserve"> </w:t>
      </w:r>
      <w:proofErr w:type="spellStart"/>
      <w:r>
        <w:rPr>
          <w:lang w:val="en"/>
        </w:rPr>
        <w:t>sza</w:t>
      </w:r>
      <w:proofErr w:type="spellEnd"/>
      <w:r>
        <w:rPr>
          <w:lang w:val="en"/>
        </w:rPr>
        <w:t xml:space="preserve"> </w:t>
      </w:r>
      <w:r>
        <w:t>variable definition</w:t>
      </w:r>
      <w:bookmarkEnd w:id="2487"/>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367"/>
        <w:gridCol w:w="2027"/>
      </w:tblGrid>
      <w:tr w:rsidR="00BD15BE" w14:paraId="610A807E"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4813427C" w14:textId="77777777" w:rsidR="00BD15BE" w:rsidRDefault="005155BE">
            <w:pPr>
              <w:rPr>
                <w:sz w:val="20"/>
                <w:szCs w:val="20"/>
                <w:lang w:val="en"/>
              </w:rPr>
            </w:pPr>
            <w:proofErr w:type="spellStart"/>
            <w:r>
              <w:rPr>
                <w:sz w:val="20"/>
                <w:szCs w:val="20"/>
                <w:lang w:val="en"/>
              </w:rPr>
              <w:lastRenderedPageBreak/>
              <w:t>fresnel_vza</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25EA7ACC" w14:textId="77777777" w:rsidR="00BD15BE" w:rsidRDefault="005155BE">
            <w:pPr>
              <w:rPr>
                <w:sz w:val="20"/>
                <w:szCs w:val="20"/>
              </w:rPr>
            </w:pPr>
            <w:r>
              <w:rPr>
                <w:sz w:val="20"/>
                <w:szCs w:val="20"/>
              </w:rPr>
              <w:t>Attribute</w:t>
            </w:r>
          </w:p>
        </w:tc>
        <w:tc>
          <w:tcPr>
            <w:tcW w:w="2367" w:type="dxa"/>
            <w:tcBorders>
              <w:top w:val="single" w:sz="4" w:space="0" w:color="4F81BD"/>
              <w:left w:val="single" w:sz="4" w:space="0" w:color="4F81BD"/>
              <w:bottom w:val="single" w:sz="4" w:space="0" w:color="4F81BD"/>
              <w:right w:val="single" w:sz="4" w:space="0" w:color="4F81BD"/>
            </w:tcBorders>
            <w:shd w:val="clear" w:color="auto" w:fill="4F81BD"/>
          </w:tcPr>
          <w:p w14:paraId="2F759F3B" w14:textId="77777777" w:rsidR="00BD15BE" w:rsidRDefault="005155BE">
            <w:pPr>
              <w:rPr>
                <w:sz w:val="20"/>
                <w:szCs w:val="20"/>
              </w:rPr>
            </w:pPr>
            <w:r>
              <w:rPr>
                <w:sz w:val="20"/>
                <w:szCs w:val="20"/>
              </w:rPr>
              <w:t>Value</w:t>
            </w:r>
          </w:p>
        </w:tc>
        <w:tc>
          <w:tcPr>
            <w:tcW w:w="2027" w:type="dxa"/>
            <w:tcBorders>
              <w:top w:val="single" w:sz="4" w:space="0" w:color="4F81BD"/>
              <w:left w:val="single" w:sz="4" w:space="0" w:color="4F81BD"/>
              <w:bottom w:val="single" w:sz="4" w:space="0" w:color="4F81BD"/>
              <w:right w:val="single" w:sz="4" w:space="0" w:color="4F81BD"/>
            </w:tcBorders>
            <w:shd w:val="clear" w:color="auto" w:fill="4F81BD"/>
          </w:tcPr>
          <w:p w14:paraId="4E6A59F9" w14:textId="77777777" w:rsidR="00BD15BE" w:rsidRDefault="005155BE">
            <w:pPr>
              <w:rPr>
                <w:sz w:val="20"/>
                <w:szCs w:val="20"/>
              </w:rPr>
            </w:pPr>
            <w:r>
              <w:rPr>
                <w:sz w:val="20"/>
                <w:szCs w:val="20"/>
              </w:rPr>
              <w:t>Comment</w:t>
            </w:r>
          </w:p>
        </w:tc>
      </w:tr>
      <w:tr w:rsidR="00BD15BE" w14:paraId="2FE236C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AF05636"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12839CC" w14:textId="77777777" w:rsidR="00BD15BE" w:rsidRDefault="005155BE">
            <w:pPr>
              <w:pStyle w:val="Default"/>
              <w:rPr>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1F3E1B68" w14:textId="77777777" w:rsidR="00BD15BE" w:rsidRDefault="005155BE">
            <w:pPr>
              <w:pStyle w:val="Default"/>
              <w:rPr>
                <w:sz w:val="20"/>
                <w:szCs w:val="20"/>
              </w:rPr>
            </w:pPr>
            <w:r>
              <w:rPr>
                <w:rFonts w:ascii="Arial" w:hAnsi="Arial" w:cs="Arial"/>
                <w:sz w:val="20"/>
                <w:szCs w:val="20"/>
              </w:rPr>
              <w:t>-999999</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2CAE2585" w14:textId="77777777" w:rsidR="00BD15BE" w:rsidRDefault="00BD15BE">
            <w:pPr>
              <w:pStyle w:val="Default"/>
              <w:rPr>
                <w:sz w:val="20"/>
                <w:szCs w:val="20"/>
              </w:rPr>
            </w:pPr>
          </w:p>
        </w:tc>
      </w:tr>
      <w:tr w:rsidR="00BD15BE" w14:paraId="482BE20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45B8958"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6B0B8C8" w14:textId="77777777" w:rsidR="00BD15BE" w:rsidRDefault="005155BE">
            <w:pPr>
              <w:pStyle w:val="Default"/>
              <w:rPr>
                <w:sz w:val="20"/>
                <w:szCs w:val="20"/>
              </w:rPr>
            </w:pPr>
            <w:proofErr w:type="spellStart"/>
            <w:r>
              <w:rPr>
                <w:rFonts w:ascii="Arial" w:hAnsi="Arial" w:cs="Arial"/>
                <w:sz w:val="20"/>
                <w:szCs w:val="20"/>
              </w:rPr>
              <w:t>standard_name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14AD92E5" w14:textId="77777777" w:rsidR="00BD15BE" w:rsidRDefault="005155BE">
            <w:pPr>
              <w:pStyle w:val="Default"/>
              <w:rPr>
                <w:sz w:val="20"/>
                <w:szCs w:val="20"/>
                <w:lang w:val="en"/>
              </w:rPr>
            </w:pPr>
            <w:proofErr w:type="spellStart"/>
            <w:r>
              <w:rPr>
                <w:rFonts w:ascii="Arial" w:hAnsi="Arial" w:cs="Arial"/>
                <w:sz w:val="20"/>
                <w:szCs w:val="20"/>
                <w:lang w:val="en"/>
              </w:rPr>
              <w:t>fresnel_sensor_zenith_angle</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61E9248B" w14:textId="77777777" w:rsidR="00BD15BE" w:rsidRDefault="00BD15BE">
            <w:pPr>
              <w:pStyle w:val="Default"/>
              <w:rPr>
                <w:sz w:val="20"/>
                <w:szCs w:val="20"/>
              </w:rPr>
            </w:pPr>
          </w:p>
        </w:tc>
      </w:tr>
      <w:tr w:rsidR="00BD15BE" w14:paraId="5E02940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68B1835"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12C9826" w14:textId="77777777" w:rsidR="00BD15BE" w:rsidRDefault="005155BE">
            <w:pPr>
              <w:pStyle w:val="Default"/>
              <w:rPr>
                <w:sz w:val="20"/>
                <w:szCs w:val="20"/>
              </w:rPr>
            </w:pPr>
            <w:proofErr w:type="spellStart"/>
            <w:r>
              <w:rPr>
                <w:rFonts w:ascii="Arial" w:hAnsi="Arial" w:cs="Arial"/>
                <w:sz w:val="20"/>
                <w:szCs w:val="20"/>
              </w:rPr>
              <w:t>long_name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16D5BD0E" w14:textId="77777777" w:rsidR="00BD15BE" w:rsidRDefault="005155BE">
            <w:pPr>
              <w:pBdr>
                <w:top w:val="dashed" w:sz="6" w:space="0" w:color="CCCCCC"/>
              </w:pBdr>
              <w:spacing w:before="60"/>
              <w:jc w:val="left"/>
              <w:rPr>
                <w:sz w:val="20"/>
                <w:szCs w:val="20"/>
                <w:lang w:val="en"/>
              </w:rPr>
            </w:pPr>
            <w:r>
              <w:rPr>
                <w:rFonts w:eastAsia="SimSun" w:cs="Arial"/>
                <w:sz w:val="20"/>
                <w:szCs w:val="20"/>
                <w:lang w:val="en" w:eastAsia="zh-CN" w:bidi="ar"/>
              </w:rPr>
              <w:t xml:space="preserve">Sensor </w:t>
            </w:r>
            <w:r>
              <w:rPr>
                <w:rFonts w:eastAsia="SimSun" w:cs="Arial"/>
                <w:sz w:val="20"/>
                <w:szCs w:val="20"/>
                <w:lang w:val="en-US" w:eastAsia="zh-CN" w:bidi="ar"/>
              </w:rPr>
              <w:t xml:space="preserve">zenith angle </w:t>
            </w:r>
            <w:r>
              <w:rPr>
                <w:rFonts w:eastAsia="SimSun" w:cs="Arial"/>
                <w:sz w:val="20"/>
                <w:szCs w:val="20"/>
                <w:lang w:val="en" w:eastAsia="zh-CN" w:bidi="ar"/>
              </w:rPr>
              <w:t xml:space="preserve">used for the retrieval of </w:t>
            </w:r>
            <w:r>
              <w:rPr>
                <w:sz w:val="20"/>
                <w:szCs w:val="20"/>
                <w:lang w:val="en"/>
              </w:rPr>
              <w:t>the fraction of downwelling sky radiance reflected at the air-water interface</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20C26DFF" w14:textId="77777777" w:rsidR="00BD15BE" w:rsidRDefault="00BD15BE">
            <w:pPr>
              <w:pStyle w:val="Default"/>
              <w:rPr>
                <w:sz w:val="20"/>
                <w:szCs w:val="20"/>
              </w:rPr>
            </w:pPr>
          </w:p>
        </w:tc>
      </w:tr>
      <w:tr w:rsidR="00BD15BE" w14:paraId="22F5B3C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3F663FB"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E6662EF" w14:textId="77777777" w:rsidR="00BD15BE" w:rsidRDefault="005155BE">
            <w:pPr>
              <w:pStyle w:val="Default"/>
              <w:rPr>
                <w:sz w:val="20"/>
                <w:szCs w:val="20"/>
              </w:rPr>
            </w:pPr>
            <w:r>
              <w:rPr>
                <w:rFonts w:ascii="Arial" w:hAnsi="Arial" w:cs="Arial"/>
                <w:sz w:val="20"/>
                <w:szCs w:val="20"/>
              </w:rPr>
              <w:t>units</w:t>
            </w:r>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78EE40FD" w14:textId="77777777" w:rsidR="00BD15BE" w:rsidRDefault="005155BE">
            <w:pPr>
              <w:pStyle w:val="Default"/>
              <w:rPr>
                <w:sz w:val="20"/>
                <w:szCs w:val="20"/>
                <w:lang w:val="en"/>
              </w:rPr>
            </w:pPr>
            <w:r>
              <w:rPr>
                <w:rFonts w:ascii="Arial" w:hAnsi="Arial" w:cs="Arial"/>
                <w:sz w:val="20"/>
                <w:szCs w:val="20"/>
              </w:rPr>
              <w:t>degrees</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674025C4" w14:textId="77777777" w:rsidR="00BD15BE" w:rsidRDefault="00BD15BE">
            <w:pPr>
              <w:pStyle w:val="Default"/>
              <w:rPr>
                <w:sz w:val="20"/>
                <w:szCs w:val="20"/>
              </w:rPr>
            </w:pPr>
          </w:p>
        </w:tc>
      </w:tr>
      <w:tr w:rsidR="00BD15BE" w14:paraId="46126F0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6FEE8DB"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C37F44C" w14:textId="77777777" w:rsidR="00BD15BE" w:rsidRDefault="005155BE">
            <w:pPr>
              <w:pStyle w:val="Default"/>
              <w:rPr>
                <w:sz w:val="20"/>
                <w:szCs w:val="20"/>
              </w:rPr>
            </w:pPr>
            <w:proofErr w:type="spellStart"/>
            <w:r>
              <w:rPr>
                <w:rFonts w:ascii="Arial" w:hAnsi="Arial" w:cs="Arial"/>
                <w:sz w:val="20"/>
                <w:szCs w:val="20"/>
              </w:rPr>
              <w:t>scale_factor</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49A3E02D" w14:textId="77777777" w:rsidR="00BD15BE" w:rsidRDefault="005155BE">
            <w:pPr>
              <w:pStyle w:val="Default"/>
              <w:rPr>
                <w:sz w:val="20"/>
                <w:szCs w:val="20"/>
              </w:rPr>
            </w:pPr>
            <w:r>
              <w:rPr>
                <w:rFonts w:ascii="Arial" w:hAnsi="Arial" w:cs="Arial"/>
                <w:sz w:val="20"/>
                <w:szCs w:val="20"/>
              </w:rPr>
              <w:t>0.01</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2EDBECA6" w14:textId="77777777" w:rsidR="00BD15BE" w:rsidRDefault="00BD15BE">
            <w:pPr>
              <w:pStyle w:val="Default"/>
              <w:rPr>
                <w:sz w:val="20"/>
                <w:szCs w:val="20"/>
              </w:rPr>
            </w:pPr>
          </w:p>
        </w:tc>
      </w:tr>
      <w:tr w:rsidR="00BD15BE" w14:paraId="1F6C8D0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C3A2766"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E06554F" w14:textId="77777777" w:rsidR="00BD15BE" w:rsidRDefault="005155BE">
            <w:pPr>
              <w:pStyle w:val="Default"/>
              <w:rPr>
                <w:sz w:val="20"/>
                <w:szCs w:val="20"/>
              </w:rPr>
            </w:pPr>
            <w:proofErr w:type="spellStart"/>
            <w:r>
              <w:rPr>
                <w:rFonts w:ascii="Arial" w:hAnsi="Arial" w:cs="Arial"/>
                <w:sz w:val="20"/>
                <w:szCs w:val="20"/>
              </w:rPr>
              <w:t>add_offset</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403AF10" w14:textId="77777777" w:rsidR="00BD15BE" w:rsidRDefault="005155BE">
            <w:pPr>
              <w:pStyle w:val="Default"/>
              <w:rPr>
                <w:sz w:val="20"/>
                <w:szCs w:val="20"/>
              </w:rPr>
            </w:pPr>
            <w:r>
              <w:rPr>
                <w:rFonts w:ascii="Arial" w:hAnsi="Arial" w:cs="Arial"/>
                <w:sz w:val="20"/>
                <w:szCs w:val="20"/>
              </w:rPr>
              <w:t>0.0</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1C5FB9ED" w14:textId="77777777" w:rsidR="00BD15BE" w:rsidRDefault="00BD15BE">
            <w:pPr>
              <w:pStyle w:val="Default"/>
              <w:rPr>
                <w:sz w:val="20"/>
                <w:szCs w:val="20"/>
              </w:rPr>
            </w:pPr>
          </w:p>
        </w:tc>
      </w:tr>
      <w:tr w:rsidR="00BD15BE" w14:paraId="285C777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26ABD14"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3E46DF2" w14:textId="77777777" w:rsidR="00BD15BE" w:rsidRDefault="005155BE">
            <w:pPr>
              <w:pStyle w:val="Default"/>
              <w:rPr>
                <w:sz w:val="20"/>
                <w:szCs w:val="20"/>
              </w:rPr>
            </w:pPr>
            <w:proofErr w:type="spellStart"/>
            <w:r>
              <w:rPr>
                <w:rFonts w:ascii="Arial" w:hAnsi="Arial" w:cs="Arial"/>
                <w:sz w:val="20"/>
                <w:szCs w:val="20"/>
              </w:rPr>
              <w:t>ancillary_variables</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1D5ADA46" w14:textId="77777777" w:rsidR="00BD15BE" w:rsidRDefault="00BD15BE">
            <w:pPr>
              <w:pStyle w:val="Default"/>
              <w:rPr>
                <w:sz w:val="20"/>
                <w:szCs w:val="20"/>
                <w:lang w:val="en"/>
              </w:rPr>
            </w:pP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41745E8F" w14:textId="77777777" w:rsidR="00BD15BE" w:rsidRDefault="00BD15BE">
            <w:pPr>
              <w:pStyle w:val="Default"/>
              <w:rPr>
                <w:sz w:val="20"/>
                <w:szCs w:val="20"/>
              </w:rPr>
            </w:pPr>
          </w:p>
        </w:tc>
      </w:tr>
    </w:tbl>
    <w:p w14:paraId="7E5F7F5E" w14:textId="77777777" w:rsidR="00BD15BE" w:rsidRDefault="00BD15BE"/>
    <w:p w14:paraId="30A63E5F" w14:textId="33187B1E" w:rsidR="00BD15BE" w:rsidRDefault="005155BE">
      <w:pPr>
        <w:pStyle w:val="Caption"/>
        <w:rPr>
          <w:lang w:val="en"/>
        </w:rPr>
      </w:pPr>
      <w:r>
        <w:t>Table</w:t>
      </w:r>
      <w:del w:id="2489" w:author="Pieter de Vis" w:date="2020-04-30T18:33:00Z">
        <w:r w:rsidDel="00775C1E">
          <w:delText xml:space="preserve"> </w:delText>
        </w:r>
        <w:r w:rsidDel="00775C1E">
          <w:fldChar w:fldCharType="begin"/>
        </w:r>
        <w:r w:rsidDel="00775C1E">
          <w:delInstrText>SEQ Table \* ARABIC</w:delInstrText>
        </w:r>
        <w:r w:rsidDel="00775C1E">
          <w:fldChar w:fldCharType="separate"/>
        </w:r>
        <w:r w:rsidDel="00775C1E">
          <w:delText>52</w:delText>
        </w:r>
        <w:r w:rsidDel="00775C1E">
          <w:fldChar w:fldCharType="end"/>
        </w:r>
        <w:bookmarkStart w:id="2490" w:name="_Toc1227280226"/>
        <w:r w:rsidDel="00775C1E">
          <w:delText xml:space="preserve"> </w:delText>
        </w:r>
      </w:del>
      <w:ins w:id="2491" w:author="Pieter de Vis" w:date="2020-04-30T18:33:00Z">
        <w:r w:rsidR="00775C1E">
          <w:t xml:space="preserve"> 60</w:t>
        </w:r>
      </w:ins>
      <w:r>
        <w:rPr>
          <w:lang w:val="en"/>
        </w:rPr>
        <w:t xml:space="preserve">– L1b </w:t>
      </w:r>
      <w:proofErr w:type="spellStart"/>
      <w:r>
        <w:rPr>
          <w:lang w:val="en"/>
        </w:rPr>
        <w:t>fresnel</w:t>
      </w:r>
      <w:proofErr w:type="spellEnd"/>
      <w:r>
        <w:rPr>
          <w:lang w:val="en"/>
        </w:rPr>
        <w:t xml:space="preserve"> </w:t>
      </w:r>
      <w:proofErr w:type="spellStart"/>
      <w:r>
        <w:rPr>
          <w:lang w:val="en"/>
        </w:rPr>
        <w:t>raa</w:t>
      </w:r>
      <w:proofErr w:type="spellEnd"/>
      <w:r>
        <w:rPr>
          <w:lang w:val="en"/>
        </w:rPr>
        <w:t xml:space="preserve"> </w:t>
      </w:r>
      <w:r>
        <w:t>variable definition</w:t>
      </w:r>
      <w:bookmarkEnd w:id="2490"/>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367"/>
        <w:gridCol w:w="2027"/>
      </w:tblGrid>
      <w:tr w:rsidR="00BD15BE" w14:paraId="2B1B2A94"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4B39AD9" w14:textId="77777777" w:rsidR="00BD15BE" w:rsidRDefault="005155BE">
            <w:pPr>
              <w:rPr>
                <w:sz w:val="20"/>
                <w:szCs w:val="20"/>
                <w:lang w:val="en"/>
              </w:rPr>
            </w:pPr>
            <w:proofErr w:type="spellStart"/>
            <w:r>
              <w:rPr>
                <w:sz w:val="20"/>
                <w:szCs w:val="20"/>
                <w:lang w:val="en"/>
              </w:rPr>
              <w:t>fresnel_raa</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29487CF5" w14:textId="77777777" w:rsidR="00BD15BE" w:rsidRDefault="005155BE">
            <w:pPr>
              <w:rPr>
                <w:sz w:val="20"/>
                <w:szCs w:val="20"/>
              </w:rPr>
            </w:pPr>
            <w:r>
              <w:rPr>
                <w:sz w:val="20"/>
                <w:szCs w:val="20"/>
              </w:rPr>
              <w:t>Attribute</w:t>
            </w:r>
          </w:p>
        </w:tc>
        <w:tc>
          <w:tcPr>
            <w:tcW w:w="2367" w:type="dxa"/>
            <w:tcBorders>
              <w:top w:val="single" w:sz="4" w:space="0" w:color="4F81BD"/>
              <w:left w:val="single" w:sz="4" w:space="0" w:color="4F81BD"/>
              <w:bottom w:val="single" w:sz="4" w:space="0" w:color="4F81BD"/>
              <w:right w:val="single" w:sz="4" w:space="0" w:color="4F81BD"/>
            </w:tcBorders>
            <w:shd w:val="clear" w:color="auto" w:fill="4F81BD"/>
          </w:tcPr>
          <w:p w14:paraId="5CEE7BDF" w14:textId="77777777" w:rsidR="00BD15BE" w:rsidRDefault="005155BE">
            <w:pPr>
              <w:rPr>
                <w:sz w:val="20"/>
                <w:szCs w:val="20"/>
              </w:rPr>
            </w:pPr>
            <w:r>
              <w:rPr>
                <w:sz w:val="20"/>
                <w:szCs w:val="20"/>
              </w:rPr>
              <w:t>Value</w:t>
            </w:r>
          </w:p>
        </w:tc>
        <w:tc>
          <w:tcPr>
            <w:tcW w:w="2027" w:type="dxa"/>
            <w:tcBorders>
              <w:top w:val="single" w:sz="4" w:space="0" w:color="4F81BD"/>
              <w:left w:val="single" w:sz="4" w:space="0" w:color="4F81BD"/>
              <w:bottom w:val="single" w:sz="4" w:space="0" w:color="4F81BD"/>
              <w:right w:val="single" w:sz="4" w:space="0" w:color="4F81BD"/>
            </w:tcBorders>
            <w:shd w:val="clear" w:color="auto" w:fill="4F81BD"/>
          </w:tcPr>
          <w:p w14:paraId="4413150B" w14:textId="77777777" w:rsidR="00BD15BE" w:rsidRDefault="005155BE">
            <w:pPr>
              <w:rPr>
                <w:sz w:val="20"/>
                <w:szCs w:val="20"/>
              </w:rPr>
            </w:pPr>
            <w:r>
              <w:rPr>
                <w:sz w:val="20"/>
                <w:szCs w:val="20"/>
              </w:rPr>
              <w:t>Comment</w:t>
            </w:r>
          </w:p>
        </w:tc>
      </w:tr>
      <w:tr w:rsidR="00BD15BE" w14:paraId="1CF87CF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C3D329A"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2CB18AF" w14:textId="77777777" w:rsidR="00BD15BE" w:rsidRDefault="005155BE">
            <w:pPr>
              <w:pStyle w:val="Default"/>
              <w:rPr>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247ECA24" w14:textId="77777777" w:rsidR="00BD15BE" w:rsidRDefault="005155BE">
            <w:pPr>
              <w:pStyle w:val="Default"/>
              <w:rPr>
                <w:sz w:val="20"/>
                <w:szCs w:val="20"/>
              </w:rPr>
            </w:pPr>
            <w:r>
              <w:rPr>
                <w:rFonts w:ascii="Arial" w:hAnsi="Arial" w:cs="Arial"/>
                <w:sz w:val="20"/>
                <w:szCs w:val="20"/>
              </w:rPr>
              <w:t>-999999</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2F1D9561" w14:textId="77777777" w:rsidR="00BD15BE" w:rsidRDefault="00BD15BE">
            <w:pPr>
              <w:pStyle w:val="Default"/>
              <w:rPr>
                <w:sz w:val="20"/>
                <w:szCs w:val="20"/>
              </w:rPr>
            </w:pPr>
          </w:p>
        </w:tc>
      </w:tr>
      <w:tr w:rsidR="00BD15BE" w14:paraId="2C12176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3DEB13A"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141B8F8" w14:textId="77777777" w:rsidR="00BD15BE" w:rsidRDefault="005155BE">
            <w:pPr>
              <w:pStyle w:val="Default"/>
              <w:rPr>
                <w:sz w:val="20"/>
                <w:szCs w:val="20"/>
              </w:rPr>
            </w:pPr>
            <w:proofErr w:type="spellStart"/>
            <w:r>
              <w:rPr>
                <w:rFonts w:ascii="Arial" w:hAnsi="Arial" w:cs="Arial"/>
                <w:sz w:val="20"/>
                <w:szCs w:val="20"/>
              </w:rPr>
              <w:t>standard_name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2161ACBB" w14:textId="77777777" w:rsidR="00BD15BE" w:rsidRDefault="005155BE">
            <w:pPr>
              <w:pStyle w:val="Default"/>
              <w:rPr>
                <w:sz w:val="20"/>
                <w:szCs w:val="20"/>
                <w:lang w:val="en"/>
              </w:rPr>
            </w:pPr>
            <w:proofErr w:type="spellStart"/>
            <w:r>
              <w:rPr>
                <w:rFonts w:ascii="Arial" w:hAnsi="Arial" w:cs="Arial"/>
                <w:sz w:val="20"/>
                <w:szCs w:val="20"/>
                <w:lang w:val="en"/>
              </w:rPr>
              <w:t>fresnel_sensor_zenith_angle</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3B2C42F9" w14:textId="77777777" w:rsidR="00BD15BE" w:rsidRDefault="00BD15BE">
            <w:pPr>
              <w:pStyle w:val="Default"/>
              <w:rPr>
                <w:sz w:val="20"/>
                <w:szCs w:val="20"/>
              </w:rPr>
            </w:pPr>
          </w:p>
        </w:tc>
      </w:tr>
      <w:tr w:rsidR="00BD15BE" w14:paraId="4FC26B7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D18DF86"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E44035A" w14:textId="77777777" w:rsidR="00BD15BE" w:rsidRDefault="005155BE">
            <w:pPr>
              <w:pStyle w:val="Default"/>
              <w:rPr>
                <w:sz w:val="20"/>
                <w:szCs w:val="20"/>
              </w:rPr>
            </w:pPr>
            <w:proofErr w:type="spellStart"/>
            <w:r>
              <w:rPr>
                <w:rFonts w:ascii="Arial" w:hAnsi="Arial" w:cs="Arial"/>
                <w:sz w:val="20"/>
                <w:szCs w:val="20"/>
              </w:rPr>
              <w:t>long_name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22416E36" w14:textId="77777777" w:rsidR="00BD15BE" w:rsidRDefault="005155BE">
            <w:pPr>
              <w:pBdr>
                <w:top w:val="dashed" w:sz="6" w:space="0" w:color="CCCCCC"/>
              </w:pBdr>
              <w:spacing w:before="60"/>
              <w:jc w:val="left"/>
              <w:rPr>
                <w:sz w:val="20"/>
                <w:szCs w:val="20"/>
                <w:lang w:val="en"/>
              </w:rPr>
            </w:pPr>
            <w:r>
              <w:rPr>
                <w:rFonts w:eastAsia="SimSun" w:cs="Arial"/>
                <w:sz w:val="20"/>
                <w:szCs w:val="20"/>
                <w:lang w:val="en" w:eastAsia="zh-CN" w:bidi="ar"/>
              </w:rPr>
              <w:t xml:space="preserve">Relative azimuth angle from sun to sensor (0° when sun and sensor are aligned 180° when the sensor is looking into the </w:t>
            </w:r>
            <w:proofErr w:type="spellStart"/>
            <w:r>
              <w:rPr>
                <w:rFonts w:eastAsia="SimSun" w:cs="Arial"/>
                <w:sz w:val="20"/>
                <w:szCs w:val="20"/>
                <w:lang w:val="en" w:eastAsia="zh-CN" w:bidi="ar"/>
              </w:rPr>
              <w:t>sunglint</w:t>
            </w:r>
            <w:proofErr w:type="spellEnd"/>
            <w:r>
              <w:rPr>
                <w:rFonts w:eastAsia="SimSun" w:cs="Arial"/>
                <w:sz w:val="20"/>
                <w:szCs w:val="20"/>
                <w:lang w:val="en" w:eastAsia="zh-CN" w:bidi="ar"/>
              </w:rPr>
              <w:t>)</w:t>
            </w:r>
            <w:r>
              <w:rPr>
                <w:rFonts w:eastAsia="SimSun" w:cs="Arial"/>
                <w:sz w:val="20"/>
                <w:szCs w:val="20"/>
                <w:lang w:val="en-US" w:eastAsia="zh-CN" w:bidi="ar"/>
              </w:rPr>
              <w:t xml:space="preserve"> </w:t>
            </w:r>
            <w:r>
              <w:rPr>
                <w:rFonts w:eastAsia="SimSun" w:cs="Arial"/>
                <w:sz w:val="20"/>
                <w:szCs w:val="20"/>
                <w:lang w:val="en" w:eastAsia="zh-CN" w:bidi="ar"/>
              </w:rPr>
              <w:t xml:space="preserve">used for the retrieval of </w:t>
            </w:r>
            <w:r>
              <w:rPr>
                <w:sz w:val="20"/>
                <w:szCs w:val="20"/>
                <w:lang w:val="en"/>
              </w:rPr>
              <w:t>the fraction of downwelling sky radiance reflected at the air-water interface</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432DD147" w14:textId="77777777" w:rsidR="00BD15BE" w:rsidRDefault="00BD15BE">
            <w:pPr>
              <w:pStyle w:val="Default"/>
              <w:rPr>
                <w:sz w:val="20"/>
                <w:szCs w:val="20"/>
              </w:rPr>
            </w:pPr>
          </w:p>
        </w:tc>
      </w:tr>
      <w:tr w:rsidR="00BD15BE" w14:paraId="332B64D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0A13919"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4186CDD" w14:textId="77777777" w:rsidR="00BD15BE" w:rsidRDefault="005155BE">
            <w:pPr>
              <w:pStyle w:val="Default"/>
              <w:rPr>
                <w:sz w:val="20"/>
                <w:szCs w:val="20"/>
              </w:rPr>
            </w:pPr>
            <w:r>
              <w:rPr>
                <w:rFonts w:ascii="Arial" w:hAnsi="Arial" w:cs="Arial"/>
                <w:sz w:val="20"/>
                <w:szCs w:val="20"/>
              </w:rPr>
              <w:t>units</w:t>
            </w:r>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681552FE" w14:textId="77777777" w:rsidR="00BD15BE" w:rsidRDefault="005155BE">
            <w:pPr>
              <w:pStyle w:val="Default"/>
              <w:rPr>
                <w:sz w:val="20"/>
                <w:szCs w:val="20"/>
                <w:lang w:val="en"/>
              </w:rPr>
            </w:pPr>
            <w:r>
              <w:rPr>
                <w:rFonts w:ascii="Arial" w:hAnsi="Arial" w:cs="Arial"/>
                <w:sz w:val="20"/>
                <w:szCs w:val="20"/>
              </w:rPr>
              <w:t>degrees</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151DCC18" w14:textId="77777777" w:rsidR="00BD15BE" w:rsidRDefault="00BD15BE">
            <w:pPr>
              <w:pStyle w:val="Default"/>
              <w:rPr>
                <w:sz w:val="20"/>
                <w:szCs w:val="20"/>
              </w:rPr>
            </w:pPr>
          </w:p>
        </w:tc>
      </w:tr>
      <w:tr w:rsidR="00BD15BE" w14:paraId="6712608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2C7BDA8"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3C3A90D" w14:textId="77777777" w:rsidR="00BD15BE" w:rsidRDefault="005155BE">
            <w:pPr>
              <w:pStyle w:val="Default"/>
              <w:rPr>
                <w:sz w:val="20"/>
                <w:szCs w:val="20"/>
              </w:rPr>
            </w:pPr>
            <w:proofErr w:type="spellStart"/>
            <w:r>
              <w:rPr>
                <w:rFonts w:ascii="Arial" w:hAnsi="Arial" w:cs="Arial"/>
                <w:sz w:val="20"/>
                <w:szCs w:val="20"/>
              </w:rPr>
              <w:t>scale_factor</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64393B73" w14:textId="77777777" w:rsidR="00BD15BE" w:rsidRDefault="005155BE">
            <w:pPr>
              <w:pStyle w:val="Default"/>
              <w:rPr>
                <w:sz w:val="20"/>
                <w:szCs w:val="20"/>
              </w:rPr>
            </w:pPr>
            <w:r>
              <w:rPr>
                <w:rFonts w:ascii="Arial" w:hAnsi="Arial" w:cs="Arial"/>
                <w:sz w:val="20"/>
                <w:szCs w:val="20"/>
              </w:rPr>
              <w:t>0.01</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02AAA1EB" w14:textId="77777777" w:rsidR="00BD15BE" w:rsidRDefault="00BD15BE">
            <w:pPr>
              <w:pStyle w:val="Default"/>
              <w:rPr>
                <w:sz w:val="20"/>
                <w:szCs w:val="20"/>
              </w:rPr>
            </w:pPr>
          </w:p>
        </w:tc>
      </w:tr>
      <w:tr w:rsidR="00BD15BE" w14:paraId="3986065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70D0E2E"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AE5D8F8" w14:textId="77777777" w:rsidR="00BD15BE" w:rsidRDefault="005155BE">
            <w:pPr>
              <w:pStyle w:val="Default"/>
              <w:rPr>
                <w:sz w:val="20"/>
                <w:szCs w:val="20"/>
              </w:rPr>
            </w:pPr>
            <w:proofErr w:type="spellStart"/>
            <w:r>
              <w:rPr>
                <w:rFonts w:ascii="Arial" w:hAnsi="Arial" w:cs="Arial"/>
                <w:sz w:val="20"/>
                <w:szCs w:val="20"/>
              </w:rPr>
              <w:t>add_offset</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3EC18F44" w14:textId="77777777" w:rsidR="00BD15BE" w:rsidRDefault="005155BE">
            <w:pPr>
              <w:pStyle w:val="Default"/>
              <w:rPr>
                <w:sz w:val="20"/>
                <w:szCs w:val="20"/>
              </w:rPr>
            </w:pPr>
            <w:r>
              <w:rPr>
                <w:rFonts w:ascii="Arial" w:hAnsi="Arial" w:cs="Arial"/>
                <w:sz w:val="20"/>
                <w:szCs w:val="20"/>
              </w:rPr>
              <w:t>0.0</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22A1F022" w14:textId="77777777" w:rsidR="00BD15BE" w:rsidRDefault="00BD15BE">
            <w:pPr>
              <w:pStyle w:val="Default"/>
              <w:rPr>
                <w:sz w:val="20"/>
                <w:szCs w:val="20"/>
              </w:rPr>
            </w:pPr>
          </w:p>
        </w:tc>
      </w:tr>
      <w:tr w:rsidR="00BD15BE" w14:paraId="195A5F4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5AD3394" w14:textId="77777777" w:rsidR="00BD15BE" w:rsidRDefault="00BD15BE">
            <w:pPr>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0A0B305" w14:textId="77777777" w:rsidR="00BD15BE" w:rsidRDefault="005155BE">
            <w:pPr>
              <w:pStyle w:val="Default"/>
              <w:rPr>
                <w:sz w:val="20"/>
                <w:szCs w:val="20"/>
              </w:rPr>
            </w:pPr>
            <w:proofErr w:type="spellStart"/>
            <w:r>
              <w:rPr>
                <w:rFonts w:ascii="Arial" w:hAnsi="Arial" w:cs="Arial"/>
                <w:sz w:val="20"/>
                <w:szCs w:val="20"/>
              </w:rPr>
              <w:t>ancillary_variables</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7000A320" w14:textId="77777777" w:rsidR="00BD15BE" w:rsidRDefault="00BD15BE">
            <w:pPr>
              <w:pStyle w:val="Default"/>
              <w:rPr>
                <w:sz w:val="20"/>
                <w:szCs w:val="20"/>
                <w:lang w:val="en"/>
              </w:rPr>
            </w:pP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637EFA6F" w14:textId="77777777" w:rsidR="00BD15BE" w:rsidRDefault="00BD15BE">
            <w:pPr>
              <w:pStyle w:val="Default"/>
              <w:rPr>
                <w:sz w:val="20"/>
                <w:szCs w:val="20"/>
              </w:rPr>
            </w:pPr>
          </w:p>
        </w:tc>
      </w:tr>
    </w:tbl>
    <w:p w14:paraId="3B04D572" w14:textId="77777777" w:rsidR="00BD15BE" w:rsidRDefault="00BD15BE"/>
    <w:p w14:paraId="437D3CEC" w14:textId="77777777" w:rsidR="00BD15BE" w:rsidRDefault="005155BE">
      <w:pPr>
        <w:pStyle w:val="Heading4"/>
        <w:numPr>
          <w:ilvl w:val="3"/>
          <w:numId w:val="2"/>
        </w:numPr>
        <w:rPr>
          <w:lang w:val="en"/>
        </w:rPr>
      </w:pPr>
      <w:bookmarkStart w:id="2492" w:name="_Toc112935331"/>
      <w:commentRangeStart w:id="2493"/>
      <w:r>
        <w:rPr>
          <w:lang w:val="en"/>
        </w:rPr>
        <w:t>Water leaving radiance</w:t>
      </w:r>
      <w:commentRangeEnd w:id="2493"/>
      <w:r>
        <w:commentReference w:id="2493"/>
      </w:r>
      <w:bookmarkEnd w:id="2492"/>
    </w:p>
    <w:p w14:paraId="5A00D51E" w14:textId="77777777" w:rsidR="00BD15BE" w:rsidRDefault="00BD15BE">
      <w:pPr>
        <w:rPr>
          <w:rFonts w:cs="Arial"/>
          <w:i/>
          <w:iCs/>
          <w:sz w:val="16"/>
          <w:szCs w:val="16"/>
          <w:lang w:val="en"/>
        </w:rPr>
      </w:pPr>
    </w:p>
    <w:p w14:paraId="6CFCC08E" w14:textId="77777777" w:rsidR="00BD15BE" w:rsidRDefault="005155BE">
      <w:pPr>
        <w:pStyle w:val="Caption"/>
        <w:rPr>
          <w:lang w:val="en"/>
        </w:rPr>
      </w:pPr>
      <w:r>
        <w:t xml:space="preserve">Table </w:t>
      </w:r>
      <w:fldSimple w:instr=" SEQ Table \* ARABIC ">
        <w:r>
          <w:t>53</w:t>
        </w:r>
      </w:fldSimple>
      <w:bookmarkStart w:id="2494" w:name="_Toc993919401"/>
      <w:r>
        <w:rPr>
          <w:lang w:val="en"/>
        </w:rPr>
        <w:t xml:space="preserve"> </w:t>
      </w:r>
      <w:proofErr w:type="gramStart"/>
      <w:r>
        <w:rPr>
          <w:lang w:val="en"/>
        </w:rPr>
        <w:t>–  L</w:t>
      </w:r>
      <w:proofErr w:type="gramEnd"/>
      <w:r>
        <w:rPr>
          <w:lang w:val="en"/>
        </w:rPr>
        <w:t>1b water leaving radiance product variables for water applications</w:t>
      </w:r>
      <w:bookmarkEnd w:id="2494"/>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56D6CDAA"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3773ED90"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lastRenderedPageBreak/>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756D8F6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0722E69E"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60F5F57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5F6F69B6"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099CE121"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lang w:val="en"/>
              </w:rPr>
              <w:t>lw</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627577D1"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water_leaving_radiance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4F827C0B"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5BDD9A25" w14:textId="77777777" w:rsidR="00BD15BE" w:rsidRDefault="005155BE">
            <w:pPr>
              <w:pStyle w:val="Default"/>
              <w:rPr>
                <w:rFonts w:ascii="Arial" w:hAnsi="Arial" w:cs="Arial"/>
                <w:sz w:val="20"/>
                <w:szCs w:val="20"/>
                <w:lang w:val="en"/>
              </w:rPr>
            </w:pPr>
            <w:r>
              <w:rPr>
                <w:rFonts w:ascii="Arial" w:hAnsi="Arial" w:cs="Arial"/>
                <w:sz w:val="20"/>
                <w:szCs w:val="20"/>
              </w:rPr>
              <w:t xml:space="preserve">wavelength, </w:t>
            </w:r>
            <w:r>
              <w:rPr>
                <w:rFonts w:ascii="Arial" w:hAnsi="Arial" w:cs="Arial"/>
                <w:sz w:val="20"/>
                <w:szCs w:val="20"/>
                <w:lang w:val="en"/>
              </w:rPr>
              <w:t>sequence</w:t>
            </w:r>
          </w:p>
        </w:tc>
      </w:tr>
      <w:tr w:rsidR="00BD15BE" w14:paraId="28C2AD63"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0375703"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u_random</w:t>
            </w:r>
            <w:proofErr w:type="spellEnd"/>
            <w:r>
              <w:rPr>
                <w:rFonts w:ascii="Arial" w:hAnsi="Arial" w:cs="Arial"/>
                <w:bCs/>
                <w:sz w:val="20"/>
                <w:szCs w:val="20"/>
              </w:rPr>
              <w:t>_</w:t>
            </w:r>
            <w:proofErr w:type="spellStart"/>
            <w:r>
              <w:rPr>
                <w:rFonts w:ascii="Arial" w:hAnsi="Arial" w:cs="Arial"/>
                <w:bCs/>
                <w:sz w:val="20"/>
                <w:szCs w:val="20"/>
                <w:lang w:val="en"/>
              </w:rPr>
              <w:t>lw</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611FD81" w14:textId="77777777" w:rsidR="00BD15BE" w:rsidRDefault="005155BE">
            <w:pPr>
              <w:pStyle w:val="Default"/>
              <w:rPr>
                <w:rFonts w:ascii="Arial" w:hAnsi="Arial" w:cs="Arial"/>
                <w:sz w:val="20"/>
                <w:szCs w:val="20"/>
              </w:rPr>
            </w:pPr>
            <w:proofErr w:type="spellStart"/>
            <w:r>
              <w:rPr>
                <w:rFonts w:ascii="Arial" w:hAnsi="Arial" w:cs="Arial"/>
                <w:sz w:val="20"/>
                <w:szCs w:val="20"/>
              </w:rPr>
              <w:t>u_random</w:t>
            </w:r>
            <w:proofErr w:type="spellEnd"/>
            <w:r>
              <w:rPr>
                <w:rFonts w:ascii="Arial" w:hAnsi="Arial" w:cs="Arial"/>
                <w:sz w:val="20"/>
                <w:szCs w:val="20"/>
              </w:rPr>
              <w:t>_</w:t>
            </w:r>
            <w:proofErr w:type="spellStart"/>
            <w:r>
              <w:rPr>
                <w:rFonts w:ascii="Arial" w:hAnsi="Arial" w:cs="Arial"/>
                <w:sz w:val="20"/>
                <w:szCs w:val="20"/>
                <w:lang w:val="en"/>
              </w:rPr>
              <w:t>water_leaving</w:t>
            </w:r>
            <w:proofErr w:type="spellEnd"/>
            <w:r>
              <w:rPr>
                <w:rFonts w:ascii="Arial" w:hAnsi="Arial" w:cs="Arial"/>
                <w:sz w:val="20"/>
                <w:szCs w:val="20"/>
                <w:lang w:val="en"/>
              </w:rPr>
              <w:t>_</w:t>
            </w:r>
            <w:r>
              <w:rPr>
                <w:rFonts w:ascii="Arial" w:hAnsi="Arial" w:cs="Arial"/>
                <w:sz w:val="20"/>
                <w:szCs w:val="20"/>
              </w:rPr>
              <w:t>radiance</w:t>
            </w: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B3741E3"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1E77D68"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D15BE" w14:paraId="11ECA584"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F82880E"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u_systematic</w:t>
            </w:r>
            <w:proofErr w:type="spellEnd"/>
            <w:r>
              <w:rPr>
                <w:rFonts w:ascii="Arial" w:hAnsi="Arial" w:cs="Arial"/>
                <w:bCs/>
                <w:sz w:val="20"/>
                <w:szCs w:val="20"/>
              </w:rPr>
              <w:t>_</w:t>
            </w:r>
            <w:proofErr w:type="spellStart"/>
            <w:r>
              <w:rPr>
                <w:rFonts w:ascii="Arial" w:hAnsi="Arial" w:cs="Arial"/>
                <w:bCs/>
                <w:sz w:val="20"/>
                <w:szCs w:val="20"/>
                <w:lang w:val="en"/>
              </w:rPr>
              <w:t>lw</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DAA70CD" w14:textId="77777777" w:rsidR="00BD15BE" w:rsidRDefault="005155BE">
            <w:pPr>
              <w:pStyle w:val="Default"/>
              <w:rPr>
                <w:rFonts w:ascii="Arial" w:hAnsi="Arial" w:cs="Arial"/>
                <w:sz w:val="20"/>
                <w:szCs w:val="20"/>
              </w:rPr>
            </w:pPr>
            <w:proofErr w:type="spellStart"/>
            <w:r>
              <w:rPr>
                <w:rFonts w:ascii="Arial" w:hAnsi="Arial" w:cs="Arial"/>
                <w:sz w:val="20"/>
                <w:szCs w:val="20"/>
              </w:rPr>
              <w:t>u_systematic</w:t>
            </w:r>
            <w:proofErr w:type="spellEnd"/>
            <w:r>
              <w:rPr>
                <w:rFonts w:ascii="Arial" w:hAnsi="Arial" w:cs="Arial"/>
                <w:sz w:val="20"/>
                <w:szCs w:val="20"/>
              </w:rPr>
              <w:t>_</w:t>
            </w:r>
            <w:proofErr w:type="spellStart"/>
            <w:r>
              <w:rPr>
                <w:rFonts w:ascii="Arial" w:hAnsi="Arial" w:cs="Arial"/>
                <w:sz w:val="20"/>
                <w:szCs w:val="20"/>
                <w:lang w:val="en"/>
              </w:rPr>
              <w:t>water_leaving</w:t>
            </w:r>
            <w:proofErr w:type="spellEnd"/>
            <w:r>
              <w:rPr>
                <w:rFonts w:ascii="Arial" w:hAnsi="Arial" w:cs="Arial"/>
                <w:sz w:val="20"/>
                <w:szCs w:val="20"/>
                <w:lang w:val="en"/>
              </w:rPr>
              <w:t>_</w:t>
            </w:r>
            <w:r>
              <w:rPr>
                <w:rFonts w:ascii="Arial" w:hAnsi="Arial" w:cs="Arial"/>
                <w:sz w:val="20"/>
                <w:szCs w:val="20"/>
              </w:rPr>
              <w:t>radiance</w:t>
            </w: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EB66201"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5DAB207"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847F8" w14:paraId="2D8F336F" w14:textId="77777777" w:rsidTr="009358AD">
        <w:trPr>
          <w:trHeight w:val="308"/>
          <w:ins w:id="2495" w:author="Pieter de Vis" w:date="2020-04-30T18:23: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CD3ABAA" w14:textId="77777777" w:rsidR="00B847F8" w:rsidRDefault="00B847F8" w:rsidP="009358AD">
            <w:pPr>
              <w:pStyle w:val="Default"/>
              <w:rPr>
                <w:ins w:id="2496" w:author="Pieter de Vis" w:date="2020-04-30T18:23:00Z"/>
                <w:rFonts w:ascii="Arial" w:hAnsi="Arial" w:cs="Arial"/>
                <w:bCs/>
                <w:sz w:val="20"/>
                <w:szCs w:val="20"/>
                <w:lang w:val="en"/>
              </w:rPr>
            </w:pPr>
            <w:proofErr w:type="spellStart"/>
            <w:ins w:id="2497" w:author="Pieter de Vis" w:date="2020-04-30T18:23:00Z">
              <w:r>
                <w:rPr>
                  <w:rFonts w:ascii="Arial" w:hAnsi="Arial" w:cs="Arial"/>
                  <w:bCs/>
                  <w:sz w:val="20"/>
                  <w:szCs w:val="20"/>
                </w:rPr>
                <w:t>corr</w:t>
              </w:r>
              <w:r>
                <w:rPr>
                  <w:rFonts w:ascii="Arial" w:hAnsi="Arial" w:cs="Arial"/>
                  <w:bCs/>
                  <w:sz w:val="20"/>
                  <w:szCs w:val="20"/>
                </w:rPr>
                <w:t>_random</w:t>
              </w:r>
              <w:proofErr w:type="spellEnd"/>
              <w:r>
                <w:rPr>
                  <w:rFonts w:ascii="Arial" w:hAnsi="Arial" w:cs="Arial"/>
                  <w:bCs/>
                  <w:sz w:val="20"/>
                  <w:szCs w:val="20"/>
                </w:rPr>
                <w:t>_</w:t>
              </w:r>
              <w:proofErr w:type="spellStart"/>
              <w:r>
                <w:rPr>
                  <w:rFonts w:ascii="Arial" w:hAnsi="Arial" w:cs="Arial"/>
                  <w:bCs/>
                  <w:sz w:val="20"/>
                  <w:szCs w:val="20"/>
                  <w:lang w:val="en"/>
                </w:rPr>
                <w:t>l</w:t>
              </w:r>
              <w:r>
                <w:rPr>
                  <w:rFonts w:ascii="Arial" w:hAnsi="Arial" w:cs="Arial"/>
                  <w:bCs/>
                  <w:sz w:val="20"/>
                  <w:szCs w:val="20"/>
                  <w:lang w:val="en"/>
                </w:rPr>
                <w:t>d</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F6D9B96" w14:textId="77777777" w:rsidR="00B847F8" w:rsidRDefault="00B847F8" w:rsidP="009358AD">
            <w:pPr>
              <w:pStyle w:val="Default"/>
              <w:rPr>
                <w:ins w:id="2498" w:author="Pieter de Vis" w:date="2020-04-30T18:23:00Z"/>
                <w:rFonts w:ascii="Arial" w:hAnsi="Arial" w:cs="Arial"/>
                <w:sz w:val="20"/>
                <w:szCs w:val="20"/>
              </w:rPr>
            </w:pPr>
            <w:proofErr w:type="spellStart"/>
            <w:ins w:id="2499" w:author="Pieter de Vis" w:date="2020-04-30T18:23:00Z">
              <w:r>
                <w:rPr>
                  <w:rFonts w:ascii="Arial" w:hAnsi="Arial" w:cs="Arial"/>
                  <w:sz w:val="20"/>
                  <w:szCs w:val="20"/>
                </w:rPr>
                <w:t>corr</w:t>
              </w:r>
              <w:r>
                <w:rPr>
                  <w:rFonts w:ascii="Arial" w:hAnsi="Arial" w:cs="Arial"/>
                  <w:sz w:val="20"/>
                  <w:szCs w:val="20"/>
                </w:rPr>
                <w:t>_random</w:t>
              </w:r>
              <w:proofErr w:type="spellEnd"/>
              <w:r>
                <w:rPr>
                  <w:rFonts w:ascii="Arial" w:hAnsi="Arial" w:cs="Arial"/>
                  <w:sz w:val="20"/>
                  <w:szCs w:val="20"/>
                </w:rPr>
                <w:t>_</w:t>
              </w:r>
              <w:r>
                <w:rPr>
                  <w:rFonts w:ascii="Arial" w:hAnsi="Arial" w:cs="Arial"/>
                  <w:sz w:val="20"/>
                  <w:szCs w:val="20"/>
                  <w:lang w:val="en"/>
                </w:rPr>
                <w:t xml:space="preserve">downwelling </w:t>
              </w:r>
              <w:r>
                <w:rPr>
                  <w:rFonts w:ascii="Arial" w:hAnsi="Arial" w:cs="Arial"/>
                  <w:sz w:val="20"/>
                  <w:szCs w:val="20"/>
                  <w:lang w:val="en"/>
                </w:rPr>
                <w:t>_</w:t>
              </w:r>
              <w:r>
                <w:rPr>
                  <w:rFonts w:ascii="Arial" w:hAnsi="Arial" w:cs="Arial"/>
                  <w:sz w:val="20"/>
                  <w:szCs w:val="20"/>
                </w:rPr>
                <w:t>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AF682A9" w14:textId="77777777" w:rsidR="00B847F8" w:rsidRDefault="00B847F8" w:rsidP="009358AD">
            <w:pPr>
              <w:pStyle w:val="Default"/>
              <w:rPr>
                <w:ins w:id="2500" w:author="Pieter de Vis" w:date="2020-04-30T18:23:00Z"/>
                <w:rFonts w:ascii="Arial" w:hAnsi="Arial" w:cs="Arial"/>
                <w:sz w:val="20"/>
                <w:szCs w:val="20"/>
              </w:rPr>
            </w:pPr>
            <w:ins w:id="2501" w:author="Pieter de Vis" w:date="2020-04-30T18:23: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5DFF7DEF" w14:textId="77777777" w:rsidR="00B847F8" w:rsidRDefault="00B847F8" w:rsidP="009358AD">
            <w:pPr>
              <w:pStyle w:val="Default"/>
              <w:rPr>
                <w:ins w:id="2502" w:author="Pieter de Vis" w:date="2020-04-30T18:23:00Z"/>
                <w:rFonts w:ascii="Arial" w:hAnsi="Arial" w:cs="Arial"/>
                <w:sz w:val="20"/>
                <w:szCs w:val="20"/>
              </w:rPr>
            </w:pPr>
            <w:ins w:id="2503" w:author="Pieter de Vis" w:date="2020-04-30T18:23:00Z">
              <w:r>
                <w:rPr>
                  <w:rFonts w:ascii="Arial" w:hAnsi="Arial" w:cs="Arial"/>
                  <w:sz w:val="20"/>
                  <w:szCs w:val="20"/>
                </w:rPr>
                <w:t xml:space="preserve">wavelength, wavelength, </w:t>
              </w:r>
              <w:r>
                <w:rPr>
                  <w:rFonts w:ascii="Arial" w:hAnsi="Arial" w:cs="Arial"/>
                  <w:sz w:val="20"/>
                  <w:szCs w:val="20"/>
                  <w:lang w:val="en"/>
                </w:rPr>
                <w:t>sequence</w:t>
              </w:r>
            </w:ins>
          </w:p>
        </w:tc>
      </w:tr>
      <w:tr w:rsidR="00B847F8" w14:paraId="0E2CD1B9" w14:textId="77777777" w:rsidTr="009358AD">
        <w:trPr>
          <w:trHeight w:val="308"/>
          <w:ins w:id="2504" w:author="Pieter de Vis" w:date="2020-04-30T18:23: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69B4FB98" w14:textId="77777777" w:rsidR="00B847F8" w:rsidRDefault="00B847F8" w:rsidP="009358AD">
            <w:pPr>
              <w:pStyle w:val="Default"/>
              <w:rPr>
                <w:ins w:id="2505" w:author="Pieter de Vis" w:date="2020-04-30T18:23:00Z"/>
                <w:rFonts w:ascii="Arial" w:hAnsi="Arial" w:cs="Arial"/>
                <w:bCs/>
                <w:sz w:val="20"/>
                <w:szCs w:val="20"/>
                <w:lang w:val="en"/>
              </w:rPr>
            </w:pPr>
            <w:proofErr w:type="spellStart"/>
            <w:ins w:id="2506" w:author="Pieter de Vis" w:date="2020-04-30T18:23:00Z">
              <w:r>
                <w:rPr>
                  <w:rFonts w:ascii="Arial" w:hAnsi="Arial" w:cs="Arial"/>
                  <w:bCs/>
                  <w:sz w:val="20"/>
                  <w:szCs w:val="20"/>
                </w:rPr>
                <w:t>corr</w:t>
              </w:r>
              <w:r>
                <w:rPr>
                  <w:rFonts w:ascii="Arial" w:hAnsi="Arial" w:cs="Arial"/>
                  <w:bCs/>
                  <w:sz w:val="20"/>
                  <w:szCs w:val="20"/>
                </w:rPr>
                <w:t>_systematic</w:t>
              </w:r>
              <w:proofErr w:type="spellEnd"/>
              <w:r>
                <w:rPr>
                  <w:rFonts w:ascii="Arial" w:hAnsi="Arial" w:cs="Arial"/>
                  <w:bCs/>
                  <w:sz w:val="20"/>
                  <w:szCs w:val="20"/>
                </w:rPr>
                <w:t>_</w:t>
              </w:r>
              <w:proofErr w:type="spellStart"/>
              <w:r>
                <w:rPr>
                  <w:rFonts w:ascii="Arial" w:hAnsi="Arial" w:cs="Arial"/>
                  <w:bCs/>
                  <w:sz w:val="20"/>
                  <w:szCs w:val="20"/>
                  <w:lang w:val="en"/>
                </w:rPr>
                <w:t>l</w:t>
              </w:r>
              <w:r>
                <w:rPr>
                  <w:rFonts w:ascii="Arial" w:hAnsi="Arial" w:cs="Arial"/>
                  <w:bCs/>
                  <w:sz w:val="20"/>
                  <w:szCs w:val="20"/>
                  <w:lang w:val="en"/>
                </w:rPr>
                <w:t>d</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5F24E0FD" w14:textId="77777777" w:rsidR="00B847F8" w:rsidRDefault="00B847F8" w:rsidP="009358AD">
            <w:pPr>
              <w:pStyle w:val="Default"/>
              <w:rPr>
                <w:ins w:id="2507" w:author="Pieter de Vis" w:date="2020-04-30T18:23:00Z"/>
                <w:rFonts w:ascii="Arial" w:hAnsi="Arial" w:cs="Arial"/>
                <w:sz w:val="20"/>
                <w:szCs w:val="20"/>
              </w:rPr>
            </w:pPr>
            <w:proofErr w:type="spellStart"/>
            <w:ins w:id="2508" w:author="Pieter de Vis" w:date="2020-04-30T18:23:00Z">
              <w:r>
                <w:rPr>
                  <w:rFonts w:ascii="Arial" w:hAnsi="Arial" w:cs="Arial"/>
                  <w:sz w:val="20"/>
                  <w:szCs w:val="20"/>
                </w:rPr>
                <w:t>corr</w:t>
              </w:r>
              <w:r>
                <w:rPr>
                  <w:rFonts w:ascii="Arial" w:hAnsi="Arial" w:cs="Arial"/>
                  <w:sz w:val="20"/>
                  <w:szCs w:val="20"/>
                </w:rPr>
                <w:t>_systematic</w:t>
              </w:r>
              <w:proofErr w:type="spellEnd"/>
              <w:r>
                <w:rPr>
                  <w:rFonts w:ascii="Arial" w:hAnsi="Arial" w:cs="Arial"/>
                  <w:sz w:val="20"/>
                  <w:szCs w:val="20"/>
                </w:rPr>
                <w:t>_</w:t>
              </w:r>
              <w:r>
                <w:rPr>
                  <w:rFonts w:ascii="Arial" w:hAnsi="Arial" w:cs="Arial"/>
                  <w:sz w:val="20"/>
                  <w:szCs w:val="20"/>
                  <w:lang w:val="en"/>
                </w:rPr>
                <w:t xml:space="preserve">downwelling </w:t>
              </w:r>
              <w:r>
                <w:rPr>
                  <w:rFonts w:ascii="Arial" w:hAnsi="Arial" w:cs="Arial"/>
                  <w:sz w:val="20"/>
                  <w:szCs w:val="20"/>
                  <w:lang w:val="en"/>
                </w:rPr>
                <w:t>_</w:t>
              </w:r>
              <w:r>
                <w:rPr>
                  <w:rFonts w:ascii="Arial" w:hAnsi="Arial" w:cs="Arial"/>
                  <w:sz w:val="20"/>
                  <w:szCs w:val="20"/>
                </w:rPr>
                <w:t>irradiance</w:t>
              </w:r>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4D843E5" w14:textId="77777777" w:rsidR="00B847F8" w:rsidRDefault="00B847F8" w:rsidP="009358AD">
            <w:pPr>
              <w:pStyle w:val="Default"/>
              <w:rPr>
                <w:ins w:id="2509" w:author="Pieter de Vis" w:date="2020-04-30T18:23:00Z"/>
                <w:rFonts w:ascii="Arial" w:hAnsi="Arial" w:cs="Arial"/>
                <w:sz w:val="20"/>
                <w:szCs w:val="20"/>
              </w:rPr>
            </w:pPr>
            <w:ins w:id="2510" w:author="Pieter de Vis" w:date="2020-04-30T18:23:00Z">
              <w:r>
                <w:rPr>
                  <w:rFonts w:ascii="Arial" w:hAnsi="Arial" w:cs="Arial"/>
                  <w:sz w:val="20"/>
                  <w:szCs w:val="20"/>
                </w:rPr>
                <w:t>i</w:t>
              </w:r>
              <w:r>
                <w:rPr>
                  <w:rFonts w:ascii="Arial" w:hAnsi="Arial" w:cs="Arial"/>
                  <w:sz w:val="20"/>
                  <w:szCs w:val="20"/>
                </w:rPr>
                <w:t>nt</w:t>
              </w:r>
              <w:r>
                <w:rPr>
                  <w:rFonts w:ascii="Arial" w:hAnsi="Arial" w:cs="Arial"/>
                  <w:sz w:val="20"/>
                  <w:szCs w:val="20"/>
                </w:rPr>
                <w: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17B176F2" w14:textId="77777777" w:rsidR="00B847F8" w:rsidRDefault="00B847F8" w:rsidP="009358AD">
            <w:pPr>
              <w:pStyle w:val="Default"/>
              <w:rPr>
                <w:ins w:id="2511" w:author="Pieter de Vis" w:date="2020-04-30T18:23:00Z"/>
                <w:rFonts w:ascii="Arial" w:hAnsi="Arial" w:cs="Arial"/>
                <w:sz w:val="20"/>
                <w:szCs w:val="20"/>
              </w:rPr>
            </w:pPr>
            <w:ins w:id="2512" w:author="Pieter de Vis" w:date="2020-04-30T18:23:00Z">
              <w:r>
                <w:rPr>
                  <w:rFonts w:ascii="Arial" w:hAnsi="Arial" w:cs="Arial"/>
                  <w:sz w:val="20"/>
                  <w:szCs w:val="20"/>
                </w:rPr>
                <w:t xml:space="preserve">wavelength, wavelength, </w:t>
              </w:r>
              <w:r>
                <w:rPr>
                  <w:rFonts w:ascii="Arial" w:hAnsi="Arial" w:cs="Arial"/>
                  <w:sz w:val="20"/>
                  <w:szCs w:val="20"/>
                  <w:lang w:val="en"/>
                </w:rPr>
                <w:t>sequence</w:t>
              </w:r>
            </w:ins>
          </w:p>
        </w:tc>
      </w:tr>
      <w:tr w:rsidR="00BD15BE" w14:paraId="74A74B58"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E966CCE"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quality_flag</w:t>
            </w:r>
            <w:proofErr w:type="spellEnd"/>
            <w:r>
              <w:rPr>
                <w:rFonts w:ascii="Arial" w:hAnsi="Arial" w:cs="Arial"/>
                <w:bCs/>
                <w:sz w:val="20"/>
                <w:szCs w:val="20"/>
                <w:lang w:val="en"/>
              </w:rPr>
              <w:t>_</w:t>
            </w:r>
            <w:proofErr w:type="spellStart"/>
            <w:r>
              <w:rPr>
                <w:rFonts w:ascii="Arial" w:hAnsi="Arial" w:cs="Arial"/>
                <w:bCs/>
                <w:sz w:val="20"/>
                <w:szCs w:val="20"/>
                <w:lang w:val="en"/>
              </w:rPr>
              <w:t>lw</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BD8E8FD"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r>
              <w:rPr>
                <w:rFonts w:ascii="Arial" w:hAnsi="Arial" w:cs="Arial"/>
                <w:bCs/>
                <w:sz w:val="20"/>
                <w:szCs w:val="20"/>
                <w:lang w:val="en"/>
              </w:rPr>
              <w:t>_</w:t>
            </w:r>
            <w:proofErr w:type="spellStart"/>
            <w:r>
              <w:rPr>
                <w:rFonts w:ascii="Arial" w:hAnsi="Arial" w:cs="Arial"/>
                <w:bCs/>
                <w:sz w:val="20"/>
                <w:szCs w:val="20"/>
                <w:lang w:val="en"/>
              </w:rPr>
              <w:t>lw</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3B6EF6B2"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2AFADAC4"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3DC3E4F8" w14:textId="77777777">
        <w:trPr>
          <w:trHeight w:val="308"/>
        </w:trPr>
        <w:tc>
          <w:tcPr>
            <w:tcW w:w="2659" w:type="dxa"/>
          </w:tcPr>
          <w:p w14:paraId="51026D5F" w14:textId="77777777" w:rsidR="00BD15BE" w:rsidRDefault="005155BE">
            <w:pPr>
              <w:pStyle w:val="Default"/>
              <w:rPr>
                <w:rFonts w:ascii="Arial" w:hAnsi="Arial" w:cs="Arial"/>
                <w:bCs/>
                <w:sz w:val="20"/>
                <w:szCs w:val="20"/>
                <w:lang w:val="en"/>
              </w:rPr>
            </w:pPr>
            <w:proofErr w:type="spellStart"/>
            <w:r>
              <w:rPr>
                <w:rFonts w:ascii="Arial" w:hAnsi="Arial" w:cs="Arial"/>
                <w:color w:val="auto"/>
                <w:sz w:val="20"/>
                <w:szCs w:val="20"/>
                <w:lang w:val="en"/>
              </w:rPr>
              <w:t>scans_total</w:t>
            </w:r>
            <w:r>
              <w:rPr>
                <w:rFonts w:ascii="Arial" w:hAnsi="Arial" w:cs="Arial"/>
                <w:bCs/>
                <w:sz w:val="20"/>
                <w:szCs w:val="20"/>
                <w:lang w:val="en"/>
              </w:rPr>
              <w:t>_lw</w:t>
            </w:r>
            <w:proofErr w:type="spellEnd"/>
            <w:r>
              <w:rPr>
                <w:rFonts w:ascii="Arial" w:hAnsi="Arial" w:cs="Arial"/>
                <w:bCs/>
                <w:sz w:val="20"/>
                <w:szCs w:val="20"/>
                <w:lang w:val="en"/>
              </w:rPr>
              <w:t>*</w:t>
            </w:r>
          </w:p>
        </w:tc>
        <w:tc>
          <w:tcPr>
            <w:tcW w:w="2693" w:type="dxa"/>
          </w:tcPr>
          <w:p w14:paraId="652ABFD5"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total_number_scans</w:t>
            </w:r>
            <w:r>
              <w:rPr>
                <w:rFonts w:ascii="Arial" w:hAnsi="Arial" w:cs="Arial"/>
                <w:bCs/>
                <w:sz w:val="20"/>
                <w:szCs w:val="20"/>
                <w:lang w:val="en"/>
              </w:rPr>
              <w:t>_lw</w:t>
            </w:r>
            <w:proofErr w:type="spellEnd"/>
          </w:p>
        </w:tc>
        <w:tc>
          <w:tcPr>
            <w:tcW w:w="1276" w:type="dxa"/>
          </w:tcPr>
          <w:p w14:paraId="340E44EB"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2276AC7C"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r w:rsidR="00BD15BE" w14:paraId="5DF6778C" w14:textId="77777777">
        <w:trPr>
          <w:trHeight w:val="90"/>
        </w:trPr>
        <w:tc>
          <w:tcPr>
            <w:tcW w:w="2659" w:type="dxa"/>
          </w:tcPr>
          <w:p w14:paraId="1F33C25B" w14:textId="77777777" w:rsidR="00BD15BE" w:rsidRDefault="005155BE">
            <w:pPr>
              <w:pStyle w:val="Default"/>
              <w:rPr>
                <w:rFonts w:ascii="Arial" w:hAnsi="Arial" w:cs="Arial"/>
                <w:bCs/>
                <w:sz w:val="20"/>
                <w:szCs w:val="20"/>
                <w:lang w:val="en"/>
              </w:rPr>
            </w:pPr>
            <w:proofErr w:type="spellStart"/>
            <w:r>
              <w:rPr>
                <w:rFonts w:ascii="Arial" w:hAnsi="Arial" w:cs="Arial"/>
                <w:color w:val="auto"/>
                <w:sz w:val="20"/>
                <w:szCs w:val="20"/>
                <w:lang w:val="en"/>
              </w:rPr>
              <w:t>scans_qc</w:t>
            </w:r>
            <w:r>
              <w:rPr>
                <w:rFonts w:ascii="Arial" w:hAnsi="Arial" w:cs="Arial"/>
                <w:bCs/>
                <w:sz w:val="20"/>
                <w:szCs w:val="20"/>
                <w:lang w:val="en"/>
              </w:rPr>
              <w:t>_lw</w:t>
            </w:r>
            <w:proofErr w:type="spellEnd"/>
            <w:r>
              <w:rPr>
                <w:rFonts w:ascii="Arial" w:hAnsi="Arial" w:cs="Arial"/>
                <w:bCs/>
                <w:sz w:val="20"/>
                <w:szCs w:val="20"/>
                <w:lang w:val="en"/>
              </w:rPr>
              <w:t>*</w:t>
            </w:r>
          </w:p>
        </w:tc>
        <w:tc>
          <w:tcPr>
            <w:tcW w:w="2693" w:type="dxa"/>
          </w:tcPr>
          <w:p w14:paraId="1FB3E2BF"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total_qualitychecked_scans</w:t>
            </w:r>
            <w:r>
              <w:rPr>
                <w:rFonts w:ascii="Arial" w:hAnsi="Arial" w:cs="Arial"/>
                <w:bCs/>
                <w:sz w:val="20"/>
                <w:szCs w:val="20"/>
                <w:lang w:val="en"/>
              </w:rPr>
              <w:t>_lw</w:t>
            </w:r>
            <w:proofErr w:type="spellEnd"/>
          </w:p>
        </w:tc>
        <w:tc>
          <w:tcPr>
            <w:tcW w:w="1276" w:type="dxa"/>
          </w:tcPr>
          <w:p w14:paraId="530E6A04"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Pr>
          <w:p w14:paraId="6B05F0DE" w14:textId="77777777" w:rsidR="00BD15BE" w:rsidRDefault="005155BE">
            <w:pPr>
              <w:pStyle w:val="Default"/>
              <w:rPr>
                <w:rFonts w:ascii="Arial" w:hAnsi="Arial" w:cs="Arial"/>
                <w:sz w:val="20"/>
                <w:szCs w:val="20"/>
                <w:lang w:val="en"/>
              </w:rPr>
            </w:pPr>
            <w:r>
              <w:rPr>
                <w:rFonts w:ascii="Arial" w:hAnsi="Arial" w:cs="Arial"/>
                <w:sz w:val="20"/>
                <w:szCs w:val="20"/>
                <w:lang w:val="en"/>
              </w:rPr>
              <w:t>sequence</w:t>
            </w:r>
          </w:p>
        </w:tc>
      </w:tr>
    </w:tbl>
    <w:p w14:paraId="53551C49" w14:textId="77777777" w:rsidR="00BD15BE" w:rsidRDefault="005155BE">
      <w:pPr>
        <w:rPr>
          <w:rFonts w:cs="Arial"/>
          <w:i/>
          <w:iCs/>
          <w:sz w:val="16"/>
          <w:szCs w:val="16"/>
          <w:lang w:val="en"/>
        </w:rPr>
      </w:pPr>
      <w:r>
        <w:rPr>
          <w:rFonts w:cs="Arial"/>
          <w:i/>
          <w:iCs/>
          <w:sz w:val="16"/>
          <w:szCs w:val="16"/>
          <w:lang w:val="en"/>
        </w:rPr>
        <w:t xml:space="preserve">*These variables are not further defined below. They are </w:t>
      </w:r>
      <w:proofErr w:type="gramStart"/>
      <w:r>
        <w:rPr>
          <w:rFonts w:cs="Arial"/>
          <w:i/>
          <w:iCs/>
          <w:sz w:val="16"/>
          <w:szCs w:val="16"/>
          <w:lang w:val="en"/>
        </w:rPr>
        <w:t>similar to</w:t>
      </w:r>
      <w:proofErr w:type="gramEnd"/>
      <w:r>
        <w:rPr>
          <w:rFonts w:cs="Arial"/>
          <w:i/>
          <w:iCs/>
          <w:sz w:val="16"/>
          <w:szCs w:val="16"/>
          <w:lang w:val="en"/>
        </w:rPr>
        <w:t xml:space="preserve"> the variables described in Section </w:t>
      </w:r>
      <w:r>
        <w:rPr>
          <w:rFonts w:cs="Arial"/>
          <w:i/>
          <w:iCs/>
          <w:sz w:val="16"/>
          <w:szCs w:val="16"/>
          <w:lang w:val="en"/>
        </w:rPr>
        <w:fldChar w:fldCharType="begin"/>
      </w:r>
      <w:r>
        <w:rPr>
          <w:rFonts w:cs="Arial"/>
          <w:i/>
          <w:iCs/>
          <w:sz w:val="16"/>
          <w:szCs w:val="16"/>
          <w:lang w:val="en"/>
        </w:rPr>
        <w:instrText xml:space="preserve"> REF _Ref505013083 \r \h </w:instrText>
      </w:r>
      <w:r>
        <w:rPr>
          <w:rFonts w:cs="Arial"/>
          <w:i/>
          <w:iCs/>
          <w:sz w:val="16"/>
          <w:szCs w:val="16"/>
          <w:lang w:val="en"/>
        </w:rPr>
      </w:r>
      <w:r>
        <w:rPr>
          <w:rFonts w:cs="Arial"/>
          <w:i/>
          <w:iCs/>
          <w:sz w:val="16"/>
          <w:szCs w:val="16"/>
          <w:lang w:val="en"/>
        </w:rPr>
        <w:fldChar w:fldCharType="separate"/>
      </w:r>
      <w:r>
        <w:rPr>
          <w:rFonts w:cs="Arial"/>
          <w:i/>
          <w:iCs/>
          <w:sz w:val="16"/>
          <w:szCs w:val="16"/>
          <w:lang w:val="en"/>
        </w:rPr>
        <w:t>5.2</w:t>
      </w:r>
      <w:r>
        <w:rPr>
          <w:rFonts w:cs="Arial"/>
          <w:i/>
          <w:iCs/>
          <w:sz w:val="16"/>
          <w:szCs w:val="16"/>
          <w:lang w:val="en"/>
        </w:rPr>
        <w:fldChar w:fldCharType="end"/>
      </w:r>
      <w:r>
        <w:rPr>
          <w:rFonts w:cs="Arial"/>
          <w:i/>
          <w:iCs/>
          <w:sz w:val="16"/>
          <w:szCs w:val="16"/>
          <w:lang w:val="en"/>
        </w:rPr>
        <w:t xml:space="preserve"> except that they refer to the variable referred in their name.</w:t>
      </w:r>
    </w:p>
    <w:p w14:paraId="032B01FA" w14:textId="77777777" w:rsidR="00BD15BE" w:rsidRDefault="00BD15BE">
      <w:pPr>
        <w:rPr>
          <w:rFonts w:cs="Arial"/>
          <w:i/>
          <w:iCs/>
          <w:sz w:val="16"/>
          <w:szCs w:val="16"/>
          <w:lang w:val="en"/>
        </w:rPr>
      </w:pPr>
    </w:p>
    <w:p w14:paraId="23F7850D" w14:textId="21880B81" w:rsidR="00BD15BE" w:rsidRDefault="005155BE">
      <w:pPr>
        <w:pStyle w:val="Caption"/>
        <w:rPr>
          <w:lang w:val="en"/>
        </w:rPr>
      </w:pPr>
      <w:r>
        <w:t xml:space="preserve">Table </w:t>
      </w:r>
      <w:del w:id="2513" w:author="Pieter de Vis" w:date="2020-04-30T18:33:00Z">
        <w:r w:rsidR="008E0311" w:rsidDel="00775C1E">
          <w:fldChar w:fldCharType="begin"/>
        </w:r>
        <w:r w:rsidR="008E0311" w:rsidDel="00775C1E">
          <w:delInstrText xml:space="preserve"> SEQ Table \* ARABIC </w:delInstrText>
        </w:r>
        <w:r w:rsidR="008E0311" w:rsidDel="00775C1E">
          <w:fldChar w:fldCharType="separate"/>
        </w:r>
        <w:r w:rsidDel="00775C1E">
          <w:delText>54</w:delText>
        </w:r>
        <w:r w:rsidR="008E0311" w:rsidDel="00775C1E">
          <w:fldChar w:fldCharType="end"/>
        </w:r>
        <w:bookmarkStart w:id="2514" w:name="_Toc2041467288"/>
        <w:r w:rsidDel="00775C1E">
          <w:rPr>
            <w:lang w:val="en"/>
          </w:rPr>
          <w:delText xml:space="preserve"> </w:delText>
        </w:r>
      </w:del>
      <w:ins w:id="2515" w:author="Pieter de Vis" w:date="2020-04-30T18:33:00Z">
        <w:r w:rsidR="00775C1E">
          <w:t>61</w:t>
        </w:r>
        <w:r w:rsidR="00775C1E">
          <w:rPr>
            <w:lang w:val="en"/>
          </w:rPr>
          <w:t xml:space="preserve"> </w:t>
        </w:r>
      </w:ins>
      <w:r>
        <w:rPr>
          <w:lang w:val="en"/>
        </w:rPr>
        <w:t>– L1b water leavening radiance variable definition</w:t>
      </w:r>
      <w:bookmarkEnd w:id="2514"/>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2B105D6C"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9B80429"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lw</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38491D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1FDB524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3BF1171C"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5B1A12C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DDCC05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8CAB33A"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34A7CB4"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B9EEDEB" w14:textId="77777777" w:rsidR="00BD15BE" w:rsidRDefault="00BD15BE">
            <w:pPr>
              <w:pStyle w:val="Default"/>
              <w:rPr>
                <w:rFonts w:ascii="Arial" w:hAnsi="Arial" w:cs="Arial"/>
                <w:sz w:val="20"/>
                <w:szCs w:val="20"/>
              </w:rPr>
            </w:pPr>
          </w:p>
        </w:tc>
      </w:tr>
      <w:tr w:rsidR="00BD15BE" w14:paraId="4D5C172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24E73C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6BC177E"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8DE2F30"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water_leaving_radiance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EC52C49" w14:textId="77777777" w:rsidR="00BD15BE" w:rsidRDefault="005155BE">
            <w:pPr>
              <w:jc w:val="left"/>
              <w:rPr>
                <w:rFonts w:cs="Arial"/>
                <w:sz w:val="20"/>
                <w:szCs w:val="20"/>
              </w:rPr>
            </w:pPr>
            <w:r>
              <w:rPr>
                <w:rStyle w:val="HTMLCode"/>
                <w:rFonts w:ascii="Arial" w:eastAsia="SimSun" w:hAnsi="Arial" w:cs="Arial"/>
                <w:lang w:val="en" w:eastAsia="zh-CN" w:bidi="ar"/>
              </w:rPr>
              <w:t xml:space="preserve">CF standards </w:t>
            </w:r>
            <w:proofErr w:type="gramStart"/>
            <w:r>
              <w:rPr>
                <w:rStyle w:val="HTMLCode"/>
                <w:rFonts w:ascii="Arial" w:eastAsia="SimSun" w:hAnsi="Arial" w:cs="Arial"/>
                <w:lang w:val="en" w:eastAsia="zh-CN" w:bidi="ar"/>
              </w:rPr>
              <w:t>suggest:</w:t>
            </w:r>
            <w:proofErr w:type="gramEnd"/>
            <w:r>
              <w:rPr>
                <w:rStyle w:val="HTMLCode"/>
                <w:rFonts w:ascii="Arial" w:eastAsia="SimSun" w:hAnsi="Arial" w:cs="Arial"/>
                <w:lang w:val="en" w:eastAsia="zh-CN" w:bidi="ar"/>
              </w:rPr>
              <w:t xml:space="preserve"> </w:t>
            </w:r>
            <w:r>
              <w:rPr>
                <w:rFonts w:eastAsia="SimSun" w:cs="Arial"/>
                <w:sz w:val="20"/>
                <w:szCs w:val="20"/>
              </w:rPr>
              <w:t>surface_upwelling_radiance_per_unit_wavelength_in_air_emerging_from_sea_water</w:t>
            </w:r>
          </w:p>
          <w:p w14:paraId="4D40E348" w14:textId="77777777" w:rsidR="00BD15BE" w:rsidRDefault="005155BE">
            <w:pPr>
              <w:jc w:val="left"/>
              <w:rPr>
                <w:rFonts w:cs="Arial"/>
                <w:sz w:val="20"/>
                <w:szCs w:val="20"/>
              </w:rPr>
            </w:pPr>
            <w:r>
              <w:rPr>
                <w:rFonts w:eastAsia="SimSun" w:cs="Arial"/>
                <w:i/>
                <w:sz w:val="20"/>
                <w:szCs w:val="20"/>
                <w:lang w:val="en-US" w:eastAsia="zh-CN" w:bidi="ar"/>
              </w:rPr>
              <w:t>alias:</w:t>
            </w:r>
            <w:r>
              <w:rPr>
                <w:rFonts w:eastAsia="SimSun" w:cs="Arial"/>
                <w:sz w:val="20"/>
                <w:szCs w:val="20"/>
                <w:lang w:val="en-US" w:eastAsia="zh-CN" w:bidi="ar"/>
              </w:rPr>
              <w:t> surface_upwelling_spectral_radiance_in_air_emerging_from_sea_water</w:t>
            </w:r>
          </w:p>
        </w:tc>
      </w:tr>
      <w:tr w:rsidR="00BD15BE" w14:paraId="4B66E2D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0F1E0E7"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A4DE9AA"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A0A003D" w14:textId="77777777" w:rsidR="00BD15BE" w:rsidRDefault="005155BE">
            <w:pPr>
              <w:pBdr>
                <w:top w:val="dashed" w:sz="6" w:space="0" w:color="CCCCCC"/>
              </w:pBdr>
              <w:spacing w:before="60"/>
              <w:jc w:val="left"/>
              <w:rPr>
                <w:rFonts w:cs="Arial"/>
                <w:sz w:val="20"/>
                <w:szCs w:val="20"/>
              </w:rPr>
            </w:pPr>
            <w:r>
              <w:rPr>
                <w:rFonts w:eastAsia="SimSun" w:cs="Arial"/>
                <w:sz w:val="20"/>
                <w:szCs w:val="20"/>
                <w:lang w:val="en-US" w:eastAsia="zh-CN" w:bidi="ar"/>
              </w:rPr>
              <w:t xml:space="preserve">The surface called "surface" means the lower boundary of the atmosphere. Upwelling radiation is radiation from below. It does not mean "net upward". The sign convention is that "upwelling" is positive upwards and "downwelling" is positive </w:t>
            </w:r>
            <w:r>
              <w:rPr>
                <w:rFonts w:eastAsia="SimSun" w:cs="Arial"/>
                <w:sz w:val="20"/>
                <w:szCs w:val="20"/>
                <w:lang w:val="en-US" w:eastAsia="zh-CN" w:bidi="ar"/>
              </w:rPr>
              <w:lastRenderedPageBreak/>
              <w:t xml:space="preserve">downwards. Radiance is the radiative flux in a </w:t>
            </w:r>
            <w:proofErr w:type="gramStart"/>
            <w:r>
              <w:rPr>
                <w:rFonts w:eastAsia="SimSun" w:cs="Arial"/>
                <w:sz w:val="20"/>
                <w:szCs w:val="20"/>
                <w:lang w:val="en-US" w:eastAsia="zh-CN" w:bidi="ar"/>
              </w:rPr>
              <w:t>particular direction</w:t>
            </w:r>
            <w:proofErr w:type="gramEnd"/>
            <w:r>
              <w:rPr>
                <w:rFonts w:eastAsia="SimSun" w:cs="Arial"/>
                <w:sz w:val="20"/>
                <w:szCs w:val="20"/>
                <w:lang w:val="en-US" w:eastAsia="zh-CN" w:bidi="ar"/>
              </w:rPr>
              <w:t xml:space="preserve">, per unit of solid angle. The direction towards which it is going must be specified, for instance with a coordinate of </w:t>
            </w:r>
            <w:proofErr w:type="spellStart"/>
            <w:r>
              <w:rPr>
                <w:rFonts w:eastAsia="SimSun" w:cs="Arial"/>
                <w:sz w:val="20"/>
                <w:szCs w:val="20"/>
                <w:lang w:val="en-US" w:eastAsia="zh-CN" w:bidi="ar"/>
              </w:rPr>
              <w:t>zenith_angle</w:t>
            </w:r>
            <w:proofErr w:type="spellEnd"/>
            <w:r>
              <w:rPr>
                <w:rFonts w:eastAsia="SimSun" w:cs="Arial"/>
                <w:sz w:val="20"/>
                <w:szCs w:val="20"/>
                <w:lang w:val="en-US" w:eastAsia="zh-CN" w:bidi="ar"/>
              </w:rPr>
              <w:t xml:space="preserve">. If the radiation does not depend on direction, a standard name of isotropic radiance should be chosen instead. A coordinate variable for radiation wavelength should be given the standard name </w:t>
            </w:r>
            <w:proofErr w:type="spellStart"/>
            <w:r>
              <w:rPr>
                <w:rFonts w:eastAsia="SimSun" w:cs="Arial"/>
                <w:sz w:val="20"/>
                <w:szCs w:val="20"/>
                <w:lang w:val="en-US" w:eastAsia="zh-CN" w:bidi="ar"/>
              </w:rPr>
              <w:t>radiation_wavelength</w:t>
            </w:r>
            <w:proofErr w:type="spellEnd"/>
            <w:r>
              <w:rPr>
                <w:rFonts w:eastAsia="SimSun" w:cs="Arial"/>
                <w:sz w:val="20"/>
                <w:szCs w:val="20"/>
                <w:lang w:val="en-US" w:eastAsia="zh-CN" w:bidi="ar"/>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CB80A10" w14:textId="77777777" w:rsidR="00BD15BE" w:rsidRDefault="00BD15BE">
            <w:pPr>
              <w:pStyle w:val="Default"/>
              <w:rPr>
                <w:rFonts w:ascii="Arial" w:hAnsi="Arial" w:cs="Arial"/>
                <w:sz w:val="20"/>
                <w:szCs w:val="20"/>
              </w:rPr>
            </w:pPr>
          </w:p>
        </w:tc>
      </w:tr>
      <w:tr w:rsidR="00BD15BE" w14:paraId="0637BA9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5199345"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133A240"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4E41F1B" w14:textId="77777777" w:rsidR="00BD15BE" w:rsidRDefault="005155BE">
            <w:pPr>
              <w:pStyle w:val="Default"/>
              <w:rPr>
                <w:rFonts w:ascii="Arial" w:hAnsi="Arial" w:cs="Arial"/>
                <w:sz w:val="20"/>
                <w:szCs w:val="20"/>
              </w:rPr>
            </w:pPr>
            <w:proofErr w:type="spellStart"/>
            <w:r>
              <w:rPr>
                <w:rFonts w:ascii="Arial" w:hAnsi="Arial" w:cs="Arial"/>
                <w:sz w:val="20"/>
                <w:szCs w:val="20"/>
              </w:rPr>
              <w:t>mW</w:t>
            </w:r>
            <w:proofErr w:type="spellEnd"/>
            <w:r>
              <w:rPr>
                <w:rFonts w:ascii="Arial" w:hAnsi="Arial" w:cs="Arial"/>
                <w:sz w:val="20"/>
                <w:szCs w:val="20"/>
              </w:rPr>
              <w:t xml:space="preserve"> m^-2 </w:t>
            </w:r>
            <w:proofErr w:type="spellStart"/>
            <w:r>
              <w:rPr>
                <w:rFonts w:ascii="Arial" w:hAnsi="Arial" w:cs="Arial"/>
                <w:sz w:val="20"/>
                <w:szCs w:val="20"/>
              </w:rPr>
              <w:t>sr</w:t>
            </w:r>
            <w:proofErr w:type="spellEnd"/>
            <w:r>
              <w:rPr>
                <w:rFonts w:ascii="Arial" w:hAnsi="Arial" w:cs="Arial"/>
                <w:sz w:val="20"/>
                <w:szCs w:val="20"/>
              </w:rPr>
              <w:t>^-1 nm^-1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E8A2EF2" w14:textId="77777777" w:rsidR="00BD15BE" w:rsidRDefault="00BD15BE">
            <w:pPr>
              <w:pStyle w:val="Default"/>
              <w:rPr>
                <w:rFonts w:ascii="Arial" w:hAnsi="Arial" w:cs="Arial"/>
                <w:sz w:val="20"/>
                <w:szCs w:val="20"/>
              </w:rPr>
            </w:pPr>
          </w:p>
        </w:tc>
      </w:tr>
      <w:tr w:rsidR="00BD15BE" w14:paraId="2AB60B9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2FF002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BB68618"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4430A58"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AF095F7" w14:textId="77777777" w:rsidR="00BD15BE" w:rsidRDefault="00BD15BE">
            <w:pPr>
              <w:pStyle w:val="Default"/>
              <w:rPr>
                <w:rFonts w:ascii="Arial" w:hAnsi="Arial" w:cs="Arial"/>
                <w:sz w:val="20"/>
                <w:szCs w:val="20"/>
              </w:rPr>
            </w:pPr>
          </w:p>
        </w:tc>
      </w:tr>
      <w:tr w:rsidR="00BD15BE" w14:paraId="4347757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4E6B26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1564B58"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6953E78"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68A50B8" w14:textId="77777777" w:rsidR="00BD15BE" w:rsidRDefault="00BD15BE">
            <w:pPr>
              <w:pStyle w:val="Default"/>
              <w:rPr>
                <w:rFonts w:ascii="Arial" w:hAnsi="Arial" w:cs="Arial"/>
                <w:sz w:val="20"/>
                <w:szCs w:val="20"/>
              </w:rPr>
            </w:pPr>
          </w:p>
        </w:tc>
      </w:tr>
      <w:tr w:rsidR="00BD15BE" w14:paraId="2DB3D00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77323AA"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72BEFC7"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B9A4F8E"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quality_flag</w:t>
            </w:r>
            <w:proofErr w:type="spellEnd"/>
            <w:r>
              <w:rPr>
                <w:rFonts w:ascii="Arial" w:hAnsi="Arial" w:cs="Arial"/>
                <w:sz w:val="20"/>
                <w:szCs w:val="20"/>
                <w:lang w:val="en"/>
              </w:rPr>
              <w:t>_</w:t>
            </w:r>
            <w:proofErr w:type="spellStart"/>
            <w:r>
              <w:rPr>
                <w:rFonts w:ascii="Arial" w:hAnsi="Arial" w:cs="Arial"/>
                <w:sz w:val="20"/>
                <w:szCs w:val="20"/>
                <w:lang w:val="en"/>
              </w:rPr>
              <w:t>lw</w:t>
            </w:r>
            <w:proofErr w:type="spellEnd"/>
            <w:r>
              <w:rPr>
                <w:rFonts w:ascii="Arial" w:hAnsi="Arial" w:cs="Arial"/>
                <w:sz w:val="20"/>
                <w:szCs w:val="20"/>
                <w:lang w:val="en"/>
              </w:rPr>
              <w:t xml:space="preserve">, </w:t>
            </w:r>
            <w:proofErr w:type="spellStart"/>
            <w:r>
              <w:rPr>
                <w:rFonts w:ascii="Arial" w:hAnsi="Arial" w:cs="Arial"/>
                <w:sz w:val="20"/>
                <w:szCs w:val="20"/>
                <w:lang w:val="en"/>
              </w:rPr>
              <w:t>u_random_lw</w:t>
            </w:r>
            <w:proofErr w:type="spellEnd"/>
            <w:r>
              <w:rPr>
                <w:rFonts w:ascii="Arial" w:hAnsi="Arial" w:cs="Arial"/>
                <w:sz w:val="20"/>
                <w:szCs w:val="20"/>
                <w:lang w:val="en"/>
              </w:rPr>
              <w:t xml:space="preserve">, </w:t>
            </w:r>
            <w:proofErr w:type="spellStart"/>
            <w:r>
              <w:rPr>
                <w:rFonts w:ascii="Arial" w:hAnsi="Arial" w:cs="Arial"/>
                <w:sz w:val="20"/>
                <w:szCs w:val="20"/>
                <w:lang w:val="en"/>
              </w:rPr>
              <w:t>u_systematic_lw</w:t>
            </w:r>
            <w:proofErr w:type="spellEnd"/>
            <w:r>
              <w:rPr>
                <w:rFonts w:ascii="Arial" w:hAnsi="Arial" w:cs="Arial"/>
                <w:sz w:val="20"/>
                <w:szCs w:val="20"/>
                <w:lang w:val="en"/>
              </w:rPr>
              <w:t xml:space="preserve">, </w:t>
            </w:r>
            <w:proofErr w:type="spellStart"/>
            <w:r>
              <w:rPr>
                <w:rFonts w:ascii="Arial" w:hAnsi="Arial" w:cs="Arial"/>
                <w:sz w:val="20"/>
                <w:szCs w:val="20"/>
                <w:lang w:val="en"/>
              </w:rPr>
              <w:t>quality_flags_lw</w:t>
            </w:r>
            <w:proofErr w:type="spellEnd"/>
            <w:r>
              <w:rPr>
                <w:rFonts w:ascii="Arial" w:hAnsi="Arial" w:cs="Arial"/>
                <w:sz w:val="20"/>
                <w:szCs w:val="20"/>
                <w:lang w:val="en"/>
              </w:rPr>
              <w:t xml:space="preserve">, </w:t>
            </w:r>
            <w:proofErr w:type="spellStart"/>
            <w:r>
              <w:rPr>
                <w:rFonts w:ascii="Arial" w:hAnsi="Arial" w:cs="Arial"/>
                <w:sz w:val="20"/>
                <w:szCs w:val="20"/>
                <w:lang w:val="en"/>
              </w:rPr>
              <w:t>rhof</w:t>
            </w:r>
            <w:proofErr w:type="spellEnd"/>
            <w:r>
              <w:rPr>
                <w:rFonts w:ascii="Arial" w:hAnsi="Arial" w:cs="Arial"/>
                <w:sz w:val="20"/>
                <w:szCs w:val="20"/>
                <w:lang w:val="en"/>
              </w:rPr>
              <w:t xml:space="preserve">, </w:t>
            </w:r>
            <w:proofErr w:type="spellStart"/>
            <w:r>
              <w:rPr>
                <w:rFonts w:ascii="Arial" w:hAnsi="Arial" w:cs="Arial"/>
                <w:sz w:val="20"/>
                <w:szCs w:val="20"/>
                <w:lang w:val="en"/>
              </w:rPr>
              <w:t>fresnel_wind</w:t>
            </w:r>
            <w:proofErr w:type="spellEnd"/>
            <w:r>
              <w:rPr>
                <w:rFonts w:ascii="Arial" w:hAnsi="Arial" w:cs="Arial"/>
                <w:sz w:val="20"/>
                <w:szCs w:val="20"/>
                <w:lang w:val="en"/>
              </w:rPr>
              <w:t xml:space="preserve">, </w:t>
            </w:r>
            <w:proofErr w:type="spellStart"/>
            <w:r>
              <w:rPr>
                <w:rFonts w:ascii="Arial" w:hAnsi="Arial" w:cs="Arial"/>
                <w:sz w:val="20"/>
                <w:szCs w:val="20"/>
                <w:lang w:val="en"/>
              </w:rPr>
              <w:t>fresnel_sza</w:t>
            </w:r>
            <w:proofErr w:type="spellEnd"/>
            <w:r>
              <w:rPr>
                <w:rFonts w:ascii="Arial" w:hAnsi="Arial" w:cs="Arial"/>
                <w:sz w:val="20"/>
                <w:szCs w:val="20"/>
                <w:lang w:val="en"/>
              </w:rPr>
              <w:t xml:space="preserve">, </w:t>
            </w:r>
            <w:proofErr w:type="spellStart"/>
            <w:r>
              <w:rPr>
                <w:rFonts w:ascii="Arial" w:hAnsi="Arial" w:cs="Arial"/>
                <w:sz w:val="20"/>
                <w:szCs w:val="20"/>
                <w:lang w:val="en"/>
              </w:rPr>
              <w:t>fresnel_vza</w:t>
            </w:r>
            <w:proofErr w:type="spellEnd"/>
            <w:r>
              <w:rPr>
                <w:rFonts w:ascii="Arial" w:hAnsi="Arial" w:cs="Arial"/>
                <w:sz w:val="20"/>
                <w:szCs w:val="20"/>
                <w:lang w:val="en"/>
              </w:rPr>
              <w:t xml:space="preserve">, </w:t>
            </w:r>
            <w:proofErr w:type="spellStart"/>
            <w:r>
              <w:rPr>
                <w:rFonts w:ascii="Arial" w:hAnsi="Arial" w:cs="Arial"/>
                <w:sz w:val="20"/>
                <w:szCs w:val="20"/>
                <w:lang w:val="en"/>
              </w:rPr>
              <w:t>fresnel_raa</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9EABF26" w14:textId="77777777" w:rsidR="00BD15BE" w:rsidRDefault="00BD15BE">
            <w:pPr>
              <w:pStyle w:val="Default"/>
              <w:rPr>
                <w:rFonts w:ascii="Arial" w:hAnsi="Arial" w:cs="Arial"/>
                <w:sz w:val="20"/>
                <w:szCs w:val="20"/>
              </w:rPr>
            </w:pPr>
          </w:p>
        </w:tc>
      </w:tr>
      <w:tr w:rsidR="00BD15BE" w14:paraId="3DF62B2D"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663F568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26E69025"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URI</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7634A9E3" w14:textId="77777777" w:rsidR="00BD15BE" w:rsidRDefault="008E0311">
            <w:pPr>
              <w:jc w:val="left"/>
              <w:rPr>
                <w:rFonts w:cs="Arial"/>
                <w:sz w:val="20"/>
                <w:szCs w:val="20"/>
              </w:rPr>
            </w:pPr>
            <w:hyperlink r:id="rId26" w:tgtFrame="/home/cgoyens/Documents\x/_blank" w:history="1">
              <w:r w:rsidR="005155BE">
                <w:rPr>
                  <w:rStyle w:val="Hyperlink"/>
                  <w:rFonts w:eastAsia="SimSun" w:cs="Arial"/>
                  <w:sz w:val="20"/>
                  <w:szCs w:val="20"/>
                </w:rPr>
                <w:t>http://vocab.nerc.ac.uk/collection/P01/current/RWLRCCR1/</w:t>
              </w:r>
            </w:hyperlink>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D66707C" w14:textId="77777777" w:rsidR="00BD15BE" w:rsidRDefault="00BD15BE">
            <w:pPr>
              <w:pStyle w:val="Default"/>
              <w:rPr>
                <w:rFonts w:ascii="Arial" w:hAnsi="Arial" w:cs="Arial"/>
                <w:sz w:val="20"/>
                <w:szCs w:val="20"/>
              </w:rPr>
            </w:pPr>
          </w:p>
        </w:tc>
      </w:tr>
      <w:tr w:rsidR="00BD15BE" w14:paraId="7BB21DCF"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27E326EE"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50593A2C"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Identifier ()</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0A198F4B" w14:textId="77777777" w:rsidR="00BD15BE" w:rsidRDefault="005155BE">
            <w:pPr>
              <w:jc w:val="left"/>
              <w:rPr>
                <w:rFonts w:cs="Arial"/>
                <w:sz w:val="20"/>
                <w:szCs w:val="20"/>
              </w:rPr>
            </w:pPr>
            <w:r>
              <w:rPr>
                <w:rFonts w:eastAsia="SimSun" w:cs="Arial"/>
                <w:sz w:val="20"/>
                <w:szCs w:val="20"/>
                <w:lang w:val="en-US" w:eastAsia="zh-CN" w:bidi="ar"/>
              </w:rPr>
              <w:t>SDN:P01::RWLRCCR1</w:t>
            </w:r>
            <w:hyperlink r:id="rId27"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19AD38A" w14:textId="77777777" w:rsidR="00BD15BE" w:rsidRDefault="00BD15BE">
            <w:pPr>
              <w:pStyle w:val="Default"/>
              <w:rPr>
                <w:rFonts w:ascii="Arial" w:hAnsi="Arial" w:cs="Arial"/>
                <w:sz w:val="20"/>
                <w:szCs w:val="20"/>
              </w:rPr>
            </w:pPr>
          </w:p>
        </w:tc>
      </w:tr>
      <w:tr w:rsidR="00BD15BE" w14:paraId="10272E0C"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7B2E95BE"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45338A7E"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Preferred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6554CFF9" w14:textId="77777777" w:rsidR="00BD15BE" w:rsidRDefault="005155BE">
            <w:pPr>
              <w:jc w:val="left"/>
              <w:rPr>
                <w:rFonts w:cs="Arial"/>
                <w:sz w:val="20"/>
                <w:szCs w:val="20"/>
              </w:rPr>
            </w:pPr>
            <w:r>
              <w:rPr>
                <w:rFonts w:eastAsia="SimSun" w:cs="Arial"/>
                <w:sz w:val="20"/>
                <w:szCs w:val="20"/>
                <w:lang w:val="en-US" w:eastAsia="zh-CN" w:bidi="ar"/>
              </w:rPr>
              <w:t>Water-leaving radiance of electromagnetic radiation (unspecified single wavelength) from the water body by cosine-collector radiometer</w:t>
            </w:r>
            <w:hyperlink r:id="rId28"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1BB7940" w14:textId="77777777" w:rsidR="00BD15BE" w:rsidRDefault="00BD15BE">
            <w:pPr>
              <w:pStyle w:val="Default"/>
              <w:rPr>
                <w:rFonts w:ascii="Arial" w:hAnsi="Arial" w:cs="Arial"/>
                <w:sz w:val="20"/>
                <w:szCs w:val="20"/>
              </w:rPr>
            </w:pPr>
          </w:p>
        </w:tc>
      </w:tr>
      <w:tr w:rsidR="00BD15BE" w14:paraId="65290C87"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4A1E32C4"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038E60B9"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Alternative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082152AE" w14:textId="77777777" w:rsidR="00BD15BE" w:rsidRDefault="005155BE">
            <w:pPr>
              <w:jc w:val="left"/>
              <w:rPr>
                <w:rFonts w:cs="Arial"/>
                <w:sz w:val="20"/>
                <w:szCs w:val="20"/>
              </w:rPr>
            </w:pPr>
            <w:r>
              <w:rPr>
                <w:rFonts w:eastAsia="SimSun" w:cs="Arial"/>
                <w:sz w:val="20"/>
                <w:szCs w:val="20"/>
                <w:lang w:val="en-US" w:eastAsia="zh-CN" w:bidi="ar"/>
              </w:rPr>
              <w:t>Lw_2D</w:t>
            </w:r>
            <w:hyperlink r:id="rId29"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16D9CE7" w14:textId="77777777" w:rsidR="00BD15BE" w:rsidRDefault="00BD15BE">
            <w:pPr>
              <w:pStyle w:val="Default"/>
              <w:rPr>
                <w:rFonts w:ascii="Arial" w:hAnsi="Arial" w:cs="Arial"/>
                <w:sz w:val="20"/>
                <w:szCs w:val="20"/>
              </w:rPr>
            </w:pPr>
          </w:p>
        </w:tc>
      </w:tr>
      <w:tr w:rsidR="00BD15BE" w14:paraId="175771A3"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72D2833D" w14:textId="77777777" w:rsidR="00BD15BE" w:rsidRDefault="00BD15BE">
            <w:pPr>
              <w:jc w:val="cente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vAlign w:val="center"/>
          </w:tcPr>
          <w:p w14:paraId="1101AB8E"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Definition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auto"/>
            <w:vAlign w:val="center"/>
          </w:tcPr>
          <w:p w14:paraId="081F2BC0" w14:textId="77777777" w:rsidR="00BD15BE" w:rsidRDefault="005155BE">
            <w:pPr>
              <w:jc w:val="left"/>
              <w:rPr>
                <w:rFonts w:cs="Arial"/>
                <w:sz w:val="20"/>
                <w:szCs w:val="20"/>
              </w:rPr>
            </w:pPr>
            <w:r>
              <w:rPr>
                <w:rFonts w:eastAsia="SimSun" w:cs="Arial"/>
                <w:sz w:val="20"/>
                <w:szCs w:val="20"/>
                <w:lang w:val="en-US" w:eastAsia="zh-CN" w:bidi="ar"/>
              </w:rPr>
              <w:t>The radiance leaving the water as determined once the total water radiance, the sky radiance and the downwelling irradiance are known</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EDE0AF7" w14:textId="77777777" w:rsidR="00BD15BE" w:rsidRDefault="00BD15BE">
            <w:pPr>
              <w:pStyle w:val="Default"/>
              <w:jc w:val="center"/>
              <w:rPr>
                <w:rFonts w:ascii="Arial" w:hAnsi="Arial" w:cs="Arial"/>
                <w:sz w:val="20"/>
                <w:szCs w:val="20"/>
              </w:rPr>
            </w:pPr>
          </w:p>
        </w:tc>
      </w:tr>
    </w:tbl>
    <w:p w14:paraId="10AF2DC5" w14:textId="77777777" w:rsidR="00BD15BE" w:rsidRDefault="00BD15BE"/>
    <w:p w14:paraId="2B7B90D8" w14:textId="3216D36F" w:rsidR="00BD15BE" w:rsidRDefault="005155BE">
      <w:pPr>
        <w:pStyle w:val="Heading2"/>
        <w:numPr>
          <w:ilvl w:val="1"/>
          <w:numId w:val="2"/>
        </w:numPr>
        <w:rPr>
          <w:lang w:val="en"/>
        </w:rPr>
      </w:pPr>
      <w:bookmarkStart w:id="2516" w:name="_Toc418335448"/>
      <w:bookmarkStart w:id="2517" w:name="_Toc303131964"/>
      <w:r>
        <w:rPr>
          <w:lang w:val="en"/>
        </w:rPr>
        <w:t>Level 2</w:t>
      </w:r>
      <w:ins w:id="2518" w:author="Pieter de Vis" w:date="2020-04-30T12:34:00Z">
        <w:r w:rsidR="00D13373">
          <w:rPr>
            <w:lang w:val="en"/>
          </w:rPr>
          <w:t>a</w:t>
        </w:r>
      </w:ins>
      <w:r>
        <w:rPr>
          <w:lang w:val="en"/>
        </w:rPr>
        <w:t xml:space="preserve"> data</w:t>
      </w:r>
      <w:bookmarkEnd w:id="2516"/>
      <w:bookmarkEnd w:id="2517"/>
    </w:p>
    <w:p w14:paraId="3E7083BD" w14:textId="79129154" w:rsidR="00BD15BE" w:rsidRPr="00041B9F" w:rsidRDefault="005155BE">
      <w:pPr>
        <w:pStyle w:val="Heading3"/>
        <w:numPr>
          <w:ilvl w:val="2"/>
          <w:numId w:val="2"/>
        </w:numPr>
        <w:rPr>
          <w:lang w:val="en"/>
          <w:rPrChange w:id="2519" w:author="Pieter de Vis" w:date="2020-04-30T13:00:00Z">
            <w:rPr>
              <w:highlight w:val="yellow"/>
              <w:lang w:val="en"/>
            </w:rPr>
          </w:rPrChange>
        </w:rPr>
      </w:pPr>
      <w:bookmarkStart w:id="2520" w:name="_Toc218009127"/>
      <w:bookmarkStart w:id="2521" w:name="_Toc1115619526"/>
      <w:r w:rsidRPr="00041B9F">
        <w:rPr>
          <w:lang w:val="en"/>
          <w:rPrChange w:id="2522" w:author="Pieter de Vis" w:date="2020-04-30T13:00:00Z">
            <w:rPr>
              <w:highlight w:val="yellow"/>
              <w:lang w:val="en"/>
            </w:rPr>
          </w:rPrChange>
        </w:rPr>
        <w:t>Land L2a and L2b reflectance variables</w:t>
      </w:r>
      <w:bookmarkEnd w:id="2520"/>
      <w:bookmarkEnd w:id="2521"/>
    </w:p>
    <w:p w14:paraId="7D7AB842" w14:textId="77777777" w:rsidR="00BD15BE" w:rsidRDefault="00BD15BE">
      <w:pPr>
        <w:rPr>
          <w:lang w:val="en"/>
        </w:rPr>
      </w:pPr>
    </w:p>
    <w:p w14:paraId="67FBAA92" w14:textId="77777777" w:rsidR="00BD15BE" w:rsidRDefault="005155BE">
      <w:pPr>
        <w:pStyle w:val="BodyText"/>
      </w:pPr>
      <w:r>
        <w:t xml:space="preserve">Data variables specific to Level 2a and Level 2b reflectance products are defined in </w:t>
      </w:r>
      <w:r>
        <w:fldChar w:fldCharType="begin"/>
      </w:r>
      <w:r>
        <w:instrText>REF _Ref31817544 \h</w:instrText>
      </w:r>
      <w:r>
        <w:fldChar w:fldCharType="separate"/>
      </w:r>
      <w:r>
        <w:t>Table 55</w:t>
      </w:r>
      <w:r>
        <w:fldChar w:fldCharType="end"/>
      </w:r>
      <w:r>
        <w:t xml:space="preserve"> and </w:t>
      </w:r>
      <w:r>
        <w:fldChar w:fldCharType="begin"/>
      </w:r>
      <w:r>
        <w:instrText>REF _Ref31817628 \h</w:instrText>
      </w:r>
      <w:r>
        <w:fldChar w:fldCharType="separate"/>
      </w:r>
      <w:r>
        <w:t>Table 56</w:t>
      </w:r>
      <w:r>
        <w:fldChar w:fldCharType="end"/>
      </w:r>
      <w:r>
        <w:t xml:space="preserve"> respectively. These variables only differ by dimensions and so the remaining tables in this subsection define each of the listed data variables for both products together.</w:t>
      </w:r>
    </w:p>
    <w:p w14:paraId="3CCB80C6" w14:textId="7F3E0051" w:rsidR="00BD15BE" w:rsidRDefault="005155BE">
      <w:pPr>
        <w:pStyle w:val="Caption"/>
        <w:keepNext/>
      </w:pPr>
      <w:bookmarkStart w:id="2523" w:name="_Ref31817544"/>
      <w:r>
        <w:t>Table</w:t>
      </w:r>
      <w:ins w:id="2524" w:author="Pieter de Vis" w:date="2020-04-30T18:34:00Z">
        <w:r w:rsidR="00775C1E">
          <w:t xml:space="preserve"> 62</w:t>
        </w:r>
      </w:ins>
      <w:del w:id="2525" w:author="Pieter de Vis" w:date="2020-04-30T18:34:00Z">
        <w:r w:rsidDel="00775C1E">
          <w:delText xml:space="preserve"> </w:delText>
        </w:r>
        <w:r w:rsidDel="00775C1E">
          <w:fldChar w:fldCharType="begin"/>
        </w:r>
        <w:r w:rsidDel="00775C1E">
          <w:delInstrText>SEQ Table \* ARABIC</w:delInstrText>
        </w:r>
        <w:r w:rsidDel="00775C1E">
          <w:fldChar w:fldCharType="separate"/>
        </w:r>
        <w:r w:rsidDel="00775C1E">
          <w:delText>55</w:delText>
        </w:r>
        <w:r w:rsidDel="00775C1E">
          <w:fldChar w:fldCharType="end"/>
        </w:r>
      </w:del>
      <w:bookmarkStart w:id="2526" w:name="_Toc168537485"/>
      <w:bookmarkEnd w:id="2523"/>
      <w:r>
        <w:t xml:space="preserve"> – L2a reflectance product variables</w:t>
      </w:r>
      <w:bookmarkEnd w:id="2526"/>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4C276471"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66180EAF" w14:textId="77777777" w:rsidR="00BD15BE" w:rsidRDefault="005155BE">
            <w:pPr>
              <w:pStyle w:val="Default"/>
              <w:rPr>
                <w:rFonts w:ascii="Arial" w:hAnsi="Arial" w:cs="Arial"/>
                <w:b/>
                <w:bCs/>
                <w:color w:val="FFFFFF"/>
                <w:sz w:val="22"/>
              </w:rPr>
            </w:pPr>
            <w:r>
              <w:rPr>
                <w:rFonts w:ascii="Arial" w:hAnsi="Arial" w:cs="Arial"/>
                <w:b/>
                <w:bCs/>
                <w:color w:val="FFFFFF"/>
                <w:sz w:val="22"/>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43F838D9" w14:textId="77777777" w:rsidR="00BD15BE" w:rsidRDefault="005155BE">
            <w:pPr>
              <w:pStyle w:val="Default"/>
              <w:rPr>
                <w:rFonts w:ascii="Arial" w:hAnsi="Arial" w:cs="Arial"/>
                <w:b/>
                <w:bCs/>
                <w:color w:val="FFFFFF"/>
                <w:sz w:val="22"/>
              </w:rPr>
            </w:pPr>
            <w:r>
              <w:rPr>
                <w:rFonts w:ascii="Arial" w:hAnsi="Arial" w:cs="Arial"/>
                <w:b/>
                <w:bCs/>
                <w:color w:val="FFFFFF"/>
                <w:sz w:val="22"/>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24A9BE8A" w14:textId="77777777" w:rsidR="00BD15BE" w:rsidRDefault="005155BE">
            <w:pPr>
              <w:pStyle w:val="Default"/>
              <w:rPr>
                <w:rFonts w:ascii="Arial" w:hAnsi="Arial" w:cs="Arial"/>
                <w:b/>
                <w:bCs/>
                <w:color w:val="FFFFFF"/>
                <w:sz w:val="22"/>
              </w:rPr>
            </w:pPr>
            <w:r>
              <w:rPr>
                <w:rFonts w:ascii="Arial" w:hAnsi="Arial" w:cs="Arial"/>
                <w:b/>
                <w:bCs/>
                <w:color w:val="FFFFFF"/>
                <w:sz w:val="22"/>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1EFF8894" w14:textId="77777777" w:rsidR="00BD15BE" w:rsidRDefault="005155BE">
            <w:pPr>
              <w:pStyle w:val="Default"/>
              <w:rPr>
                <w:rFonts w:ascii="Arial" w:hAnsi="Arial" w:cs="Arial"/>
                <w:b/>
                <w:bCs/>
                <w:color w:val="FFFFFF"/>
                <w:sz w:val="22"/>
              </w:rPr>
            </w:pPr>
            <w:r>
              <w:rPr>
                <w:rFonts w:ascii="Arial" w:hAnsi="Arial" w:cs="Arial"/>
                <w:b/>
                <w:bCs/>
                <w:color w:val="FFFFFF"/>
                <w:sz w:val="22"/>
              </w:rPr>
              <w:t>Dimension</w:t>
            </w:r>
          </w:p>
        </w:tc>
      </w:tr>
      <w:tr w:rsidR="00BD15BE" w14:paraId="66A92A97"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1E451241" w14:textId="77777777" w:rsidR="00BD15BE" w:rsidRDefault="005155BE">
            <w:pPr>
              <w:pStyle w:val="Default"/>
              <w:rPr>
                <w:rFonts w:ascii="Arial" w:hAnsi="Arial" w:cs="Arial"/>
                <w:bCs/>
                <w:sz w:val="22"/>
              </w:rPr>
            </w:pPr>
            <w:r>
              <w:rPr>
                <w:rFonts w:ascii="Arial" w:hAnsi="Arial" w:cs="Arial"/>
                <w:bCs/>
                <w:sz w:val="22"/>
              </w:rPr>
              <w:t>reflectance</w:t>
            </w:r>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5AD9FADD" w14:textId="77777777" w:rsidR="00BD15BE" w:rsidRDefault="005155BE">
            <w:pPr>
              <w:pStyle w:val="Default"/>
              <w:rPr>
                <w:rFonts w:ascii="Arial" w:hAnsi="Arial" w:cs="Arial"/>
                <w:sz w:val="22"/>
              </w:rPr>
            </w:pPr>
            <w:r>
              <w:rPr>
                <w:rFonts w:ascii="Arial" w:hAnsi="Arial" w:cs="Arial"/>
                <w:sz w:val="22"/>
              </w:rPr>
              <w:t>reflectance</w:t>
            </w:r>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7779D36A"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17B06F43" w14:textId="77777777" w:rsidR="00BD15BE" w:rsidRDefault="005155BE">
            <w:pPr>
              <w:pStyle w:val="Default"/>
              <w:rPr>
                <w:rFonts w:ascii="Arial" w:hAnsi="Arial" w:cs="Arial"/>
                <w:sz w:val="22"/>
              </w:rPr>
            </w:pPr>
            <w:r>
              <w:rPr>
                <w:rFonts w:ascii="Arial" w:hAnsi="Arial" w:cs="Arial"/>
                <w:sz w:val="22"/>
              </w:rPr>
              <w:t>wavelength, series</w:t>
            </w:r>
          </w:p>
        </w:tc>
      </w:tr>
      <w:tr w:rsidR="00BD15BE" w14:paraId="5C24629B"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02D3C71D" w14:textId="77777777" w:rsidR="00BD15BE" w:rsidRDefault="005155BE">
            <w:pPr>
              <w:pStyle w:val="Default"/>
              <w:rPr>
                <w:rFonts w:ascii="Arial" w:hAnsi="Arial" w:cs="Arial"/>
                <w:bCs/>
                <w:sz w:val="22"/>
              </w:rPr>
            </w:pPr>
            <w:proofErr w:type="spellStart"/>
            <w:r>
              <w:rPr>
                <w:rFonts w:ascii="Arial" w:hAnsi="Arial" w:cs="Arial"/>
                <w:bCs/>
                <w:sz w:val="22"/>
              </w:rPr>
              <w:t>u_random_reflectance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18A585D" w14:textId="77777777" w:rsidR="00BD15BE" w:rsidRDefault="005155BE">
            <w:pPr>
              <w:pStyle w:val="Default"/>
              <w:rPr>
                <w:rFonts w:ascii="Arial" w:hAnsi="Arial" w:cs="Arial"/>
                <w:sz w:val="22"/>
              </w:rPr>
            </w:pPr>
            <w:proofErr w:type="spellStart"/>
            <w:r>
              <w:rPr>
                <w:rFonts w:ascii="Arial" w:hAnsi="Arial" w:cs="Arial"/>
                <w:sz w:val="22"/>
              </w:rPr>
              <w:t>u_random_reflectance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36C9D71"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8E09E43" w14:textId="77777777" w:rsidR="00BD15BE" w:rsidRDefault="005155BE">
            <w:pPr>
              <w:pStyle w:val="Default"/>
              <w:rPr>
                <w:rFonts w:ascii="Arial" w:hAnsi="Arial" w:cs="Arial"/>
                <w:sz w:val="22"/>
              </w:rPr>
            </w:pPr>
            <w:r>
              <w:rPr>
                <w:rFonts w:ascii="Arial" w:hAnsi="Arial" w:cs="Arial"/>
                <w:sz w:val="22"/>
              </w:rPr>
              <w:t>wavelength, series</w:t>
            </w:r>
          </w:p>
        </w:tc>
      </w:tr>
      <w:tr w:rsidR="00BD15BE" w14:paraId="238C7476"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7AE7AE4B" w14:textId="77777777" w:rsidR="00BD15BE" w:rsidRDefault="005155BE">
            <w:pPr>
              <w:pStyle w:val="Default"/>
              <w:rPr>
                <w:rFonts w:ascii="Arial" w:hAnsi="Arial" w:cs="Arial"/>
                <w:bCs/>
                <w:sz w:val="22"/>
              </w:rPr>
            </w:pPr>
            <w:proofErr w:type="spellStart"/>
            <w:r>
              <w:rPr>
                <w:rFonts w:ascii="Arial" w:hAnsi="Arial" w:cs="Arial"/>
                <w:bCs/>
                <w:sz w:val="22"/>
              </w:rPr>
              <w:t>u_systematic_reflectance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25167938" w14:textId="77777777" w:rsidR="00BD15BE" w:rsidRDefault="005155BE">
            <w:pPr>
              <w:pStyle w:val="Default"/>
              <w:rPr>
                <w:rFonts w:ascii="Arial" w:hAnsi="Arial" w:cs="Arial"/>
                <w:sz w:val="22"/>
              </w:rPr>
            </w:pPr>
            <w:proofErr w:type="spellStart"/>
            <w:r>
              <w:rPr>
                <w:rFonts w:ascii="Arial" w:hAnsi="Arial" w:cs="Arial"/>
                <w:sz w:val="22"/>
              </w:rPr>
              <w:t>u_systematic_reflectance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6A352A7D"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14ABF2C0" w14:textId="77777777" w:rsidR="00BD15BE" w:rsidRDefault="005155BE">
            <w:pPr>
              <w:pStyle w:val="Default"/>
              <w:rPr>
                <w:rFonts w:ascii="Arial" w:hAnsi="Arial" w:cs="Arial"/>
                <w:sz w:val="22"/>
              </w:rPr>
            </w:pPr>
            <w:r>
              <w:rPr>
                <w:rFonts w:ascii="Arial" w:hAnsi="Arial" w:cs="Arial"/>
                <w:sz w:val="22"/>
              </w:rPr>
              <w:t>wavelength, series</w:t>
            </w:r>
          </w:p>
        </w:tc>
      </w:tr>
      <w:tr w:rsidR="00D13373" w14:paraId="793074E3" w14:textId="77777777" w:rsidTr="001C78F5">
        <w:trPr>
          <w:trHeight w:val="308"/>
          <w:ins w:id="2527" w:author="Pieter de Vis" w:date="2020-04-30T12:36: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8506D24" w14:textId="54B456FD" w:rsidR="00D13373" w:rsidRPr="00D13373" w:rsidRDefault="00D13373" w:rsidP="001C78F5">
            <w:pPr>
              <w:pStyle w:val="Default"/>
              <w:rPr>
                <w:ins w:id="2528" w:author="Pieter de Vis" w:date="2020-04-30T12:36:00Z"/>
                <w:rFonts w:ascii="Arial" w:hAnsi="Arial" w:cs="Arial"/>
                <w:bCs/>
                <w:sz w:val="22"/>
                <w:szCs w:val="22"/>
                <w:rPrChange w:id="2529" w:author="Pieter de Vis" w:date="2020-04-30T12:38:00Z">
                  <w:rPr>
                    <w:ins w:id="2530" w:author="Pieter de Vis" w:date="2020-04-30T12:36:00Z"/>
                    <w:rFonts w:ascii="Arial" w:hAnsi="Arial" w:cs="Arial"/>
                    <w:bCs/>
                    <w:sz w:val="20"/>
                    <w:szCs w:val="20"/>
                  </w:rPr>
                </w:rPrChange>
              </w:rPr>
            </w:pPr>
            <w:bookmarkStart w:id="2531" w:name="_Hlk39144081"/>
            <w:commentRangeStart w:id="2532"/>
            <w:proofErr w:type="spellStart"/>
            <w:ins w:id="2533" w:author="Pieter de Vis" w:date="2020-04-30T12:36:00Z">
              <w:r w:rsidRPr="00D13373">
                <w:rPr>
                  <w:rFonts w:ascii="Arial" w:hAnsi="Arial" w:cs="Arial"/>
                  <w:bCs/>
                  <w:sz w:val="22"/>
                  <w:szCs w:val="22"/>
                  <w:rPrChange w:id="2534" w:author="Pieter de Vis" w:date="2020-04-30T12:38:00Z">
                    <w:rPr>
                      <w:rFonts w:ascii="Arial" w:hAnsi="Arial" w:cs="Arial"/>
                      <w:bCs/>
                      <w:sz w:val="20"/>
                      <w:szCs w:val="20"/>
                    </w:rPr>
                  </w:rPrChange>
                </w:rPr>
                <w:t>corr_random_</w:t>
              </w:r>
            </w:ins>
            <w:ins w:id="2535" w:author="Pieter de Vis" w:date="2020-04-30T12:38:00Z">
              <w:r>
                <w:rPr>
                  <w:rFonts w:ascii="Arial" w:hAnsi="Arial" w:cs="Arial"/>
                  <w:bCs/>
                  <w:sz w:val="22"/>
                </w:rPr>
                <w:t>reflectance</w:t>
              </w:r>
            </w:ins>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077E5EE" w14:textId="4CB64728" w:rsidR="00D13373" w:rsidRPr="00D13373" w:rsidRDefault="00D13373" w:rsidP="001C78F5">
            <w:pPr>
              <w:pStyle w:val="Default"/>
              <w:rPr>
                <w:ins w:id="2536" w:author="Pieter de Vis" w:date="2020-04-30T12:36:00Z"/>
                <w:rFonts w:ascii="Arial" w:hAnsi="Arial" w:cs="Arial"/>
                <w:sz w:val="22"/>
                <w:szCs w:val="22"/>
                <w:rPrChange w:id="2537" w:author="Pieter de Vis" w:date="2020-04-30T12:38:00Z">
                  <w:rPr>
                    <w:ins w:id="2538" w:author="Pieter de Vis" w:date="2020-04-30T12:36:00Z"/>
                    <w:rFonts w:ascii="Arial" w:hAnsi="Arial" w:cs="Arial"/>
                    <w:sz w:val="20"/>
                    <w:szCs w:val="20"/>
                  </w:rPr>
                </w:rPrChange>
              </w:rPr>
            </w:pPr>
            <w:proofErr w:type="spellStart"/>
            <w:ins w:id="2539" w:author="Pieter de Vis" w:date="2020-04-30T12:36:00Z">
              <w:r w:rsidRPr="00D13373">
                <w:rPr>
                  <w:rFonts w:ascii="Arial" w:hAnsi="Arial" w:cs="Arial"/>
                  <w:bCs/>
                  <w:sz w:val="22"/>
                  <w:szCs w:val="22"/>
                  <w:rPrChange w:id="2540" w:author="Pieter de Vis" w:date="2020-04-30T12:38:00Z">
                    <w:rPr>
                      <w:rFonts w:ascii="Arial" w:hAnsi="Arial" w:cs="Arial"/>
                      <w:bCs/>
                      <w:sz w:val="20"/>
                      <w:szCs w:val="20"/>
                    </w:rPr>
                  </w:rPrChange>
                </w:rPr>
                <w:t>corr_random_</w:t>
              </w:r>
            </w:ins>
            <w:ins w:id="2541" w:author="Pieter de Vis" w:date="2020-04-30T12:38:00Z">
              <w:r>
                <w:rPr>
                  <w:rFonts w:ascii="Arial" w:hAnsi="Arial" w:cs="Arial"/>
                  <w:bCs/>
                  <w:sz w:val="22"/>
                </w:rPr>
                <w:t>reflectance</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2BCAC02" w14:textId="77777777" w:rsidR="00D13373" w:rsidRPr="00D13373" w:rsidRDefault="00D13373" w:rsidP="001C78F5">
            <w:pPr>
              <w:pStyle w:val="Default"/>
              <w:rPr>
                <w:ins w:id="2542" w:author="Pieter de Vis" w:date="2020-04-30T12:36:00Z"/>
                <w:rFonts w:ascii="Arial" w:hAnsi="Arial" w:cs="Arial"/>
                <w:sz w:val="22"/>
                <w:szCs w:val="22"/>
                <w:rPrChange w:id="2543" w:author="Pieter de Vis" w:date="2020-04-30T12:38:00Z">
                  <w:rPr>
                    <w:ins w:id="2544" w:author="Pieter de Vis" w:date="2020-04-30T12:36:00Z"/>
                    <w:rFonts w:ascii="Arial" w:hAnsi="Arial" w:cs="Arial"/>
                    <w:sz w:val="20"/>
                    <w:szCs w:val="20"/>
                  </w:rPr>
                </w:rPrChange>
              </w:rPr>
            </w:pPr>
            <w:ins w:id="2545" w:author="Pieter de Vis" w:date="2020-04-30T12:36:00Z">
              <w:r w:rsidRPr="00D13373">
                <w:rPr>
                  <w:rFonts w:ascii="Arial" w:hAnsi="Arial" w:cs="Arial"/>
                  <w:sz w:val="22"/>
                  <w:szCs w:val="22"/>
                  <w:rPrChange w:id="2546" w:author="Pieter de Vis" w:date="2020-04-30T12:38:00Z">
                    <w:rPr>
                      <w:rFonts w:ascii="Arial" w:hAnsi="Arial" w:cs="Arial"/>
                      <w:sz w:val="20"/>
                      <w:szCs w:val="20"/>
                    </w:rPr>
                  </w:rPrChange>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2B1FACAF" w14:textId="77777777" w:rsidR="00D13373" w:rsidRPr="00D13373" w:rsidRDefault="00D13373" w:rsidP="001C78F5">
            <w:pPr>
              <w:pStyle w:val="Default"/>
              <w:rPr>
                <w:ins w:id="2547" w:author="Pieter de Vis" w:date="2020-04-30T12:36:00Z"/>
                <w:rFonts w:ascii="Arial" w:hAnsi="Arial" w:cs="Arial"/>
                <w:sz w:val="22"/>
                <w:szCs w:val="22"/>
                <w:rPrChange w:id="2548" w:author="Pieter de Vis" w:date="2020-04-30T12:38:00Z">
                  <w:rPr>
                    <w:ins w:id="2549" w:author="Pieter de Vis" w:date="2020-04-30T12:36:00Z"/>
                    <w:rFonts w:ascii="Arial" w:hAnsi="Arial" w:cs="Arial"/>
                    <w:sz w:val="20"/>
                    <w:szCs w:val="20"/>
                  </w:rPr>
                </w:rPrChange>
              </w:rPr>
            </w:pPr>
            <w:ins w:id="2550" w:author="Pieter de Vis" w:date="2020-04-30T12:36:00Z">
              <w:r w:rsidRPr="00D13373">
                <w:rPr>
                  <w:rFonts w:ascii="Arial" w:hAnsi="Arial" w:cs="Arial"/>
                  <w:sz w:val="22"/>
                  <w:szCs w:val="22"/>
                  <w:rPrChange w:id="2551" w:author="Pieter de Vis" w:date="2020-04-30T12:38:00Z">
                    <w:rPr>
                      <w:rFonts w:ascii="Arial" w:hAnsi="Arial" w:cs="Arial"/>
                      <w:sz w:val="20"/>
                      <w:szCs w:val="20"/>
                    </w:rPr>
                  </w:rPrChange>
                </w:rPr>
                <w:t>wavelength, wavelength, series</w:t>
              </w:r>
              <w:commentRangeEnd w:id="2532"/>
              <w:r w:rsidRPr="00D13373">
                <w:rPr>
                  <w:rStyle w:val="CommentReference"/>
                  <w:rFonts w:ascii="Arial" w:hAnsi="Arial" w:cs="DejaVu Sans"/>
                  <w:color w:val="00000A"/>
                  <w:sz w:val="22"/>
                  <w:szCs w:val="22"/>
                  <w:rPrChange w:id="2552" w:author="Pieter de Vis" w:date="2020-04-30T12:38:00Z">
                    <w:rPr>
                      <w:rStyle w:val="CommentReference"/>
                      <w:rFonts w:ascii="Arial" w:hAnsi="Arial" w:cs="DejaVu Sans"/>
                      <w:color w:val="00000A"/>
                    </w:rPr>
                  </w:rPrChange>
                </w:rPr>
                <w:commentReference w:id="2532"/>
              </w:r>
            </w:ins>
          </w:p>
        </w:tc>
      </w:tr>
      <w:tr w:rsidR="00D13373" w14:paraId="7F4BCCFF" w14:textId="77777777" w:rsidTr="001C78F5">
        <w:trPr>
          <w:trHeight w:val="308"/>
          <w:ins w:id="2553" w:author="Pieter de Vis" w:date="2020-04-30T12:36: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30114F6" w14:textId="595A3C46" w:rsidR="00D13373" w:rsidRPr="00D13373" w:rsidRDefault="00D13373" w:rsidP="001C78F5">
            <w:pPr>
              <w:pStyle w:val="Default"/>
              <w:rPr>
                <w:ins w:id="2554" w:author="Pieter de Vis" w:date="2020-04-30T12:36:00Z"/>
                <w:rFonts w:ascii="Arial" w:hAnsi="Arial" w:cs="Arial"/>
                <w:bCs/>
                <w:sz w:val="22"/>
                <w:szCs w:val="22"/>
                <w:rPrChange w:id="2555" w:author="Pieter de Vis" w:date="2020-04-30T12:38:00Z">
                  <w:rPr>
                    <w:ins w:id="2556" w:author="Pieter de Vis" w:date="2020-04-30T12:36:00Z"/>
                    <w:rFonts w:ascii="Arial" w:hAnsi="Arial" w:cs="Arial"/>
                    <w:bCs/>
                    <w:sz w:val="20"/>
                    <w:szCs w:val="20"/>
                  </w:rPr>
                </w:rPrChange>
              </w:rPr>
            </w:pPr>
            <w:proofErr w:type="spellStart"/>
            <w:ins w:id="2557" w:author="Pieter de Vis" w:date="2020-04-30T12:36:00Z">
              <w:r w:rsidRPr="00D13373">
                <w:rPr>
                  <w:rFonts w:ascii="Arial" w:hAnsi="Arial" w:cs="Arial"/>
                  <w:bCs/>
                  <w:sz w:val="22"/>
                  <w:szCs w:val="22"/>
                  <w:rPrChange w:id="2558" w:author="Pieter de Vis" w:date="2020-04-30T12:38:00Z">
                    <w:rPr>
                      <w:rFonts w:ascii="Arial" w:hAnsi="Arial" w:cs="Arial"/>
                      <w:bCs/>
                      <w:sz w:val="20"/>
                      <w:szCs w:val="20"/>
                    </w:rPr>
                  </w:rPrChange>
                </w:rPr>
                <w:t>corr_systematic_</w:t>
              </w:r>
            </w:ins>
            <w:ins w:id="2559" w:author="Pieter de Vis" w:date="2020-04-30T12:38:00Z">
              <w:r>
                <w:rPr>
                  <w:rFonts w:ascii="Arial" w:hAnsi="Arial" w:cs="Arial"/>
                  <w:bCs/>
                  <w:sz w:val="22"/>
                </w:rPr>
                <w:t>reflectance</w:t>
              </w:r>
            </w:ins>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6B8DFBCE" w14:textId="090F7AA8" w:rsidR="00D13373" w:rsidRPr="00D13373" w:rsidRDefault="00D13373" w:rsidP="001C78F5">
            <w:pPr>
              <w:pStyle w:val="Default"/>
              <w:rPr>
                <w:ins w:id="2560" w:author="Pieter de Vis" w:date="2020-04-30T12:36:00Z"/>
                <w:rFonts w:ascii="Arial" w:hAnsi="Arial" w:cs="Arial"/>
                <w:sz w:val="22"/>
                <w:szCs w:val="22"/>
                <w:rPrChange w:id="2561" w:author="Pieter de Vis" w:date="2020-04-30T12:38:00Z">
                  <w:rPr>
                    <w:ins w:id="2562" w:author="Pieter de Vis" w:date="2020-04-30T12:36:00Z"/>
                    <w:rFonts w:ascii="Arial" w:hAnsi="Arial" w:cs="Arial"/>
                    <w:sz w:val="20"/>
                    <w:szCs w:val="20"/>
                  </w:rPr>
                </w:rPrChange>
              </w:rPr>
            </w:pPr>
            <w:proofErr w:type="spellStart"/>
            <w:ins w:id="2563" w:author="Pieter de Vis" w:date="2020-04-30T12:36:00Z">
              <w:r w:rsidRPr="00D13373">
                <w:rPr>
                  <w:rFonts w:ascii="Arial" w:hAnsi="Arial" w:cs="Arial"/>
                  <w:bCs/>
                  <w:sz w:val="22"/>
                  <w:szCs w:val="22"/>
                  <w:rPrChange w:id="2564" w:author="Pieter de Vis" w:date="2020-04-30T12:38:00Z">
                    <w:rPr>
                      <w:rFonts w:ascii="Arial" w:hAnsi="Arial" w:cs="Arial"/>
                      <w:bCs/>
                      <w:sz w:val="20"/>
                      <w:szCs w:val="20"/>
                    </w:rPr>
                  </w:rPrChange>
                </w:rPr>
                <w:t>corr_systematic_r</w:t>
              </w:r>
            </w:ins>
            <w:ins w:id="2565" w:author="Pieter de Vis" w:date="2020-04-30T12:39:00Z">
              <w:r>
                <w:rPr>
                  <w:rFonts w:ascii="Arial" w:hAnsi="Arial" w:cs="Arial"/>
                  <w:bCs/>
                  <w:sz w:val="22"/>
                  <w:szCs w:val="22"/>
                </w:rPr>
                <w:t>eflect</w:t>
              </w:r>
            </w:ins>
            <w:ins w:id="2566" w:author="Pieter de Vis" w:date="2020-04-30T12:36:00Z">
              <w:r w:rsidRPr="00D13373">
                <w:rPr>
                  <w:rFonts w:ascii="Arial" w:hAnsi="Arial" w:cs="Arial"/>
                  <w:bCs/>
                  <w:sz w:val="22"/>
                  <w:szCs w:val="22"/>
                  <w:rPrChange w:id="2567" w:author="Pieter de Vis" w:date="2020-04-30T12:38:00Z">
                    <w:rPr>
                      <w:rFonts w:ascii="Arial" w:hAnsi="Arial" w:cs="Arial"/>
                      <w:bCs/>
                      <w:sz w:val="20"/>
                      <w:szCs w:val="20"/>
                    </w:rPr>
                  </w:rPrChange>
                </w:rPr>
                <w:t>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101F0E4" w14:textId="77777777" w:rsidR="00D13373" w:rsidRPr="00D13373" w:rsidRDefault="00D13373" w:rsidP="001C78F5">
            <w:pPr>
              <w:pStyle w:val="Default"/>
              <w:rPr>
                <w:ins w:id="2568" w:author="Pieter de Vis" w:date="2020-04-30T12:36:00Z"/>
                <w:rFonts w:ascii="Arial" w:hAnsi="Arial" w:cs="Arial"/>
                <w:sz w:val="22"/>
                <w:szCs w:val="22"/>
                <w:rPrChange w:id="2569" w:author="Pieter de Vis" w:date="2020-04-30T12:38:00Z">
                  <w:rPr>
                    <w:ins w:id="2570" w:author="Pieter de Vis" w:date="2020-04-30T12:36:00Z"/>
                    <w:rFonts w:ascii="Arial" w:hAnsi="Arial" w:cs="Arial"/>
                    <w:sz w:val="20"/>
                    <w:szCs w:val="20"/>
                  </w:rPr>
                </w:rPrChange>
              </w:rPr>
            </w:pPr>
            <w:ins w:id="2571" w:author="Pieter de Vis" w:date="2020-04-30T12:36:00Z">
              <w:r w:rsidRPr="00D13373">
                <w:rPr>
                  <w:rFonts w:ascii="Arial" w:hAnsi="Arial" w:cs="Arial"/>
                  <w:sz w:val="22"/>
                  <w:szCs w:val="22"/>
                  <w:rPrChange w:id="2572" w:author="Pieter de Vis" w:date="2020-04-30T12:38:00Z">
                    <w:rPr>
                      <w:rFonts w:ascii="Arial" w:hAnsi="Arial" w:cs="Arial"/>
                      <w:sz w:val="20"/>
                      <w:szCs w:val="20"/>
                    </w:rPr>
                  </w:rPrChange>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28339C4" w14:textId="77777777" w:rsidR="00D13373" w:rsidRPr="00D13373" w:rsidRDefault="00D13373" w:rsidP="001C78F5">
            <w:pPr>
              <w:pStyle w:val="Default"/>
              <w:rPr>
                <w:ins w:id="2573" w:author="Pieter de Vis" w:date="2020-04-30T12:36:00Z"/>
                <w:rFonts w:ascii="Arial" w:hAnsi="Arial" w:cs="Arial"/>
                <w:sz w:val="22"/>
                <w:szCs w:val="22"/>
                <w:rPrChange w:id="2574" w:author="Pieter de Vis" w:date="2020-04-30T12:38:00Z">
                  <w:rPr>
                    <w:ins w:id="2575" w:author="Pieter de Vis" w:date="2020-04-30T12:36:00Z"/>
                    <w:rFonts w:ascii="Arial" w:hAnsi="Arial" w:cs="Arial"/>
                    <w:sz w:val="20"/>
                    <w:szCs w:val="20"/>
                  </w:rPr>
                </w:rPrChange>
              </w:rPr>
            </w:pPr>
            <w:ins w:id="2576" w:author="Pieter de Vis" w:date="2020-04-30T12:36:00Z">
              <w:r w:rsidRPr="00D13373">
                <w:rPr>
                  <w:rFonts w:ascii="Arial" w:hAnsi="Arial" w:cs="Arial"/>
                  <w:sz w:val="22"/>
                  <w:szCs w:val="22"/>
                  <w:rPrChange w:id="2577" w:author="Pieter de Vis" w:date="2020-04-30T12:38:00Z">
                    <w:rPr>
                      <w:rFonts w:ascii="Arial" w:hAnsi="Arial" w:cs="Arial"/>
                      <w:sz w:val="20"/>
                      <w:szCs w:val="20"/>
                    </w:rPr>
                  </w:rPrChange>
                </w:rPr>
                <w:t xml:space="preserve">wavelength, </w:t>
              </w:r>
              <w:proofErr w:type="gramStart"/>
              <w:r w:rsidRPr="00D13373">
                <w:rPr>
                  <w:rFonts w:ascii="Arial" w:hAnsi="Arial" w:cs="Arial"/>
                  <w:sz w:val="22"/>
                  <w:szCs w:val="22"/>
                  <w:rPrChange w:id="2578" w:author="Pieter de Vis" w:date="2020-04-30T12:38:00Z">
                    <w:rPr>
                      <w:rFonts w:ascii="Arial" w:hAnsi="Arial" w:cs="Arial"/>
                      <w:sz w:val="20"/>
                      <w:szCs w:val="20"/>
                    </w:rPr>
                  </w:rPrChange>
                </w:rPr>
                <w:t>wavelength,  series</w:t>
              </w:r>
              <w:proofErr w:type="gramEnd"/>
            </w:ins>
          </w:p>
        </w:tc>
      </w:tr>
      <w:bookmarkEnd w:id="2531"/>
      <w:tr w:rsidR="00BD15BE" w14:paraId="167E862F"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E5C9BFF" w14:textId="77777777" w:rsidR="00BD15BE" w:rsidRDefault="005155BE">
            <w:pPr>
              <w:pStyle w:val="Default"/>
              <w:rPr>
                <w:rFonts w:ascii="Arial" w:hAnsi="Arial" w:cs="Arial"/>
                <w:bCs/>
                <w:sz w:val="22"/>
              </w:rPr>
            </w:pPr>
            <w:proofErr w:type="spellStart"/>
            <w:r>
              <w:rPr>
                <w:rFonts w:ascii="Arial" w:hAnsi="Arial" w:cs="Arial"/>
                <w:bCs/>
                <w:sz w:val="22"/>
              </w:rPr>
              <w:t>quality_flag</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1D96A45" w14:textId="77777777" w:rsidR="00BD15BE" w:rsidRDefault="005155BE">
            <w:pPr>
              <w:pStyle w:val="Default"/>
              <w:rPr>
                <w:rFonts w:ascii="Arial" w:hAnsi="Arial" w:cs="Arial"/>
                <w:sz w:val="22"/>
              </w:rPr>
            </w:pPr>
            <w:proofErr w:type="spellStart"/>
            <w:r>
              <w:rPr>
                <w:rFonts w:ascii="Arial" w:hAnsi="Arial" w:cs="Arial"/>
                <w:sz w:val="22"/>
              </w:rPr>
              <w:t>quality_flag</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2CCE8A5F" w14:textId="77777777" w:rsidR="00BD15BE" w:rsidRDefault="005155BE">
            <w:pPr>
              <w:pStyle w:val="Default"/>
              <w:rPr>
                <w:rFonts w:ascii="Arial" w:hAnsi="Arial" w:cs="Arial"/>
                <w:sz w:val="22"/>
              </w:rPr>
            </w:pPr>
            <w:r>
              <w:rPr>
                <w:rFonts w:ascii="Arial" w:hAnsi="Arial" w:cs="Arial"/>
                <w:sz w:val="22"/>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A9F25EC" w14:textId="77777777" w:rsidR="00BD15BE" w:rsidRDefault="005155BE">
            <w:pPr>
              <w:pStyle w:val="Default"/>
              <w:rPr>
                <w:rFonts w:ascii="Arial" w:hAnsi="Arial" w:cs="Arial"/>
                <w:sz w:val="22"/>
              </w:rPr>
            </w:pPr>
            <w:r>
              <w:rPr>
                <w:rFonts w:ascii="Arial" w:hAnsi="Arial" w:cs="Arial"/>
                <w:sz w:val="22"/>
              </w:rPr>
              <w:t>series</w:t>
            </w:r>
          </w:p>
        </w:tc>
      </w:tr>
    </w:tbl>
    <w:p w14:paraId="0EEE7C70" w14:textId="77777777" w:rsidR="00BD15BE" w:rsidRDefault="00BD15BE">
      <w:pPr>
        <w:pStyle w:val="Caption"/>
        <w:keepNext/>
        <w:spacing w:before="240"/>
        <w:jc w:val="both"/>
      </w:pPr>
      <w:bookmarkStart w:id="2579" w:name="_Ref31817628"/>
    </w:p>
    <w:p w14:paraId="6E28937A" w14:textId="76A10B25" w:rsidR="00BD15BE" w:rsidRDefault="005155BE">
      <w:pPr>
        <w:pStyle w:val="Caption"/>
        <w:keepNext/>
        <w:spacing w:before="240"/>
      </w:pPr>
      <w:r>
        <w:t xml:space="preserve">Table </w:t>
      </w:r>
      <w:del w:id="2580" w:author="Pieter de Vis" w:date="2020-04-30T18:34:00Z">
        <w:r w:rsidDel="00775C1E">
          <w:fldChar w:fldCharType="begin"/>
        </w:r>
        <w:r w:rsidDel="00775C1E">
          <w:delInstrText>SEQ Table \* ARABIC</w:delInstrText>
        </w:r>
        <w:r w:rsidDel="00775C1E">
          <w:fldChar w:fldCharType="separate"/>
        </w:r>
        <w:r w:rsidDel="00775C1E">
          <w:delText>56</w:delText>
        </w:r>
        <w:r w:rsidDel="00775C1E">
          <w:fldChar w:fldCharType="end"/>
        </w:r>
        <w:bookmarkStart w:id="2581" w:name="_Toc453816721"/>
        <w:bookmarkEnd w:id="2579"/>
        <w:r w:rsidDel="00775C1E">
          <w:delText xml:space="preserve"> </w:delText>
        </w:r>
      </w:del>
      <w:ins w:id="2582" w:author="Pieter de Vis" w:date="2020-04-30T18:34:00Z">
        <w:r w:rsidR="00775C1E">
          <w:t>63</w:t>
        </w:r>
        <w:r w:rsidR="00775C1E">
          <w:t xml:space="preserve"> </w:t>
        </w:r>
      </w:ins>
      <w:r>
        <w:t>– L2b reflectance product variables</w:t>
      </w:r>
      <w:bookmarkEnd w:id="2581"/>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0B0AA2F7"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25AE9167" w14:textId="77777777" w:rsidR="00BD15BE" w:rsidRDefault="005155BE">
            <w:pPr>
              <w:pStyle w:val="Default"/>
              <w:rPr>
                <w:rFonts w:ascii="Arial" w:hAnsi="Arial" w:cs="Arial"/>
                <w:b/>
                <w:bCs/>
                <w:color w:val="FFFFFF"/>
                <w:sz w:val="22"/>
              </w:rPr>
            </w:pPr>
            <w:r>
              <w:rPr>
                <w:rFonts w:ascii="Arial" w:hAnsi="Arial" w:cs="Arial"/>
                <w:b/>
                <w:bCs/>
                <w:color w:val="FFFFFF"/>
                <w:sz w:val="22"/>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350CED6B" w14:textId="77777777" w:rsidR="00BD15BE" w:rsidRDefault="005155BE">
            <w:pPr>
              <w:pStyle w:val="Default"/>
              <w:rPr>
                <w:rFonts w:ascii="Arial" w:hAnsi="Arial" w:cs="Arial"/>
                <w:b/>
                <w:bCs/>
                <w:color w:val="FFFFFF"/>
                <w:sz w:val="22"/>
              </w:rPr>
            </w:pPr>
            <w:r>
              <w:rPr>
                <w:rFonts w:ascii="Arial" w:hAnsi="Arial" w:cs="Arial"/>
                <w:b/>
                <w:bCs/>
                <w:color w:val="FFFFFF"/>
                <w:sz w:val="22"/>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4BFCE2E9" w14:textId="77777777" w:rsidR="00BD15BE" w:rsidRDefault="005155BE">
            <w:pPr>
              <w:pStyle w:val="Default"/>
              <w:rPr>
                <w:rFonts w:ascii="Arial" w:hAnsi="Arial" w:cs="Arial"/>
                <w:b/>
                <w:bCs/>
                <w:color w:val="FFFFFF"/>
                <w:sz w:val="22"/>
              </w:rPr>
            </w:pPr>
            <w:r>
              <w:rPr>
                <w:rFonts w:ascii="Arial" w:hAnsi="Arial" w:cs="Arial"/>
                <w:b/>
                <w:bCs/>
                <w:color w:val="FFFFFF"/>
                <w:sz w:val="22"/>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3F99D199" w14:textId="77777777" w:rsidR="00BD15BE" w:rsidRDefault="005155BE">
            <w:pPr>
              <w:pStyle w:val="Default"/>
              <w:rPr>
                <w:rFonts w:ascii="Arial" w:hAnsi="Arial" w:cs="Arial"/>
                <w:b/>
                <w:bCs/>
                <w:color w:val="FFFFFF"/>
                <w:sz w:val="22"/>
              </w:rPr>
            </w:pPr>
            <w:r>
              <w:rPr>
                <w:rFonts w:ascii="Arial" w:hAnsi="Arial" w:cs="Arial"/>
                <w:b/>
                <w:bCs/>
                <w:color w:val="FFFFFF"/>
                <w:sz w:val="22"/>
              </w:rPr>
              <w:t>Dimension</w:t>
            </w:r>
          </w:p>
        </w:tc>
      </w:tr>
      <w:tr w:rsidR="00BD15BE" w14:paraId="1B1967CA"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321AA30A" w14:textId="77777777" w:rsidR="00BD15BE" w:rsidRDefault="005155BE">
            <w:pPr>
              <w:pStyle w:val="Default"/>
              <w:rPr>
                <w:rFonts w:ascii="Arial" w:hAnsi="Arial" w:cs="Arial"/>
                <w:bCs/>
                <w:sz w:val="22"/>
              </w:rPr>
            </w:pPr>
            <w:r>
              <w:rPr>
                <w:rFonts w:ascii="Arial" w:hAnsi="Arial" w:cs="Arial"/>
                <w:bCs/>
                <w:sz w:val="22"/>
              </w:rPr>
              <w:t>reflectance</w:t>
            </w:r>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42ED9125" w14:textId="77777777" w:rsidR="00BD15BE" w:rsidRDefault="005155BE">
            <w:pPr>
              <w:pStyle w:val="Default"/>
              <w:rPr>
                <w:rFonts w:ascii="Arial" w:hAnsi="Arial" w:cs="Arial"/>
                <w:sz w:val="22"/>
              </w:rPr>
            </w:pPr>
            <w:r>
              <w:rPr>
                <w:rFonts w:ascii="Arial" w:hAnsi="Arial" w:cs="Arial"/>
                <w:sz w:val="22"/>
              </w:rPr>
              <w:t>reflectance</w:t>
            </w:r>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2EE62277"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4DC509E5" w14:textId="53A78B39" w:rsidR="00BD15BE" w:rsidRDefault="005155BE">
            <w:pPr>
              <w:pStyle w:val="Default"/>
              <w:rPr>
                <w:rFonts w:ascii="Arial" w:hAnsi="Arial" w:cs="Arial"/>
                <w:sz w:val="22"/>
              </w:rPr>
            </w:pPr>
            <w:r>
              <w:rPr>
                <w:rFonts w:ascii="Arial" w:hAnsi="Arial" w:cs="Arial"/>
                <w:sz w:val="22"/>
              </w:rPr>
              <w:t>wavelength,</w:t>
            </w:r>
            <w:ins w:id="2583" w:author="Pieter de Vis" w:date="2020-04-30T18:29:00Z">
              <w:r w:rsidR="00775C1E">
                <w:rPr>
                  <w:rFonts w:ascii="Arial" w:hAnsi="Arial" w:cs="Arial"/>
                  <w:sz w:val="22"/>
                </w:rPr>
                <w:t xml:space="preserve"> angle,</w:t>
              </w:r>
            </w:ins>
            <w:r>
              <w:rPr>
                <w:rFonts w:ascii="Arial" w:hAnsi="Arial" w:cs="Arial"/>
                <w:sz w:val="22"/>
              </w:rPr>
              <w:t xml:space="preserve"> time</w:t>
            </w:r>
          </w:p>
        </w:tc>
      </w:tr>
      <w:tr w:rsidR="00BD15BE" w14:paraId="33ADCCB4"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8AF82CE" w14:textId="77777777" w:rsidR="00BD15BE" w:rsidRDefault="005155BE">
            <w:pPr>
              <w:pStyle w:val="Default"/>
              <w:rPr>
                <w:rFonts w:ascii="Arial" w:hAnsi="Arial" w:cs="Arial"/>
                <w:bCs/>
                <w:sz w:val="22"/>
              </w:rPr>
            </w:pPr>
            <w:proofErr w:type="spellStart"/>
            <w:r>
              <w:rPr>
                <w:rFonts w:ascii="Arial" w:hAnsi="Arial" w:cs="Arial"/>
                <w:bCs/>
                <w:sz w:val="22"/>
              </w:rPr>
              <w:t>u_random_reflectance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4039EB2F" w14:textId="77777777" w:rsidR="00BD15BE" w:rsidRDefault="005155BE">
            <w:pPr>
              <w:pStyle w:val="Default"/>
              <w:rPr>
                <w:rFonts w:ascii="Arial" w:hAnsi="Arial" w:cs="Arial"/>
                <w:sz w:val="22"/>
              </w:rPr>
            </w:pPr>
            <w:proofErr w:type="spellStart"/>
            <w:r>
              <w:rPr>
                <w:rFonts w:ascii="Arial" w:hAnsi="Arial" w:cs="Arial"/>
                <w:sz w:val="22"/>
              </w:rPr>
              <w:t>u_random_reflectance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9003575"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80F72A3" w14:textId="3EF558C1" w:rsidR="00BD15BE" w:rsidRDefault="005155BE">
            <w:pPr>
              <w:pStyle w:val="Default"/>
              <w:rPr>
                <w:rFonts w:ascii="Arial" w:hAnsi="Arial" w:cs="Arial"/>
                <w:sz w:val="22"/>
              </w:rPr>
            </w:pPr>
            <w:r>
              <w:rPr>
                <w:rFonts w:ascii="Arial" w:hAnsi="Arial" w:cs="Arial"/>
                <w:sz w:val="22"/>
              </w:rPr>
              <w:t>wavelength</w:t>
            </w:r>
            <w:ins w:id="2584" w:author="Pieter de Vis" w:date="2020-04-30T18:29:00Z">
              <w:r w:rsidR="00775C1E">
                <w:rPr>
                  <w:rFonts w:ascii="Arial" w:hAnsi="Arial" w:cs="Arial"/>
                  <w:sz w:val="22"/>
                </w:rPr>
                <w:t>, angle</w:t>
              </w:r>
            </w:ins>
            <w:r>
              <w:rPr>
                <w:rFonts w:ascii="Arial" w:hAnsi="Arial" w:cs="Arial"/>
                <w:sz w:val="22"/>
              </w:rPr>
              <w:t>, time</w:t>
            </w:r>
          </w:p>
        </w:tc>
      </w:tr>
      <w:tr w:rsidR="00BD15BE" w14:paraId="041C7751"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2D92E80A" w14:textId="77777777" w:rsidR="00BD15BE" w:rsidRDefault="005155BE">
            <w:pPr>
              <w:pStyle w:val="Default"/>
              <w:rPr>
                <w:rFonts w:ascii="Arial" w:hAnsi="Arial" w:cs="Arial"/>
                <w:bCs/>
                <w:sz w:val="22"/>
              </w:rPr>
            </w:pPr>
            <w:proofErr w:type="spellStart"/>
            <w:r>
              <w:rPr>
                <w:rFonts w:ascii="Arial" w:hAnsi="Arial" w:cs="Arial"/>
                <w:bCs/>
                <w:sz w:val="22"/>
              </w:rPr>
              <w:t>u_systematic_reflectance</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77DC8885" w14:textId="77777777" w:rsidR="00BD15BE" w:rsidRDefault="005155BE">
            <w:pPr>
              <w:pStyle w:val="Default"/>
              <w:rPr>
                <w:rFonts w:ascii="Arial" w:hAnsi="Arial" w:cs="Arial"/>
                <w:sz w:val="22"/>
              </w:rPr>
            </w:pPr>
            <w:proofErr w:type="spellStart"/>
            <w:r>
              <w:rPr>
                <w:rFonts w:ascii="Arial" w:hAnsi="Arial" w:cs="Arial"/>
                <w:sz w:val="22"/>
              </w:rPr>
              <w:t>u_systematic_reflectance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626E3BB1"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39F4EC5D" w14:textId="655AB1D0" w:rsidR="00BD15BE" w:rsidRDefault="005155BE">
            <w:pPr>
              <w:pStyle w:val="Default"/>
              <w:rPr>
                <w:rFonts w:ascii="Arial" w:hAnsi="Arial" w:cs="Arial"/>
                <w:sz w:val="22"/>
              </w:rPr>
            </w:pPr>
            <w:r>
              <w:rPr>
                <w:rFonts w:ascii="Arial" w:hAnsi="Arial" w:cs="Arial"/>
                <w:sz w:val="22"/>
              </w:rPr>
              <w:t>wavelength</w:t>
            </w:r>
            <w:ins w:id="2585" w:author="Pieter de Vis" w:date="2020-04-30T18:29:00Z">
              <w:r w:rsidR="00775C1E">
                <w:rPr>
                  <w:rFonts w:ascii="Arial" w:hAnsi="Arial" w:cs="Arial"/>
                  <w:sz w:val="22"/>
                </w:rPr>
                <w:t>, angle</w:t>
              </w:r>
            </w:ins>
            <w:r>
              <w:rPr>
                <w:rFonts w:ascii="Arial" w:hAnsi="Arial" w:cs="Arial"/>
                <w:sz w:val="22"/>
              </w:rPr>
              <w:t>, time</w:t>
            </w:r>
          </w:p>
        </w:tc>
      </w:tr>
      <w:tr w:rsidR="00041B9F" w:rsidRPr="009358AD" w14:paraId="43C0D6C5" w14:textId="77777777" w:rsidTr="001C78F5">
        <w:trPr>
          <w:trHeight w:val="308"/>
          <w:ins w:id="2586" w:author="Pieter de Vis" w:date="2020-04-30T13:0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9FCC0B4" w14:textId="77777777" w:rsidR="00041B9F" w:rsidRPr="009358AD" w:rsidRDefault="00041B9F" w:rsidP="001C78F5">
            <w:pPr>
              <w:pStyle w:val="Default"/>
              <w:rPr>
                <w:ins w:id="2587" w:author="Pieter de Vis" w:date="2020-04-30T13:01:00Z"/>
                <w:rFonts w:ascii="Arial" w:hAnsi="Arial" w:cs="Arial"/>
                <w:bCs/>
                <w:sz w:val="22"/>
                <w:szCs w:val="22"/>
              </w:rPr>
            </w:pPr>
            <w:bookmarkStart w:id="2588" w:name="_Hlk39163460"/>
            <w:proofErr w:type="spellStart"/>
            <w:ins w:id="2589" w:author="Pieter de Vis" w:date="2020-04-30T13:01:00Z">
              <w:r w:rsidRPr="009358AD">
                <w:rPr>
                  <w:rFonts w:ascii="Arial" w:hAnsi="Arial" w:cs="Arial"/>
                  <w:bCs/>
                  <w:sz w:val="22"/>
                  <w:szCs w:val="22"/>
                </w:rPr>
                <w:t>corr_random_</w:t>
              </w:r>
              <w:r>
                <w:rPr>
                  <w:rFonts w:ascii="Arial" w:hAnsi="Arial" w:cs="Arial"/>
                  <w:bCs/>
                  <w:sz w:val="22"/>
                </w:rPr>
                <w:t>reflectance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079C009" w14:textId="77777777" w:rsidR="00041B9F" w:rsidRPr="009358AD" w:rsidRDefault="00041B9F" w:rsidP="001C78F5">
            <w:pPr>
              <w:pStyle w:val="Default"/>
              <w:rPr>
                <w:ins w:id="2590" w:author="Pieter de Vis" w:date="2020-04-30T13:01:00Z"/>
                <w:rFonts w:ascii="Arial" w:hAnsi="Arial" w:cs="Arial"/>
                <w:sz w:val="22"/>
                <w:szCs w:val="22"/>
              </w:rPr>
            </w:pPr>
            <w:proofErr w:type="spellStart"/>
            <w:ins w:id="2591" w:author="Pieter de Vis" w:date="2020-04-30T13:01:00Z">
              <w:r w:rsidRPr="009358AD">
                <w:rPr>
                  <w:rFonts w:ascii="Arial" w:hAnsi="Arial" w:cs="Arial"/>
                  <w:bCs/>
                  <w:sz w:val="22"/>
                  <w:szCs w:val="22"/>
                </w:rPr>
                <w:t>corr_random_</w:t>
              </w:r>
              <w:r>
                <w:rPr>
                  <w:rFonts w:ascii="Arial" w:hAnsi="Arial" w:cs="Arial"/>
                  <w:bCs/>
                  <w:sz w:val="22"/>
                </w:rPr>
                <w:t>reflectance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9C902D9" w14:textId="77777777" w:rsidR="00041B9F" w:rsidRPr="009358AD" w:rsidRDefault="00041B9F" w:rsidP="001C78F5">
            <w:pPr>
              <w:pStyle w:val="Default"/>
              <w:rPr>
                <w:ins w:id="2592" w:author="Pieter de Vis" w:date="2020-04-30T13:01:00Z"/>
                <w:rFonts w:ascii="Arial" w:hAnsi="Arial" w:cs="Arial"/>
                <w:sz w:val="22"/>
                <w:szCs w:val="22"/>
              </w:rPr>
            </w:pPr>
            <w:ins w:id="2593" w:author="Pieter de Vis" w:date="2020-04-30T13:01:00Z">
              <w:r w:rsidRPr="009358AD">
                <w:rPr>
                  <w:rFonts w:ascii="Arial" w:hAnsi="Arial" w:cs="Arial"/>
                  <w:sz w:val="22"/>
                  <w:szCs w:val="22"/>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F7EEFC2" w14:textId="778B7CEB" w:rsidR="00041B9F" w:rsidRPr="009358AD" w:rsidRDefault="00041B9F" w:rsidP="001C78F5">
            <w:pPr>
              <w:pStyle w:val="Default"/>
              <w:rPr>
                <w:ins w:id="2594" w:author="Pieter de Vis" w:date="2020-04-30T13:01:00Z"/>
                <w:rFonts w:ascii="Arial" w:hAnsi="Arial" w:cs="Arial"/>
                <w:sz w:val="22"/>
                <w:szCs w:val="22"/>
              </w:rPr>
            </w:pPr>
            <w:ins w:id="2595" w:author="Pieter de Vis" w:date="2020-04-30T13:01:00Z">
              <w:r w:rsidRPr="009358AD">
                <w:rPr>
                  <w:rFonts w:ascii="Arial" w:hAnsi="Arial" w:cs="Arial"/>
                  <w:sz w:val="22"/>
                  <w:szCs w:val="22"/>
                </w:rPr>
                <w:t>wavelength, wavelength</w:t>
              </w:r>
            </w:ins>
            <w:ins w:id="2596" w:author="Pieter de Vis" w:date="2020-04-30T18:29:00Z">
              <w:r w:rsidR="00775C1E">
                <w:rPr>
                  <w:rFonts w:ascii="Arial" w:hAnsi="Arial" w:cs="Arial"/>
                  <w:sz w:val="22"/>
                </w:rPr>
                <w:t>, angle</w:t>
              </w:r>
            </w:ins>
          </w:p>
        </w:tc>
      </w:tr>
      <w:tr w:rsidR="00041B9F" w:rsidRPr="009358AD" w14:paraId="42653C94" w14:textId="77777777" w:rsidTr="001C78F5">
        <w:trPr>
          <w:trHeight w:val="308"/>
          <w:ins w:id="2597" w:author="Pieter de Vis" w:date="2020-04-30T13:01: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7FC0F9E" w14:textId="77777777" w:rsidR="00041B9F" w:rsidRPr="009358AD" w:rsidRDefault="00041B9F" w:rsidP="001C78F5">
            <w:pPr>
              <w:pStyle w:val="Default"/>
              <w:rPr>
                <w:ins w:id="2598" w:author="Pieter de Vis" w:date="2020-04-30T13:01:00Z"/>
                <w:rFonts w:ascii="Arial" w:hAnsi="Arial" w:cs="Arial"/>
                <w:bCs/>
                <w:sz w:val="22"/>
                <w:szCs w:val="22"/>
              </w:rPr>
            </w:pPr>
            <w:proofErr w:type="spellStart"/>
            <w:ins w:id="2599" w:author="Pieter de Vis" w:date="2020-04-30T13:01:00Z">
              <w:r w:rsidRPr="009358AD">
                <w:rPr>
                  <w:rFonts w:ascii="Arial" w:hAnsi="Arial" w:cs="Arial"/>
                  <w:bCs/>
                  <w:sz w:val="22"/>
                  <w:szCs w:val="22"/>
                </w:rPr>
                <w:t>corr_systematic_</w:t>
              </w:r>
              <w:r>
                <w:rPr>
                  <w:rFonts w:ascii="Arial" w:hAnsi="Arial" w:cs="Arial"/>
                  <w:bCs/>
                  <w:sz w:val="22"/>
                </w:rPr>
                <w:t>reflectance</w:t>
              </w:r>
              <w:proofErr w:type="spellEnd"/>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BF0083F" w14:textId="77777777" w:rsidR="00041B9F" w:rsidRPr="009358AD" w:rsidRDefault="00041B9F" w:rsidP="001C78F5">
            <w:pPr>
              <w:pStyle w:val="Default"/>
              <w:rPr>
                <w:ins w:id="2600" w:author="Pieter de Vis" w:date="2020-04-30T13:01:00Z"/>
                <w:rFonts w:ascii="Arial" w:hAnsi="Arial" w:cs="Arial"/>
                <w:sz w:val="22"/>
                <w:szCs w:val="22"/>
              </w:rPr>
            </w:pPr>
            <w:proofErr w:type="spellStart"/>
            <w:ins w:id="2601" w:author="Pieter de Vis" w:date="2020-04-30T13:01:00Z">
              <w:r w:rsidRPr="009358AD">
                <w:rPr>
                  <w:rFonts w:ascii="Arial" w:hAnsi="Arial" w:cs="Arial"/>
                  <w:bCs/>
                  <w:sz w:val="22"/>
                  <w:szCs w:val="22"/>
                </w:rPr>
                <w:t>corr_systematic_r</w:t>
              </w:r>
              <w:r>
                <w:rPr>
                  <w:rFonts w:ascii="Arial" w:hAnsi="Arial" w:cs="Arial"/>
                  <w:bCs/>
                  <w:sz w:val="22"/>
                  <w:szCs w:val="22"/>
                </w:rPr>
                <w:t>eflect</w:t>
              </w:r>
              <w:r w:rsidRPr="009358AD">
                <w:rPr>
                  <w:rFonts w:ascii="Arial" w:hAnsi="Arial" w:cs="Arial"/>
                  <w:bCs/>
                  <w:sz w:val="22"/>
                  <w:szCs w:val="22"/>
                </w:rPr>
                <w:t>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2794FA6" w14:textId="77777777" w:rsidR="00041B9F" w:rsidRPr="009358AD" w:rsidRDefault="00041B9F" w:rsidP="001C78F5">
            <w:pPr>
              <w:pStyle w:val="Default"/>
              <w:rPr>
                <w:ins w:id="2602" w:author="Pieter de Vis" w:date="2020-04-30T13:01:00Z"/>
                <w:rFonts w:ascii="Arial" w:hAnsi="Arial" w:cs="Arial"/>
                <w:sz w:val="22"/>
                <w:szCs w:val="22"/>
              </w:rPr>
            </w:pPr>
            <w:ins w:id="2603" w:author="Pieter de Vis" w:date="2020-04-30T13:01:00Z">
              <w:r w:rsidRPr="009358AD">
                <w:rPr>
                  <w:rFonts w:ascii="Arial" w:hAnsi="Arial" w:cs="Arial"/>
                  <w:sz w:val="22"/>
                  <w:szCs w:val="22"/>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2F16966" w14:textId="240DEF9E" w:rsidR="00041B9F" w:rsidRPr="009358AD" w:rsidRDefault="00041B9F" w:rsidP="001C78F5">
            <w:pPr>
              <w:pStyle w:val="Default"/>
              <w:rPr>
                <w:ins w:id="2604" w:author="Pieter de Vis" w:date="2020-04-30T13:01:00Z"/>
                <w:rFonts w:ascii="Arial" w:hAnsi="Arial" w:cs="Arial"/>
                <w:sz w:val="22"/>
                <w:szCs w:val="22"/>
              </w:rPr>
            </w:pPr>
            <w:ins w:id="2605" w:author="Pieter de Vis" w:date="2020-04-30T13:01:00Z">
              <w:r w:rsidRPr="009358AD">
                <w:rPr>
                  <w:rFonts w:ascii="Arial" w:hAnsi="Arial" w:cs="Arial"/>
                  <w:sz w:val="22"/>
                  <w:szCs w:val="22"/>
                </w:rPr>
                <w:t xml:space="preserve">wavelength, </w:t>
              </w:r>
              <w:proofErr w:type="gramStart"/>
              <w:r w:rsidRPr="009358AD">
                <w:rPr>
                  <w:rFonts w:ascii="Arial" w:hAnsi="Arial" w:cs="Arial"/>
                  <w:sz w:val="22"/>
                  <w:szCs w:val="22"/>
                </w:rPr>
                <w:t xml:space="preserve">wavelength, </w:t>
              </w:r>
            </w:ins>
            <w:ins w:id="2606" w:author="Pieter de Vis" w:date="2020-04-30T18:29:00Z">
              <w:r w:rsidR="00775C1E">
                <w:rPr>
                  <w:rFonts w:ascii="Arial" w:hAnsi="Arial" w:cs="Arial"/>
                  <w:sz w:val="22"/>
                </w:rPr>
                <w:t xml:space="preserve"> angle</w:t>
              </w:r>
            </w:ins>
            <w:proofErr w:type="gramEnd"/>
          </w:p>
        </w:tc>
      </w:tr>
      <w:bookmarkEnd w:id="2588"/>
      <w:tr w:rsidR="00BD15BE" w14:paraId="0C593F01"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531A157F" w14:textId="77777777" w:rsidR="00BD15BE" w:rsidRDefault="005155BE">
            <w:pPr>
              <w:pStyle w:val="Default"/>
              <w:rPr>
                <w:rFonts w:ascii="Arial" w:hAnsi="Arial" w:cs="Arial"/>
                <w:bCs/>
                <w:sz w:val="22"/>
              </w:rPr>
            </w:pPr>
            <w:proofErr w:type="spellStart"/>
            <w:r>
              <w:rPr>
                <w:rFonts w:ascii="Arial" w:hAnsi="Arial" w:cs="Arial"/>
                <w:bCs/>
                <w:sz w:val="22"/>
              </w:rPr>
              <w:t>quality_flag</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AB79662" w14:textId="77777777" w:rsidR="00BD15BE" w:rsidRDefault="005155BE">
            <w:pPr>
              <w:pStyle w:val="Default"/>
              <w:rPr>
                <w:rFonts w:ascii="Arial" w:hAnsi="Arial" w:cs="Arial"/>
                <w:sz w:val="22"/>
              </w:rPr>
            </w:pPr>
            <w:proofErr w:type="spellStart"/>
            <w:r>
              <w:rPr>
                <w:rFonts w:ascii="Arial" w:hAnsi="Arial" w:cs="Arial"/>
                <w:sz w:val="22"/>
              </w:rPr>
              <w:t>quality_flag</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01100FF" w14:textId="77777777" w:rsidR="00BD15BE" w:rsidRDefault="005155BE">
            <w:pPr>
              <w:pStyle w:val="Default"/>
              <w:rPr>
                <w:rFonts w:ascii="Arial" w:hAnsi="Arial" w:cs="Arial"/>
                <w:sz w:val="22"/>
              </w:rPr>
            </w:pPr>
            <w:r>
              <w:rPr>
                <w:rFonts w:ascii="Arial" w:hAnsi="Arial" w:cs="Arial"/>
                <w:sz w:val="22"/>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76016D9" w14:textId="2602D112" w:rsidR="00BD15BE" w:rsidRDefault="00775C1E">
            <w:pPr>
              <w:pStyle w:val="Default"/>
              <w:rPr>
                <w:rFonts w:ascii="Arial" w:hAnsi="Arial" w:cs="Arial"/>
                <w:sz w:val="22"/>
              </w:rPr>
            </w:pPr>
            <w:ins w:id="2607" w:author="Pieter de Vis" w:date="2020-04-30T18:29:00Z">
              <w:r>
                <w:rPr>
                  <w:rFonts w:ascii="Arial" w:hAnsi="Arial" w:cs="Arial"/>
                  <w:sz w:val="22"/>
                </w:rPr>
                <w:t>angle</w:t>
              </w:r>
              <w:r>
                <w:rPr>
                  <w:rFonts w:ascii="Arial" w:hAnsi="Arial" w:cs="Arial"/>
                  <w:sz w:val="22"/>
                </w:rPr>
                <w:t xml:space="preserve">, </w:t>
              </w:r>
            </w:ins>
            <w:r w:rsidR="005155BE">
              <w:rPr>
                <w:rFonts w:ascii="Arial" w:hAnsi="Arial" w:cs="Arial"/>
                <w:sz w:val="22"/>
              </w:rPr>
              <w:t>time</w:t>
            </w:r>
          </w:p>
        </w:tc>
      </w:tr>
    </w:tbl>
    <w:p w14:paraId="56D2B75E" w14:textId="3AC49FB0" w:rsidR="00BD15BE" w:rsidRDefault="005155BE">
      <w:pPr>
        <w:pStyle w:val="Caption"/>
        <w:keepNext/>
        <w:spacing w:before="240"/>
      </w:pPr>
      <w:r>
        <w:t xml:space="preserve">Table </w:t>
      </w:r>
      <w:ins w:id="2608" w:author="Pieter de Vis" w:date="2020-04-30T18:34:00Z">
        <w:r w:rsidR="00775C1E">
          <w:t>64</w:t>
        </w:r>
      </w:ins>
      <w:del w:id="2609" w:author="Pieter de Vis" w:date="2020-04-30T18:34:00Z">
        <w:r w:rsidDel="00775C1E">
          <w:fldChar w:fldCharType="begin"/>
        </w:r>
        <w:r w:rsidDel="00775C1E">
          <w:delInstrText>SEQ Table \* ARABIC</w:delInstrText>
        </w:r>
        <w:r w:rsidDel="00775C1E">
          <w:fldChar w:fldCharType="separate"/>
        </w:r>
        <w:r w:rsidDel="00775C1E">
          <w:delText>57</w:delText>
        </w:r>
        <w:r w:rsidDel="00775C1E">
          <w:fldChar w:fldCharType="end"/>
        </w:r>
      </w:del>
      <w:bookmarkStart w:id="2610" w:name="_Toc226452216"/>
      <w:r>
        <w:t xml:space="preserve"> </w:t>
      </w:r>
      <w:r>
        <w:rPr>
          <w:lang w:val="en"/>
        </w:rPr>
        <w:t xml:space="preserve">– Reflectance </w:t>
      </w:r>
      <w:r>
        <w:t>variable definition</w:t>
      </w:r>
      <w:bookmarkEnd w:id="2610"/>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1660"/>
        <w:gridCol w:w="2734"/>
      </w:tblGrid>
      <w:tr w:rsidR="00BD15BE" w14:paraId="4D1B9807"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CD17F37" w14:textId="77777777" w:rsidR="00BD15BE" w:rsidRDefault="005155BE">
            <w:pPr>
              <w:pStyle w:val="Default"/>
              <w:rPr>
                <w:rFonts w:ascii="Arial" w:hAnsi="Arial" w:cs="Arial"/>
                <w:b/>
                <w:bCs/>
                <w:color w:val="FFFFFF"/>
                <w:sz w:val="22"/>
              </w:rPr>
            </w:pPr>
            <w:r>
              <w:rPr>
                <w:rFonts w:ascii="Arial" w:hAnsi="Arial" w:cs="Arial"/>
                <w:b/>
                <w:bCs/>
                <w:color w:val="FFFFFF"/>
                <w:sz w:val="22"/>
              </w:rPr>
              <w:t>reflectance</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3C0A5AAA" w14:textId="77777777" w:rsidR="00BD15BE" w:rsidRDefault="005155BE">
            <w:pPr>
              <w:pStyle w:val="Default"/>
              <w:rPr>
                <w:rFonts w:ascii="Arial" w:hAnsi="Arial" w:cs="Arial"/>
                <w:b/>
                <w:bCs/>
                <w:color w:val="FFFFFF"/>
                <w:sz w:val="22"/>
              </w:rPr>
            </w:pPr>
            <w:r>
              <w:rPr>
                <w:rFonts w:ascii="Arial" w:hAnsi="Arial" w:cs="Arial"/>
                <w:b/>
                <w:bCs/>
                <w:color w:val="FFFFFF"/>
                <w:sz w:val="22"/>
              </w:rPr>
              <w:t>Attribute</w:t>
            </w:r>
          </w:p>
        </w:tc>
        <w:tc>
          <w:tcPr>
            <w:tcW w:w="1660" w:type="dxa"/>
            <w:tcBorders>
              <w:top w:val="single" w:sz="4" w:space="0" w:color="4F81BD"/>
              <w:left w:val="single" w:sz="4" w:space="0" w:color="4F81BD"/>
              <w:bottom w:val="single" w:sz="4" w:space="0" w:color="4F81BD"/>
              <w:right w:val="single" w:sz="4" w:space="0" w:color="4F81BD"/>
            </w:tcBorders>
            <w:shd w:val="clear" w:color="auto" w:fill="4F81BD"/>
          </w:tcPr>
          <w:p w14:paraId="744504FF" w14:textId="77777777" w:rsidR="00BD15BE" w:rsidRDefault="005155BE">
            <w:pPr>
              <w:pStyle w:val="Default"/>
              <w:rPr>
                <w:rFonts w:ascii="Arial" w:hAnsi="Arial" w:cs="Arial"/>
                <w:b/>
                <w:bCs/>
                <w:color w:val="FFFFFF"/>
                <w:sz w:val="22"/>
              </w:rPr>
            </w:pPr>
            <w:r>
              <w:rPr>
                <w:rFonts w:ascii="Arial" w:hAnsi="Arial" w:cs="Arial"/>
                <w:b/>
                <w:bCs/>
                <w:color w:val="FFFFFF"/>
                <w:sz w:val="22"/>
              </w:rPr>
              <w:t>Value</w:t>
            </w:r>
          </w:p>
        </w:tc>
        <w:tc>
          <w:tcPr>
            <w:tcW w:w="2734" w:type="dxa"/>
            <w:tcBorders>
              <w:top w:val="single" w:sz="4" w:space="0" w:color="4F81BD"/>
              <w:left w:val="single" w:sz="4" w:space="0" w:color="4F81BD"/>
              <w:bottom w:val="single" w:sz="4" w:space="0" w:color="4F81BD"/>
              <w:right w:val="single" w:sz="4" w:space="0" w:color="4F81BD"/>
            </w:tcBorders>
            <w:shd w:val="clear" w:color="auto" w:fill="4F81BD"/>
          </w:tcPr>
          <w:p w14:paraId="16DD914B" w14:textId="77777777" w:rsidR="00BD15BE" w:rsidRDefault="005155BE">
            <w:pPr>
              <w:pStyle w:val="Default"/>
              <w:rPr>
                <w:rFonts w:ascii="Arial" w:hAnsi="Arial" w:cs="Arial"/>
                <w:b/>
                <w:bCs/>
                <w:color w:val="FFFFFF"/>
                <w:sz w:val="22"/>
              </w:rPr>
            </w:pPr>
            <w:r>
              <w:rPr>
                <w:rFonts w:ascii="Arial" w:hAnsi="Arial" w:cs="Arial"/>
                <w:b/>
                <w:bCs/>
                <w:color w:val="FFFFFF"/>
                <w:sz w:val="22"/>
              </w:rPr>
              <w:t>Comment</w:t>
            </w:r>
          </w:p>
        </w:tc>
      </w:tr>
      <w:tr w:rsidR="00BD15BE" w14:paraId="3622F86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6A41DB5"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1148870" w14:textId="77777777" w:rsidR="00BD15BE" w:rsidRDefault="005155BE">
            <w:pPr>
              <w:pStyle w:val="Default"/>
              <w:rPr>
                <w:rFonts w:ascii="Arial" w:hAnsi="Arial" w:cs="Arial"/>
                <w:sz w:val="22"/>
              </w:rPr>
            </w:pPr>
            <w:r>
              <w:rPr>
                <w:rFonts w:ascii="Arial" w:hAnsi="Arial" w:cs="Arial"/>
                <w:sz w:val="22"/>
              </w:rPr>
              <w:t>_</w:t>
            </w:r>
            <w:proofErr w:type="spellStart"/>
            <w:r>
              <w:rPr>
                <w:rFonts w:ascii="Arial" w:hAnsi="Arial" w:cs="Arial"/>
                <w:sz w:val="22"/>
              </w:rPr>
              <w:t>FillValue</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1BC308CE" w14:textId="77777777" w:rsidR="00BD15BE" w:rsidRDefault="005155BE">
            <w:pPr>
              <w:pStyle w:val="Default"/>
              <w:rPr>
                <w:rFonts w:ascii="Arial" w:hAnsi="Arial" w:cs="Arial"/>
                <w:sz w:val="22"/>
              </w:rPr>
            </w:pPr>
            <w:r>
              <w:rPr>
                <w:rFonts w:ascii="Arial" w:hAnsi="Arial" w:cs="Arial"/>
                <w:sz w:val="22"/>
              </w:rPr>
              <w:t>-999999</w:t>
            </w:r>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243591B1" w14:textId="77777777" w:rsidR="00BD15BE" w:rsidRDefault="00BD15BE">
            <w:pPr>
              <w:pStyle w:val="Default"/>
              <w:rPr>
                <w:rFonts w:ascii="Arial" w:hAnsi="Arial" w:cs="Arial"/>
                <w:sz w:val="22"/>
              </w:rPr>
            </w:pPr>
          </w:p>
        </w:tc>
      </w:tr>
      <w:tr w:rsidR="00BD15BE" w14:paraId="462CA5F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69FB392"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7B8DE6C" w14:textId="77777777" w:rsidR="00BD15BE" w:rsidRDefault="005155BE">
            <w:pPr>
              <w:pStyle w:val="Default"/>
              <w:rPr>
                <w:rFonts w:ascii="Arial" w:hAnsi="Arial" w:cs="Arial"/>
                <w:sz w:val="22"/>
              </w:rPr>
            </w:pPr>
            <w:proofErr w:type="spellStart"/>
            <w:r>
              <w:rPr>
                <w:rFonts w:ascii="Arial" w:hAnsi="Arial" w:cs="Arial"/>
                <w:sz w:val="22"/>
              </w:rPr>
              <w:t>standard_name</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auto"/>
          </w:tcPr>
          <w:p w14:paraId="3A39D523" w14:textId="77777777" w:rsidR="00BD15BE" w:rsidRDefault="005155BE">
            <w:pPr>
              <w:pStyle w:val="Default"/>
              <w:rPr>
                <w:rFonts w:ascii="Arial" w:hAnsi="Arial" w:cs="Arial"/>
                <w:sz w:val="22"/>
              </w:rPr>
            </w:pPr>
            <w:r>
              <w:rPr>
                <w:rFonts w:ascii="Arial" w:hAnsi="Arial" w:cs="Arial"/>
                <w:sz w:val="22"/>
              </w:rPr>
              <w:t>reflectance</w:t>
            </w:r>
          </w:p>
        </w:tc>
        <w:tc>
          <w:tcPr>
            <w:tcW w:w="2734" w:type="dxa"/>
            <w:tcBorders>
              <w:top w:val="single" w:sz="4" w:space="0" w:color="95B3D7"/>
              <w:left w:val="single" w:sz="4" w:space="0" w:color="95B3D7"/>
              <w:bottom w:val="single" w:sz="4" w:space="0" w:color="95B3D7"/>
              <w:right w:val="single" w:sz="4" w:space="0" w:color="95B3D7"/>
            </w:tcBorders>
            <w:shd w:val="clear" w:color="auto" w:fill="auto"/>
          </w:tcPr>
          <w:p w14:paraId="57B27BE0" w14:textId="77777777" w:rsidR="00BD15BE" w:rsidRDefault="005155BE">
            <w:pPr>
              <w:rPr>
                <w:lang w:val="en-US" w:eastAsia="zh-CN"/>
              </w:rPr>
            </w:pPr>
            <w:r>
              <w:rPr>
                <w:lang w:val="en" w:eastAsia="zh-CN"/>
              </w:rPr>
              <w:t xml:space="preserve">CF Standards </w:t>
            </w:r>
            <w:proofErr w:type="gramStart"/>
            <w:r>
              <w:rPr>
                <w:lang w:val="en" w:eastAsia="zh-CN"/>
              </w:rPr>
              <w:t>suggest:</w:t>
            </w:r>
            <w:proofErr w:type="gramEnd"/>
            <w:r>
              <w:rPr>
                <w:lang w:val="en" w:eastAsia="zh-CN"/>
              </w:rPr>
              <w:t xml:space="preserve"> </w:t>
            </w:r>
            <w:proofErr w:type="spellStart"/>
            <w:r>
              <w:t>surface_bidirectional_reflectance</w:t>
            </w:r>
            <w:proofErr w:type="spellEnd"/>
          </w:p>
          <w:p w14:paraId="75472A3F" w14:textId="77777777" w:rsidR="00BD15BE" w:rsidRDefault="005155BE">
            <w:r>
              <w:rPr>
                <w:lang w:val="en" w:eastAsia="zh-CN"/>
              </w:rPr>
              <w:t xml:space="preserve">Or should we use </w:t>
            </w:r>
            <w:proofErr w:type="spellStart"/>
            <w:r>
              <w:rPr>
                <w:lang w:val="en" w:eastAsia="zh-CN"/>
              </w:rPr>
              <w:t>surface_hemispherical_conical_reflectance</w:t>
            </w:r>
            <w:proofErr w:type="spellEnd"/>
          </w:p>
        </w:tc>
      </w:tr>
      <w:tr w:rsidR="00BD15BE" w14:paraId="3AFCE8A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9E841A9"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E2BC212" w14:textId="77777777" w:rsidR="00BD15BE" w:rsidRDefault="005155BE">
            <w:pPr>
              <w:pStyle w:val="Default"/>
              <w:rPr>
                <w:rFonts w:ascii="Arial" w:hAnsi="Arial" w:cs="Arial"/>
                <w:sz w:val="22"/>
              </w:rPr>
            </w:pPr>
            <w:proofErr w:type="spellStart"/>
            <w:r>
              <w:rPr>
                <w:rFonts w:ascii="Arial" w:hAnsi="Arial" w:cs="Arial"/>
                <w:sz w:val="22"/>
              </w:rPr>
              <w:t>long_name</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0FC0DF92" w14:textId="77777777" w:rsidR="00BD15BE" w:rsidRDefault="005155BE">
            <w:pPr>
              <w:pStyle w:val="Default"/>
              <w:rPr>
                <w:rFonts w:ascii="Arial" w:hAnsi="Arial" w:cs="Arial"/>
                <w:sz w:val="22"/>
              </w:rPr>
            </w:pPr>
            <w:r>
              <w:rPr>
                <w:rFonts w:ascii="Arial" w:hAnsi="Arial" w:cs="Arial"/>
                <w:sz w:val="22"/>
              </w:rPr>
              <w:t>Reflectance</w:t>
            </w:r>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754D8BE6" w14:textId="77777777" w:rsidR="00BD15BE" w:rsidRDefault="005155BE">
            <w:pPr>
              <w:jc w:val="left"/>
            </w:pPr>
            <w:r>
              <w:rPr>
                <w:lang w:val="en-US" w:eastAsia="zh-CN"/>
              </w:rPr>
              <w:t>The surface called "surface" means the lower boundary of the atmosphere. "</w:t>
            </w:r>
            <w:proofErr w:type="spellStart"/>
            <w:r>
              <w:rPr>
                <w:lang w:val="en-US" w:eastAsia="zh-CN"/>
              </w:rPr>
              <w:t>Bidirectional_reflectance</w:t>
            </w:r>
            <w:proofErr w:type="spellEnd"/>
            <w:r>
              <w:rPr>
                <w:lang w:val="en-US" w:eastAsia="zh-CN"/>
              </w:rPr>
              <w:t xml:space="preserve">" depends on the angles of incident and measured radiation. Reflectance is the ratio of the energy of the reflected to the incident radiation. A coordinate variable of </w:t>
            </w:r>
            <w:proofErr w:type="spellStart"/>
            <w:r>
              <w:rPr>
                <w:lang w:val="en-US" w:eastAsia="zh-CN"/>
              </w:rPr>
              <w:t>radiation_wavelength</w:t>
            </w:r>
            <w:proofErr w:type="spellEnd"/>
            <w:r>
              <w:rPr>
                <w:lang w:val="en-US" w:eastAsia="zh-CN"/>
              </w:rPr>
              <w:t xml:space="preserve"> or </w:t>
            </w:r>
            <w:proofErr w:type="spellStart"/>
            <w:r>
              <w:rPr>
                <w:lang w:val="en-US" w:eastAsia="zh-CN"/>
              </w:rPr>
              <w:t>radiation_frequency</w:t>
            </w:r>
            <w:proofErr w:type="spellEnd"/>
            <w:r>
              <w:rPr>
                <w:lang w:val="en-US" w:eastAsia="zh-CN"/>
              </w:rPr>
              <w:t xml:space="preserve"> can be used to specify the wavelength or frequency, respectively, of the radiation.</w:t>
            </w:r>
          </w:p>
        </w:tc>
      </w:tr>
      <w:tr w:rsidR="00BD15BE" w14:paraId="1426939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376DA8A"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1AAA19F" w14:textId="77777777" w:rsidR="00BD15BE" w:rsidRDefault="005155BE">
            <w:pPr>
              <w:pStyle w:val="Default"/>
              <w:rPr>
                <w:rFonts w:ascii="Arial" w:hAnsi="Arial" w:cs="Arial"/>
                <w:sz w:val="22"/>
              </w:rPr>
            </w:pPr>
            <w:r>
              <w:rPr>
                <w:rFonts w:ascii="Arial" w:hAnsi="Arial" w:cs="Arial"/>
                <w:sz w:val="22"/>
              </w:rPr>
              <w:t>units</w:t>
            </w:r>
          </w:p>
        </w:tc>
        <w:tc>
          <w:tcPr>
            <w:tcW w:w="1660" w:type="dxa"/>
            <w:tcBorders>
              <w:top w:val="single" w:sz="4" w:space="0" w:color="95B3D7"/>
              <w:left w:val="single" w:sz="4" w:space="0" w:color="95B3D7"/>
              <w:bottom w:val="single" w:sz="4" w:space="0" w:color="95B3D7"/>
              <w:right w:val="single" w:sz="4" w:space="0" w:color="95B3D7"/>
            </w:tcBorders>
            <w:shd w:val="clear" w:color="auto" w:fill="auto"/>
          </w:tcPr>
          <w:p w14:paraId="1A07212A" w14:textId="77777777" w:rsidR="00BD15BE" w:rsidRDefault="005155BE">
            <w:pPr>
              <w:pStyle w:val="Default"/>
              <w:rPr>
                <w:rFonts w:ascii="Arial" w:hAnsi="Arial" w:cs="Arial"/>
                <w:sz w:val="22"/>
                <w:lang w:val="en"/>
              </w:rPr>
            </w:pPr>
            <w:r>
              <w:rPr>
                <w:rFonts w:ascii="Arial" w:hAnsi="Arial" w:cs="Arial"/>
                <w:sz w:val="22"/>
                <w:lang w:val="en"/>
              </w:rPr>
              <w:t>-</w:t>
            </w:r>
          </w:p>
        </w:tc>
        <w:tc>
          <w:tcPr>
            <w:tcW w:w="2734" w:type="dxa"/>
            <w:tcBorders>
              <w:top w:val="single" w:sz="4" w:space="0" w:color="95B3D7"/>
              <w:left w:val="single" w:sz="4" w:space="0" w:color="95B3D7"/>
              <w:bottom w:val="single" w:sz="4" w:space="0" w:color="95B3D7"/>
              <w:right w:val="single" w:sz="4" w:space="0" w:color="95B3D7"/>
            </w:tcBorders>
            <w:shd w:val="clear" w:color="auto" w:fill="auto"/>
          </w:tcPr>
          <w:p w14:paraId="1E8FF7EA" w14:textId="77777777" w:rsidR="00BD15BE" w:rsidRDefault="00BD15BE">
            <w:pPr>
              <w:pStyle w:val="Default"/>
              <w:rPr>
                <w:rFonts w:ascii="Arial" w:hAnsi="Arial" w:cs="Arial"/>
                <w:sz w:val="22"/>
              </w:rPr>
            </w:pPr>
          </w:p>
        </w:tc>
      </w:tr>
      <w:tr w:rsidR="00BD15BE" w14:paraId="37F515B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6F7E710"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F680BEF" w14:textId="77777777" w:rsidR="00BD15BE" w:rsidRDefault="005155BE">
            <w:pPr>
              <w:pStyle w:val="Default"/>
              <w:rPr>
                <w:rFonts w:ascii="Arial" w:hAnsi="Arial" w:cs="Arial"/>
                <w:sz w:val="22"/>
              </w:rPr>
            </w:pPr>
            <w:proofErr w:type="spellStart"/>
            <w:r>
              <w:rPr>
                <w:rFonts w:ascii="Arial" w:hAnsi="Arial" w:cs="Arial"/>
                <w:sz w:val="22"/>
              </w:rPr>
              <w:t>scale_factor</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259E8F5E" w14:textId="77777777" w:rsidR="00BD15BE" w:rsidRDefault="00BD15BE">
            <w:pPr>
              <w:pStyle w:val="Default"/>
              <w:rPr>
                <w:rFonts w:ascii="Arial" w:hAnsi="Arial" w:cs="Arial"/>
                <w:sz w:val="22"/>
              </w:rPr>
            </w:pPr>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4EEEBDD3" w14:textId="77777777" w:rsidR="00BD15BE" w:rsidRDefault="00BD15BE">
            <w:pPr>
              <w:pStyle w:val="Default"/>
              <w:rPr>
                <w:rFonts w:ascii="Arial" w:hAnsi="Arial" w:cs="Arial"/>
                <w:sz w:val="22"/>
              </w:rPr>
            </w:pPr>
          </w:p>
        </w:tc>
      </w:tr>
      <w:tr w:rsidR="00BD15BE" w14:paraId="0AD1767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04F64C0"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0D8EDF9" w14:textId="77777777" w:rsidR="00BD15BE" w:rsidRDefault="005155BE">
            <w:pPr>
              <w:pStyle w:val="Default"/>
              <w:rPr>
                <w:rFonts w:ascii="Arial" w:hAnsi="Arial" w:cs="Arial"/>
                <w:sz w:val="22"/>
              </w:rPr>
            </w:pPr>
            <w:proofErr w:type="spellStart"/>
            <w:r>
              <w:rPr>
                <w:rFonts w:ascii="Arial" w:hAnsi="Arial" w:cs="Arial"/>
                <w:sz w:val="22"/>
              </w:rPr>
              <w:t>add_offset</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auto"/>
          </w:tcPr>
          <w:p w14:paraId="6D2E2339" w14:textId="77777777" w:rsidR="00BD15BE" w:rsidRDefault="005155BE">
            <w:pPr>
              <w:pStyle w:val="Default"/>
              <w:rPr>
                <w:rFonts w:ascii="Arial" w:hAnsi="Arial" w:cs="Arial"/>
                <w:sz w:val="22"/>
              </w:rPr>
            </w:pPr>
            <w:r>
              <w:rPr>
                <w:rFonts w:ascii="Arial" w:hAnsi="Arial" w:cs="Arial"/>
                <w:sz w:val="22"/>
              </w:rPr>
              <w:t>0.0</w:t>
            </w:r>
          </w:p>
        </w:tc>
        <w:tc>
          <w:tcPr>
            <w:tcW w:w="2734" w:type="dxa"/>
            <w:tcBorders>
              <w:top w:val="single" w:sz="4" w:space="0" w:color="95B3D7"/>
              <w:left w:val="single" w:sz="4" w:space="0" w:color="95B3D7"/>
              <w:bottom w:val="single" w:sz="4" w:space="0" w:color="95B3D7"/>
              <w:right w:val="single" w:sz="4" w:space="0" w:color="95B3D7"/>
            </w:tcBorders>
            <w:shd w:val="clear" w:color="auto" w:fill="auto"/>
          </w:tcPr>
          <w:p w14:paraId="1E0A43A3" w14:textId="77777777" w:rsidR="00BD15BE" w:rsidRDefault="00BD15BE">
            <w:pPr>
              <w:pStyle w:val="Default"/>
              <w:rPr>
                <w:rFonts w:ascii="Arial" w:hAnsi="Arial" w:cs="Arial"/>
                <w:sz w:val="22"/>
              </w:rPr>
            </w:pPr>
          </w:p>
        </w:tc>
      </w:tr>
      <w:tr w:rsidR="00BD15BE" w14:paraId="7A17917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0BB950B"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7519598" w14:textId="77777777" w:rsidR="00BD15BE" w:rsidRDefault="005155BE">
            <w:pPr>
              <w:pStyle w:val="Default"/>
              <w:rPr>
                <w:rFonts w:ascii="Arial" w:hAnsi="Arial" w:cs="Arial"/>
                <w:sz w:val="22"/>
              </w:rPr>
            </w:pPr>
            <w:proofErr w:type="spellStart"/>
            <w:r>
              <w:rPr>
                <w:rFonts w:ascii="Arial" w:hAnsi="Arial" w:cs="Arial"/>
                <w:sz w:val="22"/>
              </w:rPr>
              <w:t>ancillary_variables</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6FE4D6CF" w14:textId="77777777" w:rsidR="00BD15BE" w:rsidRDefault="005155BE">
            <w:pPr>
              <w:pStyle w:val="Default"/>
              <w:rPr>
                <w:rFonts w:ascii="Arial" w:hAnsi="Arial" w:cs="Arial"/>
                <w:sz w:val="22"/>
              </w:rPr>
            </w:pPr>
            <w:proofErr w:type="spellStart"/>
            <w:r>
              <w:rPr>
                <w:rFonts w:ascii="Arial" w:hAnsi="Arial" w:cs="Arial"/>
                <w:sz w:val="22"/>
              </w:rPr>
              <w:t>quality_flag</w:t>
            </w:r>
            <w:proofErr w:type="spellEnd"/>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3911C74C" w14:textId="77777777" w:rsidR="00BD15BE" w:rsidRDefault="00BD15BE">
            <w:pPr>
              <w:pStyle w:val="Default"/>
              <w:rPr>
                <w:rFonts w:ascii="Arial" w:hAnsi="Arial" w:cs="Arial"/>
                <w:sz w:val="22"/>
              </w:rPr>
            </w:pPr>
          </w:p>
        </w:tc>
      </w:tr>
    </w:tbl>
    <w:p w14:paraId="753365ED" w14:textId="77777777" w:rsidR="00BD15BE" w:rsidRDefault="00BD15BE"/>
    <w:p w14:paraId="4FDA3932" w14:textId="1841D70A" w:rsidR="00BD15BE" w:rsidRDefault="005155BE">
      <w:pPr>
        <w:pStyle w:val="Caption"/>
        <w:keepNext/>
        <w:spacing w:before="240"/>
      </w:pPr>
      <w:r>
        <w:t xml:space="preserve">Table </w:t>
      </w:r>
      <w:ins w:id="2611" w:author="Pieter de Vis" w:date="2020-04-30T18:34:00Z">
        <w:r w:rsidR="00775C1E">
          <w:t>65</w:t>
        </w:r>
      </w:ins>
      <w:del w:id="2612" w:author="Pieter de Vis" w:date="2020-04-30T18:34:00Z">
        <w:r w:rsidDel="00775C1E">
          <w:fldChar w:fldCharType="begin"/>
        </w:r>
        <w:r w:rsidDel="00775C1E">
          <w:delInstrText>SEQ Table \* ARABIC</w:delInstrText>
        </w:r>
        <w:r w:rsidDel="00775C1E">
          <w:fldChar w:fldCharType="separate"/>
        </w:r>
        <w:r w:rsidDel="00775C1E">
          <w:delText>58</w:delText>
        </w:r>
        <w:r w:rsidDel="00775C1E">
          <w:fldChar w:fldCharType="end"/>
        </w:r>
      </w:del>
      <w:bookmarkStart w:id="2613" w:name="_Toc764239412"/>
      <w:r>
        <w:t xml:space="preserve"> </w:t>
      </w:r>
      <w:r>
        <w:rPr>
          <w:lang w:val="en"/>
        </w:rPr>
        <w:t xml:space="preserve">– </w:t>
      </w:r>
      <w:proofErr w:type="spellStart"/>
      <w:r>
        <w:t>u_random_</w:t>
      </w:r>
      <w:ins w:id="2614" w:author="Pieter de Vis" w:date="2020-04-30T13:04:00Z">
        <w:r w:rsidR="00041B9F" w:rsidRPr="00041B9F">
          <w:t>reflectance</w:t>
        </w:r>
        <w:proofErr w:type="spellEnd"/>
        <w:r w:rsidR="00041B9F" w:rsidRPr="00041B9F" w:rsidDel="00041B9F">
          <w:t xml:space="preserve"> </w:t>
        </w:r>
      </w:ins>
      <w:del w:id="2615" w:author="Pieter de Vis" w:date="2020-04-30T13:04:00Z">
        <w:r w:rsidDel="00041B9F">
          <w:delText xml:space="preserve">irradiance </w:delText>
        </w:r>
      </w:del>
      <w:r>
        <w:t>variable definition</w:t>
      </w:r>
      <w:bookmarkEnd w:id="2613"/>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0FB2C019"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01D11600" w14:textId="77777777" w:rsidR="00BD15BE" w:rsidRDefault="005155BE">
            <w:pPr>
              <w:pStyle w:val="Default"/>
              <w:rPr>
                <w:rFonts w:ascii="Arial" w:hAnsi="Arial" w:cs="Arial"/>
                <w:b/>
                <w:bCs/>
                <w:color w:val="FFFFFF"/>
                <w:sz w:val="22"/>
              </w:rPr>
            </w:pPr>
            <w:proofErr w:type="spellStart"/>
            <w:r>
              <w:rPr>
                <w:rFonts w:ascii="Arial" w:hAnsi="Arial" w:cs="Arial"/>
                <w:b/>
                <w:bCs/>
                <w:color w:val="FFFFFF"/>
                <w:sz w:val="22"/>
              </w:rPr>
              <w:t>u_random_reflectance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4D45A184" w14:textId="77777777" w:rsidR="00BD15BE" w:rsidRDefault="005155BE">
            <w:pPr>
              <w:pStyle w:val="Default"/>
              <w:rPr>
                <w:rFonts w:ascii="Arial" w:hAnsi="Arial" w:cs="Arial"/>
                <w:b/>
                <w:bCs/>
                <w:color w:val="FFFFFF"/>
                <w:sz w:val="22"/>
              </w:rPr>
            </w:pPr>
            <w:r>
              <w:rPr>
                <w:rFonts w:ascii="Arial" w:hAnsi="Arial" w:cs="Arial"/>
                <w:b/>
                <w:bCs/>
                <w:color w:val="FFFFFF"/>
                <w:sz w:val="22"/>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0352228C" w14:textId="77777777" w:rsidR="00BD15BE" w:rsidRDefault="005155BE">
            <w:pPr>
              <w:pStyle w:val="Default"/>
              <w:rPr>
                <w:rFonts w:ascii="Arial" w:hAnsi="Arial" w:cs="Arial"/>
                <w:b/>
                <w:bCs/>
                <w:color w:val="FFFFFF"/>
                <w:sz w:val="22"/>
              </w:rPr>
            </w:pPr>
            <w:r>
              <w:rPr>
                <w:rFonts w:ascii="Arial" w:hAnsi="Arial" w:cs="Arial"/>
                <w:b/>
                <w:bCs/>
                <w:color w:val="FFFFFF"/>
                <w:sz w:val="22"/>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0103F3F5" w14:textId="77777777" w:rsidR="00BD15BE" w:rsidRDefault="005155BE">
            <w:pPr>
              <w:pStyle w:val="Default"/>
              <w:rPr>
                <w:rFonts w:ascii="Arial" w:hAnsi="Arial" w:cs="Arial"/>
                <w:b/>
                <w:bCs/>
                <w:color w:val="FFFFFF"/>
                <w:sz w:val="22"/>
              </w:rPr>
            </w:pPr>
            <w:r>
              <w:rPr>
                <w:rFonts w:ascii="Arial" w:hAnsi="Arial" w:cs="Arial"/>
                <w:b/>
                <w:bCs/>
                <w:color w:val="FFFFFF"/>
                <w:sz w:val="22"/>
              </w:rPr>
              <w:t>Comment</w:t>
            </w:r>
          </w:p>
        </w:tc>
      </w:tr>
      <w:tr w:rsidR="00BD15BE" w14:paraId="2E9C0FD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7802B22"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B039CEF" w14:textId="77777777" w:rsidR="00BD15BE" w:rsidRDefault="005155BE">
            <w:pPr>
              <w:pStyle w:val="Default"/>
              <w:rPr>
                <w:rFonts w:ascii="Arial" w:hAnsi="Arial" w:cs="Arial"/>
                <w:sz w:val="22"/>
              </w:rPr>
            </w:pPr>
            <w:r>
              <w:rPr>
                <w:rFonts w:ascii="Arial" w:hAnsi="Arial" w:cs="Arial"/>
                <w:sz w:val="22"/>
              </w:rPr>
              <w:t>_</w:t>
            </w:r>
            <w:proofErr w:type="spellStart"/>
            <w:r>
              <w:rPr>
                <w:rFonts w:ascii="Arial" w:hAnsi="Arial" w:cs="Arial"/>
                <w:sz w:val="22"/>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4A86A39" w14:textId="77777777" w:rsidR="00BD15BE" w:rsidRDefault="005155BE">
            <w:pPr>
              <w:pStyle w:val="Default"/>
              <w:rPr>
                <w:rFonts w:ascii="Arial" w:hAnsi="Arial" w:cs="Arial"/>
                <w:sz w:val="22"/>
              </w:rPr>
            </w:pPr>
            <w:r>
              <w:rPr>
                <w:rFonts w:ascii="Arial" w:hAnsi="Arial" w:cs="Arial"/>
                <w:sz w:val="22"/>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BFFC7AD" w14:textId="77777777" w:rsidR="00BD15BE" w:rsidRDefault="00BD15BE">
            <w:pPr>
              <w:pStyle w:val="Default"/>
              <w:rPr>
                <w:rFonts w:ascii="Arial" w:hAnsi="Arial" w:cs="Arial"/>
                <w:sz w:val="22"/>
              </w:rPr>
            </w:pPr>
          </w:p>
        </w:tc>
      </w:tr>
      <w:tr w:rsidR="00BD15BE" w14:paraId="44790C4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41781D8"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4DD08CC" w14:textId="77777777" w:rsidR="00BD15BE" w:rsidRDefault="005155BE">
            <w:pPr>
              <w:pStyle w:val="Default"/>
              <w:rPr>
                <w:rFonts w:ascii="Arial" w:hAnsi="Arial" w:cs="Arial"/>
                <w:sz w:val="22"/>
              </w:rPr>
            </w:pPr>
            <w:proofErr w:type="spellStart"/>
            <w:r>
              <w:rPr>
                <w:rFonts w:ascii="Arial" w:hAnsi="Arial" w:cs="Arial"/>
                <w:sz w:val="22"/>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EA73EF8" w14:textId="77777777" w:rsidR="00BD15BE" w:rsidRDefault="005155BE">
            <w:pPr>
              <w:pStyle w:val="Default"/>
              <w:rPr>
                <w:rFonts w:ascii="Arial" w:hAnsi="Arial" w:cs="Arial"/>
                <w:sz w:val="22"/>
              </w:rPr>
            </w:pPr>
            <w:proofErr w:type="spellStart"/>
            <w:r>
              <w:rPr>
                <w:rFonts w:ascii="Arial" w:hAnsi="Arial" w:cs="Arial"/>
                <w:sz w:val="22"/>
              </w:rPr>
              <w:t>u_random_reflectance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1278729" w14:textId="77777777" w:rsidR="00BD15BE" w:rsidRDefault="00BD15BE">
            <w:pPr>
              <w:pStyle w:val="Default"/>
              <w:rPr>
                <w:rFonts w:ascii="Arial" w:hAnsi="Arial" w:cs="Arial"/>
                <w:sz w:val="22"/>
              </w:rPr>
            </w:pPr>
          </w:p>
        </w:tc>
      </w:tr>
      <w:tr w:rsidR="00BD15BE" w14:paraId="0A3354C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2D8FE92"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9AB0DC5" w14:textId="77777777" w:rsidR="00BD15BE" w:rsidRDefault="005155BE">
            <w:pPr>
              <w:pStyle w:val="Default"/>
              <w:rPr>
                <w:rFonts w:ascii="Arial" w:hAnsi="Arial" w:cs="Arial"/>
                <w:sz w:val="22"/>
              </w:rPr>
            </w:pPr>
            <w:proofErr w:type="spellStart"/>
            <w:r>
              <w:rPr>
                <w:rFonts w:ascii="Arial" w:hAnsi="Arial" w:cs="Arial"/>
                <w:sz w:val="22"/>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23BF33F" w14:textId="77777777" w:rsidR="00BD15BE" w:rsidRDefault="005155BE">
            <w:pPr>
              <w:pStyle w:val="Default"/>
              <w:rPr>
                <w:rFonts w:ascii="Arial" w:hAnsi="Arial" w:cs="Arial"/>
                <w:sz w:val="22"/>
              </w:rPr>
            </w:pPr>
            <w:r>
              <w:rPr>
                <w:rFonts w:ascii="Arial" w:hAnsi="Arial" w:cs="Arial"/>
                <w:sz w:val="22"/>
              </w:rPr>
              <w:t>Random reflectance uncertainty</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0EF5F99" w14:textId="77777777" w:rsidR="00BD15BE" w:rsidRDefault="00BD15BE">
            <w:pPr>
              <w:pStyle w:val="Default"/>
              <w:rPr>
                <w:rFonts w:ascii="Arial" w:hAnsi="Arial" w:cs="Arial"/>
                <w:sz w:val="22"/>
              </w:rPr>
            </w:pPr>
          </w:p>
        </w:tc>
      </w:tr>
      <w:tr w:rsidR="00BD15BE" w14:paraId="5176562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E47A80F"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E0744E1" w14:textId="77777777" w:rsidR="00BD15BE" w:rsidRDefault="005155BE">
            <w:pPr>
              <w:pStyle w:val="Default"/>
              <w:rPr>
                <w:rFonts w:ascii="Arial" w:hAnsi="Arial" w:cs="Arial"/>
                <w:sz w:val="22"/>
              </w:rPr>
            </w:pPr>
            <w:r>
              <w:rPr>
                <w:rFonts w:ascii="Arial" w:hAnsi="Arial" w:cs="Arial"/>
                <w:sz w:val="22"/>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7EA4847" w14:textId="77777777" w:rsidR="00BD15BE" w:rsidRDefault="005155BE">
            <w:pPr>
              <w:pStyle w:val="Default"/>
              <w:tabs>
                <w:tab w:val="right" w:pos="2335"/>
              </w:tabs>
              <w:rPr>
                <w:rFonts w:ascii="Arial" w:hAnsi="Arial" w:cs="Arial"/>
                <w:sz w:val="22"/>
              </w:rPr>
            </w:pPr>
            <w:r>
              <w:rPr>
                <w:rFonts w:ascii="Arial" w:hAnsi="Arial" w:cs="Arial"/>
                <w:sz w:val="22"/>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1E38BC8" w14:textId="77777777" w:rsidR="00BD15BE" w:rsidRDefault="00BD15BE">
            <w:pPr>
              <w:pStyle w:val="Default"/>
              <w:rPr>
                <w:rFonts w:ascii="Arial" w:hAnsi="Arial" w:cs="Arial"/>
                <w:sz w:val="22"/>
              </w:rPr>
            </w:pPr>
          </w:p>
        </w:tc>
      </w:tr>
      <w:tr w:rsidR="00BD15BE" w14:paraId="57D4DFC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3D37ECA"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3B3F1D0" w14:textId="77777777" w:rsidR="00BD15BE" w:rsidRDefault="005155BE">
            <w:pPr>
              <w:pStyle w:val="Default"/>
              <w:rPr>
                <w:rFonts w:ascii="Arial" w:hAnsi="Arial" w:cs="Arial"/>
                <w:sz w:val="22"/>
              </w:rPr>
            </w:pPr>
            <w:proofErr w:type="spellStart"/>
            <w:r>
              <w:rPr>
                <w:rFonts w:ascii="Arial" w:hAnsi="Arial" w:cs="Arial"/>
                <w:sz w:val="22"/>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95077A7" w14:textId="77777777" w:rsidR="00BD15BE" w:rsidRDefault="005155BE">
            <w:pPr>
              <w:pStyle w:val="Default"/>
              <w:rPr>
                <w:rFonts w:ascii="Arial" w:hAnsi="Arial" w:cs="Arial"/>
                <w:sz w:val="22"/>
              </w:rPr>
            </w:pPr>
            <w:r>
              <w:rPr>
                <w:rFonts w:ascii="Arial" w:hAnsi="Arial" w:cs="Arial"/>
                <w:sz w:val="22"/>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F0B1943" w14:textId="77777777" w:rsidR="00BD15BE" w:rsidRDefault="00BD15BE">
            <w:pPr>
              <w:pStyle w:val="Default"/>
              <w:rPr>
                <w:rFonts w:ascii="Arial" w:hAnsi="Arial" w:cs="Arial"/>
                <w:sz w:val="22"/>
              </w:rPr>
            </w:pPr>
          </w:p>
        </w:tc>
      </w:tr>
      <w:tr w:rsidR="00BD15BE" w14:paraId="405DD34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C99B73A"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016EF0E" w14:textId="77777777" w:rsidR="00BD15BE" w:rsidRDefault="005155BE">
            <w:pPr>
              <w:pStyle w:val="Default"/>
              <w:rPr>
                <w:rFonts w:ascii="Arial" w:hAnsi="Arial" w:cs="Arial"/>
                <w:sz w:val="22"/>
              </w:rPr>
            </w:pPr>
            <w:proofErr w:type="spellStart"/>
            <w:r>
              <w:rPr>
                <w:rFonts w:ascii="Arial" w:hAnsi="Arial" w:cs="Arial"/>
                <w:sz w:val="22"/>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1ADDD4C3" w14:textId="77777777" w:rsidR="00BD15BE" w:rsidRDefault="005155BE">
            <w:pPr>
              <w:pStyle w:val="Default"/>
              <w:rPr>
                <w:rFonts w:ascii="Arial" w:hAnsi="Arial" w:cs="Arial"/>
                <w:sz w:val="22"/>
              </w:rPr>
            </w:pPr>
            <w:r>
              <w:rPr>
                <w:rFonts w:ascii="Arial" w:hAnsi="Arial" w:cs="Arial"/>
                <w:sz w:val="22"/>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B380D2A" w14:textId="77777777" w:rsidR="00BD15BE" w:rsidRDefault="00BD15BE">
            <w:pPr>
              <w:pStyle w:val="Default"/>
              <w:rPr>
                <w:rFonts w:ascii="Arial" w:hAnsi="Arial" w:cs="Arial"/>
                <w:sz w:val="22"/>
              </w:rPr>
            </w:pPr>
          </w:p>
        </w:tc>
      </w:tr>
      <w:tr w:rsidR="00BD15BE" w14:paraId="77D54B9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A804960"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68BD33F" w14:textId="77777777" w:rsidR="00BD15BE" w:rsidRDefault="005155BE">
            <w:pPr>
              <w:pStyle w:val="Default"/>
              <w:rPr>
                <w:rFonts w:ascii="Arial" w:hAnsi="Arial" w:cs="Arial"/>
                <w:sz w:val="22"/>
              </w:rPr>
            </w:pPr>
            <w:proofErr w:type="spellStart"/>
            <w:r>
              <w:rPr>
                <w:rFonts w:ascii="Arial" w:hAnsi="Arial" w:cs="Arial"/>
                <w:sz w:val="22"/>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D33FCE4" w14:textId="77777777" w:rsidR="00BD15BE" w:rsidRDefault="005155BE">
            <w:pPr>
              <w:pStyle w:val="Default"/>
              <w:rPr>
                <w:rFonts w:ascii="Arial" w:hAnsi="Arial" w:cs="Arial"/>
                <w:sz w:val="22"/>
              </w:rPr>
            </w:pPr>
            <w:r>
              <w:rPr>
                <w:rFonts w:ascii="Arial" w:hAnsi="Arial" w:cs="Arial"/>
                <w:sz w:val="22"/>
              </w:rPr>
              <w:t>-</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E798AF9" w14:textId="77777777" w:rsidR="00BD15BE" w:rsidRDefault="00BD15BE">
            <w:pPr>
              <w:pStyle w:val="Default"/>
              <w:rPr>
                <w:rFonts w:ascii="Arial" w:hAnsi="Arial" w:cs="Arial"/>
                <w:sz w:val="22"/>
              </w:rPr>
            </w:pPr>
          </w:p>
        </w:tc>
      </w:tr>
    </w:tbl>
    <w:p w14:paraId="4CC2F272" w14:textId="59C5AF3F" w:rsidR="00BD15BE" w:rsidRDefault="005155BE">
      <w:pPr>
        <w:pStyle w:val="Caption"/>
        <w:keepNext/>
        <w:spacing w:before="240"/>
      </w:pPr>
      <w:r>
        <w:t xml:space="preserve">Table </w:t>
      </w:r>
      <w:del w:id="2616" w:author="Pieter de Vis" w:date="2020-04-30T18:34:00Z">
        <w:r w:rsidDel="00775C1E">
          <w:fldChar w:fldCharType="begin"/>
        </w:r>
        <w:r w:rsidDel="00775C1E">
          <w:delInstrText>SEQ Table \* ARABIC</w:delInstrText>
        </w:r>
        <w:r w:rsidDel="00775C1E">
          <w:fldChar w:fldCharType="separate"/>
        </w:r>
        <w:r w:rsidDel="00775C1E">
          <w:delText>59</w:delText>
        </w:r>
        <w:r w:rsidDel="00775C1E">
          <w:fldChar w:fldCharType="end"/>
        </w:r>
      </w:del>
      <w:bookmarkStart w:id="2617" w:name="_Toc1771820758"/>
      <w:ins w:id="2618" w:author="Pieter de Vis" w:date="2020-04-30T18:34:00Z">
        <w:r w:rsidR="00775C1E">
          <w:t>66</w:t>
        </w:r>
      </w:ins>
      <w:r>
        <w:t xml:space="preserve"> </w:t>
      </w:r>
      <w:r>
        <w:rPr>
          <w:lang w:val="en"/>
        </w:rPr>
        <w:t xml:space="preserve">– </w:t>
      </w:r>
      <w:proofErr w:type="spellStart"/>
      <w:r>
        <w:t>u_systematic_</w:t>
      </w:r>
      <w:ins w:id="2619" w:author="Pieter de Vis" w:date="2020-04-30T13:04:00Z">
        <w:r w:rsidR="00041B9F" w:rsidRPr="00041B9F">
          <w:t>reflectance</w:t>
        </w:r>
        <w:proofErr w:type="spellEnd"/>
        <w:r w:rsidR="00041B9F" w:rsidDel="00041B9F">
          <w:t xml:space="preserve"> </w:t>
        </w:r>
      </w:ins>
      <w:del w:id="2620" w:author="Pieter de Vis" w:date="2020-04-30T13:04:00Z">
        <w:r w:rsidDel="00041B9F">
          <w:delText xml:space="preserve">irradiance </w:delText>
        </w:r>
      </w:del>
      <w:r>
        <w:t>variable definition</w:t>
      </w:r>
      <w:bookmarkEnd w:id="2617"/>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140751A6"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DDBD79A" w14:textId="77777777" w:rsidR="00BD15BE" w:rsidRDefault="005155BE">
            <w:pPr>
              <w:pStyle w:val="Default"/>
              <w:rPr>
                <w:rFonts w:ascii="Arial" w:hAnsi="Arial" w:cs="Arial"/>
                <w:b/>
                <w:bCs/>
                <w:color w:val="FFFFFF"/>
                <w:sz w:val="22"/>
              </w:rPr>
            </w:pPr>
            <w:proofErr w:type="spellStart"/>
            <w:r>
              <w:rPr>
                <w:rFonts w:ascii="Arial" w:hAnsi="Arial" w:cs="Arial"/>
                <w:b/>
                <w:bCs/>
                <w:color w:val="FFFFFF"/>
                <w:sz w:val="22"/>
              </w:rPr>
              <w:t>u_systematic_reflectance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25EB2722" w14:textId="77777777" w:rsidR="00BD15BE" w:rsidRDefault="005155BE">
            <w:pPr>
              <w:pStyle w:val="Default"/>
              <w:rPr>
                <w:rFonts w:ascii="Arial" w:hAnsi="Arial" w:cs="Arial"/>
                <w:b/>
                <w:bCs/>
                <w:color w:val="FFFFFF"/>
                <w:sz w:val="22"/>
              </w:rPr>
            </w:pPr>
            <w:r>
              <w:rPr>
                <w:rFonts w:ascii="Arial" w:hAnsi="Arial" w:cs="Arial"/>
                <w:b/>
                <w:bCs/>
                <w:color w:val="FFFFFF"/>
                <w:sz w:val="22"/>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49490450" w14:textId="77777777" w:rsidR="00BD15BE" w:rsidRDefault="005155BE">
            <w:pPr>
              <w:pStyle w:val="Default"/>
              <w:rPr>
                <w:rFonts w:ascii="Arial" w:hAnsi="Arial" w:cs="Arial"/>
                <w:b/>
                <w:bCs/>
                <w:color w:val="FFFFFF"/>
                <w:sz w:val="22"/>
              </w:rPr>
            </w:pPr>
            <w:r>
              <w:rPr>
                <w:rFonts w:ascii="Arial" w:hAnsi="Arial" w:cs="Arial"/>
                <w:b/>
                <w:bCs/>
                <w:color w:val="FFFFFF"/>
                <w:sz w:val="22"/>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11375D69" w14:textId="77777777" w:rsidR="00BD15BE" w:rsidRDefault="005155BE">
            <w:pPr>
              <w:pStyle w:val="Default"/>
              <w:rPr>
                <w:rFonts w:ascii="Arial" w:hAnsi="Arial" w:cs="Arial"/>
                <w:b/>
                <w:bCs/>
                <w:color w:val="FFFFFF"/>
                <w:sz w:val="22"/>
              </w:rPr>
            </w:pPr>
            <w:r>
              <w:rPr>
                <w:rFonts w:ascii="Arial" w:hAnsi="Arial" w:cs="Arial"/>
                <w:b/>
                <w:bCs/>
                <w:color w:val="FFFFFF"/>
                <w:sz w:val="22"/>
              </w:rPr>
              <w:t>Comment</w:t>
            </w:r>
          </w:p>
        </w:tc>
      </w:tr>
      <w:tr w:rsidR="00BD15BE" w14:paraId="7463D8D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7D4123C"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DCC8C33" w14:textId="77777777" w:rsidR="00BD15BE" w:rsidRDefault="005155BE">
            <w:pPr>
              <w:pStyle w:val="Default"/>
              <w:rPr>
                <w:rFonts w:ascii="Arial" w:hAnsi="Arial" w:cs="Arial"/>
                <w:sz w:val="22"/>
              </w:rPr>
            </w:pPr>
            <w:r>
              <w:rPr>
                <w:rFonts w:ascii="Arial" w:hAnsi="Arial" w:cs="Arial"/>
                <w:sz w:val="22"/>
              </w:rPr>
              <w:t>_</w:t>
            </w:r>
            <w:proofErr w:type="spellStart"/>
            <w:r>
              <w:rPr>
                <w:rFonts w:ascii="Arial" w:hAnsi="Arial" w:cs="Arial"/>
                <w:sz w:val="22"/>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B2B3281" w14:textId="77777777" w:rsidR="00BD15BE" w:rsidRDefault="005155BE">
            <w:pPr>
              <w:pStyle w:val="Default"/>
              <w:rPr>
                <w:rFonts w:ascii="Arial" w:hAnsi="Arial" w:cs="Arial"/>
                <w:sz w:val="22"/>
              </w:rPr>
            </w:pPr>
            <w:r>
              <w:rPr>
                <w:rFonts w:ascii="Arial" w:hAnsi="Arial" w:cs="Arial"/>
                <w:sz w:val="22"/>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33D5E9F" w14:textId="77777777" w:rsidR="00BD15BE" w:rsidRDefault="00BD15BE">
            <w:pPr>
              <w:pStyle w:val="Default"/>
              <w:rPr>
                <w:rFonts w:ascii="Arial" w:hAnsi="Arial" w:cs="Arial"/>
                <w:sz w:val="22"/>
              </w:rPr>
            </w:pPr>
          </w:p>
        </w:tc>
      </w:tr>
      <w:tr w:rsidR="00BD15BE" w14:paraId="25D3FDC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582C391"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4955722" w14:textId="77777777" w:rsidR="00BD15BE" w:rsidRDefault="005155BE">
            <w:pPr>
              <w:pStyle w:val="Default"/>
              <w:rPr>
                <w:rFonts w:ascii="Arial" w:hAnsi="Arial" w:cs="Arial"/>
                <w:sz w:val="22"/>
              </w:rPr>
            </w:pPr>
            <w:proofErr w:type="spellStart"/>
            <w:r>
              <w:rPr>
                <w:rFonts w:ascii="Arial" w:hAnsi="Arial" w:cs="Arial"/>
                <w:sz w:val="22"/>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03C9BCE" w14:textId="77777777" w:rsidR="00BD15BE" w:rsidRDefault="005155BE">
            <w:pPr>
              <w:pStyle w:val="Default"/>
              <w:rPr>
                <w:rFonts w:ascii="Arial" w:hAnsi="Arial" w:cs="Arial"/>
                <w:sz w:val="22"/>
              </w:rPr>
            </w:pPr>
            <w:proofErr w:type="spellStart"/>
            <w:r>
              <w:rPr>
                <w:rFonts w:ascii="Arial" w:hAnsi="Arial" w:cs="Arial"/>
                <w:sz w:val="22"/>
              </w:rPr>
              <w:t>u_systematic_reflectance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031E967" w14:textId="77777777" w:rsidR="00BD15BE" w:rsidRDefault="00BD15BE">
            <w:pPr>
              <w:pStyle w:val="Default"/>
              <w:rPr>
                <w:rFonts w:ascii="Arial" w:hAnsi="Arial" w:cs="Arial"/>
                <w:sz w:val="22"/>
              </w:rPr>
            </w:pPr>
          </w:p>
        </w:tc>
      </w:tr>
      <w:tr w:rsidR="00BD15BE" w14:paraId="431419B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0BB30E1"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84EF810" w14:textId="77777777" w:rsidR="00BD15BE" w:rsidRDefault="005155BE">
            <w:pPr>
              <w:pStyle w:val="Default"/>
              <w:rPr>
                <w:rFonts w:ascii="Arial" w:hAnsi="Arial" w:cs="Arial"/>
                <w:sz w:val="22"/>
              </w:rPr>
            </w:pPr>
            <w:proofErr w:type="spellStart"/>
            <w:r>
              <w:rPr>
                <w:rFonts w:ascii="Arial" w:hAnsi="Arial" w:cs="Arial"/>
                <w:sz w:val="22"/>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88F4CDD" w14:textId="77777777" w:rsidR="00BD15BE" w:rsidRDefault="005155BE">
            <w:pPr>
              <w:pStyle w:val="Default"/>
              <w:rPr>
                <w:rFonts w:ascii="Arial" w:hAnsi="Arial" w:cs="Arial"/>
                <w:sz w:val="22"/>
              </w:rPr>
            </w:pPr>
            <w:r>
              <w:rPr>
                <w:rFonts w:ascii="Arial" w:hAnsi="Arial" w:cs="Arial"/>
                <w:sz w:val="22"/>
              </w:rPr>
              <w:t>Systematic reflectance uncertainty</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C8485F7" w14:textId="77777777" w:rsidR="00BD15BE" w:rsidRDefault="00BD15BE">
            <w:pPr>
              <w:pStyle w:val="Default"/>
              <w:rPr>
                <w:rFonts w:ascii="Arial" w:hAnsi="Arial" w:cs="Arial"/>
                <w:sz w:val="22"/>
              </w:rPr>
            </w:pPr>
          </w:p>
        </w:tc>
      </w:tr>
      <w:tr w:rsidR="00BD15BE" w14:paraId="51B40C1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52C4CA9"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F85E9E7" w14:textId="77777777" w:rsidR="00BD15BE" w:rsidRDefault="005155BE">
            <w:pPr>
              <w:pStyle w:val="Default"/>
              <w:rPr>
                <w:rFonts w:ascii="Arial" w:hAnsi="Arial" w:cs="Arial"/>
                <w:sz w:val="22"/>
              </w:rPr>
            </w:pPr>
            <w:r>
              <w:rPr>
                <w:rFonts w:ascii="Arial" w:hAnsi="Arial" w:cs="Arial"/>
                <w:sz w:val="22"/>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0F6B1C29" w14:textId="77777777" w:rsidR="00BD15BE" w:rsidRDefault="005155BE">
            <w:pPr>
              <w:pStyle w:val="Default"/>
              <w:rPr>
                <w:rFonts w:ascii="Arial" w:hAnsi="Arial" w:cs="Arial"/>
                <w:sz w:val="22"/>
              </w:rPr>
            </w:pPr>
            <w:r>
              <w:rPr>
                <w:rFonts w:ascii="Arial" w:hAnsi="Arial" w:cs="Arial"/>
                <w:sz w:val="22"/>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B241130" w14:textId="77777777" w:rsidR="00BD15BE" w:rsidRDefault="00BD15BE">
            <w:pPr>
              <w:pStyle w:val="Default"/>
              <w:rPr>
                <w:rFonts w:ascii="Arial" w:hAnsi="Arial" w:cs="Arial"/>
                <w:sz w:val="22"/>
              </w:rPr>
            </w:pPr>
          </w:p>
        </w:tc>
      </w:tr>
      <w:tr w:rsidR="00BD15BE" w14:paraId="498E783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33FD9C5"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3921C21" w14:textId="77777777" w:rsidR="00BD15BE" w:rsidRDefault="005155BE">
            <w:pPr>
              <w:pStyle w:val="Default"/>
              <w:rPr>
                <w:rFonts w:ascii="Arial" w:hAnsi="Arial" w:cs="Arial"/>
                <w:sz w:val="22"/>
              </w:rPr>
            </w:pPr>
            <w:proofErr w:type="spellStart"/>
            <w:r>
              <w:rPr>
                <w:rFonts w:ascii="Arial" w:hAnsi="Arial" w:cs="Arial"/>
                <w:sz w:val="22"/>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74DF55B" w14:textId="77777777" w:rsidR="00BD15BE" w:rsidRDefault="005155BE">
            <w:pPr>
              <w:pStyle w:val="Default"/>
              <w:rPr>
                <w:rFonts w:ascii="Arial" w:hAnsi="Arial" w:cs="Arial"/>
                <w:sz w:val="22"/>
              </w:rPr>
            </w:pPr>
            <w:r>
              <w:rPr>
                <w:rFonts w:ascii="Arial" w:hAnsi="Arial" w:cs="Arial"/>
                <w:sz w:val="22"/>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4CA8CF5" w14:textId="77777777" w:rsidR="00BD15BE" w:rsidRDefault="00BD15BE">
            <w:pPr>
              <w:pStyle w:val="Default"/>
              <w:rPr>
                <w:rFonts w:ascii="Arial" w:hAnsi="Arial" w:cs="Arial"/>
                <w:sz w:val="22"/>
              </w:rPr>
            </w:pPr>
          </w:p>
        </w:tc>
      </w:tr>
      <w:tr w:rsidR="00BD15BE" w14:paraId="4BF37CA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9A7587B"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3FA59DA" w14:textId="77777777" w:rsidR="00BD15BE" w:rsidRDefault="005155BE">
            <w:pPr>
              <w:pStyle w:val="Default"/>
              <w:rPr>
                <w:rFonts w:ascii="Arial" w:hAnsi="Arial" w:cs="Arial"/>
                <w:sz w:val="22"/>
              </w:rPr>
            </w:pPr>
            <w:proofErr w:type="spellStart"/>
            <w:r>
              <w:rPr>
                <w:rFonts w:ascii="Arial" w:hAnsi="Arial" w:cs="Arial"/>
                <w:sz w:val="22"/>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655BAB7" w14:textId="77777777" w:rsidR="00BD15BE" w:rsidRDefault="005155BE">
            <w:pPr>
              <w:pStyle w:val="Default"/>
              <w:rPr>
                <w:rFonts w:ascii="Arial" w:hAnsi="Arial" w:cs="Arial"/>
                <w:sz w:val="22"/>
              </w:rPr>
            </w:pPr>
            <w:r>
              <w:rPr>
                <w:rFonts w:ascii="Arial" w:hAnsi="Arial" w:cs="Arial"/>
                <w:sz w:val="22"/>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1E8D300" w14:textId="77777777" w:rsidR="00BD15BE" w:rsidRDefault="00BD15BE">
            <w:pPr>
              <w:pStyle w:val="Default"/>
              <w:rPr>
                <w:rFonts w:ascii="Arial" w:hAnsi="Arial" w:cs="Arial"/>
                <w:sz w:val="22"/>
              </w:rPr>
            </w:pPr>
          </w:p>
        </w:tc>
      </w:tr>
      <w:tr w:rsidR="00BD15BE" w14:paraId="532B7D4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7019105"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22546CD" w14:textId="77777777" w:rsidR="00BD15BE" w:rsidRDefault="005155BE">
            <w:pPr>
              <w:pStyle w:val="Default"/>
              <w:rPr>
                <w:rFonts w:ascii="Arial" w:hAnsi="Arial" w:cs="Arial"/>
                <w:sz w:val="22"/>
              </w:rPr>
            </w:pPr>
            <w:proofErr w:type="spellStart"/>
            <w:r>
              <w:rPr>
                <w:rFonts w:ascii="Arial" w:hAnsi="Arial" w:cs="Arial"/>
                <w:sz w:val="22"/>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B1A2C72" w14:textId="77777777" w:rsidR="00BD15BE" w:rsidRDefault="005155BE">
            <w:pPr>
              <w:pStyle w:val="Default"/>
              <w:rPr>
                <w:rFonts w:ascii="Arial" w:hAnsi="Arial" w:cs="Arial"/>
                <w:sz w:val="22"/>
              </w:rPr>
            </w:pPr>
            <w:r>
              <w:rPr>
                <w:rFonts w:ascii="Arial" w:hAnsi="Arial" w:cs="Arial"/>
                <w:sz w:val="22"/>
              </w:rPr>
              <w:t>-</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627E28F" w14:textId="77777777" w:rsidR="00BD15BE" w:rsidRDefault="00BD15BE">
            <w:pPr>
              <w:pStyle w:val="Default"/>
              <w:rPr>
                <w:rFonts w:ascii="Arial" w:hAnsi="Arial" w:cs="Arial"/>
                <w:sz w:val="22"/>
              </w:rPr>
            </w:pPr>
          </w:p>
        </w:tc>
      </w:tr>
    </w:tbl>
    <w:p w14:paraId="36942321" w14:textId="77777777" w:rsidR="00041B9F" w:rsidRDefault="00041B9F" w:rsidP="00041B9F">
      <w:pPr>
        <w:pStyle w:val="Caption"/>
        <w:rPr>
          <w:ins w:id="2621" w:author="Pieter de Vis" w:date="2020-04-30T13:03:00Z"/>
        </w:rPr>
      </w:pPr>
    </w:p>
    <w:p w14:paraId="42F90E91" w14:textId="56CB8842" w:rsidR="00041B9F" w:rsidRDefault="00041B9F" w:rsidP="00041B9F">
      <w:pPr>
        <w:pStyle w:val="Caption"/>
        <w:rPr>
          <w:ins w:id="2622" w:author="Pieter de Vis" w:date="2020-04-30T13:03:00Z"/>
        </w:rPr>
      </w:pPr>
      <w:ins w:id="2623" w:author="Pieter de Vis" w:date="2020-04-30T13:03:00Z">
        <w:r>
          <w:t xml:space="preserve">Table </w:t>
        </w:r>
      </w:ins>
      <w:ins w:id="2624" w:author="Pieter de Vis" w:date="2020-04-30T18:34:00Z">
        <w:r w:rsidR="00775C1E">
          <w:t xml:space="preserve">67 </w:t>
        </w:r>
      </w:ins>
      <w:ins w:id="2625" w:author="Pieter de Vis" w:date="2020-04-30T13:03:00Z">
        <w:r>
          <w:rPr>
            <w:lang w:val="en"/>
          </w:rPr>
          <w:t xml:space="preserve">– </w:t>
        </w:r>
        <w:proofErr w:type="spellStart"/>
        <w:r>
          <w:t>corr_random_</w:t>
        </w:r>
      </w:ins>
      <w:ins w:id="2626" w:author="Pieter de Vis" w:date="2020-04-30T13:04:00Z">
        <w:r w:rsidRPr="00041B9F">
          <w:t>reflectance</w:t>
        </w:r>
      </w:ins>
      <w:proofErr w:type="spellEnd"/>
      <w:ins w:id="2627" w:author="Pieter de Vis" w:date="2020-04-30T13:03:00Z">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041B9F" w14:paraId="1A61874C" w14:textId="77777777" w:rsidTr="001C78F5">
        <w:trPr>
          <w:trHeight w:val="326"/>
          <w:ins w:id="2628" w:author="Pieter de Vis" w:date="2020-04-30T13:03: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67B09B74" w14:textId="77777777" w:rsidR="00041B9F" w:rsidRDefault="00041B9F" w:rsidP="001C78F5">
            <w:pPr>
              <w:pStyle w:val="Default"/>
              <w:rPr>
                <w:ins w:id="2629" w:author="Pieter de Vis" w:date="2020-04-30T13:03:00Z"/>
                <w:rFonts w:ascii="Arial" w:hAnsi="Arial" w:cs="Arial"/>
                <w:b/>
                <w:bCs/>
                <w:color w:val="FFFFFF"/>
                <w:sz w:val="20"/>
                <w:szCs w:val="20"/>
              </w:rPr>
            </w:pPr>
            <w:proofErr w:type="spellStart"/>
            <w:ins w:id="2630" w:author="Pieter de Vis" w:date="2020-04-30T13:03:00Z">
              <w:r>
                <w:rPr>
                  <w:rFonts w:ascii="Arial" w:hAnsi="Arial" w:cs="Arial"/>
                  <w:b/>
                  <w:bCs/>
                  <w:color w:val="FFFFFF"/>
                  <w:sz w:val="20"/>
                  <w:szCs w:val="20"/>
                </w:rPr>
                <w:t>u_random_radiance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7D48959E" w14:textId="77777777" w:rsidR="00041B9F" w:rsidRDefault="00041B9F" w:rsidP="001C78F5">
            <w:pPr>
              <w:pStyle w:val="Default"/>
              <w:rPr>
                <w:ins w:id="2631" w:author="Pieter de Vis" w:date="2020-04-30T13:03:00Z"/>
                <w:rFonts w:ascii="Arial" w:hAnsi="Arial" w:cs="Arial"/>
                <w:b/>
                <w:bCs/>
                <w:color w:val="FFFFFF"/>
                <w:sz w:val="20"/>
                <w:szCs w:val="20"/>
              </w:rPr>
            </w:pPr>
            <w:ins w:id="2632" w:author="Pieter de Vis" w:date="2020-04-30T13:03: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4A0BE7D" w14:textId="77777777" w:rsidR="00041B9F" w:rsidRDefault="00041B9F" w:rsidP="001C78F5">
            <w:pPr>
              <w:pStyle w:val="Default"/>
              <w:rPr>
                <w:ins w:id="2633" w:author="Pieter de Vis" w:date="2020-04-30T13:03:00Z"/>
                <w:rFonts w:ascii="Arial" w:hAnsi="Arial" w:cs="Arial"/>
                <w:b/>
                <w:bCs/>
                <w:color w:val="FFFFFF"/>
                <w:sz w:val="20"/>
                <w:szCs w:val="20"/>
              </w:rPr>
            </w:pPr>
            <w:ins w:id="2634" w:author="Pieter de Vis" w:date="2020-04-30T13:03: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05B8B76D" w14:textId="77777777" w:rsidR="00041B9F" w:rsidRDefault="00041B9F" w:rsidP="001C78F5">
            <w:pPr>
              <w:pStyle w:val="Default"/>
              <w:rPr>
                <w:ins w:id="2635" w:author="Pieter de Vis" w:date="2020-04-30T13:03:00Z"/>
                <w:rFonts w:ascii="Arial" w:hAnsi="Arial" w:cs="Arial"/>
                <w:b/>
                <w:bCs/>
                <w:color w:val="FFFFFF"/>
                <w:sz w:val="20"/>
                <w:szCs w:val="20"/>
              </w:rPr>
            </w:pPr>
            <w:ins w:id="2636" w:author="Pieter de Vis" w:date="2020-04-30T13:03:00Z">
              <w:r>
                <w:rPr>
                  <w:rFonts w:ascii="Arial" w:hAnsi="Arial" w:cs="Arial"/>
                  <w:b/>
                  <w:bCs/>
                  <w:color w:val="FFFFFF"/>
                  <w:sz w:val="20"/>
                  <w:szCs w:val="20"/>
                </w:rPr>
                <w:t>Comment</w:t>
              </w:r>
            </w:ins>
          </w:p>
        </w:tc>
      </w:tr>
      <w:tr w:rsidR="00041B9F" w14:paraId="27BB4B72" w14:textId="77777777" w:rsidTr="001C78F5">
        <w:trPr>
          <w:trHeight w:val="308"/>
          <w:ins w:id="2637"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A903904" w14:textId="77777777" w:rsidR="00041B9F" w:rsidRDefault="00041B9F" w:rsidP="001C78F5">
            <w:pPr>
              <w:jc w:val="left"/>
              <w:rPr>
                <w:ins w:id="2638"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9E81016" w14:textId="77777777" w:rsidR="00041B9F" w:rsidRDefault="00041B9F" w:rsidP="001C78F5">
            <w:pPr>
              <w:pStyle w:val="Default"/>
              <w:rPr>
                <w:ins w:id="2639" w:author="Pieter de Vis" w:date="2020-04-30T13:03:00Z"/>
                <w:rFonts w:ascii="Arial" w:hAnsi="Arial" w:cs="Arial"/>
                <w:sz w:val="20"/>
                <w:szCs w:val="20"/>
              </w:rPr>
            </w:pPr>
            <w:ins w:id="2640" w:author="Pieter de Vis" w:date="2020-04-30T13:03: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6BE20B0" w14:textId="77777777" w:rsidR="00041B9F" w:rsidRDefault="00041B9F" w:rsidP="001C78F5">
            <w:pPr>
              <w:pStyle w:val="Default"/>
              <w:rPr>
                <w:ins w:id="2641" w:author="Pieter de Vis" w:date="2020-04-30T13:03:00Z"/>
                <w:rFonts w:ascii="Arial" w:hAnsi="Arial" w:cs="Arial"/>
                <w:sz w:val="20"/>
                <w:szCs w:val="20"/>
              </w:rPr>
            </w:pPr>
            <w:ins w:id="2642" w:author="Pieter de Vis" w:date="2020-04-30T13:03: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6F8F426" w14:textId="77777777" w:rsidR="00041B9F" w:rsidRDefault="00041B9F" w:rsidP="001C78F5">
            <w:pPr>
              <w:pStyle w:val="Default"/>
              <w:rPr>
                <w:ins w:id="2643" w:author="Pieter de Vis" w:date="2020-04-30T13:03:00Z"/>
                <w:rFonts w:ascii="Arial" w:hAnsi="Arial" w:cs="Arial"/>
                <w:sz w:val="20"/>
                <w:szCs w:val="20"/>
              </w:rPr>
            </w:pPr>
          </w:p>
        </w:tc>
      </w:tr>
      <w:tr w:rsidR="00041B9F" w14:paraId="4FFD330C" w14:textId="77777777" w:rsidTr="001C78F5">
        <w:trPr>
          <w:trHeight w:val="308"/>
          <w:ins w:id="2644"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74A0EA2" w14:textId="77777777" w:rsidR="00041B9F" w:rsidRDefault="00041B9F" w:rsidP="001C78F5">
            <w:pPr>
              <w:jc w:val="left"/>
              <w:rPr>
                <w:ins w:id="2645"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F203BDC" w14:textId="77777777" w:rsidR="00041B9F" w:rsidRDefault="00041B9F" w:rsidP="001C78F5">
            <w:pPr>
              <w:pStyle w:val="Default"/>
              <w:rPr>
                <w:ins w:id="2646" w:author="Pieter de Vis" w:date="2020-04-30T13:03:00Z"/>
                <w:rFonts w:ascii="Arial" w:hAnsi="Arial" w:cs="Arial"/>
                <w:sz w:val="20"/>
                <w:szCs w:val="20"/>
              </w:rPr>
            </w:pPr>
            <w:proofErr w:type="spellStart"/>
            <w:ins w:id="2647" w:author="Pieter de Vis" w:date="2020-04-30T13:03: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2A54D0D" w14:textId="77777777" w:rsidR="00041B9F" w:rsidRDefault="00041B9F" w:rsidP="001C78F5">
            <w:pPr>
              <w:pStyle w:val="Default"/>
              <w:rPr>
                <w:ins w:id="2648" w:author="Pieter de Vis" w:date="2020-04-30T13:03:00Z"/>
                <w:rFonts w:ascii="Arial" w:hAnsi="Arial" w:cs="Arial"/>
                <w:sz w:val="20"/>
                <w:szCs w:val="20"/>
              </w:rPr>
            </w:pPr>
            <w:proofErr w:type="spellStart"/>
            <w:ins w:id="2649" w:author="Pieter de Vis" w:date="2020-04-30T13:03:00Z">
              <w:r>
                <w:rPr>
                  <w:rFonts w:ascii="Arial" w:hAnsi="Arial" w:cs="Arial"/>
                  <w:sz w:val="20"/>
                  <w:szCs w:val="20"/>
                </w:rPr>
                <w:t>corr_random_radiance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A89B54E" w14:textId="77777777" w:rsidR="00041B9F" w:rsidRDefault="00041B9F" w:rsidP="001C78F5">
            <w:pPr>
              <w:pStyle w:val="Default"/>
              <w:rPr>
                <w:ins w:id="2650" w:author="Pieter de Vis" w:date="2020-04-30T13:03:00Z"/>
                <w:rFonts w:ascii="Arial" w:hAnsi="Arial" w:cs="Arial"/>
                <w:sz w:val="20"/>
                <w:szCs w:val="20"/>
              </w:rPr>
            </w:pPr>
          </w:p>
        </w:tc>
      </w:tr>
      <w:tr w:rsidR="00041B9F" w14:paraId="630571CA" w14:textId="77777777" w:rsidTr="001C78F5">
        <w:trPr>
          <w:trHeight w:val="308"/>
          <w:ins w:id="2651"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F9C38AA" w14:textId="77777777" w:rsidR="00041B9F" w:rsidRDefault="00041B9F" w:rsidP="001C78F5">
            <w:pPr>
              <w:jc w:val="left"/>
              <w:rPr>
                <w:ins w:id="2652"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7369B69" w14:textId="77777777" w:rsidR="00041B9F" w:rsidRDefault="00041B9F" w:rsidP="001C78F5">
            <w:pPr>
              <w:pStyle w:val="Default"/>
              <w:rPr>
                <w:ins w:id="2653" w:author="Pieter de Vis" w:date="2020-04-30T13:03:00Z"/>
                <w:rFonts w:ascii="Arial" w:hAnsi="Arial" w:cs="Arial"/>
                <w:sz w:val="20"/>
                <w:szCs w:val="20"/>
              </w:rPr>
            </w:pPr>
            <w:proofErr w:type="spellStart"/>
            <w:ins w:id="2654" w:author="Pieter de Vis" w:date="2020-04-30T13:03: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4F4FA30" w14:textId="245B9CA1" w:rsidR="00041B9F" w:rsidRDefault="00041B9F" w:rsidP="001C78F5">
            <w:pPr>
              <w:pStyle w:val="Default"/>
              <w:rPr>
                <w:ins w:id="2655" w:author="Pieter de Vis" w:date="2020-04-30T13:03:00Z"/>
                <w:rFonts w:ascii="Arial" w:hAnsi="Arial" w:cs="Arial"/>
                <w:sz w:val="20"/>
                <w:szCs w:val="20"/>
              </w:rPr>
            </w:pPr>
            <w:ins w:id="2656" w:author="Pieter de Vis" w:date="2020-04-30T13:03:00Z">
              <w:r>
                <w:rPr>
                  <w:rFonts w:ascii="Arial" w:hAnsi="Arial" w:cs="Arial"/>
                  <w:sz w:val="20"/>
                  <w:szCs w:val="20"/>
                </w:rPr>
                <w:t xml:space="preserve">Random </w:t>
              </w:r>
            </w:ins>
            <w:ins w:id="2657" w:author="Pieter de Vis" w:date="2020-04-30T13:05:00Z">
              <w:r>
                <w:rPr>
                  <w:rFonts w:ascii="Arial" w:hAnsi="Arial" w:cs="Arial"/>
                  <w:sz w:val="20"/>
                  <w:szCs w:val="20"/>
                </w:rPr>
                <w:t>reflectance</w:t>
              </w:r>
            </w:ins>
            <w:ins w:id="2658" w:author="Pieter de Vis" w:date="2020-04-30T13:03:00Z">
              <w:r>
                <w:rPr>
                  <w:rFonts w:ascii="Arial" w:hAnsi="Arial" w:cs="Arial"/>
                  <w:sz w:val="20"/>
                  <w:szCs w:val="20"/>
                </w:rPr>
                <w:t xml:space="preserve"> correlation matrix</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52EE49F" w14:textId="77777777" w:rsidR="00041B9F" w:rsidRDefault="00041B9F" w:rsidP="001C78F5">
            <w:pPr>
              <w:pStyle w:val="Default"/>
              <w:rPr>
                <w:ins w:id="2659" w:author="Pieter de Vis" w:date="2020-04-30T13:03:00Z"/>
                <w:rFonts w:ascii="Arial" w:hAnsi="Arial" w:cs="Arial"/>
                <w:sz w:val="20"/>
                <w:szCs w:val="20"/>
              </w:rPr>
            </w:pPr>
          </w:p>
        </w:tc>
      </w:tr>
      <w:tr w:rsidR="00041B9F" w14:paraId="1907C330" w14:textId="77777777" w:rsidTr="001C78F5">
        <w:trPr>
          <w:trHeight w:val="308"/>
          <w:ins w:id="2660"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2EB3DE7" w14:textId="77777777" w:rsidR="00041B9F" w:rsidRDefault="00041B9F" w:rsidP="001C78F5">
            <w:pPr>
              <w:jc w:val="left"/>
              <w:rPr>
                <w:ins w:id="2661"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5B2B9DB" w14:textId="77777777" w:rsidR="00041B9F" w:rsidRDefault="00041B9F" w:rsidP="001C78F5">
            <w:pPr>
              <w:pStyle w:val="Default"/>
              <w:rPr>
                <w:ins w:id="2662" w:author="Pieter de Vis" w:date="2020-04-30T13:03:00Z"/>
                <w:rFonts w:ascii="Arial" w:hAnsi="Arial" w:cs="Arial"/>
                <w:sz w:val="20"/>
                <w:szCs w:val="20"/>
              </w:rPr>
            </w:pPr>
            <w:ins w:id="2663" w:author="Pieter de Vis" w:date="2020-04-30T13:03: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490F8D3" w14:textId="77777777" w:rsidR="00041B9F" w:rsidRDefault="00041B9F" w:rsidP="001C78F5">
            <w:pPr>
              <w:pStyle w:val="Default"/>
              <w:tabs>
                <w:tab w:val="right" w:pos="2335"/>
              </w:tabs>
              <w:rPr>
                <w:ins w:id="2664" w:author="Pieter de Vis" w:date="2020-04-30T13:03:00Z"/>
                <w:rFonts w:ascii="Arial" w:hAnsi="Arial" w:cs="Arial"/>
                <w:sz w:val="20"/>
                <w:szCs w:val="20"/>
              </w:rPr>
            </w:pPr>
            <w:ins w:id="2665" w:author="Pieter de Vis" w:date="2020-04-30T13:03:00Z">
              <w:r>
                <w:rPr>
                  <w:rFonts w:ascii="Arial" w:hAnsi="Arial" w:cs="Arial"/>
                  <w:sz w:val="20"/>
                  <w:szCs w:val="20"/>
                </w:rPr>
                <w:t>%</w:t>
              </w:r>
              <w:r>
                <w:rPr>
                  <w:rFonts w:ascii="Arial" w:hAnsi="Arial" w:cs="Arial"/>
                  <w:sz w:val="20"/>
                  <w:szCs w:val="20"/>
                </w:rPr>
                <w:tab/>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8A690A5" w14:textId="77777777" w:rsidR="00041B9F" w:rsidRDefault="00041B9F" w:rsidP="001C78F5">
            <w:pPr>
              <w:pStyle w:val="Default"/>
              <w:rPr>
                <w:ins w:id="2666" w:author="Pieter de Vis" w:date="2020-04-30T13:03:00Z"/>
                <w:rFonts w:ascii="Arial" w:hAnsi="Arial" w:cs="Arial"/>
                <w:sz w:val="20"/>
                <w:szCs w:val="20"/>
              </w:rPr>
            </w:pPr>
          </w:p>
        </w:tc>
      </w:tr>
      <w:tr w:rsidR="00041B9F" w14:paraId="691D04DC" w14:textId="77777777" w:rsidTr="001C78F5">
        <w:trPr>
          <w:trHeight w:val="308"/>
          <w:ins w:id="2667"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9D7D995" w14:textId="77777777" w:rsidR="00041B9F" w:rsidRDefault="00041B9F" w:rsidP="001C78F5">
            <w:pPr>
              <w:jc w:val="left"/>
              <w:rPr>
                <w:ins w:id="2668"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8C31E77" w14:textId="77777777" w:rsidR="00041B9F" w:rsidRDefault="00041B9F" w:rsidP="001C78F5">
            <w:pPr>
              <w:pStyle w:val="Default"/>
              <w:rPr>
                <w:ins w:id="2669" w:author="Pieter de Vis" w:date="2020-04-30T13:03:00Z"/>
                <w:rFonts w:ascii="Arial" w:hAnsi="Arial" w:cs="Arial"/>
                <w:sz w:val="20"/>
                <w:szCs w:val="20"/>
              </w:rPr>
            </w:pPr>
            <w:proofErr w:type="spellStart"/>
            <w:ins w:id="2670" w:author="Pieter de Vis" w:date="2020-04-30T13:03: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074A64F" w14:textId="77777777" w:rsidR="00041B9F" w:rsidRDefault="00041B9F" w:rsidP="001C78F5">
            <w:pPr>
              <w:pStyle w:val="Default"/>
              <w:rPr>
                <w:ins w:id="2671" w:author="Pieter de Vis" w:date="2020-04-30T13:03:00Z"/>
                <w:rFonts w:ascii="Arial" w:hAnsi="Arial" w:cs="Arial"/>
                <w:sz w:val="20"/>
                <w:szCs w:val="20"/>
              </w:rPr>
            </w:pPr>
            <w:ins w:id="2672" w:author="Pieter de Vis" w:date="2020-04-30T13:03: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61CC778" w14:textId="77777777" w:rsidR="00041B9F" w:rsidRDefault="00041B9F" w:rsidP="001C78F5">
            <w:pPr>
              <w:pStyle w:val="Default"/>
              <w:rPr>
                <w:ins w:id="2673" w:author="Pieter de Vis" w:date="2020-04-30T13:03:00Z"/>
                <w:rFonts w:ascii="Arial" w:hAnsi="Arial" w:cs="Arial"/>
                <w:sz w:val="20"/>
                <w:szCs w:val="20"/>
              </w:rPr>
            </w:pPr>
          </w:p>
        </w:tc>
      </w:tr>
      <w:tr w:rsidR="00041B9F" w14:paraId="70614D62" w14:textId="77777777" w:rsidTr="001C78F5">
        <w:trPr>
          <w:trHeight w:val="308"/>
          <w:ins w:id="2674"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9504F18" w14:textId="77777777" w:rsidR="00041B9F" w:rsidRDefault="00041B9F" w:rsidP="001C78F5">
            <w:pPr>
              <w:jc w:val="left"/>
              <w:rPr>
                <w:ins w:id="2675"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38F6FB60" w14:textId="77777777" w:rsidR="00041B9F" w:rsidRDefault="00041B9F" w:rsidP="001C78F5">
            <w:pPr>
              <w:pStyle w:val="Default"/>
              <w:rPr>
                <w:ins w:id="2676" w:author="Pieter de Vis" w:date="2020-04-30T13:03:00Z"/>
                <w:rFonts w:ascii="Arial" w:hAnsi="Arial" w:cs="Arial"/>
                <w:sz w:val="20"/>
                <w:szCs w:val="20"/>
              </w:rPr>
            </w:pPr>
            <w:proofErr w:type="spellStart"/>
            <w:ins w:id="2677" w:author="Pieter de Vis" w:date="2020-04-30T13:03: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616596E" w14:textId="77777777" w:rsidR="00041B9F" w:rsidRDefault="00041B9F" w:rsidP="001C78F5">
            <w:pPr>
              <w:pStyle w:val="Default"/>
              <w:rPr>
                <w:ins w:id="2678" w:author="Pieter de Vis" w:date="2020-04-30T13:03:00Z"/>
                <w:rFonts w:ascii="Arial" w:hAnsi="Arial" w:cs="Arial"/>
                <w:sz w:val="20"/>
                <w:szCs w:val="20"/>
              </w:rPr>
            </w:pPr>
            <w:ins w:id="2679" w:author="Pieter de Vis" w:date="2020-04-30T13:03: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271BCB5" w14:textId="77777777" w:rsidR="00041B9F" w:rsidRDefault="00041B9F" w:rsidP="001C78F5">
            <w:pPr>
              <w:pStyle w:val="Default"/>
              <w:rPr>
                <w:ins w:id="2680" w:author="Pieter de Vis" w:date="2020-04-30T13:03:00Z"/>
                <w:rFonts w:ascii="Arial" w:hAnsi="Arial" w:cs="Arial"/>
                <w:sz w:val="20"/>
                <w:szCs w:val="20"/>
              </w:rPr>
            </w:pPr>
          </w:p>
        </w:tc>
      </w:tr>
      <w:tr w:rsidR="00041B9F" w14:paraId="2BF8D166" w14:textId="77777777" w:rsidTr="001C78F5">
        <w:trPr>
          <w:trHeight w:val="308"/>
          <w:ins w:id="2681"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FE29C70" w14:textId="77777777" w:rsidR="00041B9F" w:rsidRDefault="00041B9F" w:rsidP="001C78F5">
            <w:pPr>
              <w:jc w:val="left"/>
              <w:rPr>
                <w:ins w:id="2682"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3986E00" w14:textId="77777777" w:rsidR="00041B9F" w:rsidRDefault="00041B9F" w:rsidP="001C78F5">
            <w:pPr>
              <w:pStyle w:val="Default"/>
              <w:rPr>
                <w:ins w:id="2683" w:author="Pieter de Vis" w:date="2020-04-30T13:03:00Z"/>
                <w:rFonts w:ascii="Arial" w:hAnsi="Arial" w:cs="Arial"/>
                <w:sz w:val="20"/>
                <w:szCs w:val="20"/>
              </w:rPr>
            </w:pPr>
            <w:proofErr w:type="spellStart"/>
            <w:ins w:id="2684" w:author="Pieter de Vis" w:date="2020-04-30T13:03: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9C0AC66" w14:textId="77777777" w:rsidR="00041B9F" w:rsidRDefault="00041B9F" w:rsidP="001C78F5">
            <w:pPr>
              <w:pStyle w:val="Default"/>
              <w:rPr>
                <w:ins w:id="2685" w:author="Pieter de Vis" w:date="2020-04-30T13:03:00Z"/>
                <w:rFonts w:ascii="Arial" w:hAnsi="Arial" w:cs="Arial"/>
                <w:sz w:val="20"/>
                <w:szCs w:val="20"/>
              </w:rPr>
            </w:pPr>
            <w:ins w:id="2686" w:author="Pieter de Vis" w:date="2020-04-30T13:03: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FA299F3" w14:textId="77777777" w:rsidR="00041B9F" w:rsidRDefault="00041B9F" w:rsidP="001C78F5">
            <w:pPr>
              <w:pStyle w:val="Default"/>
              <w:rPr>
                <w:ins w:id="2687" w:author="Pieter de Vis" w:date="2020-04-30T13:03:00Z"/>
                <w:rFonts w:ascii="Arial" w:hAnsi="Arial" w:cs="Arial"/>
                <w:sz w:val="20"/>
                <w:szCs w:val="20"/>
              </w:rPr>
            </w:pPr>
          </w:p>
        </w:tc>
      </w:tr>
    </w:tbl>
    <w:p w14:paraId="1664DCA5" w14:textId="77777777" w:rsidR="00041B9F" w:rsidRDefault="00041B9F" w:rsidP="00041B9F">
      <w:pPr>
        <w:pStyle w:val="Caption"/>
        <w:rPr>
          <w:ins w:id="2688" w:author="Pieter de Vis" w:date="2020-04-30T13:03:00Z"/>
        </w:rPr>
      </w:pPr>
    </w:p>
    <w:p w14:paraId="498F90B1" w14:textId="3B573E22" w:rsidR="00041B9F" w:rsidRDefault="00041B9F" w:rsidP="00041B9F">
      <w:pPr>
        <w:pStyle w:val="Caption"/>
        <w:rPr>
          <w:ins w:id="2689" w:author="Pieter de Vis" w:date="2020-04-30T13:03:00Z"/>
        </w:rPr>
      </w:pPr>
      <w:ins w:id="2690" w:author="Pieter de Vis" w:date="2020-04-30T13:03:00Z">
        <w:r>
          <w:t xml:space="preserve">Table </w:t>
        </w:r>
      </w:ins>
      <w:ins w:id="2691" w:author="Pieter de Vis" w:date="2020-04-30T18:34:00Z">
        <w:r w:rsidR="00775C1E">
          <w:t>68</w:t>
        </w:r>
      </w:ins>
      <w:ins w:id="2692" w:author="Pieter de Vis" w:date="2020-04-30T13:03:00Z">
        <w:r>
          <w:t xml:space="preserve"> </w:t>
        </w:r>
        <w:r>
          <w:rPr>
            <w:lang w:val="en"/>
          </w:rPr>
          <w:t xml:space="preserve">– </w:t>
        </w:r>
        <w:proofErr w:type="spellStart"/>
        <w:r>
          <w:t>corr_systematic_</w:t>
        </w:r>
      </w:ins>
      <w:ins w:id="2693" w:author="Pieter de Vis" w:date="2020-04-30T13:04:00Z">
        <w:r w:rsidRPr="00041B9F">
          <w:t>reflectance</w:t>
        </w:r>
        <w:proofErr w:type="spellEnd"/>
        <w:r>
          <w:t xml:space="preserve"> </w:t>
        </w:r>
      </w:ins>
      <w:ins w:id="2694" w:author="Pieter de Vis" w:date="2020-04-30T13:03:00Z">
        <w:r>
          <w:t>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041B9F" w14:paraId="6A0E8BA8" w14:textId="77777777" w:rsidTr="001C78F5">
        <w:trPr>
          <w:trHeight w:val="326"/>
          <w:ins w:id="2695" w:author="Pieter de Vis" w:date="2020-04-30T13:03: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23AEA44E" w14:textId="77777777" w:rsidR="00041B9F" w:rsidRDefault="00041B9F" w:rsidP="001C78F5">
            <w:pPr>
              <w:pStyle w:val="Default"/>
              <w:rPr>
                <w:ins w:id="2696" w:author="Pieter de Vis" w:date="2020-04-30T13:03:00Z"/>
                <w:rFonts w:ascii="Arial" w:hAnsi="Arial" w:cs="Arial"/>
                <w:b/>
                <w:bCs/>
                <w:color w:val="FFFFFF"/>
                <w:sz w:val="20"/>
                <w:szCs w:val="20"/>
              </w:rPr>
            </w:pPr>
            <w:proofErr w:type="spellStart"/>
            <w:ins w:id="2697" w:author="Pieter de Vis" w:date="2020-04-30T13:03:00Z">
              <w:r>
                <w:rPr>
                  <w:rFonts w:ascii="Arial" w:hAnsi="Arial" w:cs="Arial"/>
                  <w:b/>
                  <w:bCs/>
                  <w:color w:val="FFFFFF"/>
                  <w:sz w:val="20"/>
                  <w:szCs w:val="20"/>
                </w:rPr>
                <w:t>u_systematic_radiance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7DE1FB2E" w14:textId="77777777" w:rsidR="00041B9F" w:rsidRDefault="00041B9F" w:rsidP="001C78F5">
            <w:pPr>
              <w:pStyle w:val="Default"/>
              <w:rPr>
                <w:ins w:id="2698" w:author="Pieter de Vis" w:date="2020-04-30T13:03:00Z"/>
                <w:rFonts w:ascii="Arial" w:hAnsi="Arial" w:cs="Arial"/>
                <w:b/>
                <w:bCs/>
                <w:color w:val="FFFFFF"/>
                <w:sz w:val="20"/>
                <w:szCs w:val="20"/>
              </w:rPr>
            </w:pPr>
            <w:ins w:id="2699" w:author="Pieter de Vis" w:date="2020-04-30T13:03: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16E126A" w14:textId="77777777" w:rsidR="00041B9F" w:rsidRDefault="00041B9F" w:rsidP="001C78F5">
            <w:pPr>
              <w:pStyle w:val="Default"/>
              <w:rPr>
                <w:ins w:id="2700" w:author="Pieter de Vis" w:date="2020-04-30T13:03:00Z"/>
                <w:rFonts w:ascii="Arial" w:hAnsi="Arial" w:cs="Arial"/>
                <w:b/>
                <w:bCs/>
                <w:color w:val="FFFFFF"/>
                <w:sz w:val="20"/>
                <w:szCs w:val="20"/>
              </w:rPr>
            </w:pPr>
            <w:ins w:id="2701" w:author="Pieter de Vis" w:date="2020-04-30T13:03: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56C54C57" w14:textId="77777777" w:rsidR="00041B9F" w:rsidRDefault="00041B9F" w:rsidP="001C78F5">
            <w:pPr>
              <w:pStyle w:val="Default"/>
              <w:rPr>
                <w:ins w:id="2702" w:author="Pieter de Vis" w:date="2020-04-30T13:03:00Z"/>
                <w:rFonts w:ascii="Arial" w:hAnsi="Arial" w:cs="Arial"/>
                <w:b/>
                <w:bCs/>
                <w:color w:val="FFFFFF"/>
                <w:sz w:val="20"/>
                <w:szCs w:val="20"/>
              </w:rPr>
            </w:pPr>
            <w:ins w:id="2703" w:author="Pieter de Vis" w:date="2020-04-30T13:03:00Z">
              <w:r>
                <w:rPr>
                  <w:rFonts w:ascii="Arial" w:hAnsi="Arial" w:cs="Arial"/>
                  <w:b/>
                  <w:bCs/>
                  <w:color w:val="FFFFFF"/>
                  <w:sz w:val="20"/>
                  <w:szCs w:val="20"/>
                </w:rPr>
                <w:t>Comment</w:t>
              </w:r>
            </w:ins>
          </w:p>
        </w:tc>
      </w:tr>
      <w:tr w:rsidR="00041B9F" w14:paraId="5CF8434B" w14:textId="77777777" w:rsidTr="001C78F5">
        <w:trPr>
          <w:trHeight w:val="308"/>
          <w:ins w:id="2704"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B109501" w14:textId="77777777" w:rsidR="00041B9F" w:rsidRDefault="00041B9F" w:rsidP="001C78F5">
            <w:pPr>
              <w:jc w:val="left"/>
              <w:rPr>
                <w:ins w:id="2705"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631338F" w14:textId="77777777" w:rsidR="00041B9F" w:rsidRDefault="00041B9F" w:rsidP="001C78F5">
            <w:pPr>
              <w:pStyle w:val="Default"/>
              <w:rPr>
                <w:ins w:id="2706" w:author="Pieter de Vis" w:date="2020-04-30T13:03:00Z"/>
                <w:rFonts w:ascii="Arial" w:hAnsi="Arial" w:cs="Arial"/>
                <w:sz w:val="20"/>
                <w:szCs w:val="20"/>
              </w:rPr>
            </w:pPr>
            <w:ins w:id="2707" w:author="Pieter de Vis" w:date="2020-04-30T13:03: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893D9E1" w14:textId="77777777" w:rsidR="00041B9F" w:rsidRDefault="00041B9F" w:rsidP="001C78F5">
            <w:pPr>
              <w:pStyle w:val="Default"/>
              <w:rPr>
                <w:ins w:id="2708" w:author="Pieter de Vis" w:date="2020-04-30T13:03:00Z"/>
                <w:rFonts w:ascii="Arial" w:hAnsi="Arial" w:cs="Arial"/>
                <w:sz w:val="20"/>
                <w:szCs w:val="20"/>
              </w:rPr>
            </w:pPr>
            <w:ins w:id="2709" w:author="Pieter de Vis" w:date="2020-04-30T13:03: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B1A59EB" w14:textId="77777777" w:rsidR="00041B9F" w:rsidRDefault="00041B9F" w:rsidP="001C78F5">
            <w:pPr>
              <w:pStyle w:val="Default"/>
              <w:rPr>
                <w:ins w:id="2710" w:author="Pieter de Vis" w:date="2020-04-30T13:03:00Z"/>
                <w:rFonts w:ascii="Arial" w:hAnsi="Arial" w:cs="Arial"/>
                <w:sz w:val="20"/>
                <w:szCs w:val="20"/>
              </w:rPr>
            </w:pPr>
          </w:p>
        </w:tc>
      </w:tr>
      <w:tr w:rsidR="00041B9F" w14:paraId="3EF072AC" w14:textId="77777777" w:rsidTr="001C78F5">
        <w:trPr>
          <w:trHeight w:val="308"/>
          <w:ins w:id="2711"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B3A738E" w14:textId="77777777" w:rsidR="00041B9F" w:rsidRDefault="00041B9F" w:rsidP="001C78F5">
            <w:pPr>
              <w:jc w:val="left"/>
              <w:rPr>
                <w:ins w:id="2712"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C6FEA39" w14:textId="77777777" w:rsidR="00041B9F" w:rsidRDefault="00041B9F" w:rsidP="001C78F5">
            <w:pPr>
              <w:pStyle w:val="Default"/>
              <w:rPr>
                <w:ins w:id="2713" w:author="Pieter de Vis" w:date="2020-04-30T13:03:00Z"/>
                <w:rFonts w:ascii="Arial" w:hAnsi="Arial" w:cs="Arial"/>
                <w:sz w:val="20"/>
                <w:szCs w:val="20"/>
              </w:rPr>
            </w:pPr>
            <w:proofErr w:type="spellStart"/>
            <w:ins w:id="2714" w:author="Pieter de Vis" w:date="2020-04-30T13:03: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C796C2A" w14:textId="77777777" w:rsidR="00041B9F" w:rsidRDefault="00041B9F" w:rsidP="001C78F5">
            <w:pPr>
              <w:pStyle w:val="Default"/>
              <w:rPr>
                <w:ins w:id="2715" w:author="Pieter de Vis" w:date="2020-04-30T13:03:00Z"/>
                <w:rFonts w:ascii="Arial" w:hAnsi="Arial" w:cs="Arial"/>
                <w:sz w:val="20"/>
                <w:szCs w:val="20"/>
              </w:rPr>
            </w:pPr>
            <w:proofErr w:type="spellStart"/>
            <w:ins w:id="2716" w:author="Pieter de Vis" w:date="2020-04-30T13:03:00Z">
              <w:r>
                <w:rPr>
                  <w:rFonts w:ascii="Arial" w:hAnsi="Arial" w:cs="Arial"/>
                  <w:sz w:val="20"/>
                  <w:szCs w:val="20"/>
                </w:rPr>
                <w:t>corr_systematic_radiance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93770D5" w14:textId="77777777" w:rsidR="00041B9F" w:rsidRDefault="00041B9F" w:rsidP="001C78F5">
            <w:pPr>
              <w:pStyle w:val="Default"/>
              <w:rPr>
                <w:ins w:id="2717" w:author="Pieter de Vis" w:date="2020-04-30T13:03:00Z"/>
                <w:rFonts w:ascii="Arial" w:hAnsi="Arial" w:cs="Arial"/>
                <w:sz w:val="20"/>
                <w:szCs w:val="20"/>
              </w:rPr>
            </w:pPr>
          </w:p>
        </w:tc>
      </w:tr>
      <w:tr w:rsidR="00041B9F" w14:paraId="7E88B707" w14:textId="77777777" w:rsidTr="001C78F5">
        <w:trPr>
          <w:trHeight w:val="308"/>
          <w:ins w:id="2718"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96BFB6A" w14:textId="77777777" w:rsidR="00041B9F" w:rsidRDefault="00041B9F" w:rsidP="001C78F5">
            <w:pPr>
              <w:jc w:val="left"/>
              <w:rPr>
                <w:ins w:id="2719"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E98DD90" w14:textId="77777777" w:rsidR="00041B9F" w:rsidRDefault="00041B9F" w:rsidP="001C78F5">
            <w:pPr>
              <w:pStyle w:val="Default"/>
              <w:rPr>
                <w:ins w:id="2720" w:author="Pieter de Vis" w:date="2020-04-30T13:03:00Z"/>
                <w:rFonts w:ascii="Arial" w:hAnsi="Arial" w:cs="Arial"/>
                <w:sz w:val="20"/>
                <w:szCs w:val="20"/>
              </w:rPr>
            </w:pPr>
            <w:proofErr w:type="spellStart"/>
            <w:ins w:id="2721" w:author="Pieter de Vis" w:date="2020-04-30T13:03: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9789ECD" w14:textId="3F73150B" w:rsidR="00041B9F" w:rsidRDefault="00041B9F" w:rsidP="001C78F5">
            <w:pPr>
              <w:pStyle w:val="Default"/>
              <w:rPr>
                <w:ins w:id="2722" w:author="Pieter de Vis" w:date="2020-04-30T13:03:00Z"/>
                <w:rFonts w:ascii="Arial" w:hAnsi="Arial" w:cs="Arial"/>
                <w:sz w:val="20"/>
                <w:szCs w:val="20"/>
              </w:rPr>
            </w:pPr>
            <w:ins w:id="2723" w:author="Pieter de Vis" w:date="2020-04-30T13:03:00Z">
              <w:r>
                <w:rPr>
                  <w:rFonts w:ascii="Arial" w:hAnsi="Arial" w:cs="Arial"/>
                  <w:sz w:val="20"/>
                  <w:szCs w:val="20"/>
                </w:rPr>
                <w:t xml:space="preserve">Systematic </w:t>
              </w:r>
            </w:ins>
            <w:ins w:id="2724" w:author="Pieter de Vis" w:date="2020-04-30T13:05:00Z">
              <w:r>
                <w:rPr>
                  <w:rFonts w:ascii="Arial" w:hAnsi="Arial" w:cs="Arial"/>
                  <w:sz w:val="20"/>
                  <w:szCs w:val="20"/>
                </w:rPr>
                <w:t>reflectance</w:t>
              </w:r>
            </w:ins>
            <w:ins w:id="2725" w:author="Pieter de Vis" w:date="2020-04-30T13:03:00Z">
              <w:r>
                <w:rPr>
                  <w:rFonts w:ascii="Arial" w:hAnsi="Arial" w:cs="Arial"/>
                  <w:sz w:val="20"/>
                  <w:szCs w:val="20"/>
                </w:rPr>
                <w:t xml:space="preserve"> correlation matrix</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370EEDE" w14:textId="77777777" w:rsidR="00041B9F" w:rsidRDefault="00041B9F" w:rsidP="001C78F5">
            <w:pPr>
              <w:pStyle w:val="Default"/>
              <w:rPr>
                <w:ins w:id="2726" w:author="Pieter de Vis" w:date="2020-04-30T13:03:00Z"/>
                <w:rFonts w:ascii="Arial" w:hAnsi="Arial" w:cs="Arial"/>
                <w:sz w:val="20"/>
                <w:szCs w:val="20"/>
              </w:rPr>
            </w:pPr>
          </w:p>
        </w:tc>
      </w:tr>
      <w:tr w:rsidR="00041B9F" w14:paraId="5C4204CC" w14:textId="77777777" w:rsidTr="001C78F5">
        <w:trPr>
          <w:trHeight w:val="308"/>
          <w:ins w:id="2727"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DE27576" w14:textId="77777777" w:rsidR="00041B9F" w:rsidRDefault="00041B9F" w:rsidP="001C78F5">
            <w:pPr>
              <w:jc w:val="left"/>
              <w:rPr>
                <w:ins w:id="2728"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3C11BB0" w14:textId="77777777" w:rsidR="00041B9F" w:rsidRDefault="00041B9F" w:rsidP="001C78F5">
            <w:pPr>
              <w:pStyle w:val="Default"/>
              <w:rPr>
                <w:ins w:id="2729" w:author="Pieter de Vis" w:date="2020-04-30T13:03:00Z"/>
                <w:rFonts w:ascii="Arial" w:hAnsi="Arial" w:cs="Arial"/>
                <w:sz w:val="20"/>
                <w:szCs w:val="20"/>
              </w:rPr>
            </w:pPr>
            <w:ins w:id="2730" w:author="Pieter de Vis" w:date="2020-04-30T13:03: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2501764" w14:textId="77777777" w:rsidR="00041B9F" w:rsidRDefault="00041B9F" w:rsidP="001C78F5">
            <w:pPr>
              <w:pStyle w:val="Default"/>
              <w:rPr>
                <w:ins w:id="2731" w:author="Pieter de Vis" w:date="2020-04-30T13:03:00Z"/>
                <w:rFonts w:ascii="Arial" w:hAnsi="Arial" w:cs="Arial"/>
                <w:sz w:val="20"/>
                <w:szCs w:val="20"/>
              </w:rPr>
            </w:pPr>
            <w:ins w:id="2732" w:author="Pieter de Vis" w:date="2020-04-30T13:03: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59E12BF" w14:textId="77777777" w:rsidR="00041B9F" w:rsidRDefault="00041B9F" w:rsidP="001C78F5">
            <w:pPr>
              <w:pStyle w:val="Default"/>
              <w:rPr>
                <w:ins w:id="2733" w:author="Pieter de Vis" w:date="2020-04-30T13:03:00Z"/>
                <w:rFonts w:ascii="Arial" w:hAnsi="Arial" w:cs="Arial"/>
                <w:sz w:val="20"/>
                <w:szCs w:val="20"/>
              </w:rPr>
            </w:pPr>
          </w:p>
        </w:tc>
      </w:tr>
      <w:tr w:rsidR="00041B9F" w14:paraId="7933DA83" w14:textId="77777777" w:rsidTr="001C78F5">
        <w:trPr>
          <w:trHeight w:val="308"/>
          <w:ins w:id="2734"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BBEF706" w14:textId="77777777" w:rsidR="00041B9F" w:rsidRDefault="00041B9F" w:rsidP="001C78F5">
            <w:pPr>
              <w:jc w:val="left"/>
              <w:rPr>
                <w:ins w:id="2735"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817971F" w14:textId="77777777" w:rsidR="00041B9F" w:rsidRDefault="00041B9F" w:rsidP="001C78F5">
            <w:pPr>
              <w:pStyle w:val="Default"/>
              <w:rPr>
                <w:ins w:id="2736" w:author="Pieter de Vis" w:date="2020-04-30T13:03:00Z"/>
                <w:rFonts w:ascii="Arial" w:hAnsi="Arial" w:cs="Arial"/>
                <w:sz w:val="20"/>
                <w:szCs w:val="20"/>
              </w:rPr>
            </w:pPr>
            <w:proofErr w:type="spellStart"/>
            <w:ins w:id="2737" w:author="Pieter de Vis" w:date="2020-04-30T13:03: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C0D3024" w14:textId="77777777" w:rsidR="00041B9F" w:rsidRDefault="00041B9F" w:rsidP="001C78F5">
            <w:pPr>
              <w:pStyle w:val="Default"/>
              <w:rPr>
                <w:ins w:id="2738" w:author="Pieter de Vis" w:date="2020-04-30T13:03:00Z"/>
                <w:rFonts w:ascii="Arial" w:hAnsi="Arial" w:cs="Arial"/>
                <w:sz w:val="20"/>
                <w:szCs w:val="20"/>
              </w:rPr>
            </w:pPr>
            <w:ins w:id="2739" w:author="Pieter de Vis" w:date="2020-04-30T13:03: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0FCB18B" w14:textId="77777777" w:rsidR="00041B9F" w:rsidRDefault="00041B9F" w:rsidP="001C78F5">
            <w:pPr>
              <w:pStyle w:val="Default"/>
              <w:rPr>
                <w:ins w:id="2740" w:author="Pieter de Vis" w:date="2020-04-30T13:03:00Z"/>
                <w:rFonts w:ascii="Arial" w:hAnsi="Arial" w:cs="Arial"/>
                <w:sz w:val="20"/>
                <w:szCs w:val="20"/>
              </w:rPr>
            </w:pPr>
          </w:p>
        </w:tc>
      </w:tr>
      <w:tr w:rsidR="00041B9F" w14:paraId="067491D5" w14:textId="77777777" w:rsidTr="001C78F5">
        <w:trPr>
          <w:trHeight w:val="308"/>
          <w:ins w:id="2741"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552DC8F" w14:textId="77777777" w:rsidR="00041B9F" w:rsidRDefault="00041B9F" w:rsidP="001C78F5">
            <w:pPr>
              <w:jc w:val="left"/>
              <w:rPr>
                <w:ins w:id="2742"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6E440D3" w14:textId="77777777" w:rsidR="00041B9F" w:rsidRDefault="00041B9F" w:rsidP="001C78F5">
            <w:pPr>
              <w:pStyle w:val="Default"/>
              <w:rPr>
                <w:ins w:id="2743" w:author="Pieter de Vis" w:date="2020-04-30T13:03:00Z"/>
                <w:rFonts w:ascii="Arial" w:hAnsi="Arial" w:cs="Arial"/>
                <w:sz w:val="20"/>
                <w:szCs w:val="20"/>
              </w:rPr>
            </w:pPr>
            <w:proofErr w:type="spellStart"/>
            <w:ins w:id="2744" w:author="Pieter de Vis" w:date="2020-04-30T13:03: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D97C78D" w14:textId="77777777" w:rsidR="00041B9F" w:rsidRDefault="00041B9F" w:rsidP="001C78F5">
            <w:pPr>
              <w:pStyle w:val="Default"/>
              <w:rPr>
                <w:ins w:id="2745" w:author="Pieter de Vis" w:date="2020-04-30T13:03:00Z"/>
                <w:rFonts w:ascii="Arial" w:hAnsi="Arial" w:cs="Arial"/>
                <w:sz w:val="20"/>
                <w:szCs w:val="20"/>
              </w:rPr>
            </w:pPr>
            <w:ins w:id="2746" w:author="Pieter de Vis" w:date="2020-04-30T13:03: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2CF5174" w14:textId="77777777" w:rsidR="00041B9F" w:rsidRDefault="00041B9F" w:rsidP="001C78F5">
            <w:pPr>
              <w:pStyle w:val="Default"/>
              <w:rPr>
                <w:ins w:id="2747" w:author="Pieter de Vis" w:date="2020-04-30T13:03:00Z"/>
                <w:rFonts w:ascii="Arial" w:hAnsi="Arial" w:cs="Arial"/>
                <w:sz w:val="20"/>
                <w:szCs w:val="20"/>
              </w:rPr>
            </w:pPr>
          </w:p>
        </w:tc>
      </w:tr>
      <w:tr w:rsidR="00041B9F" w14:paraId="359FF749" w14:textId="77777777" w:rsidTr="001C78F5">
        <w:trPr>
          <w:trHeight w:val="308"/>
          <w:ins w:id="2748" w:author="Pieter de Vis" w:date="2020-04-30T13:03: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10B3ED1" w14:textId="77777777" w:rsidR="00041B9F" w:rsidRDefault="00041B9F" w:rsidP="001C78F5">
            <w:pPr>
              <w:jc w:val="left"/>
              <w:rPr>
                <w:ins w:id="2749" w:author="Pieter de Vis" w:date="2020-04-30T13:03: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775B8BB" w14:textId="77777777" w:rsidR="00041B9F" w:rsidRDefault="00041B9F" w:rsidP="001C78F5">
            <w:pPr>
              <w:pStyle w:val="Default"/>
              <w:rPr>
                <w:ins w:id="2750" w:author="Pieter de Vis" w:date="2020-04-30T13:03:00Z"/>
                <w:rFonts w:ascii="Arial" w:hAnsi="Arial" w:cs="Arial"/>
                <w:sz w:val="20"/>
                <w:szCs w:val="20"/>
              </w:rPr>
            </w:pPr>
            <w:proofErr w:type="spellStart"/>
            <w:ins w:id="2751" w:author="Pieter de Vis" w:date="2020-04-30T13:03: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A3CD1D9" w14:textId="77777777" w:rsidR="00041B9F" w:rsidRDefault="00041B9F" w:rsidP="001C78F5">
            <w:pPr>
              <w:pStyle w:val="Default"/>
              <w:rPr>
                <w:ins w:id="2752" w:author="Pieter de Vis" w:date="2020-04-30T13:03:00Z"/>
                <w:rFonts w:ascii="Arial" w:hAnsi="Arial" w:cs="Arial"/>
                <w:sz w:val="20"/>
                <w:szCs w:val="20"/>
              </w:rPr>
            </w:pPr>
            <w:ins w:id="2753" w:author="Pieter de Vis" w:date="2020-04-30T13:03: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A4B4B98" w14:textId="77777777" w:rsidR="00041B9F" w:rsidRDefault="00041B9F" w:rsidP="001C78F5">
            <w:pPr>
              <w:pStyle w:val="Default"/>
              <w:rPr>
                <w:ins w:id="2754" w:author="Pieter de Vis" w:date="2020-04-30T13:03:00Z"/>
                <w:rFonts w:ascii="Arial" w:hAnsi="Arial" w:cs="Arial"/>
                <w:sz w:val="20"/>
                <w:szCs w:val="20"/>
              </w:rPr>
            </w:pPr>
          </w:p>
        </w:tc>
      </w:tr>
    </w:tbl>
    <w:p w14:paraId="46724498" w14:textId="66E66C15" w:rsidR="00BD15BE" w:rsidRDefault="005155BE">
      <w:pPr>
        <w:pStyle w:val="Caption"/>
        <w:keepNext/>
        <w:spacing w:before="240"/>
      </w:pPr>
      <w:r>
        <w:t xml:space="preserve">Table </w:t>
      </w:r>
      <w:del w:id="2755" w:author="Pieter de Vis" w:date="2020-04-30T18:35:00Z">
        <w:r w:rsidDel="00370084">
          <w:fldChar w:fldCharType="begin"/>
        </w:r>
        <w:r w:rsidDel="00370084">
          <w:delInstrText>SEQ Table \* ARABIC</w:delInstrText>
        </w:r>
        <w:r w:rsidDel="00370084">
          <w:fldChar w:fldCharType="separate"/>
        </w:r>
        <w:r w:rsidDel="00370084">
          <w:delText>60</w:delText>
        </w:r>
        <w:r w:rsidDel="00370084">
          <w:fldChar w:fldCharType="end"/>
        </w:r>
        <w:bookmarkStart w:id="2756" w:name="_Toc507728857"/>
        <w:r w:rsidDel="00370084">
          <w:delText xml:space="preserve"> </w:delText>
        </w:r>
      </w:del>
      <w:ins w:id="2757" w:author="Pieter de Vis" w:date="2020-04-30T18:35:00Z">
        <w:r w:rsidR="00370084">
          <w:fldChar w:fldCharType="begin"/>
        </w:r>
        <w:r w:rsidR="00370084">
          <w:instrText>SEQ Table \* ARABIC</w:instrText>
        </w:r>
        <w:r w:rsidR="00370084">
          <w:fldChar w:fldCharType="separate"/>
        </w:r>
        <w:r w:rsidR="00370084">
          <w:t>6</w:t>
        </w:r>
        <w:r w:rsidR="00370084">
          <w:t>9</w:t>
        </w:r>
        <w:r w:rsidR="00370084">
          <w:fldChar w:fldCharType="end"/>
        </w:r>
        <w:r w:rsidR="00370084">
          <w:t xml:space="preserve"> </w:t>
        </w:r>
      </w:ins>
      <w:r>
        <w:rPr>
          <w:lang w:val="en"/>
        </w:rPr>
        <w:t xml:space="preserve">– </w:t>
      </w:r>
      <w:proofErr w:type="spellStart"/>
      <w:r>
        <w:t>quality_flag</w:t>
      </w:r>
      <w:proofErr w:type="spellEnd"/>
      <w:r>
        <w:t xml:space="preserve"> variable definition</w:t>
      </w:r>
      <w:bookmarkEnd w:id="2756"/>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43352DA8"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28BE445A" w14:textId="77777777" w:rsidR="00BD15BE" w:rsidRDefault="005155BE">
            <w:pPr>
              <w:pStyle w:val="Default"/>
              <w:rPr>
                <w:rFonts w:ascii="Arial" w:hAnsi="Arial" w:cs="Arial"/>
                <w:b/>
                <w:bCs/>
                <w:color w:val="FFFFFF"/>
                <w:sz w:val="22"/>
              </w:rPr>
            </w:pPr>
            <w:proofErr w:type="spellStart"/>
            <w:r>
              <w:rPr>
                <w:rFonts w:ascii="Arial" w:hAnsi="Arial" w:cs="Arial"/>
                <w:b/>
                <w:bCs/>
                <w:color w:val="FFFFFF"/>
                <w:sz w:val="22"/>
              </w:rPr>
              <w:t>quality_flag</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2650EEF6" w14:textId="77777777" w:rsidR="00BD15BE" w:rsidRDefault="005155BE">
            <w:pPr>
              <w:pStyle w:val="Default"/>
              <w:rPr>
                <w:rFonts w:ascii="Arial" w:hAnsi="Arial" w:cs="Arial"/>
                <w:b/>
                <w:bCs/>
                <w:color w:val="FFFFFF"/>
                <w:sz w:val="22"/>
              </w:rPr>
            </w:pPr>
            <w:r>
              <w:rPr>
                <w:rFonts w:ascii="Arial" w:hAnsi="Arial" w:cs="Arial"/>
                <w:b/>
                <w:bCs/>
                <w:color w:val="FFFFFF"/>
                <w:sz w:val="22"/>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09EC2B09" w14:textId="77777777" w:rsidR="00BD15BE" w:rsidRDefault="005155BE">
            <w:pPr>
              <w:pStyle w:val="Default"/>
              <w:rPr>
                <w:rFonts w:ascii="Arial" w:hAnsi="Arial" w:cs="Arial"/>
                <w:b/>
                <w:bCs/>
                <w:color w:val="FFFFFF"/>
                <w:sz w:val="22"/>
              </w:rPr>
            </w:pPr>
            <w:r>
              <w:rPr>
                <w:rFonts w:ascii="Arial" w:hAnsi="Arial" w:cs="Arial"/>
                <w:b/>
                <w:bCs/>
                <w:color w:val="FFFFFF"/>
                <w:sz w:val="22"/>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443BBFAD" w14:textId="77777777" w:rsidR="00BD15BE" w:rsidRDefault="005155BE">
            <w:pPr>
              <w:pStyle w:val="Default"/>
              <w:rPr>
                <w:rFonts w:ascii="Arial" w:hAnsi="Arial" w:cs="Arial"/>
                <w:b/>
                <w:bCs/>
                <w:color w:val="FFFFFF"/>
                <w:sz w:val="22"/>
              </w:rPr>
            </w:pPr>
            <w:r>
              <w:rPr>
                <w:rFonts w:ascii="Arial" w:hAnsi="Arial" w:cs="Arial"/>
                <w:b/>
                <w:bCs/>
                <w:color w:val="FFFFFF"/>
                <w:sz w:val="22"/>
              </w:rPr>
              <w:t>Comment</w:t>
            </w:r>
          </w:p>
        </w:tc>
      </w:tr>
      <w:tr w:rsidR="00BD15BE" w14:paraId="22FCA6F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A256FC1"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93D2444" w14:textId="77777777" w:rsidR="00BD15BE" w:rsidRDefault="005155BE">
            <w:pPr>
              <w:pStyle w:val="Default"/>
              <w:rPr>
                <w:rFonts w:ascii="Arial" w:hAnsi="Arial" w:cs="Arial"/>
                <w:sz w:val="22"/>
              </w:rPr>
            </w:pPr>
            <w:proofErr w:type="spellStart"/>
            <w:r>
              <w:rPr>
                <w:rFonts w:ascii="Arial" w:hAnsi="Arial" w:cs="Arial"/>
                <w:sz w:val="22"/>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9A526C8" w14:textId="77777777" w:rsidR="00BD15BE" w:rsidRDefault="005155BE">
            <w:pPr>
              <w:pStyle w:val="Default"/>
              <w:rPr>
                <w:rFonts w:ascii="Arial" w:hAnsi="Arial" w:cs="Arial"/>
                <w:sz w:val="22"/>
              </w:rPr>
            </w:pPr>
            <w:proofErr w:type="spellStart"/>
            <w:r>
              <w:rPr>
                <w:rFonts w:ascii="Arial" w:hAnsi="Arial" w:cs="Arial"/>
                <w:sz w:val="22"/>
              </w:rPr>
              <w:t>quality_flags</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FCDBDF1" w14:textId="77777777" w:rsidR="00BD15BE" w:rsidRDefault="00BD15BE">
            <w:pPr>
              <w:pStyle w:val="Default"/>
              <w:rPr>
                <w:rFonts w:ascii="Arial" w:hAnsi="Arial" w:cs="Arial"/>
                <w:sz w:val="22"/>
              </w:rPr>
            </w:pPr>
          </w:p>
        </w:tc>
      </w:tr>
      <w:tr w:rsidR="00BD15BE" w14:paraId="1224E15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19EE29E"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768B5C4" w14:textId="77777777" w:rsidR="00BD15BE" w:rsidRDefault="005155BE">
            <w:pPr>
              <w:pStyle w:val="Default"/>
              <w:rPr>
                <w:rFonts w:ascii="Arial" w:hAnsi="Arial" w:cs="Arial"/>
                <w:sz w:val="22"/>
              </w:rPr>
            </w:pPr>
            <w:proofErr w:type="spellStart"/>
            <w:r>
              <w:rPr>
                <w:rFonts w:ascii="Arial" w:hAnsi="Arial" w:cs="Arial"/>
                <w:sz w:val="22"/>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7120F65" w14:textId="77777777" w:rsidR="00BD15BE" w:rsidRDefault="005155BE">
            <w:pPr>
              <w:pStyle w:val="Default"/>
              <w:rPr>
                <w:rFonts w:ascii="Arial" w:hAnsi="Arial" w:cs="Arial"/>
                <w:sz w:val="22"/>
              </w:rPr>
            </w:pPr>
            <w:r>
              <w:rPr>
                <w:rFonts w:ascii="Arial" w:hAnsi="Arial" w:cs="Arial"/>
                <w:sz w:val="22"/>
              </w:rPr>
              <w:t>Quality indicator per acquisition</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3AE584D0" w14:textId="77777777" w:rsidR="00BD15BE" w:rsidRDefault="00BD15BE">
            <w:pPr>
              <w:pStyle w:val="Default"/>
              <w:rPr>
                <w:rFonts w:ascii="Arial" w:hAnsi="Arial" w:cs="Arial"/>
                <w:sz w:val="22"/>
              </w:rPr>
            </w:pPr>
          </w:p>
        </w:tc>
      </w:tr>
      <w:tr w:rsidR="00BD15BE" w14:paraId="3386986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BE5FF9B"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18BA2D8" w14:textId="77777777" w:rsidR="00BD15BE" w:rsidRDefault="005155BE">
            <w:pPr>
              <w:pStyle w:val="Default"/>
              <w:rPr>
                <w:rFonts w:ascii="Arial" w:hAnsi="Arial" w:cs="Arial"/>
                <w:sz w:val="22"/>
              </w:rPr>
            </w:pPr>
            <w:proofErr w:type="spellStart"/>
            <w:r>
              <w:rPr>
                <w:rFonts w:ascii="Arial" w:hAnsi="Arial" w:cs="Arial"/>
                <w:sz w:val="22"/>
              </w:rPr>
              <w:t>flag_masks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4F30186" w14:textId="77777777" w:rsidR="00BD15BE" w:rsidRDefault="005155BE">
            <w:pPr>
              <w:pStyle w:val="Default"/>
              <w:rPr>
                <w:rFonts w:ascii="Arial" w:hAnsi="Arial" w:cs="Arial"/>
                <w:sz w:val="22"/>
              </w:rPr>
            </w:pPr>
            <w:r>
              <w:rPr>
                <w:rFonts w:ascii="Arial" w:hAnsi="Arial" w:cs="Arial"/>
                <w:sz w:val="22"/>
              </w:rPr>
              <w:t>1,2,4,8,16,32,64,128</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98E4F58" w14:textId="77777777" w:rsidR="00BD15BE" w:rsidRDefault="00BD15BE">
            <w:pPr>
              <w:pStyle w:val="Default"/>
              <w:rPr>
                <w:rFonts w:ascii="Arial" w:hAnsi="Arial" w:cs="Arial"/>
                <w:sz w:val="22"/>
              </w:rPr>
            </w:pPr>
          </w:p>
        </w:tc>
      </w:tr>
      <w:tr w:rsidR="00BD15BE" w14:paraId="36FF42D5"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D9121B9" w14:textId="77777777" w:rsidR="00BD15BE" w:rsidRDefault="00BD15BE">
            <w:pPr>
              <w:jc w:val="left"/>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3C7978A" w14:textId="77777777" w:rsidR="00BD15BE" w:rsidRDefault="005155BE">
            <w:pPr>
              <w:pStyle w:val="Default"/>
              <w:rPr>
                <w:rFonts w:ascii="Arial" w:hAnsi="Arial" w:cs="Arial"/>
                <w:sz w:val="22"/>
                <w:highlight w:val="yellow"/>
              </w:rPr>
            </w:pPr>
            <w:proofErr w:type="spellStart"/>
            <w:r>
              <w:rPr>
                <w:rFonts w:ascii="Arial" w:hAnsi="Arial" w:cs="Arial"/>
                <w:sz w:val="22"/>
                <w:highlight w:val="yellow"/>
              </w:rPr>
              <w:t>flag_meanings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B0D611A" w14:textId="77777777" w:rsidR="00BD15BE" w:rsidRDefault="005155BE">
            <w:pPr>
              <w:pStyle w:val="Default"/>
              <w:rPr>
                <w:rFonts w:ascii="Arial" w:hAnsi="Arial" w:cs="Arial"/>
                <w:sz w:val="22"/>
                <w:highlight w:val="yellow"/>
              </w:rPr>
            </w:pPr>
            <w:r>
              <w:rPr>
                <w:rFonts w:ascii="Arial" w:hAnsi="Arial" w:cs="Arial"/>
                <w:sz w:val="22"/>
                <w:highlight w:val="yellow"/>
              </w:rPr>
              <w:t>Blah</w:t>
            </w:r>
          </w:p>
          <w:p w14:paraId="3B52DF5D" w14:textId="77777777" w:rsidR="00BD15BE" w:rsidRDefault="005155BE">
            <w:pPr>
              <w:pStyle w:val="Default"/>
              <w:rPr>
                <w:rFonts w:ascii="Arial" w:hAnsi="Arial" w:cs="Arial"/>
                <w:sz w:val="22"/>
                <w:highlight w:val="yellow"/>
              </w:rPr>
            </w:pPr>
            <w:r>
              <w:rPr>
                <w:rFonts w:ascii="Arial" w:hAnsi="Arial" w:cs="Arial"/>
                <w:sz w:val="22"/>
                <w:highlight w:val="yellow"/>
              </w:rPr>
              <w:t>Blah</w:t>
            </w:r>
          </w:p>
          <w:p w14:paraId="754FC01C" w14:textId="77777777" w:rsidR="00BD15BE" w:rsidRDefault="005155BE">
            <w:pPr>
              <w:pStyle w:val="Default"/>
              <w:rPr>
                <w:rFonts w:ascii="Arial" w:hAnsi="Arial" w:cs="Arial"/>
                <w:sz w:val="22"/>
                <w:highlight w:val="yellow"/>
              </w:rPr>
            </w:pPr>
            <w:r>
              <w:rPr>
                <w:rFonts w:ascii="Arial" w:hAnsi="Arial" w:cs="Arial"/>
                <w:sz w:val="22"/>
                <w:highlight w:val="yellow"/>
              </w:rPr>
              <w:t>Blah</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F89DD66" w14:textId="77777777" w:rsidR="00BD15BE" w:rsidRDefault="00BD15BE">
            <w:pPr>
              <w:pStyle w:val="Default"/>
              <w:rPr>
                <w:rFonts w:ascii="Arial" w:hAnsi="Arial" w:cs="Arial"/>
                <w:sz w:val="22"/>
              </w:rPr>
            </w:pPr>
          </w:p>
        </w:tc>
      </w:tr>
    </w:tbl>
    <w:p w14:paraId="79B3C8BB" w14:textId="77777777" w:rsidR="00BD15BE" w:rsidRDefault="00BD15BE"/>
    <w:p w14:paraId="0128A898" w14:textId="77777777" w:rsidR="00BD15BE" w:rsidRDefault="005155BE">
      <w:pPr>
        <w:pStyle w:val="Heading3"/>
        <w:numPr>
          <w:ilvl w:val="2"/>
          <w:numId w:val="2"/>
        </w:numPr>
      </w:pPr>
      <w:bookmarkStart w:id="2758" w:name="_Toc1404369620"/>
      <w:bookmarkStart w:id="2759" w:name="_Toc1432705720"/>
      <w:r>
        <w:rPr>
          <w:lang w:val="en"/>
        </w:rPr>
        <w:t>Water reflectance and normalized water leaving radiance L2a Variable</w:t>
      </w:r>
      <w:bookmarkEnd w:id="2758"/>
      <w:bookmarkEnd w:id="2759"/>
    </w:p>
    <w:p w14:paraId="0FD89009" w14:textId="77777777" w:rsidR="00BD15BE" w:rsidRDefault="00BD15BE"/>
    <w:p w14:paraId="021A6152" w14:textId="14BBF4DB" w:rsidR="00BD15BE" w:rsidRDefault="005155BE">
      <w:r>
        <w:t xml:space="preserve">Data variables specific </w:t>
      </w:r>
      <w:r>
        <w:rPr>
          <w:lang w:val="en"/>
        </w:rPr>
        <w:t>for the L2a water network data are the reflectance (same as for land network also referred to as the remote sensing reflectance, REF= pi*</w:t>
      </w:r>
      <w:ins w:id="2760" w:author="Pieter de Vis" w:date="2020-04-29T15:13:00Z">
        <w:r w:rsidR="00720670">
          <w:rPr>
            <w:lang w:val="en"/>
          </w:rPr>
          <w:t>(</w:t>
        </w:r>
      </w:ins>
      <w:r>
        <w:t>(</w:t>
      </w:r>
      <w:r>
        <w:rPr>
          <w:lang w:val="en"/>
        </w:rPr>
        <w:t>Lu</w:t>
      </w:r>
      <w:r>
        <w:t xml:space="preserve"> </w:t>
      </w:r>
      <w:r>
        <w:rPr>
          <w:lang w:val="en"/>
        </w:rPr>
        <w:t xml:space="preserve">– </w:t>
      </w:r>
      <w:proofErr w:type="spellStart"/>
      <w:r>
        <w:rPr>
          <w:lang w:val="en"/>
        </w:rPr>
        <w:t>rhof</w:t>
      </w:r>
      <w:proofErr w:type="spellEnd"/>
      <w:r>
        <w:t>* L</w:t>
      </w:r>
      <w:r>
        <w:rPr>
          <w:lang w:val="en"/>
        </w:rPr>
        <w:t>d</w:t>
      </w:r>
      <w:r>
        <w:t xml:space="preserve">) / </w:t>
      </w:r>
      <w:r>
        <w:rPr>
          <w:lang w:val="en"/>
        </w:rPr>
        <w:t>Ed), the reflectance without NIR-similarity spectrum correction (REF_NOSC, see Ruddick et al., 2006), and, the normalized water leaving radiance (</w:t>
      </w:r>
      <w:r>
        <w:t>calculated as R</w:t>
      </w:r>
      <w:r>
        <w:rPr>
          <w:lang w:val="en"/>
        </w:rPr>
        <w:t>EF</w:t>
      </w:r>
      <w:r>
        <w:t>*F0</w:t>
      </w:r>
      <w:r>
        <w:rPr>
          <w:lang w:val="en"/>
        </w:rPr>
        <w:t>/pi</w:t>
      </w:r>
      <w:r>
        <w:t>, where F0 is the top of</w:t>
      </w:r>
      <w:r>
        <w:rPr>
          <w:lang w:val="en"/>
        </w:rPr>
        <w:t xml:space="preserve"> </w:t>
      </w:r>
      <w:r>
        <w:t>atmosphere incident radiation adjusted for the Earth-Sun distance on the day sampled</w:t>
      </w:r>
      <w:r>
        <w:rPr>
          <w:lang w:val="en"/>
        </w:rPr>
        <w:t>). Variables</w:t>
      </w:r>
      <w:r>
        <w:t xml:space="preserve"> </w:t>
      </w:r>
      <w:r>
        <w:rPr>
          <w:lang w:val="en"/>
        </w:rPr>
        <w:t xml:space="preserve">REF and REF_NOSC </w:t>
      </w:r>
      <w:r>
        <w:t xml:space="preserve">are defined </w:t>
      </w:r>
      <w:proofErr w:type="gramStart"/>
      <w:r>
        <w:t>in</w:t>
      </w:r>
      <w:r>
        <w:rPr>
          <w:lang w:val="en"/>
        </w:rPr>
        <w:t xml:space="preserve"> </w:t>
      </w:r>
      <w:r>
        <w:t xml:space="preserve"> and</w:t>
      </w:r>
      <w:proofErr w:type="gramEnd"/>
      <w:r>
        <w:t xml:space="preserve"> respectively.</w:t>
      </w:r>
    </w:p>
    <w:p w14:paraId="491440AC" w14:textId="5F573CDB" w:rsidR="00BD15BE" w:rsidRDefault="005155BE">
      <w:pPr>
        <w:pStyle w:val="Caption"/>
        <w:keepNext/>
      </w:pPr>
      <w:r>
        <w:t xml:space="preserve">Table </w:t>
      </w:r>
      <w:ins w:id="2761" w:author="Pieter de Vis" w:date="2020-04-30T18:35:00Z">
        <w:r w:rsidR="00370084">
          <w:t>70</w:t>
        </w:r>
      </w:ins>
      <w:del w:id="2762" w:author="Pieter de Vis" w:date="2020-04-30T18:35:00Z">
        <w:r w:rsidDel="00370084">
          <w:fldChar w:fldCharType="begin"/>
        </w:r>
        <w:r w:rsidDel="00370084">
          <w:delInstrText>SEQ Table \* ARABIC</w:delInstrText>
        </w:r>
        <w:r w:rsidDel="00370084">
          <w:fldChar w:fldCharType="separate"/>
        </w:r>
        <w:r w:rsidDel="00370084">
          <w:delText>61</w:delText>
        </w:r>
        <w:r w:rsidDel="00370084">
          <w:fldChar w:fldCharType="end"/>
        </w:r>
      </w:del>
      <w:bookmarkStart w:id="2763" w:name="_Toc551820806"/>
      <w:r>
        <w:t xml:space="preserve"> – L2a </w:t>
      </w:r>
      <w:r>
        <w:rPr>
          <w:lang w:val="en"/>
        </w:rPr>
        <w:t xml:space="preserve">water </w:t>
      </w:r>
      <w:r>
        <w:t>reflectance product variables</w:t>
      </w:r>
      <w:bookmarkEnd w:id="2763"/>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Change w:id="2764" w:author="Pieter de Vis" w:date="2020-04-30T18:24:00Z">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PrChange>
      </w:tblPr>
      <w:tblGrid>
        <w:gridCol w:w="2489"/>
        <w:gridCol w:w="2863"/>
        <w:gridCol w:w="1276"/>
        <w:gridCol w:w="2694"/>
        <w:tblGridChange w:id="2765">
          <w:tblGrid>
            <w:gridCol w:w="2591"/>
            <w:gridCol w:w="68"/>
            <w:gridCol w:w="2693"/>
            <w:gridCol w:w="1276"/>
            <w:gridCol w:w="2694"/>
          </w:tblGrid>
        </w:tblGridChange>
      </w:tblGrid>
      <w:tr w:rsidR="00BD15BE" w14:paraId="1F1D349C" w14:textId="77777777" w:rsidTr="00775C1E">
        <w:trPr>
          <w:trHeight w:val="326"/>
          <w:trPrChange w:id="2766" w:author="Pieter de Vis" w:date="2020-04-30T18:24:00Z">
            <w:trPr>
              <w:trHeight w:val="326"/>
            </w:trPr>
          </w:trPrChange>
        </w:trPr>
        <w:tc>
          <w:tcPr>
            <w:tcW w:w="2489" w:type="dxa"/>
            <w:tcBorders>
              <w:top w:val="single" w:sz="4" w:space="0" w:color="4F81BD"/>
              <w:left w:val="single" w:sz="4" w:space="0" w:color="4F81BD"/>
              <w:bottom w:val="single" w:sz="4" w:space="0" w:color="4F81BD"/>
              <w:right w:val="single" w:sz="4" w:space="0" w:color="4F81BD"/>
            </w:tcBorders>
            <w:shd w:val="clear" w:color="auto" w:fill="4F81BD"/>
            <w:tcPrChange w:id="2767" w:author="Pieter de Vis" w:date="2020-04-30T18:24:00Z">
              <w:tcPr>
                <w:tcW w:w="2591" w:type="dxa"/>
                <w:tcBorders>
                  <w:top w:val="single" w:sz="4" w:space="0" w:color="4F81BD"/>
                  <w:left w:val="single" w:sz="4" w:space="0" w:color="4F81BD"/>
                  <w:bottom w:val="single" w:sz="4" w:space="0" w:color="4F81BD"/>
                  <w:right w:val="single" w:sz="4" w:space="0" w:color="4F81BD"/>
                </w:tcBorders>
                <w:shd w:val="clear" w:color="auto" w:fill="4F81BD"/>
              </w:tcPr>
            </w:tcPrChange>
          </w:tcPr>
          <w:p w14:paraId="2901D952" w14:textId="77777777" w:rsidR="00BD15BE" w:rsidRDefault="005155BE">
            <w:pPr>
              <w:pStyle w:val="Default"/>
              <w:rPr>
                <w:rFonts w:ascii="Arial" w:hAnsi="Arial" w:cs="Arial"/>
                <w:b/>
                <w:bCs/>
                <w:color w:val="FFFFFF"/>
                <w:sz w:val="22"/>
              </w:rPr>
            </w:pPr>
            <w:r>
              <w:rPr>
                <w:rFonts w:ascii="Arial" w:hAnsi="Arial" w:cs="Arial"/>
                <w:b/>
                <w:bCs/>
                <w:color w:val="FFFFFF"/>
                <w:sz w:val="22"/>
              </w:rPr>
              <w:t>Variable Name</w:t>
            </w:r>
          </w:p>
        </w:tc>
        <w:tc>
          <w:tcPr>
            <w:tcW w:w="2863" w:type="dxa"/>
            <w:tcBorders>
              <w:top w:val="single" w:sz="4" w:space="0" w:color="4F81BD"/>
              <w:left w:val="single" w:sz="4" w:space="0" w:color="4F81BD"/>
              <w:bottom w:val="single" w:sz="4" w:space="0" w:color="4F81BD"/>
              <w:right w:val="single" w:sz="4" w:space="0" w:color="4F81BD"/>
            </w:tcBorders>
            <w:shd w:val="clear" w:color="auto" w:fill="4F81BD"/>
            <w:tcPrChange w:id="2768" w:author="Pieter de Vis" w:date="2020-04-30T18:24:00Z">
              <w:tcPr>
                <w:tcW w:w="2761" w:type="dxa"/>
                <w:gridSpan w:val="2"/>
                <w:tcBorders>
                  <w:top w:val="single" w:sz="4" w:space="0" w:color="4F81BD"/>
                  <w:left w:val="single" w:sz="4" w:space="0" w:color="4F81BD"/>
                  <w:bottom w:val="single" w:sz="4" w:space="0" w:color="4F81BD"/>
                  <w:right w:val="single" w:sz="4" w:space="0" w:color="4F81BD"/>
                </w:tcBorders>
                <w:shd w:val="clear" w:color="auto" w:fill="4F81BD"/>
              </w:tcPr>
            </w:tcPrChange>
          </w:tcPr>
          <w:p w14:paraId="46FAF4E2" w14:textId="77777777" w:rsidR="00BD15BE" w:rsidRDefault="005155BE">
            <w:pPr>
              <w:pStyle w:val="Default"/>
              <w:rPr>
                <w:rFonts w:ascii="Arial" w:hAnsi="Arial" w:cs="Arial"/>
                <w:b/>
                <w:bCs/>
                <w:color w:val="FFFFFF"/>
                <w:sz w:val="22"/>
              </w:rPr>
            </w:pPr>
            <w:r>
              <w:rPr>
                <w:rFonts w:ascii="Arial" w:hAnsi="Arial" w:cs="Arial"/>
                <w:b/>
                <w:bCs/>
                <w:color w:val="FFFFFF"/>
                <w:sz w:val="22"/>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Change w:id="2769" w:author="Pieter de Vis" w:date="2020-04-30T18:24:00Z">
              <w:tcPr>
                <w:tcW w:w="1276" w:type="dxa"/>
                <w:tcBorders>
                  <w:top w:val="single" w:sz="4" w:space="0" w:color="4F81BD"/>
                  <w:left w:val="single" w:sz="4" w:space="0" w:color="4F81BD"/>
                  <w:bottom w:val="single" w:sz="4" w:space="0" w:color="4F81BD"/>
                  <w:right w:val="single" w:sz="4" w:space="0" w:color="4F81BD"/>
                </w:tcBorders>
                <w:shd w:val="clear" w:color="auto" w:fill="4F81BD"/>
              </w:tcPr>
            </w:tcPrChange>
          </w:tcPr>
          <w:p w14:paraId="249150A1" w14:textId="77777777" w:rsidR="00BD15BE" w:rsidRDefault="005155BE">
            <w:pPr>
              <w:pStyle w:val="Default"/>
              <w:rPr>
                <w:rFonts w:ascii="Arial" w:hAnsi="Arial" w:cs="Arial"/>
                <w:b/>
                <w:bCs/>
                <w:color w:val="FFFFFF"/>
                <w:sz w:val="22"/>
              </w:rPr>
            </w:pPr>
            <w:r>
              <w:rPr>
                <w:rFonts w:ascii="Arial" w:hAnsi="Arial" w:cs="Arial"/>
                <w:b/>
                <w:bCs/>
                <w:color w:val="FFFFFF"/>
                <w:sz w:val="22"/>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Change w:id="2770" w:author="Pieter de Vis" w:date="2020-04-30T18:24:00Z">
              <w:tcPr>
                <w:tcW w:w="2694" w:type="dxa"/>
                <w:tcBorders>
                  <w:top w:val="single" w:sz="4" w:space="0" w:color="4F81BD"/>
                  <w:left w:val="single" w:sz="4" w:space="0" w:color="4F81BD"/>
                  <w:bottom w:val="single" w:sz="4" w:space="0" w:color="4F81BD"/>
                  <w:right w:val="single" w:sz="4" w:space="0" w:color="4F81BD"/>
                </w:tcBorders>
                <w:shd w:val="clear" w:color="auto" w:fill="4F81BD"/>
              </w:tcPr>
            </w:tcPrChange>
          </w:tcPr>
          <w:p w14:paraId="75CEF1BF" w14:textId="77777777" w:rsidR="00BD15BE" w:rsidRDefault="005155BE">
            <w:pPr>
              <w:pStyle w:val="Default"/>
              <w:rPr>
                <w:rFonts w:ascii="Arial" w:hAnsi="Arial" w:cs="Arial"/>
                <w:b/>
                <w:bCs/>
                <w:color w:val="FFFFFF"/>
                <w:sz w:val="22"/>
              </w:rPr>
            </w:pPr>
            <w:r>
              <w:rPr>
                <w:rFonts w:ascii="Arial" w:hAnsi="Arial" w:cs="Arial"/>
                <w:b/>
                <w:bCs/>
                <w:color w:val="FFFFFF"/>
                <w:sz w:val="22"/>
              </w:rPr>
              <w:t>Dimension</w:t>
            </w:r>
          </w:p>
        </w:tc>
      </w:tr>
      <w:tr w:rsidR="00BD15BE" w14:paraId="0DBEC687" w14:textId="77777777" w:rsidTr="00775C1E">
        <w:trPr>
          <w:trHeight w:val="308"/>
          <w:trPrChange w:id="2771" w:author="Pieter de Vis" w:date="2020-04-30T18:24:00Z">
            <w:trPr>
              <w:trHeight w:val="308"/>
            </w:trPr>
          </w:trPrChange>
        </w:trPr>
        <w:tc>
          <w:tcPr>
            <w:tcW w:w="2489" w:type="dxa"/>
            <w:tcBorders>
              <w:top w:val="single" w:sz="4" w:space="0" w:color="95B3D7"/>
              <w:left w:val="single" w:sz="4" w:space="0" w:color="95B3D7"/>
              <w:bottom w:val="single" w:sz="4" w:space="0" w:color="95B3D7"/>
              <w:right w:val="single" w:sz="4" w:space="0" w:color="95B3D7"/>
            </w:tcBorders>
            <w:shd w:val="clear" w:color="auto" w:fill="DBE5F1"/>
            <w:tcPrChange w:id="2772" w:author="Pieter de Vis" w:date="2020-04-30T18:24:00Z">
              <w:tcPr>
                <w:tcW w:w="2591" w:type="dxa"/>
                <w:tcBorders>
                  <w:top w:val="single" w:sz="4" w:space="0" w:color="95B3D7"/>
                  <w:left w:val="single" w:sz="4" w:space="0" w:color="95B3D7"/>
                  <w:bottom w:val="single" w:sz="4" w:space="0" w:color="95B3D7"/>
                  <w:right w:val="single" w:sz="4" w:space="0" w:color="95B3D7"/>
                </w:tcBorders>
                <w:shd w:val="clear" w:color="auto" w:fill="DBE5F1"/>
              </w:tcPr>
            </w:tcPrChange>
          </w:tcPr>
          <w:p w14:paraId="3E7800D7" w14:textId="77777777" w:rsidR="00BD15BE" w:rsidRDefault="005155BE">
            <w:pPr>
              <w:pStyle w:val="Default"/>
              <w:rPr>
                <w:rFonts w:ascii="Arial" w:hAnsi="Arial" w:cs="Arial"/>
                <w:bCs/>
                <w:sz w:val="22"/>
              </w:rPr>
            </w:pPr>
            <w:r>
              <w:rPr>
                <w:rFonts w:ascii="Arial" w:hAnsi="Arial" w:cs="Arial"/>
                <w:bCs/>
                <w:sz w:val="22"/>
              </w:rPr>
              <w:t>reflectance</w:t>
            </w:r>
          </w:p>
        </w:tc>
        <w:tc>
          <w:tcPr>
            <w:tcW w:w="2863" w:type="dxa"/>
            <w:tcBorders>
              <w:top w:val="single" w:sz="4" w:space="0" w:color="95B3D7"/>
              <w:left w:val="single" w:sz="4" w:space="0" w:color="95B3D7"/>
              <w:bottom w:val="single" w:sz="4" w:space="0" w:color="95B3D7"/>
              <w:right w:val="single" w:sz="4" w:space="0" w:color="95B3D7"/>
            </w:tcBorders>
            <w:shd w:val="clear" w:color="auto" w:fill="DBE5F1"/>
            <w:tcPrChange w:id="2773" w:author="Pieter de Vis" w:date="2020-04-30T18:24:00Z">
              <w:tcPr>
                <w:tcW w:w="2761" w:type="dxa"/>
                <w:gridSpan w:val="2"/>
                <w:tcBorders>
                  <w:top w:val="single" w:sz="4" w:space="0" w:color="95B3D7"/>
                  <w:left w:val="single" w:sz="4" w:space="0" w:color="95B3D7"/>
                  <w:bottom w:val="single" w:sz="4" w:space="0" w:color="95B3D7"/>
                  <w:right w:val="single" w:sz="4" w:space="0" w:color="95B3D7"/>
                </w:tcBorders>
                <w:shd w:val="clear" w:color="auto" w:fill="DBE5F1"/>
              </w:tcPr>
            </w:tcPrChange>
          </w:tcPr>
          <w:p w14:paraId="1CC50C7A" w14:textId="77777777" w:rsidR="00BD15BE" w:rsidRDefault="005155BE">
            <w:pPr>
              <w:pStyle w:val="Default"/>
              <w:rPr>
                <w:rFonts w:ascii="Arial" w:hAnsi="Arial" w:cs="Arial"/>
                <w:sz w:val="22"/>
              </w:rPr>
            </w:pPr>
            <w:r>
              <w:rPr>
                <w:rFonts w:ascii="Arial" w:hAnsi="Arial" w:cs="Arial"/>
                <w:sz w:val="22"/>
              </w:rPr>
              <w:t>reflectance</w:t>
            </w:r>
          </w:p>
        </w:tc>
        <w:tc>
          <w:tcPr>
            <w:tcW w:w="1276" w:type="dxa"/>
            <w:tcBorders>
              <w:top w:val="single" w:sz="4" w:space="0" w:color="95B3D7"/>
              <w:left w:val="single" w:sz="4" w:space="0" w:color="95B3D7"/>
              <w:bottom w:val="single" w:sz="4" w:space="0" w:color="95B3D7"/>
              <w:right w:val="single" w:sz="4" w:space="0" w:color="95B3D7"/>
            </w:tcBorders>
            <w:shd w:val="clear" w:color="auto" w:fill="DBE5F1"/>
            <w:tcPrChange w:id="2774" w:author="Pieter de Vis" w:date="2020-04-30T18:24:00Z">
              <w:tcPr>
                <w:tcW w:w="1276" w:type="dxa"/>
                <w:tcBorders>
                  <w:top w:val="single" w:sz="4" w:space="0" w:color="95B3D7"/>
                  <w:left w:val="single" w:sz="4" w:space="0" w:color="95B3D7"/>
                  <w:bottom w:val="single" w:sz="4" w:space="0" w:color="95B3D7"/>
                  <w:right w:val="single" w:sz="4" w:space="0" w:color="95B3D7"/>
                </w:tcBorders>
                <w:shd w:val="clear" w:color="auto" w:fill="DBE5F1"/>
              </w:tcPr>
            </w:tcPrChange>
          </w:tcPr>
          <w:p w14:paraId="4E7C6C07"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Change w:id="2775" w:author="Pieter de Vis" w:date="2020-04-30T18:24:00Z">
              <w:tcPr>
                <w:tcW w:w="2694" w:type="dxa"/>
                <w:tcBorders>
                  <w:top w:val="single" w:sz="4" w:space="0" w:color="95B3D7"/>
                  <w:left w:val="single" w:sz="4" w:space="0" w:color="95B3D7"/>
                  <w:bottom w:val="single" w:sz="4" w:space="0" w:color="95B3D7"/>
                  <w:right w:val="single" w:sz="4" w:space="0" w:color="95B3D7"/>
                </w:tcBorders>
                <w:shd w:val="clear" w:color="auto" w:fill="DBE5F1"/>
              </w:tcPr>
            </w:tcPrChange>
          </w:tcPr>
          <w:p w14:paraId="16491BDE" w14:textId="77777777" w:rsidR="00BD15BE" w:rsidRDefault="005155BE">
            <w:pPr>
              <w:pStyle w:val="Default"/>
              <w:rPr>
                <w:rFonts w:ascii="Arial" w:hAnsi="Arial" w:cs="Arial"/>
                <w:sz w:val="22"/>
                <w:lang w:val="en"/>
              </w:rPr>
            </w:pPr>
            <w:r>
              <w:rPr>
                <w:rFonts w:ascii="Arial" w:hAnsi="Arial" w:cs="Arial"/>
                <w:sz w:val="22"/>
              </w:rPr>
              <w:t xml:space="preserve">wavelength, </w:t>
            </w:r>
            <w:r>
              <w:rPr>
                <w:rFonts w:ascii="Arial" w:hAnsi="Arial" w:cs="Arial"/>
                <w:sz w:val="22"/>
                <w:lang w:val="en"/>
              </w:rPr>
              <w:t>sequence</w:t>
            </w:r>
          </w:p>
        </w:tc>
      </w:tr>
      <w:tr w:rsidR="00BD15BE" w14:paraId="540A2045" w14:textId="77777777" w:rsidTr="00775C1E">
        <w:trPr>
          <w:trHeight w:val="308"/>
          <w:trPrChange w:id="2776" w:author="Pieter de Vis" w:date="2020-04-30T18:24:00Z">
            <w:trPr>
              <w:trHeight w:val="308"/>
            </w:trPr>
          </w:trPrChange>
        </w:trPr>
        <w:tc>
          <w:tcPr>
            <w:tcW w:w="2489" w:type="dxa"/>
            <w:tcBorders>
              <w:top w:val="single" w:sz="4" w:space="0" w:color="95B3D7"/>
              <w:left w:val="single" w:sz="4" w:space="0" w:color="95B3D7"/>
              <w:bottom w:val="single" w:sz="4" w:space="0" w:color="95B3D7"/>
              <w:right w:val="single" w:sz="4" w:space="0" w:color="95B3D7"/>
            </w:tcBorders>
            <w:shd w:val="clear" w:color="auto" w:fill="auto"/>
            <w:tcPrChange w:id="2777" w:author="Pieter de Vis" w:date="2020-04-30T18:24:00Z">
              <w:tcPr>
                <w:tcW w:w="2591" w:type="dxa"/>
                <w:tcBorders>
                  <w:top w:val="single" w:sz="4" w:space="0" w:color="95B3D7"/>
                  <w:left w:val="single" w:sz="4" w:space="0" w:color="95B3D7"/>
                  <w:bottom w:val="single" w:sz="4" w:space="0" w:color="95B3D7"/>
                  <w:right w:val="single" w:sz="4" w:space="0" w:color="95B3D7"/>
                </w:tcBorders>
                <w:shd w:val="clear" w:color="auto" w:fill="auto"/>
              </w:tcPr>
            </w:tcPrChange>
          </w:tcPr>
          <w:p w14:paraId="6AD2E954" w14:textId="77777777" w:rsidR="00BD15BE" w:rsidRDefault="005155BE">
            <w:pPr>
              <w:pStyle w:val="Default"/>
              <w:rPr>
                <w:rFonts w:ascii="Arial" w:hAnsi="Arial" w:cs="Arial"/>
                <w:bCs/>
                <w:sz w:val="22"/>
              </w:rPr>
            </w:pPr>
            <w:proofErr w:type="spellStart"/>
            <w:r>
              <w:rPr>
                <w:rFonts w:ascii="Arial" w:hAnsi="Arial" w:cs="Arial"/>
                <w:bCs/>
                <w:sz w:val="22"/>
              </w:rPr>
              <w:t>u_random_reflectance</w:t>
            </w:r>
            <w:proofErr w:type="spellEnd"/>
          </w:p>
        </w:tc>
        <w:tc>
          <w:tcPr>
            <w:tcW w:w="2863" w:type="dxa"/>
            <w:tcBorders>
              <w:top w:val="single" w:sz="4" w:space="0" w:color="95B3D7"/>
              <w:left w:val="single" w:sz="4" w:space="0" w:color="95B3D7"/>
              <w:bottom w:val="single" w:sz="4" w:space="0" w:color="95B3D7"/>
              <w:right w:val="single" w:sz="4" w:space="0" w:color="95B3D7"/>
            </w:tcBorders>
            <w:shd w:val="clear" w:color="auto" w:fill="auto"/>
            <w:tcPrChange w:id="2778" w:author="Pieter de Vis" w:date="2020-04-30T18:24:00Z">
              <w:tcPr>
                <w:tcW w:w="2761" w:type="dxa"/>
                <w:gridSpan w:val="2"/>
                <w:tcBorders>
                  <w:top w:val="single" w:sz="4" w:space="0" w:color="95B3D7"/>
                  <w:left w:val="single" w:sz="4" w:space="0" w:color="95B3D7"/>
                  <w:bottom w:val="single" w:sz="4" w:space="0" w:color="95B3D7"/>
                  <w:right w:val="single" w:sz="4" w:space="0" w:color="95B3D7"/>
                </w:tcBorders>
                <w:shd w:val="clear" w:color="auto" w:fill="auto"/>
              </w:tcPr>
            </w:tcPrChange>
          </w:tcPr>
          <w:p w14:paraId="384E35E0" w14:textId="77777777" w:rsidR="00BD15BE" w:rsidRDefault="005155BE">
            <w:pPr>
              <w:pStyle w:val="Default"/>
              <w:rPr>
                <w:rFonts w:ascii="Arial" w:hAnsi="Arial" w:cs="Arial"/>
                <w:sz w:val="22"/>
              </w:rPr>
            </w:pPr>
            <w:proofErr w:type="spellStart"/>
            <w:r>
              <w:rPr>
                <w:rFonts w:ascii="Arial" w:hAnsi="Arial" w:cs="Arial"/>
                <w:sz w:val="22"/>
              </w:rPr>
              <w:t>u_random_reflectance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Change w:id="2779" w:author="Pieter de Vis" w:date="2020-04-30T18:24:00Z">
              <w:tcPr>
                <w:tcW w:w="1276" w:type="dxa"/>
                <w:tcBorders>
                  <w:top w:val="single" w:sz="4" w:space="0" w:color="95B3D7"/>
                  <w:left w:val="single" w:sz="4" w:space="0" w:color="95B3D7"/>
                  <w:bottom w:val="single" w:sz="4" w:space="0" w:color="95B3D7"/>
                  <w:right w:val="single" w:sz="4" w:space="0" w:color="95B3D7"/>
                </w:tcBorders>
                <w:shd w:val="clear" w:color="auto" w:fill="auto"/>
              </w:tcPr>
            </w:tcPrChange>
          </w:tcPr>
          <w:p w14:paraId="2B759DAE"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Change w:id="2780" w:author="Pieter de Vis" w:date="2020-04-30T18:24:00Z">
              <w:tcPr>
                <w:tcW w:w="2694" w:type="dxa"/>
                <w:tcBorders>
                  <w:top w:val="single" w:sz="4" w:space="0" w:color="95B3D7"/>
                  <w:left w:val="single" w:sz="4" w:space="0" w:color="95B3D7"/>
                  <w:bottom w:val="single" w:sz="4" w:space="0" w:color="95B3D7"/>
                  <w:right w:val="single" w:sz="4" w:space="0" w:color="95B3D7"/>
                </w:tcBorders>
                <w:shd w:val="clear" w:color="auto" w:fill="auto"/>
              </w:tcPr>
            </w:tcPrChange>
          </w:tcPr>
          <w:p w14:paraId="5A2EE4BE" w14:textId="77777777" w:rsidR="00BD15BE" w:rsidRDefault="005155BE">
            <w:pPr>
              <w:pStyle w:val="Default"/>
              <w:rPr>
                <w:rFonts w:ascii="Arial" w:hAnsi="Arial" w:cs="Arial"/>
                <w:sz w:val="22"/>
              </w:rPr>
            </w:pPr>
            <w:r>
              <w:rPr>
                <w:rFonts w:ascii="Arial" w:hAnsi="Arial" w:cs="Arial"/>
                <w:sz w:val="22"/>
              </w:rPr>
              <w:t xml:space="preserve">wavelength, </w:t>
            </w:r>
            <w:r>
              <w:rPr>
                <w:rFonts w:ascii="Arial" w:hAnsi="Arial" w:cs="Arial"/>
                <w:sz w:val="22"/>
                <w:lang w:val="en"/>
              </w:rPr>
              <w:t>sequence</w:t>
            </w:r>
          </w:p>
        </w:tc>
      </w:tr>
      <w:tr w:rsidR="00BD15BE" w14:paraId="435B3BD6" w14:textId="77777777" w:rsidTr="00775C1E">
        <w:trPr>
          <w:trHeight w:val="308"/>
          <w:trPrChange w:id="2781" w:author="Pieter de Vis" w:date="2020-04-30T18:24:00Z">
            <w:trPr>
              <w:trHeight w:val="308"/>
            </w:trPr>
          </w:trPrChange>
        </w:trPr>
        <w:tc>
          <w:tcPr>
            <w:tcW w:w="2489" w:type="dxa"/>
            <w:tcBorders>
              <w:top w:val="single" w:sz="4" w:space="0" w:color="95B3D7"/>
              <w:left w:val="single" w:sz="4" w:space="0" w:color="95B3D7"/>
              <w:bottom w:val="single" w:sz="4" w:space="0" w:color="95B3D7"/>
              <w:right w:val="single" w:sz="4" w:space="0" w:color="95B3D7"/>
            </w:tcBorders>
            <w:shd w:val="clear" w:color="auto" w:fill="DBE5F1"/>
            <w:tcPrChange w:id="2782" w:author="Pieter de Vis" w:date="2020-04-30T18:24:00Z">
              <w:tcPr>
                <w:tcW w:w="2591" w:type="dxa"/>
                <w:tcBorders>
                  <w:top w:val="single" w:sz="4" w:space="0" w:color="95B3D7"/>
                  <w:left w:val="single" w:sz="4" w:space="0" w:color="95B3D7"/>
                  <w:bottom w:val="single" w:sz="4" w:space="0" w:color="95B3D7"/>
                  <w:right w:val="single" w:sz="4" w:space="0" w:color="95B3D7"/>
                </w:tcBorders>
                <w:shd w:val="clear" w:color="auto" w:fill="DBE5F1"/>
              </w:tcPr>
            </w:tcPrChange>
          </w:tcPr>
          <w:p w14:paraId="2384C957" w14:textId="77777777" w:rsidR="00BD15BE" w:rsidRDefault="005155BE">
            <w:pPr>
              <w:pStyle w:val="Default"/>
              <w:rPr>
                <w:rFonts w:ascii="Arial" w:hAnsi="Arial" w:cs="Arial"/>
                <w:bCs/>
                <w:sz w:val="22"/>
              </w:rPr>
            </w:pPr>
            <w:proofErr w:type="spellStart"/>
            <w:r>
              <w:rPr>
                <w:rFonts w:ascii="Arial" w:hAnsi="Arial" w:cs="Arial"/>
                <w:bCs/>
                <w:sz w:val="22"/>
              </w:rPr>
              <w:t>u_systematic_reflectance</w:t>
            </w:r>
            <w:proofErr w:type="spellEnd"/>
          </w:p>
        </w:tc>
        <w:tc>
          <w:tcPr>
            <w:tcW w:w="2863" w:type="dxa"/>
            <w:tcBorders>
              <w:top w:val="single" w:sz="4" w:space="0" w:color="95B3D7"/>
              <w:left w:val="single" w:sz="4" w:space="0" w:color="95B3D7"/>
              <w:bottom w:val="single" w:sz="4" w:space="0" w:color="95B3D7"/>
              <w:right w:val="single" w:sz="4" w:space="0" w:color="95B3D7"/>
            </w:tcBorders>
            <w:shd w:val="clear" w:color="auto" w:fill="DBE5F1"/>
            <w:tcPrChange w:id="2783" w:author="Pieter de Vis" w:date="2020-04-30T18:24:00Z">
              <w:tcPr>
                <w:tcW w:w="2761" w:type="dxa"/>
                <w:gridSpan w:val="2"/>
                <w:tcBorders>
                  <w:top w:val="single" w:sz="4" w:space="0" w:color="95B3D7"/>
                  <w:left w:val="single" w:sz="4" w:space="0" w:color="95B3D7"/>
                  <w:bottom w:val="single" w:sz="4" w:space="0" w:color="95B3D7"/>
                  <w:right w:val="single" w:sz="4" w:space="0" w:color="95B3D7"/>
                </w:tcBorders>
                <w:shd w:val="clear" w:color="auto" w:fill="DBE5F1"/>
              </w:tcPr>
            </w:tcPrChange>
          </w:tcPr>
          <w:p w14:paraId="382CD304" w14:textId="77777777" w:rsidR="00BD15BE" w:rsidRDefault="005155BE">
            <w:pPr>
              <w:pStyle w:val="Default"/>
              <w:rPr>
                <w:rFonts w:ascii="Arial" w:hAnsi="Arial" w:cs="Arial"/>
                <w:sz w:val="22"/>
              </w:rPr>
            </w:pPr>
            <w:proofErr w:type="spellStart"/>
            <w:r>
              <w:rPr>
                <w:rFonts w:ascii="Arial" w:hAnsi="Arial" w:cs="Arial"/>
                <w:sz w:val="22"/>
              </w:rPr>
              <w:t>u_systematic_reflectance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Change w:id="2784" w:author="Pieter de Vis" w:date="2020-04-30T18:24:00Z">
              <w:tcPr>
                <w:tcW w:w="1276" w:type="dxa"/>
                <w:tcBorders>
                  <w:top w:val="single" w:sz="4" w:space="0" w:color="95B3D7"/>
                  <w:left w:val="single" w:sz="4" w:space="0" w:color="95B3D7"/>
                  <w:bottom w:val="single" w:sz="4" w:space="0" w:color="95B3D7"/>
                  <w:right w:val="single" w:sz="4" w:space="0" w:color="95B3D7"/>
                </w:tcBorders>
                <w:shd w:val="clear" w:color="auto" w:fill="DBE5F1"/>
              </w:tcPr>
            </w:tcPrChange>
          </w:tcPr>
          <w:p w14:paraId="2AA81413"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Change w:id="2785" w:author="Pieter de Vis" w:date="2020-04-30T18:24:00Z">
              <w:tcPr>
                <w:tcW w:w="2694" w:type="dxa"/>
                <w:tcBorders>
                  <w:top w:val="single" w:sz="4" w:space="0" w:color="95B3D7"/>
                  <w:left w:val="single" w:sz="4" w:space="0" w:color="95B3D7"/>
                  <w:bottom w:val="single" w:sz="4" w:space="0" w:color="95B3D7"/>
                  <w:right w:val="single" w:sz="4" w:space="0" w:color="95B3D7"/>
                </w:tcBorders>
                <w:shd w:val="clear" w:color="auto" w:fill="DBE5F1"/>
              </w:tcPr>
            </w:tcPrChange>
          </w:tcPr>
          <w:p w14:paraId="0D16EBA8" w14:textId="77777777" w:rsidR="00BD15BE" w:rsidRDefault="005155BE">
            <w:pPr>
              <w:pStyle w:val="Default"/>
              <w:rPr>
                <w:rFonts w:ascii="Arial" w:hAnsi="Arial" w:cs="Arial"/>
                <w:sz w:val="22"/>
              </w:rPr>
            </w:pPr>
            <w:r>
              <w:rPr>
                <w:rFonts w:ascii="Arial" w:hAnsi="Arial" w:cs="Arial"/>
                <w:sz w:val="22"/>
              </w:rPr>
              <w:t xml:space="preserve">wavelength, </w:t>
            </w:r>
            <w:r>
              <w:rPr>
                <w:rFonts w:ascii="Arial" w:hAnsi="Arial" w:cs="Arial"/>
                <w:sz w:val="22"/>
                <w:lang w:val="en"/>
              </w:rPr>
              <w:t>sequence</w:t>
            </w:r>
          </w:p>
        </w:tc>
      </w:tr>
      <w:tr w:rsidR="00B847F8" w:rsidRPr="009358AD" w14:paraId="58C37721" w14:textId="77777777" w:rsidTr="00775C1E">
        <w:trPr>
          <w:trHeight w:val="308"/>
          <w:ins w:id="2786" w:author="Pieter de Vis" w:date="2020-04-30T18:24:00Z"/>
          <w:trPrChange w:id="2787" w:author="Pieter de Vis" w:date="2020-04-30T18:24:00Z">
            <w:trPr>
              <w:trHeight w:val="308"/>
            </w:trPr>
          </w:trPrChange>
        </w:trPr>
        <w:tc>
          <w:tcPr>
            <w:tcW w:w="2489" w:type="dxa"/>
            <w:tcBorders>
              <w:top w:val="single" w:sz="4" w:space="0" w:color="95B3D7"/>
              <w:left w:val="single" w:sz="4" w:space="0" w:color="95B3D7"/>
              <w:bottom w:val="single" w:sz="4" w:space="0" w:color="95B3D7"/>
              <w:right w:val="single" w:sz="4" w:space="0" w:color="95B3D7"/>
            </w:tcBorders>
            <w:shd w:val="clear" w:color="auto" w:fill="auto"/>
            <w:tcPrChange w:id="2788" w:author="Pieter de Vis" w:date="2020-04-30T18:24:00Z">
              <w:tcPr>
                <w:tcW w:w="2659" w:type="dxa"/>
                <w:gridSpan w:val="2"/>
                <w:tcBorders>
                  <w:top w:val="single" w:sz="4" w:space="0" w:color="95B3D7"/>
                  <w:left w:val="single" w:sz="4" w:space="0" w:color="95B3D7"/>
                  <w:bottom w:val="single" w:sz="4" w:space="0" w:color="95B3D7"/>
                  <w:right w:val="single" w:sz="4" w:space="0" w:color="95B3D7"/>
                </w:tcBorders>
                <w:shd w:val="clear" w:color="auto" w:fill="auto"/>
              </w:tcPr>
            </w:tcPrChange>
          </w:tcPr>
          <w:p w14:paraId="413E7219" w14:textId="77777777" w:rsidR="00B847F8" w:rsidRPr="009358AD" w:rsidRDefault="00B847F8" w:rsidP="009358AD">
            <w:pPr>
              <w:pStyle w:val="Default"/>
              <w:rPr>
                <w:ins w:id="2789" w:author="Pieter de Vis" w:date="2020-04-30T18:24:00Z"/>
                <w:rFonts w:ascii="Arial" w:hAnsi="Arial" w:cs="Arial"/>
                <w:bCs/>
                <w:sz w:val="22"/>
                <w:szCs w:val="22"/>
              </w:rPr>
            </w:pPr>
            <w:proofErr w:type="spellStart"/>
            <w:ins w:id="2790" w:author="Pieter de Vis" w:date="2020-04-30T18:24:00Z">
              <w:r w:rsidRPr="009358AD">
                <w:rPr>
                  <w:rFonts w:ascii="Arial" w:hAnsi="Arial" w:cs="Arial"/>
                  <w:bCs/>
                  <w:sz w:val="22"/>
                  <w:szCs w:val="22"/>
                </w:rPr>
                <w:t>corr_random_</w:t>
              </w:r>
              <w:r>
                <w:rPr>
                  <w:rFonts w:ascii="Arial" w:hAnsi="Arial" w:cs="Arial"/>
                  <w:bCs/>
                  <w:sz w:val="22"/>
                </w:rPr>
                <w:t>reflectance</w:t>
              </w:r>
              <w:proofErr w:type="spellEnd"/>
            </w:ins>
          </w:p>
        </w:tc>
        <w:tc>
          <w:tcPr>
            <w:tcW w:w="2863" w:type="dxa"/>
            <w:tcBorders>
              <w:top w:val="single" w:sz="4" w:space="0" w:color="95B3D7"/>
              <w:left w:val="single" w:sz="4" w:space="0" w:color="95B3D7"/>
              <w:bottom w:val="single" w:sz="4" w:space="0" w:color="95B3D7"/>
              <w:right w:val="single" w:sz="4" w:space="0" w:color="95B3D7"/>
            </w:tcBorders>
            <w:shd w:val="clear" w:color="auto" w:fill="auto"/>
            <w:tcPrChange w:id="2791" w:author="Pieter de Vis" w:date="2020-04-30T18:24:00Z">
              <w:tcPr>
                <w:tcW w:w="2693" w:type="dxa"/>
                <w:tcBorders>
                  <w:top w:val="single" w:sz="4" w:space="0" w:color="95B3D7"/>
                  <w:left w:val="single" w:sz="4" w:space="0" w:color="95B3D7"/>
                  <w:bottom w:val="single" w:sz="4" w:space="0" w:color="95B3D7"/>
                  <w:right w:val="single" w:sz="4" w:space="0" w:color="95B3D7"/>
                </w:tcBorders>
                <w:shd w:val="clear" w:color="auto" w:fill="auto"/>
              </w:tcPr>
            </w:tcPrChange>
          </w:tcPr>
          <w:p w14:paraId="13ABF5F6" w14:textId="77777777" w:rsidR="00B847F8" w:rsidRPr="009358AD" w:rsidRDefault="00B847F8" w:rsidP="009358AD">
            <w:pPr>
              <w:pStyle w:val="Default"/>
              <w:rPr>
                <w:ins w:id="2792" w:author="Pieter de Vis" w:date="2020-04-30T18:24:00Z"/>
                <w:rFonts w:ascii="Arial" w:hAnsi="Arial" w:cs="Arial"/>
                <w:sz w:val="22"/>
                <w:szCs w:val="22"/>
              </w:rPr>
            </w:pPr>
            <w:proofErr w:type="spellStart"/>
            <w:ins w:id="2793" w:author="Pieter de Vis" w:date="2020-04-30T18:24:00Z">
              <w:r w:rsidRPr="009358AD">
                <w:rPr>
                  <w:rFonts w:ascii="Arial" w:hAnsi="Arial" w:cs="Arial"/>
                  <w:bCs/>
                  <w:sz w:val="22"/>
                  <w:szCs w:val="22"/>
                </w:rPr>
                <w:t>corr_random_</w:t>
              </w:r>
              <w:r>
                <w:rPr>
                  <w:rFonts w:ascii="Arial" w:hAnsi="Arial" w:cs="Arial"/>
                  <w:bCs/>
                  <w:sz w:val="22"/>
                </w:rPr>
                <w:t>reflectance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Change w:id="2794" w:author="Pieter de Vis" w:date="2020-04-30T18:24:00Z">
              <w:tcPr>
                <w:tcW w:w="1276" w:type="dxa"/>
                <w:tcBorders>
                  <w:top w:val="single" w:sz="4" w:space="0" w:color="95B3D7"/>
                  <w:left w:val="single" w:sz="4" w:space="0" w:color="95B3D7"/>
                  <w:bottom w:val="single" w:sz="4" w:space="0" w:color="95B3D7"/>
                  <w:right w:val="single" w:sz="4" w:space="0" w:color="95B3D7"/>
                </w:tcBorders>
                <w:shd w:val="clear" w:color="auto" w:fill="auto"/>
              </w:tcPr>
            </w:tcPrChange>
          </w:tcPr>
          <w:p w14:paraId="47079FC8" w14:textId="77777777" w:rsidR="00B847F8" w:rsidRPr="009358AD" w:rsidRDefault="00B847F8" w:rsidP="009358AD">
            <w:pPr>
              <w:pStyle w:val="Default"/>
              <w:rPr>
                <w:ins w:id="2795" w:author="Pieter de Vis" w:date="2020-04-30T18:24:00Z"/>
                <w:rFonts w:ascii="Arial" w:hAnsi="Arial" w:cs="Arial"/>
                <w:sz w:val="22"/>
                <w:szCs w:val="22"/>
              </w:rPr>
            </w:pPr>
            <w:ins w:id="2796" w:author="Pieter de Vis" w:date="2020-04-30T18:24:00Z">
              <w:r w:rsidRPr="009358AD">
                <w:rPr>
                  <w:rFonts w:ascii="Arial" w:hAnsi="Arial" w:cs="Arial"/>
                  <w:sz w:val="22"/>
                  <w:szCs w:val="22"/>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Change w:id="2797" w:author="Pieter de Vis" w:date="2020-04-30T18:24:00Z">
              <w:tcPr>
                <w:tcW w:w="2694" w:type="dxa"/>
                <w:tcBorders>
                  <w:top w:val="single" w:sz="4" w:space="0" w:color="95B3D7"/>
                  <w:left w:val="single" w:sz="4" w:space="0" w:color="95B3D7"/>
                  <w:bottom w:val="single" w:sz="4" w:space="0" w:color="95B3D7"/>
                  <w:right w:val="single" w:sz="4" w:space="0" w:color="95B3D7"/>
                </w:tcBorders>
                <w:shd w:val="clear" w:color="auto" w:fill="auto"/>
              </w:tcPr>
            </w:tcPrChange>
          </w:tcPr>
          <w:p w14:paraId="0A898517" w14:textId="011F12ED" w:rsidR="00B847F8" w:rsidRPr="009358AD" w:rsidRDefault="00B847F8" w:rsidP="009358AD">
            <w:pPr>
              <w:pStyle w:val="Default"/>
              <w:rPr>
                <w:ins w:id="2798" w:author="Pieter de Vis" w:date="2020-04-30T18:24:00Z"/>
                <w:rFonts w:ascii="Arial" w:hAnsi="Arial" w:cs="Arial"/>
                <w:sz w:val="22"/>
                <w:szCs w:val="22"/>
              </w:rPr>
            </w:pPr>
            <w:ins w:id="2799" w:author="Pieter de Vis" w:date="2020-04-30T18:24:00Z">
              <w:r w:rsidRPr="009358AD">
                <w:rPr>
                  <w:rFonts w:ascii="Arial" w:hAnsi="Arial" w:cs="Arial"/>
                  <w:sz w:val="22"/>
                  <w:szCs w:val="22"/>
                </w:rPr>
                <w:t xml:space="preserve">wavelength, wavelength, </w:t>
              </w:r>
            </w:ins>
            <w:ins w:id="2800" w:author="Pieter de Vis" w:date="2020-04-30T18:28:00Z">
              <w:r w:rsidR="00775C1E">
                <w:rPr>
                  <w:rFonts w:ascii="Arial" w:hAnsi="Arial" w:cs="Arial"/>
                  <w:sz w:val="22"/>
                  <w:lang w:val="en"/>
                </w:rPr>
                <w:t>sequence</w:t>
              </w:r>
            </w:ins>
          </w:p>
        </w:tc>
      </w:tr>
      <w:tr w:rsidR="00B847F8" w:rsidRPr="009358AD" w14:paraId="10F46FD3" w14:textId="77777777" w:rsidTr="00775C1E">
        <w:trPr>
          <w:trHeight w:val="308"/>
          <w:ins w:id="2801" w:author="Pieter de Vis" w:date="2020-04-30T18:24:00Z"/>
          <w:trPrChange w:id="2802" w:author="Pieter de Vis" w:date="2020-04-30T18:24:00Z">
            <w:trPr>
              <w:trHeight w:val="308"/>
            </w:trPr>
          </w:trPrChange>
        </w:trPr>
        <w:tc>
          <w:tcPr>
            <w:tcW w:w="2489" w:type="dxa"/>
            <w:tcBorders>
              <w:top w:val="single" w:sz="4" w:space="0" w:color="95B3D7"/>
              <w:left w:val="single" w:sz="4" w:space="0" w:color="95B3D7"/>
              <w:bottom w:val="single" w:sz="4" w:space="0" w:color="95B3D7"/>
              <w:right w:val="single" w:sz="4" w:space="0" w:color="95B3D7"/>
            </w:tcBorders>
            <w:shd w:val="clear" w:color="auto" w:fill="auto"/>
            <w:tcPrChange w:id="2803" w:author="Pieter de Vis" w:date="2020-04-30T18:24:00Z">
              <w:tcPr>
                <w:tcW w:w="2659" w:type="dxa"/>
                <w:gridSpan w:val="2"/>
                <w:tcBorders>
                  <w:top w:val="single" w:sz="4" w:space="0" w:color="95B3D7"/>
                  <w:left w:val="single" w:sz="4" w:space="0" w:color="95B3D7"/>
                  <w:bottom w:val="single" w:sz="4" w:space="0" w:color="95B3D7"/>
                  <w:right w:val="single" w:sz="4" w:space="0" w:color="95B3D7"/>
                </w:tcBorders>
                <w:shd w:val="clear" w:color="auto" w:fill="auto"/>
              </w:tcPr>
            </w:tcPrChange>
          </w:tcPr>
          <w:p w14:paraId="5DBE1A88" w14:textId="77777777" w:rsidR="00B847F8" w:rsidRPr="009358AD" w:rsidRDefault="00B847F8" w:rsidP="009358AD">
            <w:pPr>
              <w:pStyle w:val="Default"/>
              <w:rPr>
                <w:ins w:id="2804" w:author="Pieter de Vis" w:date="2020-04-30T18:24:00Z"/>
                <w:rFonts w:ascii="Arial" w:hAnsi="Arial" w:cs="Arial"/>
                <w:bCs/>
                <w:sz w:val="22"/>
                <w:szCs w:val="22"/>
              </w:rPr>
            </w:pPr>
            <w:proofErr w:type="spellStart"/>
            <w:ins w:id="2805" w:author="Pieter de Vis" w:date="2020-04-30T18:24:00Z">
              <w:r w:rsidRPr="009358AD">
                <w:rPr>
                  <w:rFonts w:ascii="Arial" w:hAnsi="Arial" w:cs="Arial"/>
                  <w:bCs/>
                  <w:sz w:val="22"/>
                  <w:szCs w:val="22"/>
                </w:rPr>
                <w:t>corr_systematic_</w:t>
              </w:r>
              <w:r>
                <w:rPr>
                  <w:rFonts w:ascii="Arial" w:hAnsi="Arial" w:cs="Arial"/>
                  <w:bCs/>
                  <w:sz w:val="22"/>
                </w:rPr>
                <w:t>reflectance</w:t>
              </w:r>
              <w:proofErr w:type="spellEnd"/>
            </w:ins>
          </w:p>
        </w:tc>
        <w:tc>
          <w:tcPr>
            <w:tcW w:w="2863" w:type="dxa"/>
            <w:tcBorders>
              <w:top w:val="single" w:sz="4" w:space="0" w:color="95B3D7"/>
              <w:left w:val="single" w:sz="4" w:space="0" w:color="95B3D7"/>
              <w:bottom w:val="single" w:sz="4" w:space="0" w:color="95B3D7"/>
              <w:right w:val="single" w:sz="4" w:space="0" w:color="95B3D7"/>
            </w:tcBorders>
            <w:shd w:val="clear" w:color="auto" w:fill="auto"/>
            <w:tcPrChange w:id="2806" w:author="Pieter de Vis" w:date="2020-04-30T18:24:00Z">
              <w:tcPr>
                <w:tcW w:w="2693" w:type="dxa"/>
                <w:tcBorders>
                  <w:top w:val="single" w:sz="4" w:space="0" w:color="95B3D7"/>
                  <w:left w:val="single" w:sz="4" w:space="0" w:color="95B3D7"/>
                  <w:bottom w:val="single" w:sz="4" w:space="0" w:color="95B3D7"/>
                  <w:right w:val="single" w:sz="4" w:space="0" w:color="95B3D7"/>
                </w:tcBorders>
                <w:shd w:val="clear" w:color="auto" w:fill="auto"/>
              </w:tcPr>
            </w:tcPrChange>
          </w:tcPr>
          <w:p w14:paraId="610CC2AC" w14:textId="77777777" w:rsidR="00B847F8" w:rsidRPr="009358AD" w:rsidRDefault="00B847F8" w:rsidP="009358AD">
            <w:pPr>
              <w:pStyle w:val="Default"/>
              <w:rPr>
                <w:ins w:id="2807" w:author="Pieter de Vis" w:date="2020-04-30T18:24:00Z"/>
                <w:rFonts w:ascii="Arial" w:hAnsi="Arial" w:cs="Arial"/>
                <w:sz w:val="22"/>
                <w:szCs w:val="22"/>
              </w:rPr>
            </w:pPr>
            <w:proofErr w:type="spellStart"/>
            <w:ins w:id="2808" w:author="Pieter de Vis" w:date="2020-04-30T18:24:00Z">
              <w:r w:rsidRPr="009358AD">
                <w:rPr>
                  <w:rFonts w:ascii="Arial" w:hAnsi="Arial" w:cs="Arial"/>
                  <w:bCs/>
                  <w:sz w:val="22"/>
                  <w:szCs w:val="22"/>
                </w:rPr>
                <w:t>corr_systematic_r</w:t>
              </w:r>
              <w:r>
                <w:rPr>
                  <w:rFonts w:ascii="Arial" w:hAnsi="Arial" w:cs="Arial"/>
                  <w:bCs/>
                  <w:sz w:val="22"/>
                  <w:szCs w:val="22"/>
                </w:rPr>
                <w:t>eflect</w:t>
              </w:r>
              <w:r w:rsidRPr="009358AD">
                <w:rPr>
                  <w:rFonts w:ascii="Arial" w:hAnsi="Arial" w:cs="Arial"/>
                  <w:bCs/>
                  <w:sz w:val="22"/>
                  <w:szCs w:val="22"/>
                </w:rPr>
                <w:t>ance</w:t>
              </w:r>
              <w:proofErr w:type="spellEnd"/>
            </w:ins>
          </w:p>
        </w:tc>
        <w:tc>
          <w:tcPr>
            <w:tcW w:w="1276" w:type="dxa"/>
            <w:tcBorders>
              <w:top w:val="single" w:sz="4" w:space="0" w:color="95B3D7"/>
              <w:left w:val="single" w:sz="4" w:space="0" w:color="95B3D7"/>
              <w:bottom w:val="single" w:sz="4" w:space="0" w:color="95B3D7"/>
              <w:right w:val="single" w:sz="4" w:space="0" w:color="95B3D7"/>
            </w:tcBorders>
            <w:shd w:val="clear" w:color="auto" w:fill="auto"/>
            <w:tcPrChange w:id="2809" w:author="Pieter de Vis" w:date="2020-04-30T18:24:00Z">
              <w:tcPr>
                <w:tcW w:w="1276" w:type="dxa"/>
                <w:tcBorders>
                  <w:top w:val="single" w:sz="4" w:space="0" w:color="95B3D7"/>
                  <w:left w:val="single" w:sz="4" w:space="0" w:color="95B3D7"/>
                  <w:bottom w:val="single" w:sz="4" w:space="0" w:color="95B3D7"/>
                  <w:right w:val="single" w:sz="4" w:space="0" w:color="95B3D7"/>
                </w:tcBorders>
                <w:shd w:val="clear" w:color="auto" w:fill="auto"/>
              </w:tcPr>
            </w:tcPrChange>
          </w:tcPr>
          <w:p w14:paraId="41953692" w14:textId="77777777" w:rsidR="00B847F8" w:rsidRPr="009358AD" w:rsidRDefault="00B847F8" w:rsidP="009358AD">
            <w:pPr>
              <w:pStyle w:val="Default"/>
              <w:rPr>
                <w:ins w:id="2810" w:author="Pieter de Vis" w:date="2020-04-30T18:24:00Z"/>
                <w:rFonts w:ascii="Arial" w:hAnsi="Arial" w:cs="Arial"/>
                <w:sz w:val="22"/>
                <w:szCs w:val="22"/>
              </w:rPr>
            </w:pPr>
            <w:ins w:id="2811" w:author="Pieter de Vis" w:date="2020-04-30T18:24:00Z">
              <w:r w:rsidRPr="009358AD">
                <w:rPr>
                  <w:rFonts w:ascii="Arial" w:hAnsi="Arial" w:cs="Arial"/>
                  <w:sz w:val="22"/>
                  <w:szCs w:val="22"/>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Change w:id="2812" w:author="Pieter de Vis" w:date="2020-04-30T18:24:00Z">
              <w:tcPr>
                <w:tcW w:w="2694" w:type="dxa"/>
                <w:tcBorders>
                  <w:top w:val="single" w:sz="4" w:space="0" w:color="95B3D7"/>
                  <w:left w:val="single" w:sz="4" w:space="0" w:color="95B3D7"/>
                  <w:bottom w:val="single" w:sz="4" w:space="0" w:color="95B3D7"/>
                  <w:right w:val="single" w:sz="4" w:space="0" w:color="95B3D7"/>
                </w:tcBorders>
                <w:shd w:val="clear" w:color="auto" w:fill="auto"/>
              </w:tcPr>
            </w:tcPrChange>
          </w:tcPr>
          <w:p w14:paraId="145B6312" w14:textId="61103223" w:rsidR="00B847F8" w:rsidRPr="009358AD" w:rsidRDefault="00B847F8" w:rsidP="009358AD">
            <w:pPr>
              <w:pStyle w:val="Default"/>
              <w:rPr>
                <w:ins w:id="2813" w:author="Pieter de Vis" w:date="2020-04-30T18:24:00Z"/>
                <w:rFonts w:ascii="Arial" w:hAnsi="Arial" w:cs="Arial"/>
                <w:sz w:val="22"/>
                <w:szCs w:val="22"/>
              </w:rPr>
            </w:pPr>
            <w:ins w:id="2814" w:author="Pieter de Vis" w:date="2020-04-30T18:24:00Z">
              <w:r w:rsidRPr="009358AD">
                <w:rPr>
                  <w:rFonts w:ascii="Arial" w:hAnsi="Arial" w:cs="Arial"/>
                  <w:sz w:val="22"/>
                  <w:szCs w:val="22"/>
                </w:rPr>
                <w:t xml:space="preserve">wavelength, </w:t>
              </w:r>
              <w:proofErr w:type="gramStart"/>
              <w:r w:rsidRPr="009358AD">
                <w:rPr>
                  <w:rFonts w:ascii="Arial" w:hAnsi="Arial" w:cs="Arial"/>
                  <w:sz w:val="22"/>
                  <w:szCs w:val="22"/>
                </w:rPr>
                <w:t xml:space="preserve">wavelength,  </w:t>
              </w:r>
            </w:ins>
            <w:ins w:id="2815" w:author="Pieter de Vis" w:date="2020-04-30T18:28:00Z">
              <w:r w:rsidR="00775C1E">
                <w:rPr>
                  <w:rFonts w:ascii="Arial" w:hAnsi="Arial" w:cs="Arial"/>
                  <w:sz w:val="22"/>
                  <w:lang w:val="en"/>
                </w:rPr>
                <w:t>sequence</w:t>
              </w:r>
            </w:ins>
            <w:proofErr w:type="gramEnd"/>
          </w:p>
        </w:tc>
      </w:tr>
      <w:tr w:rsidR="00BD15BE" w14:paraId="0C4269F2" w14:textId="77777777" w:rsidTr="00775C1E">
        <w:trPr>
          <w:trHeight w:val="308"/>
          <w:trPrChange w:id="2816" w:author="Pieter de Vis" w:date="2020-04-30T18:24:00Z">
            <w:trPr>
              <w:trHeight w:val="308"/>
            </w:trPr>
          </w:trPrChange>
        </w:trPr>
        <w:tc>
          <w:tcPr>
            <w:tcW w:w="2489" w:type="dxa"/>
            <w:tcBorders>
              <w:top w:val="single" w:sz="4" w:space="0" w:color="95B3D7"/>
              <w:left w:val="single" w:sz="4" w:space="0" w:color="95B3D7"/>
              <w:bottom w:val="single" w:sz="4" w:space="0" w:color="95B3D7"/>
              <w:right w:val="single" w:sz="4" w:space="0" w:color="95B3D7"/>
            </w:tcBorders>
            <w:shd w:val="clear" w:color="auto" w:fill="auto"/>
            <w:tcPrChange w:id="2817" w:author="Pieter de Vis" w:date="2020-04-30T18:24:00Z">
              <w:tcPr>
                <w:tcW w:w="2591" w:type="dxa"/>
                <w:tcBorders>
                  <w:top w:val="single" w:sz="4" w:space="0" w:color="95B3D7"/>
                  <w:left w:val="single" w:sz="4" w:space="0" w:color="95B3D7"/>
                  <w:bottom w:val="single" w:sz="4" w:space="0" w:color="95B3D7"/>
                  <w:right w:val="single" w:sz="4" w:space="0" w:color="95B3D7"/>
                </w:tcBorders>
                <w:shd w:val="clear" w:color="auto" w:fill="auto"/>
              </w:tcPr>
            </w:tcPrChange>
          </w:tcPr>
          <w:p w14:paraId="1E13563D" w14:textId="77777777" w:rsidR="00BD15BE" w:rsidRDefault="005155BE">
            <w:pPr>
              <w:pStyle w:val="Default"/>
              <w:rPr>
                <w:rFonts w:ascii="Arial" w:hAnsi="Arial" w:cs="Arial"/>
                <w:bCs/>
                <w:sz w:val="22"/>
              </w:rPr>
            </w:pPr>
            <w:proofErr w:type="spellStart"/>
            <w:r>
              <w:rPr>
                <w:rFonts w:ascii="Arial" w:hAnsi="Arial" w:cs="Arial"/>
                <w:bCs/>
                <w:sz w:val="22"/>
              </w:rPr>
              <w:t>quality_flag</w:t>
            </w:r>
            <w:proofErr w:type="spellEnd"/>
          </w:p>
        </w:tc>
        <w:tc>
          <w:tcPr>
            <w:tcW w:w="2863" w:type="dxa"/>
            <w:tcBorders>
              <w:top w:val="single" w:sz="4" w:space="0" w:color="95B3D7"/>
              <w:left w:val="single" w:sz="4" w:space="0" w:color="95B3D7"/>
              <w:bottom w:val="single" w:sz="4" w:space="0" w:color="95B3D7"/>
              <w:right w:val="single" w:sz="4" w:space="0" w:color="95B3D7"/>
            </w:tcBorders>
            <w:shd w:val="clear" w:color="auto" w:fill="auto"/>
            <w:tcPrChange w:id="2818" w:author="Pieter de Vis" w:date="2020-04-30T18:24:00Z">
              <w:tcPr>
                <w:tcW w:w="2761" w:type="dxa"/>
                <w:gridSpan w:val="2"/>
                <w:tcBorders>
                  <w:top w:val="single" w:sz="4" w:space="0" w:color="95B3D7"/>
                  <w:left w:val="single" w:sz="4" w:space="0" w:color="95B3D7"/>
                  <w:bottom w:val="single" w:sz="4" w:space="0" w:color="95B3D7"/>
                  <w:right w:val="single" w:sz="4" w:space="0" w:color="95B3D7"/>
                </w:tcBorders>
                <w:shd w:val="clear" w:color="auto" w:fill="auto"/>
              </w:tcPr>
            </w:tcPrChange>
          </w:tcPr>
          <w:p w14:paraId="66E01F4D" w14:textId="77777777" w:rsidR="00BD15BE" w:rsidRDefault="005155BE">
            <w:pPr>
              <w:pStyle w:val="Default"/>
              <w:rPr>
                <w:rFonts w:ascii="Arial" w:hAnsi="Arial" w:cs="Arial"/>
                <w:sz w:val="22"/>
              </w:rPr>
            </w:pPr>
            <w:proofErr w:type="spellStart"/>
            <w:r>
              <w:rPr>
                <w:rFonts w:ascii="Arial" w:hAnsi="Arial" w:cs="Arial"/>
                <w:sz w:val="22"/>
              </w:rPr>
              <w:t>quality_flag</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Change w:id="2819" w:author="Pieter de Vis" w:date="2020-04-30T18:24:00Z">
              <w:tcPr>
                <w:tcW w:w="1276" w:type="dxa"/>
                <w:tcBorders>
                  <w:top w:val="single" w:sz="4" w:space="0" w:color="95B3D7"/>
                  <w:left w:val="single" w:sz="4" w:space="0" w:color="95B3D7"/>
                  <w:bottom w:val="single" w:sz="4" w:space="0" w:color="95B3D7"/>
                  <w:right w:val="single" w:sz="4" w:space="0" w:color="95B3D7"/>
                </w:tcBorders>
                <w:shd w:val="clear" w:color="auto" w:fill="auto"/>
              </w:tcPr>
            </w:tcPrChange>
          </w:tcPr>
          <w:p w14:paraId="3F1DAF34" w14:textId="77777777" w:rsidR="00BD15BE" w:rsidRDefault="005155BE">
            <w:pPr>
              <w:pStyle w:val="Default"/>
              <w:rPr>
                <w:rFonts w:ascii="Arial" w:hAnsi="Arial" w:cs="Arial"/>
                <w:sz w:val="22"/>
              </w:rPr>
            </w:pPr>
            <w:r>
              <w:rPr>
                <w:rFonts w:ascii="Arial" w:hAnsi="Arial" w:cs="Arial"/>
                <w:sz w:val="22"/>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Change w:id="2820" w:author="Pieter de Vis" w:date="2020-04-30T18:24:00Z">
              <w:tcPr>
                <w:tcW w:w="2694" w:type="dxa"/>
                <w:tcBorders>
                  <w:top w:val="single" w:sz="4" w:space="0" w:color="95B3D7"/>
                  <w:left w:val="single" w:sz="4" w:space="0" w:color="95B3D7"/>
                  <w:bottom w:val="single" w:sz="4" w:space="0" w:color="95B3D7"/>
                  <w:right w:val="single" w:sz="4" w:space="0" w:color="95B3D7"/>
                </w:tcBorders>
                <w:shd w:val="clear" w:color="auto" w:fill="auto"/>
              </w:tcPr>
            </w:tcPrChange>
          </w:tcPr>
          <w:p w14:paraId="70D73CBF" w14:textId="77777777" w:rsidR="00BD15BE" w:rsidRDefault="005155BE">
            <w:pPr>
              <w:pStyle w:val="Default"/>
              <w:rPr>
                <w:rFonts w:ascii="Arial" w:hAnsi="Arial" w:cs="Arial"/>
                <w:sz w:val="22"/>
              </w:rPr>
            </w:pPr>
            <w:r>
              <w:rPr>
                <w:rFonts w:ascii="Arial" w:hAnsi="Arial" w:cs="Arial"/>
                <w:sz w:val="22"/>
                <w:lang w:val="en"/>
              </w:rPr>
              <w:t>sequence</w:t>
            </w:r>
          </w:p>
        </w:tc>
      </w:tr>
    </w:tbl>
    <w:p w14:paraId="6AE71472" w14:textId="77777777" w:rsidR="00BD15BE" w:rsidRDefault="00BD15BE"/>
    <w:p w14:paraId="3E0847B5" w14:textId="0FE97D2F" w:rsidR="00BD15BE" w:rsidRDefault="005155BE">
      <w:pPr>
        <w:pStyle w:val="Caption"/>
        <w:rPr>
          <w:lang w:val="en"/>
        </w:rPr>
      </w:pPr>
      <w:r>
        <w:t xml:space="preserve">Table </w:t>
      </w:r>
      <w:del w:id="2821" w:author="Pieter de Vis" w:date="2020-04-30T18:35:00Z">
        <w:r w:rsidDel="00370084">
          <w:fldChar w:fldCharType="begin"/>
        </w:r>
        <w:r w:rsidDel="00370084">
          <w:delInstrText>SEQ Table \* ARABIC</w:delInstrText>
        </w:r>
        <w:r w:rsidDel="00370084">
          <w:fldChar w:fldCharType="separate"/>
        </w:r>
        <w:r w:rsidDel="00370084">
          <w:delText>62</w:delText>
        </w:r>
        <w:r w:rsidDel="00370084">
          <w:fldChar w:fldCharType="end"/>
        </w:r>
      </w:del>
      <w:bookmarkStart w:id="2822" w:name="_Toc1232913130"/>
      <w:ins w:id="2823" w:author="Pieter de Vis" w:date="2020-04-30T18:35:00Z">
        <w:r w:rsidR="00370084">
          <w:t>71</w:t>
        </w:r>
      </w:ins>
      <w:r>
        <w:t xml:space="preserve"> – L2</w:t>
      </w:r>
      <w:r>
        <w:rPr>
          <w:lang w:val="en"/>
        </w:rPr>
        <w:t>a</w:t>
      </w:r>
      <w:r>
        <w:t xml:space="preserve"> </w:t>
      </w:r>
      <w:r>
        <w:rPr>
          <w:lang w:val="en"/>
        </w:rPr>
        <w:t xml:space="preserve">water </w:t>
      </w:r>
      <w:r>
        <w:t>reflectance product variables</w:t>
      </w:r>
      <w:r>
        <w:rPr>
          <w:lang w:val="en"/>
        </w:rPr>
        <w:t xml:space="preserve"> without correction for NIR Similarity spectrum correction</w:t>
      </w:r>
      <w:bookmarkEnd w:id="2822"/>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5CD27DA3"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5EB3D2FA" w14:textId="77777777" w:rsidR="00BD15BE" w:rsidRDefault="005155BE">
            <w:pPr>
              <w:pStyle w:val="Default"/>
              <w:rPr>
                <w:rFonts w:ascii="Arial" w:hAnsi="Arial" w:cs="Arial"/>
                <w:b/>
                <w:bCs/>
                <w:color w:val="FFFFFF"/>
                <w:sz w:val="22"/>
              </w:rPr>
            </w:pPr>
            <w:r>
              <w:rPr>
                <w:rFonts w:ascii="Arial" w:hAnsi="Arial" w:cs="Arial"/>
                <w:b/>
                <w:bCs/>
                <w:color w:val="FFFFFF"/>
                <w:sz w:val="22"/>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33B1B410" w14:textId="77777777" w:rsidR="00BD15BE" w:rsidRDefault="005155BE">
            <w:pPr>
              <w:pStyle w:val="Default"/>
              <w:rPr>
                <w:rFonts w:ascii="Arial" w:hAnsi="Arial" w:cs="Arial"/>
                <w:b/>
                <w:bCs/>
                <w:color w:val="FFFFFF"/>
                <w:sz w:val="22"/>
              </w:rPr>
            </w:pPr>
            <w:r>
              <w:rPr>
                <w:rFonts w:ascii="Arial" w:hAnsi="Arial" w:cs="Arial"/>
                <w:b/>
                <w:bCs/>
                <w:color w:val="FFFFFF"/>
                <w:sz w:val="22"/>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43558B3A" w14:textId="77777777" w:rsidR="00BD15BE" w:rsidRDefault="005155BE">
            <w:pPr>
              <w:pStyle w:val="Default"/>
              <w:rPr>
                <w:rFonts w:ascii="Arial" w:hAnsi="Arial" w:cs="Arial"/>
                <w:b/>
                <w:bCs/>
                <w:color w:val="FFFFFF"/>
                <w:sz w:val="22"/>
              </w:rPr>
            </w:pPr>
            <w:r>
              <w:rPr>
                <w:rFonts w:ascii="Arial" w:hAnsi="Arial" w:cs="Arial"/>
                <w:b/>
                <w:bCs/>
                <w:color w:val="FFFFFF"/>
                <w:sz w:val="22"/>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43CAF980" w14:textId="77777777" w:rsidR="00BD15BE" w:rsidRDefault="005155BE">
            <w:pPr>
              <w:pStyle w:val="Default"/>
              <w:rPr>
                <w:rFonts w:ascii="Arial" w:hAnsi="Arial" w:cs="Arial"/>
                <w:b/>
                <w:bCs/>
                <w:color w:val="FFFFFF"/>
                <w:sz w:val="22"/>
              </w:rPr>
            </w:pPr>
            <w:r>
              <w:rPr>
                <w:rFonts w:ascii="Arial" w:hAnsi="Arial" w:cs="Arial"/>
                <w:b/>
                <w:bCs/>
                <w:color w:val="FFFFFF"/>
                <w:sz w:val="22"/>
              </w:rPr>
              <w:t>Dimension</w:t>
            </w:r>
          </w:p>
        </w:tc>
      </w:tr>
      <w:tr w:rsidR="00BD15BE" w14:paraId="4A00EE2C"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122AC3C3" w14:textId="77777777" w:rsidR="00BD15BE" w:rsidRDefault="005155BE">
            <w:pPr>
              <w:pStyle w:val="Default"/>
              <w:rPr>
                <w:rFonts w:ascii="Arial" w:hAnsi="Arial" w:cs="Arial"/>
                <w:bCs/>
                <w:sz w:val="22"/>
                <w:lang w:val="en"/>
              </w:rPr>
            </w:pPr>
            <w:r>
              <w:rPr>
                <w:rFonts w:ascii="Arial" w:hAnsi="Arial" w:cs="Arial"/>
                <w:bCs/>
                <w:sz w:val="22"/>
              </w:rPr>
              <w:t>Reflectance</w:t>
            </w:r>
            <w:r>
              <w:rPr>
                <w:rFonts w:ascii="Arial" w:hAnsi="Arial" w:cs="Arial"/>
                <w:bCs/>
                <w:sz w:val="22"/>
                <w:lang w:val="en"/>
              </w:rPr>
              <w:t>_</w:t>
            </w:r>
            <w:proofErr w:type="spellStart"/>
            <w:r>
              <w:rPr>
                <w:rFonts w:ascii="Arial" w:hAnsi="Arial" w:cs="Arial"/>
                <w:bCs/>
                <w:sz w:val="22"/>
                <w:lang w:val="en"/>
              </w:rPr>
              <w:t>nosc</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0DA4D8C0" w14:textId="77777777" w:rsidR="00BD15BE" w:rsidRDefault="005155BE">
            <w:pPr>
              <w:pStyle w:val="Default"/>
              <w:rPr>
                <w:rFonts w:ascii="Arial" w:hAnsi="Arial" w:cs="Arial"/>
                <w:sz w:val="22"/>
                <w:lang w:val="en"/>
              </w:rPr>
            </w:pPr>
            <w:r>
              <w:rPr>
                <w:rFonts w:ascii="Arial" w:hAnsi="Arial" w:cs="Arial"/>
                <w:sz w:val="22"/>
              </w:rPr>
              <w:t>Reflectance</w:t>
            </w:r>
            <w:r>
              <w:rPr>
                <w:rFonts w:ascii="Arial" w:hAnsi="Arial" w:cs="Arial"/>
                <w:sz w:val="22"/>
                <w:lang w:val="en"/>
              </w:rPr>
              <w:t>_</w:t>
            </w:r>
            <w:proofErr w:type="spellStart"/>
            <w:r>
              <w:rPr>
                <w:rFonts w:ascii="Arial" w:hAnsi="Arial" w:cs="Arial"/>
                <w:sz w:val="22"/>
                <w:lang w:val="en"/>
              </w:rPr>
              <w:t>nosc</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081BE71D"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317E0134" w14:textId="77777777" w:rsidR="00BD15BE" w:rsidRDefault="005155BE">
            <w:pPr>
              <w:pStyle w:val="Default"/>
              <w:rPr>
                <w:rFonts w:ascii="Arial" w:hAnsi="Arial" w:cs="Arial"/>
                <w:sz w:val="22"/>
              </w:rPr>
            </w:pPr>
            <w:r>
              <w:rPr>
                <w:rFonts w:ascii="Arial" w:hAnsi="Arial" w:cs="Arial"/>
                <w:sz w:val="22"/>
              </w:rPr>
              <w:t xml:space="preserve">wavelength, </w:t>
            </w:r>
            <w:r>
              <w:rPr>
                <w:rFonts w:ascii="Arial" w:hAnsi="Arial" w:cs="Arial"/>
                <w:sz w:val="22"/>
                <w:lang w:val="en"/>
              </w:rPr>
              <w:t>sequence</w:t>
            </w:r>
          </w:p>
        </w:tc>
      </w:tr>
      <w:tr w:rsidR="00BD15BE" w14:paraId="7567AC8B"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0BDF65D" w14:textId="77777777" w:rsidR="00BD15BE" w:rsidRDefault="005155BE">
            <w:pPr>
              <w:pStyle w:val="Default"/>
              <w:rPr>
                <w:rFonts w:ascii="Arial" w:hAnsi="Arial" w:cs="Arial"/>
                <w:bCs/>
                <w:sz w:val="22"/>
                <w:lang w:val="en"/>
              </w:rPr>
            </w:pPr>
            <w:proofErr w:type="spellStart"/>
            <w:r>
              <w:rPr>
                <w:rFonts w:ascii="Arial" w:hAnsi="Arial" w:cs="Arial"/>
                <w:bCs/>
                <w:sz w:val="22"/>
              </w:rPr>
              <w:lastRenderedPageBreak/>
              <w:t>u_random_reflectance</w:t>
            </w:r>
            <w:proofErr w:type="spellEnd"/>
            <w:r>
              <w:rPr>
                <w:rFonts w:ascii="Arial" w:hAnsi="Arial" w:cs="Arial"/>
                <w:bCs/>
                <w:sz w:val="22"/>
                <w:lang w:val="en"/>
              </w:rPr>
              <w:t>_</w:t>
            </w:r>
            <w:proofErr w:type="spellStart"/>
            <w:r>
              <w:rPr>
                <w:rFonts w:ascii="Arial" w:hAnsi="Arial" w:cs="Arial"/>
                <w:bCs/>
                <w:sz w:val="22"/>
                <w:lang w:val="en"/>
              </w:rPr>
              <w:t>nosc</w:t>
            </w:r>
            <w:proofErr w:type="spellEnd"/>
            <w:r>
              <w:rPr>
                <w:rFonts w:ascii="Arial" w:hAnsi="Arial" w:cs="Arial"/>
                <w:bCs/>
                <w:sz w:val="22"/>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32A1023C" w14:textId="77777777" w:rsidR="00BD15BE" w:rsidRDefault="005155BE">
            <w:pPr>
              <w:pStyle w:val="Default"/>
              <w:rPr>
                <w:rFonts w:ascii="Arial" w:hAnsi="Arial" w:cs="Arial"/>
                <w:sz w:val="22"/>
              </w:rPr>
            </w:pPr>
            <w:proofErr w:type="spellStart"/>
            <w:r>
              <w:rPr>
                <w:rFonts w:ascii="Arial" w:hAnsi="Arial" w:cs="Arial"/>
                <w:sz w:val="22"/>
              </w:rPr>
              <w:t>u_random_reflectance</w:t>
            </w:r>
            <w:proofErr w:type="spellEnd"/>
            <w:r>
              <w:rPr>
                <w:rFonts w:ascii="Arial" w:hAnsi="Arial" w:cs="Arial"/>
                <w:bCs/>
                <w:sz w:val="22"/>
                <w:lang w:val="en"/>
              </w:rPr>
              <w:t>_</w:t>
            </w:r>
            <w:proofErr w:type="spellStart"/>
            <w:r>
              <w:rPr>
                <w:rFonts w:ascii="Arial" w:hAnsi="Arial" w:cs="Arial"/>
                <w:bCs/>
                <w:sz w:val="22"/>
                <w:lang w:val="en"/>
              </w:rPr>
              <w:t>nosc</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5DF9754"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DBD620F" w14:textId="77777777" w:rsidR="00BD15BE" w:rsidRDefault="005155BE">
            <w:pPr>
              <w:pStyle w:val="Default"/>
              <w:rPr>
                <w:rFonts w:ascii="Arial" w:hAnsi="Arial" w:cs="Arial"/>
                <w:sz w:val="22"/>
              </w:rPr>
            </w:pPr>
            <w:r>
              <w:rPr>
                <w:rFonts w:ascii="Arial" w:hAnsi="Arial" w:cs="Arial"/>
                <w:sz w:val="22"/>
              </w:rPr>
              <w:t xml:space="preserve">wavelength, </w:t>
            </w:r>
            <w:r>
              <w:rPr>
                <w:rFonts w:ascii="Arial" w:hAnsi="Arial" w:cs="Arial"/>
                <w:sz w:val="22"/>
                <w:lang w:val="en"/>
              </w:rPr>
              <w:t>sequence</w:t>
            </w:r>
          </w:p>
        </w:tc>
      </w:tr>
      <w:tr w:rsidR="00BD15BE" w14:paraId="685FC2EE"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25533B32" w14:textId="77777777" w:rsidR="00BD15BE" w:rsidRDefault="005155BE">
            <w:pPr>
              <w:pStyle w:val="Default"/>
              <w:rPr>
                <w:rFonts w:ascii="Arial" w:hAnsi="Arial" w:cs="Arial"/>
                <w:bCs/>
                <w:sz w:val="22"/>
                <w:lang w:val="en"/>
              </w:rPr>
            </w:pPr>
            <w:proofErr w:type="spellStart"/>
            <w:r>
              <w:rPr>
                <w:rFonts w:ascii="Arial" w:hAnsi="Arial" w:cs="Arial"/>
                <w:bCs/>
                <w:sz w:val="22"/>
              </w:rPr>
              <w:t>u_systematic_reflectance</w:t>
            </w:r>
            <w:proofErr w:type="spellEnd"/>
            <w:r>
              <w:rPr>
                <w:rFonts w:ascii="Arial" w:hAnsi="Arial" w:cs="Arial"/>
                <w:bCs/>
                <w:sz w:val="22"/>
                <w:lang w:val="en"/>
              </w:rPr>
              <w:t>_</w:t>
            </w:r>
            <w:proofErr w:type="spellStart"/>
            <w:r>
              <w:rPr>
                <w:rFonts w:ascii="Arial" w:hAnsi="Arial" w:cs="Arial"/>
                <w:bCs/>
                <w:sz w:val="22"/>
                <w:lang w:val="en"/>
              </w:rPr>
              <w:t>nosc</w:t>
            </w:r>
            <w:proofErr w:type="spellEnd"/>
            <w:r>
              <w:rPr>
                <w:rFonts w:ascii="Arial" w:hAnsi="Arial" w:cs="Arial"/>
                <w:bCs/>
                <w:sz w:val="22"/>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0512B9D2" w14:textId="77777777" w:rsidR="00BD15BE" w:rsidRDefault="005155BE">
            <w:pPr>
              <w:pStyle w:val="Default"/>
              <w:rPr>
                <w:rFonts w:ascii="Arial" w:hAnsi="Arial" w:cs="Arial"/>
                <w:sz w:val="22"/>
              </w:rPr>
            </w:pPr>
            <w:proofErr w:type="spellStart"/>
            <w:r>
              <w:rPr>
                <w:rFonts w:ascii="Arial" w:hAnsi="Arial" w:cs="Arial"/>
                <w:sz w:val="22"/>
              </w:rPr>
              <w:t>u_systematic_reflectance</w:t>
            </w:r>
            <w:proofErr w:type="spellEnd"/>
            <w:r>
              <w:rPr>
                <w:rFonts w:ascii="Arial" w:hAnsi="Arial" w:cs="Arial"/>
                <w:bCs/>
                <w:sz w:val="22"/>
                <w:lang w:val="en"/>
              </w:rPr>
              <w:t>_</w:t>
            </w:r>
            <w:proofErr w:type="spellStart"/>
            <w:r>
              <w:rPr>
                <w:rFonts w:ascii="Arial" w:hAnsi="Arial" w:cs="Arial"/>
                <w:bCs/>
                <w:sz w:val="22"/>
                <w:lang w:val="en"/>
              </w:rPr>
              <w:t>nosc</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3A6F59CC" w14:textId="77777777" w:rsidR="00BD15BE" w:rsidRDefault="005155BE">
            <w:pPr>
              <w:pStyle w:val="Default"/>
              <w:rPr>
                <w:rFonts w:ascii="Arial" w:hAnsi="Arial" w:cs="Arial"/>
                <w:sz w:val="22"/>
              </w:rPr>
            </w:pPr>
            <w:r>
              <w:rPr>
                <w:rFonts w:ascii="Arial" w:hAnsi="Arial" w:cs="Arial"/>
                <w:sz w:val="22"/>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5CD4BCE7" w14:textId="77777777" w:rsidR="00BD15BE" w:rsidRDefault="005155BE">
            <w:pPr>
              <w:pStyle w:val="Default"/>
              <w:rPr>
                <w:rFonts w:ascii="Arial" w:hAnsi="Arial" w:cs="Arial"/>
                <w:sz w:val="22"/>
              </w:rPr>
            </w:pPr>
            <w:r>
              <w:rPr>
                <w:rFonts w:ascii="Arial" w:hAnsi="Arial" w:cs="Arial"/>
                <w:sz w:val="22"/>
              </w:rPr>
              <w:t xml:space="preserve">wavelength, </w:t>
            </w:r>
            <w:r>
              <w:rPr>
                <w:rFonts w:ascii="Arial" w:hAnsi="Arial" w:cs="Arial"/>
                <w:sz w:val="22"/>
                <w:lang w:val="en"/>
              </w:rPr>
              <w:t>sequence</w:t>
            </w:r>
          </w:p>
        </w:tc>
      </w:tr>
      <w:tr w:rsidR="00775C1E" w:rsidRPr="009358AD" w14:paraId="72BE294C" w14:textId="77777777" w:rsidTr="009358AD">
        <w:trPr>
          <w:trHeight w:val="308"/>
          <w:ins w:id="2824" w:author="Pieter de Vis" w:date="2020-04-30T18:25: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AABDE0F" w14:textId="31D050BD" w:rsidR="00775C1E" w:rsidRPr="009358AD" w:rsidRDefault="00775C1E" w:rsidP="009358AD">
            <w:pPr>
              <w:pStyle w:val="Default"/>
              <w:rPr>
                <w:ins w:id="2825" w:author="Pieter de Vis" w:date="2020-04-30T18:25:00Z"/>
                <w:rFonts w:ascii="Arial" w:hAnsi="Arial" w:cs="Arial"/>
                <w:bCs/>
                <w:sz w:val="22"/>
                <w:szCs w:val="22"/>
              </w:rPr>
            </w:pPr>
            <w:proofErr w:type="spellStart"/>
            <w:ins w:id="2826" w:author="Pieter de Vis" w:date="2020-04-30T18:25:00Z">
              <w:r w:rsidRPr="009358AD">
                <w:rPr>
                  <w:rFonts w:ascii="Arial" w:hAnsi="Arial" w:cs="Arial"/>
                  <w:bCs/>
                  <w:sz w:val="22"/>
                  <w:szCs w:val="22"/>
                </w:rPr>
                <w:t>corr_random_</w:t>
              </w:r>
              <w:r>
                <w:rPr>
                  <w:rFonts w:ascii="Arial" w:hAnsi="Arial" w:cs="Arial"/>
                  <w:bCs/>
                  <w:sz w:val="22"/>
                </w:rPr>
                <w:t>reflectance</w:t>
              </w:r>
            </w:ins>
            <w:proofErr w:type="spellEnd"/>
            <w:ins w:id="2827" w:author="Pieter de Vis" w:date="2020-04-30T18:28:00Z">
              <w:r>
                <w:rPr>
                  <w:rFonts w:ascii="Arial" w:hAnsi="Arial" w:cs="Arial"/>
                  <w:bCs/>
                  <w:sz w:val="22"/>
                  <w:lang w:val="en"/>
                </w:rPr>
                <w:t>_</w:t>
              </w:r>
              <w:proofErr w:type="spellStart"/>
              <w:r>
                <w:rPr>
                  <w:rFonts w:ascii="Arial" w:hAnsi="Arial" w:cs="Arial"/>
                  <w:bCs/>
                  <w:sz w:val="22"/>
                  <w:lang w:val="en"/>
                </w:rPr>
                <w:t>nosc</w:t>
              </w:r>
              <w:proofErr w:type="spellEnd"/>
              <w:r>
                <w:rPr>
                  <w:rFonts w:ascii="Arial" w:hAnsi="Arial" w:cs="Arial"/>
                  <w:bCs/>
                  <w:sz w:val="22"/>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3E72CB94" w14:textId="507D9D69" w:rsidR="00775C1E" w:rsidRPr="009358AD" w:rsidRDefault="00775C1E" w:rsidP="009358AD">
            <w:pPr>
              <w:pStyle w:val="Default"/>
              <w:rPr>
                <w:ins w:id="2828" w:author="Pieter de Vis" w:date="2020-04-30T18:25:00Z"/>
                <w:rFonts w:ascii="Arial" w:hAnsi="Arial" w:cs="Arial"/>
                <w:sz w:val="22"/>
                <w:szCs w:val="22"/>
              </w:rPr>
            </w:pPr>
            <w:proofErr w:type="spellStart"/>
            <w:ins w:id="2829" w:author="Pieter de Vis" w:date="2020-04-30T18:25:00Z">
              <w:r w:rsidRPr="009358AD">
                <w:rPr>
                  <w:rFonts w:ascii="Arial" w:hAnsi="Arial" w:cs="Arial"/>
                  <w:bCs/>
                  <w:sz w:val="22"/>
                  <w:szCs w:val="22"/>
                </w:rPr>
                <w:t>corr_random_</w:t>
              </w:r>
              <w:r>
                <w:rPr>
                  <w:rFonts w:ascii="Arial" w:hAnsi="Arial" w:cs="Arial"/>
                  <w:bCs/>
                  <w:sz w:val="22"/>
                </w:rPr>
                <w:t>reflectance</w:t>
              </w:r>
            </w:ins>
            <w:ins w:id="2830" w:author="Pieter de Vis" w:date="2020-04-30T18:28:00Z">
              <w:r>
                <w:rPr>
                  <w:rFonts w:ascii="Arial" w:hAnsi="Arial" w:cs="Arial"/>
                  <w:bCs/>
                  <w:sz w:val="22"/>
                </w:rPr>
                <w:t>_nosc</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54F8B658" w14:textId="77777777" w:rsidR="00775C1E" w:rsidRPr="009358AD" w:rsidRDefault="00775C1E" w:rsidP="009358AD">
            <w:pPr>
              <w:pStyle w:val="Default"/>
              <w:rPr>
                <w:ins w:id="2831" w:author="Pieter de Vis" w:date="2020-04-30T18:25:00Z"/>
                <w:rFonts w:ascii="Arial" w:hAnsi="Arial" w:cs="Arial"/>
                <w:sz w:val="22"/>
                <w:szCs w:val="22"/>
              </w:rPr>
            </w:pPr>
            <w:ins w:id="2832" w:author="Pieter de Vis" w:date="2020-04-30T18:25:00Z">
              <w:r w:rsidRPr="009358AD">
                <w:rPr>
                  <w:rFonts w:ascii="Arial" w:hAnsi="Arial" w:cs="Arial"/>
                  <w:sz w:val="22"/>
                  <w:szCs w:val="22"/>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478360B" w14:textId="0F9C9103" w:rsidR="00775C1E" w:rsidRPr="009358AD" w:rsidRDefault="00775C1E" w:rsidP="009358AD">
            <w:pPr>
              <w:pStyle w:val="Default"/>
              <w:rPr>
                <w:ins w:id="2833" w:author="Pieter de Vis" w:date="2020-04-30T18:25:00Z"/>
                <w:rFonts w:ascii="Arial" w:hAnsi="Arial" w:cs="Arial"/>
                <w:sz w:val="22"/>
                <w:szCs w:val="22"/>
              </w:rPr>
            </w:pPr>
            <w:ins w:id="2834" w:author="Pieter de Vis" w:date="2020-04-30T18:25:00Z">
              <w:r w:rsidRPr="009358AD">
                <w:rPr>
                  <w:rFonts w:ascii="Arial" w:hAnsi="Arial" w:cs="Arial"/>
                  <w:sz w:val="22"/>
                  <w:szCs w:val="22"/>
                </w:rPr>
                <w:t xml:space="preserve">wavelength, wavelength, </w:t>
              </w:r>
            </w:ins>
            <w:ins w:id="2835" w:author="Pieter de Vis" w:date="2020-04-30T18:27:00Z">
              <w:r w:rsidRPr="00775C1E">
                <w:rPr>
                  <w:rFonts w:ascii="Arial" w:hAnsi="Arial" w:cs="Arial"/>
                  <w:sz w:val="22"/>
                  <w:szCs w:val="22"/>
                  <w:lang w:val="en"/>
                  <w:rPrChange w:id="2836" w:author="Pieter de Vis" w:date="2020-04-30T18:27:00Z">
                    <w:rPr>
                      <w:rFonts w:ascii="Arial" w:hAnsi="Arial" w:cs="Arial"/>
                      <w:sz w:val="20"/>
                      <w:szCs w:val="20"/>
                      <w:lang w:val="en"/>
                    </w:rPr>
                  </w:rPrChange>
                </w:rPr>
                <w:t>sequence</w:t>
              </w:r>
            </w:ins>
          </w:p>
        </w:tc>
      </w:tr>
      <w:tr w:rsidR="00775C1E" w:rsidRPr="009358AD" w14:paraId="1B250903" w14:textId="77777777" w:rsidTr="009358AD">
        <w:trPr>
          <w:trHeight w:val="308"/>
          <w:ins w:id="2837" w:author="Pieter de Vis" w:date="2020-04-30T18:25: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044338A2" w14:textId="1FB61DDB" w:rsidR="00775C1E" w:rsidRPr="009358AD" w:rsidRDefault="00775C1E" w:rsidP="009358AD">
            <w:pPr>
              <w:pStyle w:val="Default"/>
              <w:rPr>
                <w:ins w:id="2838" w:author="Pieter de Vis" w:date="2020-04-30T18:25:00Z"/>
                <w:rFonts w:ascii="Arial" w:hAnsi="Arial" w:cs="Arial"/>
                <w:bCs/>
                <w:sz w:val="22"/>
                <w:szCs w:val="22"/>
              </w:rPr>
            </w:pPr>
            <w:proofErr w:type="spellStart"/>
            <w:ins w:id="2839" w:author="Pieter de Vis" w:date="2020-04-30T18:25:00Z">
              <w:r w:rsidRPr="009358AD">
                <w:rPr>
                  <w:rFonts w:ascii="Arial" w:hAnsi="Arial" w:cs="Arial"/>
                  <w:bCs/>
                  <w:sz w:val="22"/>
                  <w:szCs w:val="22"/>
                </w:rPr>
                <w:t>corr_systematic_</w:t>
              </w:r>
              <w:r>
                <w:rPr>
                  <w:rFonts w:ascii="Arial" w:hAnsi="Arial" w:cs="Arial"/>
                  <w:bCs/>
                  <w:sz w:val="22"/>
                </w:rPr>
                <w:t>reflectance</w:t>
              </w:r>
            </w:ins>
            <w:proofErr w:type="spellEnd"/>
            <w:ins w:id="2840" w:author="Pieter de Vis" w:date="2020-04-30T18:28:00Z">
              <w:r>
                <w:rPr>
                  <w:rFonts w:ascii="Arial" w:hAnsi="Arial" w:cs="Arial"/>
                  <w:bCs/>
                  <w:sz w:val="22"/>
                  <w:lang w:val="en"/>
                </w:rPr>
                <w:t>_</w:t>
              </w:r>
              <w:proofErr w:type="spellStart"/>
              <w:r>
                <w:rPr>
                  <w:rFonts w:ascii="Arial" w:hAnsi="Arial" w:cs="Arial"/>
                  <w:bCs/>
                  <w:sz w:val="22"/>
                  <w:lang w:val="en"/>
                </w:rPr>
                <w:t>nosc</w:t>
              </w:r>
              <w:proofErr w:type="spellEnd"/>
              <w:r>
                <w:rPr>
                  <w:rFonts w:ascii="Arial" w:hAnsi="Arial" w:cs="Arial"/>
                  <w:bCs/>
                  <w:sz w:val="22"/>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1E0413F" w14:textId="60B3C81E" w:rsidR="00775C1E" w:rsidRPr="009358AD" w:rsidRDefault="00775C1E" w:rsidP="009358AD">
            <w:pPr>
              <w:pStyle w:val="Default"/>
              <w:rPr>
                <w:ins w:id="2841" w:author="Pieter de Vis" w:date="2020-04-30T18:25:00Z"/>
                <w:rFonts w:ascii="Arial" w:hAnsi="Arial" w:cs="Arial"/>
                <w:sz w:val="22"/>
                <w:szCs w:val="22"/>
              </w:rPr>
            </w:pPr>
            <w:proofErr w:type="spellStart"/>
            <w:ins w:id="2842" w:author="Pieter de Vis" w:date="2020-04-30T18:25:00Z">
              <w:r w:rsidRPr="009358AD">
                <w:rPr>
                  <w:rFonts w:ascii="Arial" w:hAnsi="Arial" w:cs="Arial"/>
                  <w:bCs/>
                  <w:sz w:val="22"/>
                  <w:szCs w:val="22"/>
                </w:rPr>
                <w:t>corr_systematic_r</w:t>
              </w:r>
              <w:r>
                <w:rPr>
                  <w:rFonts w:ascii="Arial" w:hAnsi="Arial" w:cs="Arial"/>
                  <w:bCs/>
                  <w:sz w:val="22"/>
                  <w:szCs w:val="22"/>
                </w:rPr>
                <w:t>eflect</w:t>
              </w:r>
              <w:r w:rsidRPr="009358AD">
                <w:rPr>
                  <w:rFonts w:ascii="Arial" w:hAnsi="Arial" w:cs="Arial"/>
                  <w:bCs/>
                  <w:sz w:val="22"/>
                  <w:szCs w:val="22"/>
                </w:rPr>
                <w:t>ance</w:t>
              </w:r>
            </w:ins>
            <w:ins w:id="2843" w:author="Pieter de Vis" w:date="2020-04-30T18:28:00Z">
              <w:r>
                <w:rPr>
                  <w:rFonts w:ascii="Arial" w:hAnsi="Arial" w:cs="Arial"/>
                  <w:bCs/>
                  <w:sz w:val="22"/>
                  <w:szCs w:val="22"/>
                </w:rPr>
                <w:t>_nosc</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3333CFAD" w14:textId="77777777" w:rsidR="00775C1E" w:rsidRPr="009358AD" w:rsidRDefault="00775C1E" w:rsidP="009358AD">
            <w:pPr>
              <w:pStyle w:val="Default"/>
              <w:rPr>
                <w:ins w:id="2844" w:author="Pieter de Vis" w:date="2020-04-30T18:25:00Z"/>
                <w:rFonts w:ascii="Arial" w:hAnsi="Arial" w:cs="Arial"/>
                <w:sz w:val="22"/>
                <w:szCs w:val="22"/>
              </w:rPr>
            </w:pPr>
            <w:ins w:id="2845" w:author="Pieter de Vis" w:date="2020-04-30T18:25:00Z">
              <w:r w:rsidRPr="009358AD">
                <w:rPr>
                  <w:rFonts w:ascii="Arial" w:hAnsi="Arial" w:cs="Arial"/>
                  <w:sz w:val="22"/>
                  <w:szCs w:val="22"/>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5B2E5C1" w14:textId="33F40CF2" w:rsidR="00775C1E" w:rsidRPr="009358AD" w:rsidRDefault="00775C1E" w:rsidP="009358AD">
            <w:pPr>
              <w:pStyle w:val="Default"/>
              <w:rPr>
                <w:ins w:id="2846" w:author="Pieter de Vis" w:date="2020-04-30T18:25:00Z"/>
                <w:rFonts w:ascii="Arial" w:hAnsi="Arial" w:cs="Arial"/>
                <w:sz w:val="22"/>
                <w:szCs w:val="22"/>
              </w:rPr>
            </w:pPr>
            <w:ins w:id="2847" w:author="Pieter de Vis" w:date="2020-04-30T18:25:00Z">
              <w:r w:rsidRPr="009358AD">
                <w:rPr>
                  <w:rFonts w:ascii="Arial" w:hAnsi="Arial" w:cs="Arial"/>
                  <w:sz w:val="22"/>
                  <w:szCs w:val="22"/>
                </w:rPr>
                <w:t xml:space="preserve">wavelength, </w:t>
              </w:r>
              <w:proofErr w:type="gramStart"/>
              <w:r w:rsidRPr="009358AD">
                <w:rPr>
                  <w:rFonts w:ascii="Arial" w:hAnsi="Arial" w:cs="Arial"/>
                  <w:sz w:val="22"/>
                  <w:szCs w:val="22"/>
                </w:rPr>
                <w:t xml:space="preserve">wavelength,  </w:t>
              </w:r>
            </w:ins>
            <w:ins w:id="2848" w:author="Pieter de Vis" w:date="2020-04-30T18:27:00Z">
              <w:r w:rsidRPr="00775C1E">
                <w:rPr>
                  <w:rFonts w:ascii="Arial" w:hAnsi="Arial" w:cs="Arial"/>
                  <w:sz w:val="22"/>
                  <w:szCs w:val="22"/>
                  <w:lang w:val="en"/>
                  <w:rPrChange w:id="2849" w:author="Pieter de Vis" w:date="2020-04-30T18:27:00Z">
                    <w:rPr>
                      <w:rFonts w:ascii="Arial" w:hAnsi="Arial" w:cs="Arial"/>
                      <w:sz w:val="20"/>
                      <w:szCs w:val="20"/>
                      <w:lang w:val="en"/>
                    </w:rPr>
                  </w:rPrChange>
                </w:rPr>
                <w:t>sequence</w:t>
              </w:r>
            </w:ins>
            <w:proofErr w:type="gramEnd"/>
          </w:p>
        </w:tc>
      </w:tr>
      <w:tr w:rsidR="00BD15BE" w14:paraId="053DC7A4"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3CC61C92" w14:textId="77777777" w:rsidR="00BD15BE" w:rsidRDefault="005155BE">
            <w:pPr>
              <w:pStyle w:val="Default"/>
              <w:rPr>
                <w:rFonts w:ascii="Arial" w:hAnsi="Arial" w:cs="Arial"/>
                <w:bCs/>
                <w:sz w:val="22"/>
                <w:lang w:val="en"/>
              </w:rPr>
            </w:pPr>
            <w:proofErr w:type="spellStart"/>
            <w:r>
              <w:rPr>
                <w:rFonts w:ascii="Arial" w:hAnsi="Arial" w:cs="Arial"/>
                <w:bCs/>
                <w:sz w:val="22"/>
              </w:rPr>
              <w:t>quality_flag</w:t>
            </w:r>
            <w:proofErr w:type="spellEnd"/>
            <w:r>
              <w:rPr>
                <w:rFonts w:ascii="Arial" w:hAnsi="Arial" w:cs="Arial"/>
                <w:bCs/>
                <w:sz w:val="22"/>
                <w:lang w:val="en"/>
              </w:rPr>
              <w:t>_</w:t>
            </w:r>
            <w:proofErr w:type="spellStart"/>
            <w:r>
              <w:rPr>
                <w:rFonts w:ascii="Arial" w:hAnsi="Arial" w:cs="Arial"/>
                <w:bCs/>
                <w:sz w:val="22"/>
                <w:lang w:val="en"/>
              </w:rPr>
              <w:t>nosc</w:t>
            </w:r>
            <w:proofErr w:type="spellEnd"/>
            <w:r>
              <w:rPr>
                <w:rFonts w:ascii="Arial" w:hAnsi="Arial" w:cs="Arial"/>
                <w:bCs/>
                <w:sz w:val="22"/>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742ED66" w14:textId="77777777" w:rsidR="00BD15BE" w:rsidRDefault="005155BE">
            <w:pPr>
              <w:pStyle w:val="Default"/>
              <w:rPr>
                <w:rFonts w:ascii="Arial" w:hAnsi="Arial" w:cs="Arial"/>
                <w:sz w:val="22"/>
              </w:rPr>
            </w:pPr>
            <w:proofErr w:type="spellStart"/>
            <w:r>
              <w:rPr>
                <w:rFonts w:ascii="Arial" w:hAnsi="Arial" w:cs="Arial"/>
                <w:sz w:val="22"/>
              </w:rPr>
              <w:t>quality_flag</w:t>
            </w:r>
            <w:proofErr w:type="spellEnd"/>
            <w:r>
              <w:rPr>
                <w:rFonts w:ascii="Arial" w:hAnsi="Arial" w:cs="Arial"/>
                <w:bCs/>
                <w:sz w:val="22"/>
                <w:lang w:val="en"/>
              </w:rPr>
              <w:t>_</w:t>
            </w:r>
            <w:proofErr w:type="spellStart"/>
            <w:r>
              <w:rPr>
                <w:rFonts w:ascii="Arial" w:hAnsi="Arial" w:cs="Arial"/>
                <w:bCs/>
                <w:sz w:val="22"/>
                <w:lang w:val="en"/>
              </w:rPr>
              <w:t>nosc</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D9A2C28" w14:textId="77777777" w:rsidR="00BD15BE" w:rsidRDefault="005155BE">
            <w:pPr>
              <w:pStyle w:val="Default"/>
              <w:rPr>
                <w:rFonts w:ascii="Arial" w:hAnsi="Arial" w:cs="Arial"/>
                <w:sz w:val="22"/>
              </w:rPr>
            </w:pPr>
            <w:r>
              <w:rPr>
                <w:rFonts w:ascii="Arial" w:hAnsi="Arial" w:cs="Arial"/>
                <w:sz w:val="22"/>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1E9CED06" w14:textId="77777777" w:rsidR="00BD15BE" w:rsidRDefault="005155BE">
            <w:pPr>
              <w:pStyle w:val="Default"/>
              <w:rPr>
                <w:rFonts w:ascii="Arial" w:hAnsi="Arial" w:cs="Arial"/>
                <w:sz w:val="22"/>
              </w:rPr>
            </w:pPr>
            <w:r>
              <w:rPr>
                <w:rFonts w:ascii="Arial" w:hAnsi="Arial" w:cs="Arial"/>
                <w:sz w:val="22"/>
                <w:lang w:val="en"/>
              </w:rPr>
              <w:t>sequence</w:t>
            </w:r>
          </w:p>
        </w:tc>
      </w:tr>
    </w:tbl>
    <w:p w14:paraId="2E20847E" w14:textId="77777777" w:rsidR="00BD15BE" w:rsidRDefault="005155BE">
      <w:pPr>
        <w:rPr>
          <w:rFonts w:cs="Arial"/>
          <w:i/>
          <w:iCs/>
          <w:sz w:val="16"/>
          <w:szCs w:val="16"/>
          <w:lang w:val="en"/>
        </w:rPr>
      </w:pPr>
      <w:r>
        <w:rPr>
          <w:rFonts w:cs="Arial"/>
          <w:i/>
          <w:iCs/>
          <w:sz w:val="16"/>
          <w:szCs w:val="16"/>
          <w:lang w:val="en"/>
        </w:rPr>
        <w:t xml:space="preserve">*These variables are not further defined below. They are </w:t>
      </w:r>
      <w:proofErr w:type="gramStart"/>
      <w:r>
        <w:rPr>
          <w:rFonts w:cs="Arial"/>
          <w:i/>
          <w:iCs/>
          <w:sz w:val="16"/>
          <w:szCs w:val="16"/>
          <w:lang w:val="en"/>
        </w:rPr>
        <w:t>similar to</w:t>
      </w:r>
      <w:proofErr w:type="gramEnd"/>
      <w:r>
        <w:rPr>
          <w:rFonts w:cs="Arial"/>
          <w:i/>
          <w:iCs/>
          <w:sz w:val="16"/>
          <w:szCs w:val="16"/>
          <w:lang w:val="en"/>
        </w:rPr>
        <w:t xml:space="preserve"> the variables described in Section </w:t>
      </w:r>
      <w:r>
        <w:rPr>
          <w:rFonts w:cs="Arial"/>
          <w:i/>
          <w:iCs/>
          <w:sz w:val="16"/>
          <w:szCs w:val="16"/>
          <w:lang w:val="en"/>
        </w:rPr>
        <w:fldChar w:fldCharType="begin"/>
      </w:r>
      <w:r>
        <w:rPr>
          <w:rFonts w:cs="Arial"/>
          <w:i/>
          <w:iCs/>
          <w:sz w:val="16"/>
          <w:szCs w:val="16"/>
          <w:lang w:val="en"/>
        </w:rPr>
        <w:instrText xml:space="preserve"> REF _Ref505013083 \r \h </w:instrText>
      </w:r>
      <w:r>
        <w:rPr>
          <w:rFonts w:cs="Arial"/>
          <w:i/>
          <w:iCs/>
          <w:sz w:val="16"/>
          <w:szCs w:val="16"/>
          <w:lang w:val="en"/>
        </w:rPr>
      </w:r>
      <w:r>
        <w:rPr>
          <w:rFonts w:cs="Arial"/>
          <w:i/>
          <w:iCs/>
          <w:sz w:val="16"/>
          <w:szCs w:val="16"/>
          <w:lang w:val="en"/>
        </w:rPr>
        <w:fldChar w:fldCharType="separate"/>
      </w:r>
      <w:r>
        <w:rPr>
          <w:rFonts w:cs="Arial"/>
          <w:i/>
          <w:iCs/>
          <w:sz w:val="16"/>
          <w:szCs w:val="16"/>
          <w:lang w:val="en"/>
        </w:rPr>
        <w:t>5.2</w:t>
      </w:r>
      <w:r>
        <w:rPr>
          <w:rFonts w:cs="Arial"/>
          <w:i/>
          <w:iCs/>
          <w:sz w:val="16"/>
          <w:szCs w:val="16"/>
          <w:lang w:val="en"/>
        </w:rPr>
        <w:fldChar w:fldCharType="end"/>
      </w:r>
      <w:r>
        <w:rPr>
          <w:rFonts w:cs="Arial"/>
          <w:i/>
          <w:iCs/>
          <w:sz w:val="16"/>
          <w:szCs w:val="16"/>
          <w:lang w:val="en"/>
        </w:rPr>
        <w:t xml:space="preserve"> except that they refer to the variable referred in their name.</w:t>
      </w:r>
    </w:p>
    <w:p w14:paraId="3087AC2B" w14:textId="04984654" w:rsidR="00BD15BE" w:rsidRDefault="005155BE">
      <w:pPr>
        <w:pStyle w:val="Caption"/>
        <w:rPr>
          <w:lang w:val="en"/>
        </w:rPr>
      </w:pPr>
      <w:r>
        <w:t xml:space="preserve">Table </w:t>
      </w:r>
      <w:del w:id="2850" w:author="Pieter de Vis" w:date="2020-04-30T18:35:00Z">
        <w:r w:rsidDel="00370084">
          <w:fldChar w:fldCharType="begin"/>
        </w:r>
        <w:r w:rsidDel="00370084">
          <w:delInstrText>SEQ Table \* ARABIC</w:delInstrText>
        </w:r>
        <w:r w:rsidDel="00370084">
          <w:fldChar w:fldCharType="separate"/>
        </w:r>
        <w:r w:rsidDel="00370084">
          <w:delText>63</w:delText>
        </w:r>
        <w:r w:rsidDel="00370084">
          <w:fldChar w:fldCharType="end"/>
        </w:r>
        <w:bookmarkStart w:id="2851" w:name="_Toc476334366"/>
        <w:r w:rsidDel="00370084">
          <w:delText xml:space="preserve"> </w:delText>
        </w:r>
      </w:del>
      <w:ins w:id="2852" w:author="Pieter de Vis" w:date="2020-04-30T18:35:00Z">
        <w:r w:rsidR="00370084">
          <w:t>72</w:t>
        </w:r>
        <w:r w:rsidR="00370084">
          <w:t xml:space="preserve"> </w:t>
        </w:r>
      </w:ins>
      <w:r>
        <w:t>– L2</w:t>
      </w:r>
      <w:r>
        <w:rPr>
          <w:lang w:val="en"/>
        </w:rPr>
        <w:t>a</w:t>
      </w:r>
      <w:r>
        <w:t xml:space="preserve"> </w:t>
      </w:r>
      <w:r>
        <w:rPr>
          <w:lang w:val="en"/>
        </w:rPr>
        <w:t xml:space="preserve">normalized water leaving reflectance </w:t>
      </w:r>
      <w:r>
        <w:t>product variables</w:t>
      </w:r>
      <w:bookmarkEnd w:id="2851"/>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2746CFA8"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5FE4B1A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6380512C"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4CB6E85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1FFC25E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Dimension</w:t>
            </w:r>
          </w:p>
        </w:tc>
      </w:tr>
      <w:tr w:rsidR="00BD15BE" w14:paraId="04FA5AF4"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62993779"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lang w:val="en"/>
              </w:rPr>
              <w:t>nlw</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2AF1F5D3"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normalized_water_leaving_radiance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1F706377"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35A48E78"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D15BE" w14:paraId="5CA76F6C"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37FEF73"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u_random</w:t>
            </w:r>
            <w:proofErr w:type="spellEnd"/>
            <w:r>
              <w:rPr>
                <w:rFonts w:ascii="Arial" w:hAnsi="Arial" w:cs="Arial"/>
                <w:bCs/>
                <w:sz w:val="20"/>
                <w:szCs w:val="20"/>
              </w:rPr>
              <w:t>_</w:t>
            </w:r>
            <w:proofErr w:type="spellStart"/>
            <w:r>
              <w:rPr>
                <w:rFonts w:ascii="Arial" w:hAnsi="Arial" w:cs="Arial"/>
                <w:bCs/>
                <w:sz w:val="20"/>
                <w:szCs w:val="20"/>
                <w:lang w:val="en"/>
              </w:rPr>
              <w:t>nlw</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E11DA15" w14:textId="77777777" w:rsidR="00BD15BE" w:rsidRDefault="005155BE">
            <w:pPr>
              <w:pStyle w:val="Default"/>
              <w:rPr>
                <w:rFonts w:ascii="Arial" w:hAnsi="Arial" w:cs="Arial"/>
                <w:sz w:val="20"/>
                <w:szCs w:val="20"/>
              </w:rPr>
            </w:pPr>
            <w:proofErr w:type="spellStart"/>
            <w:r>
              <w:rPr>
                <w:rFonts w:ascii="Arial" w:hAnsi="Arial" w:cs="Arial"/>
                <w:sz w:val="20"/>
                <w:szCs w:val="20"/>
              </w:rPr>
              <w:t>u_random</w:t>
            </w:r>
            <w:proofErr w:type="spellEnd"/>
            <w:r>
              <w:rPr>
                <w:rFonts w:ascii="Arial" w:hAnsi="Arial" w:cs="Arial"/>
                <w:sz w:val="20"/>
                <w:szCs w:val="20"/>
              </w:rPr>
              <w:t>_</w:t>
            </w:r>
            <w:proofErr w:type="spellStart"/>
            <w:r>
              <w:rPr>
                <w:rFonts w:ascii="Arial" w:hAnsi="Arial" w:cs="Arial"/>
                <w:sz w:val="20"/>
                <w:szCs w:val="20"/>
                <w:lang w:val="en"/>
              </w:rPr>
              <w:t>normalized_water_leaving_radiance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DE82028"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D269824"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BD15BE" w14:paraId="56817DEB"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DBE5F1"/>
          </w:tcPr>
          <w:p w14:paraId="1E6A73FA"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u_systematic</w:t>
            </w:r>
            <w:proofErr w:type="spellEnd"/>
            <w:r>
              <w:rPr>
                <w:rFonts w:ascii="Arial" w:hAnsi="Arial" w:cs="Arial"/>
                <w:bCs/>
                <w:sz w:val="20"/>
                <w:szCs w:val="20"/>
              </w:rPr>
              <w:t>_</w:t>
            </w:r>
            <w:proofErr w:type="spellStart"/>
            <w:r>
              <w:rPr>
                <w:rFonts w:ascii="Arial" w:hAnsi="Arial" w:cs="Arial"/>
                <w:bCs/>
                <w:sz w:val="20"/>
                <w:szCs w:val="20"/>
                <w:lang w:val="en"/>
              </w:rPr>
              <w:t>nlw</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DBE5F1"/>
          </w:tcPr>
          <w:p w14:paraId="74F00D51" w14:textId="77777777" w:rsidR="00BD15BE" w:rsidRDefault="005155BE">
            <w:pPr>
              <w:pStyle w:val="Default"/>
              <w:rPr>
                <w:rFonts w:ascii="Arial" w:hAnsi="Arial" w:cs="Arial"/>
                <w:sz w:val="20"/>
                <w:szCs w:val="20"/>
              </w:rPr>
            </w:pPr>
            <w:proofErr w:type="spellStart"/>
            <w:r>
              <w:rPr>
                <w:rFonts w:ascii="Arial" w:hAnsi="Arial" w:cs="Arial"/>
                <w:sz w:val="20"/>
                <w:szCs w:val="20"/>
              </w:rPr>
              <w:t>u_systematic</w:t>
            </w:r>
            <w:proofErr w:type="spellEnd"/>
            <w:r>
              <w:rPr>
                <w:rFonts w:ascii="Arial" w:hAnsi="Arial" w:cs="Arial"/>
                <w:sz w:val="20"/>
                <w:szCs w:val="20"/>
              </w:rPr>
              <w:t>_</w:t>
            </w:r>
            <w:proofErr w:type="spellStart"/>
            <w:r>
              <w:rPr>
                <w:rFonts w:ascii="Arial" w:hAnsi="Arial" w:cs="Arial"/>
                <w:sz w:val="20"/>
                <w:szCs w:val="20"/>
                <w:lang w:val="en"/>
              </w:rPr>
              <w:t>normalized_water_leaving_radiance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DBE5F1"/>
          </w:tcPr>
          <w:p w14:paraId="383BD1EA" w14:textId="77777777" w:rsidR="00BD15BE" w:rsidRDefault="005155BE">
            <w:pPr>
              <w:pStyle w:val="Default"/>
              <w:rPr>
                <w:rFonts w:ascii="Arial" w:hAnsi="Arial" w:cs="Arial"/>
                <w:sz w:val="20"/>
                <w:szCs w:val="20"/>
              </w:rPr>
            </w:pPr>
            <w:r>
              <w:rPr>
                <w:rFonts w:ascii="Arial" w:hAnsi="Arial" w:cs="Arial"/>
                <w:sz w:val="20"/>
                <w:szCs w:val="20"/>
              </w:rPr>
              <w:t>int16</w:t>
            </w:r>
          </w:p>
        </w:tc>
        <w:tc>
          <w:tcPr>
            <w:tcW w:w="2694" w:type="dxa"/>
            <w:tcBorders>
              <w:top w:val="single" w:sz="4" w:space="0" w:color="95B3D7"/>
              <w:left w:val="single" w:sz="4" w:space="0" w:color="95B3D7"/>
              <w:bottom w:val="single" w:sz="4" w:space="0" w:color="95B3D7"/>
              <w:right w:val="single" w:sz="4" w:space="0" w:color="95B3D7"/>
            </w:tcBorders>
            <w:shd w:val="clear" w:color="auto" w:fill="DBE5F1"/>
          </w:tcPr>
          <w:p w14:paraId="69F0D0A7" w14:textId="77777777" w:rsidR="00BD15BE" w:rsidRDefault="005155BE">
            <w:pPr>
              <w:pStyle w:val="Default"/>
              <w:rPr>
                <w:rFonts w:ascii="Arial" w:hAnsi="Arial" w:cs="Arial"/>
                <w:sz w:val="20"/>
                <w:szCs w:val="20"/>
              </w:rPr>
            </w:pPr>
            <w:r>
              <w:rPr>
                <w:rFonts w:ascii="Arial" w:hAnsi="Arial" w:cs="Arial"/>
                <w:sz w:val="20"/>
                <w:szCs w:val="20"/>
              </w:rPr>
              <w:t xml:space="preserve">wavelength, </w:t>
            </w:r>
            <w:r>
              <w:rPr>
                <w:rFonts w:ascii="Arial" w:hAnsi="Arial" w:cs="Arial"/>
                <w:sz w:val="20"/>
                <w:szCs w:val="20"/>
                <w:lang w:val="en"/>
              </w:rPr>
              <w:t>sequence</w:t>
            </w:r>
          </w:p>
        </w:tc>
      </w:tr>
      <w:tr w:rsidR="00775C1E" w:rsidRPr="009358AD" w14:paraId="17BCCF0B" w14:textId="77777777" w:rsidTr="009358AD">
        <w:trPr>
          <w:trHeight w:val="308"/>
          <w:ins w:id="2853" w:author="Pieter de Vis" w:date="2020-04-30T18:25: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1ECE9793" w14:textId="5A13A8C9" w:rsidR="00775C1E" w:rsidRPr="00775C1E" w:rsidRDefault="00775C1E" w:rsidP="009358AD">
            <w:pPr>
              <w:pStyle w:val="Default"/>
              <w:rPr>
                <w:ins w:id="2854" w:author="Pieter de Vis" w:date="2020-04-30T18:25:00Z"/>
                <w:rFonts w:ascii="Arial" w:hAnsi="Arial" w:cs="Arial"/>
                <w:bCs/>
                <w:sz w:val="20"/>
                <w:szCs w:val="20"/>
                <w:rPrChange w:id="2855" w:author="Pieter de Vis" w:date="2020-04-30T18:26:00Z">
                  <w:rPr>
                    <w:ins w:id="2856" w:author="Pieter de Vis" w:date="2020-04-30T18:25:00Z"/>
                    <w:rFonts w:ascii="Arial" w:hAnsi="Arial" w:cs="Arial"/>
                    <w:bCs/>
                    <w:sz w:val="22"/>
                    <w:szCs w:val="22"/>
                  </w:rPr>
                </w:rPrChange>
              </w:rPr>
            </w:pPr>
            <w:proofErr w:type="spellStart"/>
            <w:ins w:id="2857" w:author="Pieter de Vis" w:date="2020-04-30T18:25:00Z">
              <w:r w:rsidRPr="00775C1E">
                <w:rPr>
                  <w:rFonts w:ascii="Arial" w:hAnsi="Arial" w:cs="Arial"/>
                  <w:bCs/>
                  <w:sz w:val="20"/>
                  <w:szCs w:val="20"/>
                  <w:rPrChange w:id="2858" w:author="Pieter de Vis" w:date="2020-04-30T18:26:00Z">
                    <w:rPr>
                      <w:rFonts w:ascii="Arial" w:hAnsi="Arial" w:cs="Arial"/>
                      <w:bCs/>
                      <w:sz w:val="22"/>
                      <w:szCs w:val="22"/>
                    </w:rPr>
                  </w:rPrChange>
                </w:rPr>
                <w:t>corr_random</w:t>
              </w:r>
              <w:proofErr w:type="spellEnd"/>
              <w:r w:rsidRPr="00775C1E">
                <w:rPr>
                  <w:rFonts w:ascii="Arial" w:hAnsi="Arial" w:cs="Arial"/>
                  <w:bCs/>
                  <w:sz w:val="20"/>
                  <w:szCs w:val="20"/>
                  <w:rPrChange w:id="2859" w:author="Pieter de Vis" w:date="2020-04-30T18:26:00Z">
                    <w:rPr>
                      <w:rFonts w:ascii="Arial" w:hAnsi="Arial" w:cs="Arial"/>
                      <w:bCs/>
                      <w:sz w:val="22"/>
                      <w:szCs w:val="22"/>
                    </w:rPr>
                  </w:rPrChange>
                </w:rPr>
                <w:t>_</w:t>
              </w:r>
            </w:ins>
            <w:proofErr w:type="spellStart"/>
            <w:ins w:id="2860" w:author="Pieter de Vis" w:date="2020-04-30T18:26:00Z">
              <w:r>
                <w:rPr>
                  <w:rFonts w:ascii="Arial" w:hAnsi="Arial" w:cs="Arial"/>
                  <w:bCs/>
                  <w:sz w:val="20"/>
                  <w:szCs w:val="20"/>
                  <w:lang w:val="en"/>
                </w:rPr>
                <w:t>nlw</w:t>
              </w:r>
              <w:proofErr w:type="spellEnd"/>
              <w:r>
                <w:rPr>
                  <w:rFonts w:ascii="Arial" w:hAnsi="Arial" w:cs="Arial"/>
                  <w:bCs/>
                  <w:sz w:val="20"/>
                  <w:szCs w:val="20"/>
                  <w:lang w:val="en"/>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76999520" w14:textId="043182A5" w:rsidR="00775C1E" w:rsidRPr="00775C1E" w:rsidRDefault="00775C1E" w:rsidP="009358AD">
            <w:pPr>
              <w:pStyle w:val="Default"/>
              <w:rPr>
                <w:ins w:id="2861" w:author="Pieter de Vis" w:date="2020-04-30T18:25:00Z"/>
                <w:rFonts w:ascii="Arial" w:hAnsi="Arial" w:cs="Arial"/>
                <w:sz w:val="20"/>
                <w:szCs w:val="20"/>
                <w:rPrChange w:id="2862" w:author="Pieter de Vis" w:date="2020-04-30T18:26:00Z">
                  <w:rPr>
                    <w:ins w:id="2863" w:author="Pieter de Vis" w:date="2020-04-30T18:25:00Z"/>
                    <w:rFonts w:ascii="Arial" w:hAnsi="Arial" w:cs="Arial"/>
                    <w:sz w:val="22"/>
                    <w:szCs w:val="22"/>
                  </w:rPr>
                </w:rPrChange>
              </w:rPr>
            </w:pPr>
            <w:proofErr w:type="spellStart"/>
            <w:ins w:id="2864" w:author="Pieter de Vis" w:date="2020-04-30T18:25:00Z">
              <w:r w:rsidRPr="00775C1E">
                <w:rPr>
                  <w:rFonts w:ascii="Arial" w:hAnsi="Arial" w:cs="Arial"/>
                  <w:bCs/>
                  <w:sz w:val="20"/>
                  <w:szCs w:val="20"/>
                  <w:rPrChange w:id="2865" w:author="Pieter de Vis" w:date="2020-04-30T18:26:00Z">
                    <w:rPr>
                      <w:rFonts w:ascii="Arial" w:hAnsi="Arial" w:cs="Arial"/>
                      <w:bCs/>
                      <w:sz w:val="22"/>
                      <w:szCs w:val="22"/>
                    </w:rPr>
                  </w:rPrChange>
                </w:rPr>
                <w:t>corr_random</w:t>
              </w:r>
              <w:proofErr w:type="spellEnd"/>
              <w:r w:rsidRPr="00775C1E">
                <w:rPr>
                  <w:rFonts w:ascii="Arial" w:hAnsi="Arial" w:cs="Arial"/>
                  <w:bCs/>
                  <w:sz w:val="20"/>
                  <w:szCs w:val="20"/>
                  <w:rPrChange w:id="2866" w:author="Pieter de Vis" w:date="2020-04-30T18:26:00Z">
                    <w:rPr>
                      <w:rFonts w:ascii="Arial" w:hAnsi="Arial" w:cs="Arial"/>
                      <w:bCs/>
                      <w:sz w:val="22"/>
                      <w:szCs w:val="22"/>
                    </w:rPr>
                  </w:rPrChange>
                </w:rPr>
                <w:t>_</w:t>
              </w:r>
            </w:ins>
            <w:proofErr w:type="spellStart"/>
            <w:ins w:id="2867" w:author="Pieter de Vis" w:date="2020-04-30T18:26:00Z">
              <w:r>
                <w:rPr>
                  <w:rFonts w:ascii="Arial" w:hAnsi="Arial" w:cs="Arial"/>
                  <w:sz w:val="20"/>
                  <w:szCs w:val="20"/>
                  <w:lang w:val="en"/>
                </w:rPr>
                <w:t>normalized_water_leaving_radiance</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7CFAEBB3" w14:textId="77777777" w:rsidR="00775C1E" w:rsidRPr="00775C1E" w:rsidRDefault="00775C1E" w:rsidP="009358AD">
            <w:pPr>
              <w:pStyle w:val="Default"/>
              <w:rPr>
                <w:ins w:id="2868" w:author="Pieter de Vis" w:date="2020-04-30T18:25:00Z"/>
                <w:rFonts w:ascii="Arial" w:hAnsi="Arial" w:cs="Arial"/>
                <w:sz w:val="20"/>
                <w:szCs w:val="20"/>
                <w:rPrChange w:id="2869" w:author="Pieter de Vis" w:date="2020-04-30T18:26:00Z">
                  <w:rPr>
                    <w:ins w:id="2870" w:author="Pieter de Vis" w:date="2020-04-30T18:25:00Z"/>
                    <w:rFonts w:ascii="Arial" w:hAnsi="Arial" w:cs="Arial"/>
                    <w:sz w:val="22"/>
                    <w:szCs w:val="22"/>
                  </w:rPr>
                </w:rPrChange>
              </w:rPr>
            </w:pPr>
            <w:ins w:id="2871" w:author="Pieter de Vis" w:date="2020-04-30T18:25:00Z">
              <w:r w:rsidRPr="00775C1E">
                <w:rPr>
                  <w:rFonts w:ascii="Arial" w:hAnsi="Arial" w:cs="Arial"/>
                  <w:sz w:val="20"/>
                  <w:szCs w:val="20"/>
                  <w:rPrChange w:id="2872" w:author="Pieter de Vis" w:date="2020-04-30T18:26:00Z">
                    <w:rPr>
                      <w:rFonts w:ascii="Arial" w:hAnsi="Arial" w:cs="Arial"/>
                      <w:sz w:val="22"/>
                      <w:szCs w:val="22"/>
                    </w:rPr>
                  </w:rPrChange>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413134A1" w14:textId="526E16B7" w:rsidR="00775C1E" w:rsidRPr="00775C1E" w:rsidRDefault="00775C1E" w:rsidP="009358AD">
            <w:pPr>
              <w:pStyle w:val="Default"/>
              <w:rPr>
                <w:ins w:id="2873" w:author="Pieter de Vis" w:date="2020-04-30T18:25:00Z"/>
                <w:rFonts w:ascii="Arial" w:hAnsi="Arial" w:cs="Arial"/>
                <w:sz w:val="20"/>
                <w:szCs w:val="20"/>
                <w:rPrChange w:id="2874" w:author="Pieter de Vis" w:date="2020-04-30T18:26:00Z">
                  <w:rPr>
                    <w:ins w:id="2875" w:author="Pieter de Vis" w:date="2020-04-30T18:25:00Z"/>
                    <w:rFonts w:ascii="Arial" w:hAnsi="Arial" w:cs="Arial"/>
                    <w:sz w:val="22"/>
                    <w:szCs w:val="22"/>
                  </w:rPr>
                </w:rPrChange>
              </w:rPr>
            </w:pPr>
            <w:ins w:id="2876" w:author="Pieter de Vis" w:date="2020-04-30T18:25:00Z">
              <w:r w:rsidRPr="00775C1E">
                <w:rPr>
                  <w:rFonts w:ascii="Arial" w:hAnsi="Arial" w:cs="Arial"/>
                  <w:sz w:val="20"/>
                  <w:szCs w:val="20"/>
                  <w:rPrChange w:id="2877" w:author="Pieter de Vis" w:date="2020-04-30T18:26:00Z">
                    <w:rPr>
                      <w:rFonts w:ascii="Arial" w:hAnsi="Arial" w:cs="Arial"/>
                      <w:sz w:val="22"/>
                      <w:szCs w:val="22"/>
                    </w:rPr>
                  </w:rPrChange>
                </w:rPr>
                <w:t xml:space="preserve">wavelength, wavelength, </w:t>
              </w:r>
            </w:ins>
            <w:ins w:id="2878" w:author="Pieter de Vis" w:date="2020-04-30T18:27:00Z">
              <w:r>
                <w:rPr>
                  <w:rFonts w:ascii="Arial" w:hAnsi="Arial" w:cs="Arial"/>
                  <w:sz w:val="20"/>
                  <w:szCs w:val="20"/>
                  <w:lang w:val="en"/>
                </w:rPr>
                <w:t>sequence</w:t>
              </w:r>
            </w:ins>
          </w:p>
        </w:tc>
      </w:tr>
      <w:tr w:rsidR="00775C1E" w:rsidRPr="009358AD" w14:paraId="4A1627DB" w14:textId="77777777" w:rsidTr="009358AD">
        <w:trPr>
          <w:trHeight w:val="308"/>
          <w:ins w:id="2879" w:author="Pieter de Vis" w:date="2020-04-30T18:25:00Z"/>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15FA892" w14:textId="1EAC17BE" w:rsidR="00775C1E" w:rsidRPr="00775C1E" w:rsidRDefault="00775C1E" w:rsidP="009358AD">
            <w:pPr>
              <w:pStyle w:val="Default"/>
              <w:rPr>
                <w:ins w:id="2880" w:author="Pieter de Vis" w:date="2020-04-30T18:25:00Z"/>
                <w:rFonts w:ascii="Arial" w:hAnsi="Arial" w:cs="Arial"/>
                <w:bCs/>
                <w:sz w:val="20"/>
                <w:szCs w:val="20"/>
                <w:rPrChange w:id="2881" w:author="Pieter de Vis" w:date="2020-04-30T18:26:00Z">
                  <w:rPr>
                    <w:ins w:id="2882" w:author="Pieter de Vis" w:date="2020-04-30T18:25:00Z"/>
                    <w:rFonts w:ascii="Arial" w:hAnsi="Arial" w:cs="Arial"/>
                    <w:bCs/>
                    <w:sz w:val="22"/>
                    <w:szCs w:val="22"/>
                  </w:rPr>
                </w:rPrChange>
              </w:rPr>
            </w:pPr>
            <w:proofErr w:type="spellStart"/>
            <w:ins w:id="2883" w:author="Pieter de Vis" w:date="2020-04-30T18:25:00Z">
              <w:r w:rsidRPr="00775C1E">
                <w:rPr>
                  <w:rFonts w:ascii="Arial" w:hAnsi="Arial" w:cs="Arial"/>
                  <w:bCs/>
                  <w:sz w:val="20"/>
                  <w:szCs w:val="20"/>
                  <w:rPrChange w:id="2884" w:author="Pieter de Vis" w:date="2020-04-30T18:26:00Z">
                    <w:rPr>
                      <w:rFonts w:ascii="Arial" w:hAnsi="Arial" w:cs="Arial"/>
                      <w:bCs/>
                      <w:sz w:val="22"/>
                      <w:szCs w:val="22"/>
                    </w:rPr>
                  </w:rPrChange>
                </w:rPr>
                <w:t>corr_systematic_</w:t>
              </w:r>
            </w:ins>
            <w:ins w:id="2885" w:author="Pieter de Vis" w:date="2020-04-30T18:26:00Z">
              <w:r>
                <w:rPr>
                  <w:rFonts w:ascii="Arial" w:hAnsi="Arial" w:cs="Arial"/>
                  <w:bCs/>
                  <w:sz w:val="20"/>
                  <w:szCs w:val="20"/>
                </w:rPr>
                <w:t>nlw</w:t>
              </w:r>
              <w:proofErr w:type="spellEnd"/>
              <w:r>
                <w:rPr>
                  <w:rFonts w:ascii="Arial" w:hAnsi="Arial" w:cs="Arial"/>
                  <w:bCs/>
                  <w:sz w:val="20"/>
                  <w:szCs w:val="20"/>
                </w:rPr>
                <w:t>*</w:t>
              </w:r>
            </w:ins>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0DD2BF23" w14:textId="2C81A206" w:rsidR="00775C1E" w:rsidRPr="00775C1E" w:rsidRDefault="00775C1E" w:rsidP="009358AD">
            <w:pPr>
              <w:pStyle w:val="Default"/>
              <w:rPr>
                <w:ins w:id="2886" w:author="Pieter de Vis" w:date="2020-04-30T18:25:00Z"/>
                <w:rFonts w:ascii="Arial" w:hAnsi="Arial" w:cs="Arial"/>
                <w:sz w:val="20"/>
                <w:szCs w:val="20"/>
                <w:rPrChange w:id="2887" w:author="Pieter de Vis" w:date="2020-04-30T18:26:00Z">
                  <w:rPr>
                    <w:ins w:id="2888" w:author="Pieter de Vis" w:date="2020-04-30T18:25:00Z"/>
                    <w:rFonts w:ascii="Arial" w:hAnsi="Arial" w:cs="Arial"/>
                    <w:sz w:val="22"/>
                    <w:szCs w:val="22"/>
                  </w:rPr>
                </w:rPrChange>
              </w:rPr>
            </w:pPr>
            <w:proofErr w:type="spellStart"/>
            <w:ins w:id="2889" w:author="Pieter de Vis" w:date="2020-04-30T18:25:00Z">
              <w:r w:rsidRPr="00775C1E">
                <w:rPr>
                  <w:rFonts w:ascii="Arial" w:hAnsi="Arial" w:cs="Arial"/>
                  <w:bCs/>
                  <w:sz w:val="20"/>
                  <w:szCs w:val="20"/>
                  <w:rPrChange w:id="2890" w:author="Pieter de Vis" w:date="2020-04-30T18:26:00Z">
                    <w:rPr>
                      <w:rFonts w:ascii="Arial" w:hAnsi="Arial" w:cs="Arial"/>
                      <w:bCs/>
                      <w:sz w:val="22"/>
                      <w:szCs w:val="22"/>
                    </w:rPr>
                  </w:rPrChange>
                </w:rPr>
                <w:t>corr_systematic</w:t>
              </w:r>
              <w:proofErr w:type="spellEnd"/>
              <w:r w:rsidRPr="00775C1E">
                <w:rPr>
                  <w:rFonts w:ascii="Arial" w:hAnsi="Arial" w:cs="Arial"/>
                  <w:bCs/>
                  <w:sz w:val="20"/>
                  <w:szCs w:val="20"/>
                  <w:rPrChange w:id="2891" w:author="Pieter de Vis" w:date="2020-04-30T18:26:00Z">
                    <w:rPr>
                      <w:rFonts w:ascii="Arial" w:hAnsi="Arial" w:cs="Arial"/>
                      <w:bCs/>
                      <w:sz w:val="22"/>
                      <w:szCs w:val="22"/>
                    </w:rPr>
                  </w:rPrChange>
                </w:rPr>
                <w:t>_</w:t>
              </w:r>
            </w:ins>
            <w:proofErr w:type="spellStart"/>
            <w:ins w:id="2892" w:author="Pieter de Vis" w:date="2020-04-30T18:27:00Z">
              <w:r>
                <w:rPr>
                  <w:rFonts w:ascii="Arial" w:hAnsi="Arial" w:cs="Arial"/>
                  <w:sz w:val="20"/>
                  <w:szCs w:val="20"/>
                  <w:lang w:val="en"/>
                </w:rPr>
                <w:t>normalized_water_leaving_radiance</w:t>
              </w:r>
            </w:ins>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8FB49E0" w14:textId="77777777" w:rsidR="00775C1E" w:rsidRPr="00775C1E" w:rsidRDefault="00775C1E" w:rsidP="009358AD">
            <w:pPr>
              <w:pStyle w:val="Default"/>
              <w:rPr>
                <w:ins w:id="2893" w:author="Pieter de Vis" w:date="2020-04-30T18:25:00Z"/>
                <w:rFonts w:ascii="Arial" w:hAnsi="Arial" w:cs="Arial"/>
                <w:sz w:val="20"/>
                <w:szCs w:val="20"/>
                <w:rPrChange w:id="2894" w:author="Pieter de Vis" w:date="2020-04-30T18:26:00Z">
                  <w:rPr>
                    <w:ins w:id="2895" w:author="Pieter de Vis" w:date="2020-04-30T18:25:00Z"/>
                    <w:rFonts w:ascii="Arial" w:hAnsi="Arial" w:cs="Arial"/>
                    <w:sz w:val="22"/>
                    <w:szCs w:val="22"/>
                  </w:rPr>
                </w:rPrChange>
              </w:rPr>
            </w:pPr>
            <w:ins w:id="2896" w:author="Pieter de Vis" w:date="2020-04-30T18:25:00Z">
              <w:r w:rsidRPr="00775C1E">
                <w:rPr>
                  <w:rFonts w:ascii="Arial" w:hAnsi="Arial" w:cs="Arial"/>
                  <w:sz w:val="20"/>
                  <w:szCs w:val="20"/>
                  <w:rPrChange w:id="2897" w:author="Pieter de Vis" w:date="2020-04-30T18:26:00Z">
                    <w:rPr>
                      <w:rFonts w:ascii="Arial" w:hAnsi="Arial" w:cs="Arial"/>
                      <w:sz w:val="22"/>
                      <w:szCs w:val="22"/>
                    </w:rPr>
                  </w:rPrChange>
                </w:rPr>
                <w:t>int8</w:t>
              </w:r>
            </w:ins>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0B4DFE01" w14:textId="5B8F722D" w:rsidR="00775C1E" w:rsidRPr="00775C1E" w:rsidRDefault="00775C1E" w:rsidP="009358AD">
            <w:pPr>
              <w:pStyle w:val="Default"/>
              <w:rPr>
                <w:ins w:id="2898" w:author="Pieter de Vis" w:date="2020-04-30T18:25:00Z"/>
                <w:rFonts w:ascii="Arial" w:hAnsi="Arial" w:cs="Arial"/>
                <w:sz w:val="20"/>
                <w:szCs w:val="20"/>
                <w:rPrChange w:id="2899" w:author="Pieter de Vis" w:date="2020-04-30T18:26:00Z">
                  <w:rPr>
                    <w:ins w:id="2900" w:author="Pieter de Vis" w:date="2020-04-30T18:25:00Z"/>
                    <w:rFonts w:ascii="Arial" w:hAnsi="Arial" w:cs="Arial"/>
                    <w:sz w:val="22"/>
                    <w:szCs w:val="22"/>
                  </w:rPr>
                </w:rPrChange>
              </w:rPr>
            </w:pPr>
            <w:ins w:id="2901" w:author="Pieter de Vis" w:date="2020-04-30T18:25:00Z">
              <w:r w:rsidRPr="00775C1E">
                <w:rPr>
                  <w:rFonts w:ascii="Arial" w:hAnsi="Arial" w:cs="Arial"/>
                  <w:sz w:val="20"/>
                  <w:szCs w:val="20"/>
                  <w:rPrChange w:id="2902" w:author="Pieter de Vis" w:date="2020-04-30T18:26:00Z">
                    <w:rPr>
                      <w:rFonts w:ascii="Arial" w:hAnsi="Arial" w:cs="Arial"/>
                      <w:sz w:val="22"/>
                      <w:szCs w:val="22"/>
                    </w:rPr>
                  </w:rPrChange>
                </w:rPr>
                <w:t xml:space="preserve">wavelength, </w:t>
              </w:r>
              <w:proofErr w:type="gramStart"/>
              <w:r w:rsidRPr="00775C1E">
                <w:rPr>
                  <w:rFonts w:ascii="Arial" w:hAnsi="Arial" w:cs="Arial"/>
                  <w:sz w:val="20"/>
                  <w:szCs w:val="20"/>
                  <w:rPrChange w:id="2903" w:author="Pieter de Vis" w:date="2020-04-30T18:26:00Z">
                    <w:rPr>
                      <w:rFonts w:ascii="Arial" w:hAnsi="Arial" w:cs="Arial"/>
                      <w:sz w:val="22"/>
                      <w:szCs w:val="22"/>
                    </w:rPr>
                  </w:rPrChange>
                </w:rPr>
                <w:t xml:space="preserve">wavelength,  </w:t>
              </w:r>
            </w:ins>
            <w:ins w:id="2904" w:author="Pieter de Vis" w:date="2020-04-30T18:27:00Z">
              <w:r>
                <w:rPr>
                  <w:rFonts w:ascii="Arial" w:hAnsi="Arial" w:cs="Arial"/>
                  <w:sz w:val="20"/>
                  <w:szCs w:val="20"/>
                  <w:lang w:val="en"/>
                </w:rPr>
                <w:t>sequence</w:t>
              </w:r>
            </w:ins>
            <w:proofErr w:type="gramEnd"/>
          </w:p>
        </w:tc>
      </w:tr>
      <w:tr w:rsidR="00BD15BE" w14:paraId="1BAD5D9D"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0C885C0" w14:textId="77777777" w:rsidR="00BD15BE" w:rsidRDefault="005155BE">
            <w:pPr>
              <w:pStyle w:val="Default"/>
              <w:rPr>
                <w:rFonts w:ascii="Arial" w:hAnsi="Arial" w:cs="Arial"/>
                <w:bCs/>
                <w:sz w:val="20"/>
                <w:szCs w:val="20"/>
                <w:lang w:val="en"/>
              </w:rPr>
            </w:pPr>
            <w:proofErr w:type="spellStart"/>
            <w:r>
              <w:rPr>
                <w:rFonts w:ascii="Arial" w:hAnsi="Arial" w:cs="Arial"/>
                <w:bCs/>
                <w:sz w:val="20"/>
                <w:szCs w:val="20"/>
              </w:rPr>
              <w:t>quality_flag</w:t>
            </w:r>
            <w:proofErr w:type="spellEnd"/>
            <w:r>
              <w:rPr>
                <w:rFonts w:ascii="Arial" w:hAnsi="Arial" w:cs="Arial"/>
                <w:bCs/>
                <w:sz w:val="20"/>
                <w:szCs w:val="20"/>
                <w:lang w:val="en"/>
              </w:rPr>
              <w:t>_</w:t>
            </w:r>
            <w:proofErr w:type="spellStart"/>
            <w:r>
              <w:rPr>
                <w:rFonts w:ascii="Arial" w:hAnsi="Arial" w:cs="Arial"/>
                <w:bCs/>
                <w:sz w:val="20"/>
                <w:szCs w:val="20"/>
                <w:lang w:val="en"/>
              </w:rPr>
              <w:t>nlw</w:t>
            </w:r>
            <w:proofErr w:type="spellEnd"/>
            <w:r>
              <w:rPr>
                <w:rFonts w:ascii="Arial" w:hAnsi="Arial" w:cs="Arial"/>
                <w:bCs/>
                <w:sz w:val="20"/>
                <w:szCs w:val="20"/>
                <w:lang w:val="en"/>
              </w:rPr>
              <w:t>*</w:t>
            </w: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67BFE75F"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r>
              <w:rPr>
                <w:rFonts w:ascii="Arial" w:hAnsi="Arial" w:cs="Arial"/>
                <w:bCs/>
                <w:sz w:val="20"/>
                <w:szCs w:val="20"/>
                <w:lang w:val="en"/>
              </w:rPr>
              <w:t>_</w:t>
            </w:r>
            <w:proofErr w:type="spellStart"/>
            <w:r>
              <w:rPr>
                <w:rFonts w:ascii="Arial" w:hAnsi="Arial" w:cs="Arial"/>
                <w:sz w:val="20"/>
                <w:szCs w:val="20"/>
                <w:lang w:val="en"/>
              </w:rPr>
              <w:t>normalized_water_leaving_radiance</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481C126F" w14:textId="77777777" w:rsidR="00BD15BE" w:rsidRDefault="005155BE">
            <w:pPr>
              <w:pStyle w:val="Default"/>
              <w:rPr>
                <w:rFonts w:ascii="Arial" w:hAnsi="Arial" w:cs="Arial"/>
                <w:sz w:val="20"/>
                <w:szCs w:val="20"/>
              </w:rPr>
            </w:pPr>
            <w:r>
              <w:rPr>
                <w:rFonts w:ascii="Arial" w:hAnsi="Arial" w:cs="Arial"/>
                <w:sz w:val="20"/>
                <w:szCs w:val="20"/>
              </w:rPr>
              <w:t>int32</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7FC0DE1" w14:textId="77777777" w:rsidR="00BD15BE" w:rsidRDefault="005155BE">
            <w:pPr>
              <w:pStyle w:val="Default"/>
              <w:rPr>
                <w:rFonts w:ascii="Arial" w:hAnsi="Arial" w:cs="Arial"/>
                <w:sz w:val="20"/>
                <w:szCs w:val="20"/>
              </w:rPr>
            </w:pPr>
            <w:r>
              <w:rPr>
                <w:rFonts w:ascii="Arial" w:hAnsi="Arial" w:cs="Arial"/>
                <w:sz w:val="20"/>
                <w:szCs w:val="20"/>
                <w:lang w:val="en"/>
              </w:rPr>
              <w:t>sequence</w:t>
            </w:r>
          </w:p>
        </w:tc>
      </w:tr>
    </w:tbl>
    <w:p w14:paraId="64ED00A9" w14:textId="77777777" w:rsidR="00BD15BE" w:rsidRDefault="005155BE">
      <w:pPr>
        <w:rPr>
          <w:rFonts w:cs="Arial"/>
          <w:i/>
          <w:iCs/>
          <w:sz w:val="16"/>
          <w:szCs w:val="16"/>
          <w:lang w:val="en"/>
        </w:rPr>
      </w:pPr>
      <w:r>
        <w:rPr>
          <w:rFonts w:cs="Arial"/>
          <w:i/>
          <w:iCs/>
          <w:sz w:val="16"/>
          <w:szCs w:val="16"/>
          <w:lang w:val="en"/>
        </w:rPr>
        <w:t xml:space="preserve">*These variables are not further defined below. They are </w:t>
      </w:r>
      <w:proofErr w:type="gramStart"/>
      <w:r>
        <w:rPr>
          <w:rFonts w:cs="Arial"/>
          <w:i/>
          <w:iCs/>
          <w:sz w:val="16"/>
          <w:szCs w:val="16"/>
          <w:lang w:val="en"/>
        </w:rPr>
        <w:t>similar to</w:t>
      </w:r>
      <w:proofErr w:type="gramEnd"/>
      <w:r>
        <w:rPr>
          <w:rFonts w:cs="Arial"/>
          <w:i/>
          <w:iCs/>
          <w:sz w:val="16"/>
          <w:szCs w:val="16"/>
          <w:lang w:val="en"/>
        </w:rPr>
        <w:t xml:space="preserve"> the variables described in Section </w:t>
      </w:r>
      <w:r>
        <w:rPr>
          <w:rFonts w:cs="Arial"/>
          <w:i/>
          <w:iCs/>
          <w:sz w:val="16"/>
          <w:szCs w:val="16"/>
          <w:lang w:val="en"/>
        </w:rPr>
        <w:fldChar w:fldCharType="begin"/>
      </w:r>
      <w:r>
        <w:rPr>
          <w:rFonts w:cs="Arial"/>
          <w:i/>
          <w:iCs/>
          <w:sz w:val="16"/>
          <w:szCs w:val="16"/>
          <w:lang w:val="en"/>
        </w:rPr>
        <w:instrText xml:space="preserve"> REF _Ref505013083 \r \h </w:instrText>
      </w:r>
      <w:r>
        <w:rPr>
          <w:rFonts w:cs="Arial"/>
          <w:i/>
          <w:iCs/>
          <w:sz w:val="16"/>
          <w:szCs w:val="16"/>
          <w:lang w:val="en"/>
        </w:rPr>
      </w:r>
      <w:r>
        <w:rPr>
          <w:rFonts w:cs="Arial"/>
          <w:i/>
          <w:iCs/>
          <w:sz w:val="16"/>
          <w:szCs w:val="16"/>
          <w:lang w:val="en"/>
        </w:rPr>
        <w:fldChar w:fldCharType="separate"/>
      </w:r>
      <w:r>
        <w:rPr>
          <w:rFonts w:cs="Arial"/>
          <w:i/>
          <w:iCs/>
          <w:sz w:val="16"/>
          <w:szCs w:val="16"/>
          <w:lang w:val="en"/>
        </w:rPr>
        <w:t>5.2</w:t>
      </w:r>
      <w:r>
        <w:rPr>
          <w:rFonts w:cs="Arial"/>
          <w:i/>
          <w:iCs/>
          <w:sz w:val="16"/>
          <w:szCs w:val="16"/>
          <w:lang w:val="en"/>
        </w:rPr>
        <w:fldChar w:fldCharType="end"/>
      </w:r>
      <w:r>
        <w:rPr>
          <w:rFonts w:cs="Arial"/>
          <w:i/>
          <w:iCs/>
          <w:sz w:val="16"/>
          <w:szCs w:val="16"/>
          <w:lang w:val="en"/>
        </w:rPr>
        <w:t xml:space="preserve"> except that they refer to the variable referred in their name.</w:t>
      </w:r>
    </w:p>
    <w:p w14:paraId="733F4F2C" w14:textId="77777777" w:rsidR="00BD15BE" w:rsidRDefault="00BD15BE">
      <w:pPr>
        <w:pStyle w:val="Caption"/>
        <w:keepNext/>
        <w:spacing w:before="240"/>
        <w:jc w:val="both"/>
      </w:pPr>
    </w:p>
    <w:p w14:paraId="5ECD4DE2" w14:textId="1FEC5416" w:rsidR="00BD15BE" w:rsidRDefault="005155BE">
      <w:pPr>
        <w:pStyle w:val="Caption"/>
      </w:pPr>
      <w:r>
        <w:t xml:space="preserve">Table </w:t>
      </w:r>
      <w:del w:id="2905" w:author="Pieter de Vis" w:date="2020-04-30T18:35:00Z">
        <w:r w:rsidDel="00370084">
          <w:fldChar w:fldCharType="begin"/>
        </w:r>
        <w:r w:rsidDel="00370084">
          <w:delInstrText>SEQ Table \* ARABIC</w:delInstrText>
        </w:r>
        <w:r w:rsidDel="00370084">
          <w:fldChar w:fldCharType="separate"/>
        </w:r>
        <w:r w:rsidDel="00370084">
          <w:delText>64</w:delText>
        </w:r>
        <w:r w:rsidDel="00370084">
          <w:fldChar w:fldCharType="end"/>
        </w:r>
        <w:bookmarkStart w:id="2906" w:name="_Toc103826720"/>
        <w:r w:rsidDel="00370084">
          <w:delText xml:space="preserve"> </w:delText>
        </w:r>
      </w:del>
      <w:ins w:id="2907" w:author="Pieter de Vis" w:date="2020-04-30T18:35:00Z">
        <w:r w:rsidR="00370084">
          <w:t>73</w:t>
        </w:r>
        <w:r w:rsidR="00370084">
          <w:t xml:space="preserve"> </w:t>
        </w:r>
      </w:ins>
      <w:r>
        <w:rPr>
          <w:lang w:val="en"/>
        </w:rPr>
        <w:t xml:space="preserve">– Reflectance </w:t>
      </w:r>
      <w:r>
        <w:t>variable definition</w:t>
      </w:r>
      <w:bookmarkEnd w:id="2906"/>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1660"/>
        <w:gridCol w:w="2734"/>
      </w:tblGrid>
      <w:tr w:rsidR="00BD15BE" w14:paraId="64441071"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0531BD8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reflectance</w:t>
            </w:r>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6040C97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1660" w:type="dxa"/>
            <w:tcBorders>
              <w:top w:val="single" w:sz="4" w:space="0" w:color="4F81BD"/>
              <w:left w:val="single" w:sz="4" w:space="0" w:color="4F81BD"/>
              <w:bottom w:val="single" w:sz="4" w:space="0" w:color="4F81BD"/>
              <w:right w:val="single" w:sz="4" w:space="0" w:color="4F81BD"/>
            </w:tcBorders>
            <w:shd w:val="clear" w:color="auto" w:fill="4F81BD"/>
          </w:tcPr>
          <w:p w14:paraId="307EE4BB"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2734" w:type="dxa"/>
            <w:tcBorders>
              <w:top w:val="single" w:sz="4" w:space="0" w:color="4F81BD"/>
              <w:left w:val="single" w:sz="4" w:space="0" w:color="4F81BD"/>
              <w:bottom w:val="single" w:sz="4" w:space="0" w:color="4F81BD"/>
              <w:right w:val="single" w:sz="4" w:space="0" w:color="4F81BD"/>
            </w:tcBorders>
            <w:shd w:val="clear" w:color="auto" w:fill="4F81BD"/>
          </w:tcPr>
          <w:p w14:paraId="0F199A60"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38CA024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237A867"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C4439BB"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70678B41" w14:textId="77777777" w:rsidR="00BD15BE" w:rsidRDefault="005155BE">
            <w:pPr>
              <w:pStyle w:val="Default"/>
              <w:rPr>
                <w:rFonts w:ascii="Arial" w:hAnsi="Arial" w:cs="Arial"/>
                <w:sz w:val="20"/>
                <w:szCs w:val="20"/>
              </w:rPr>
            </w:pPr>
            <w:r>
              <w:rPr>
                <w:rFonts w:ascii="Arial" w:hAnsi="Arial" w:cs="Arial"/>
                <w:sz w:val="20"/>
                <w:szCs w:val="20"/>
              </w:rPr>
              <w:t>-999999</w:t>
            </w:r>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4F563206" w14:textId="77777777" w:rsidR="00BD15BE" w:rsidRDefault="00BD15BE">
            <w:pPr>
              <w:pStyle w:val="Default"/>
              <w:rPr>
                <w:rFonts w:ascii="Arial" w:hAnsi="Arial" w:cs="Arial"/>
                <w:sz w:val="20"/>
                <w:szCs w:val="20"/>
              </w:rPr>
            </w:pPr>
          </w:p>
        </w:tc>
      </w:tr>
      <w:tr w:rsidR="00BD15BE" w14:paraId="1C8E04A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8C6E996"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1FC0060"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auto"/>
          </w:tcPr>
          <w:p w14:paraId="7BA73764" w14:textId="77777777" w:rsidR="00BD15BE" w:rsidRDefault="005155BE">
            <w:pPr>
              <w:pStyle w:val="Default"/>
              <w:rPr>
                <w:rFonts w:ascii="Arial" w:hAnsi="Arial" w:cs="Arial"/>
                <w:sz w:val="20"/>
                <w:szCs w:val="20"/>
              </w:rPr>
            </w:pPr>
            <w:r>
              <w:rPr>
                <w:rFonts w:ascii="Arial" w:hAnsi="Arial" w:cs="Arial"/>
                <w:sz w:val="20"/>
                <w:szCs w:val="20"/>
              </w:rPr>
              <w:t>reflectance</w:t>
            </w:r>
          </w:p>
        </w:tc>
        <w:tc>
          <w:tcPr>
            <w:tcW w:w="2734" w:type="dxa"/>
            <w:tcBorders>
              <w:top w:val="single" w:sz="4" w:space="0" w:color="95B3D7"/>
              <w:left w:val="single" w:sz="4" w:space="0" w:color="95B3D7"/>
              <w:bottom w:val="single" w:sz="4" w:space="0" w:color="95B3D7"/>
              <w:right w:val="single" w:sz="4" w:space="0" w:color="95B3D7"/>
            </w:tcBorders>
            <w:shd w:val="clear" w:color="auto" w:fill="auto"/>
          </w:tcPr>
          <w:p w14:paraId="5904F355" w14:textId="77777777" w:rsidR="00BD15BE" w:rsidRDefault="005155BE">
            <w:pPr>
              <w:rPr>
                <w:sz w:val="20"/>
                <w:szCs w:val="20"/>
                <w:lang w:val="en-US" w:eastAsia="zh-CN"/>
              </w:rPr>
            </w:pPr>
            <w:r>
              <w:rPr>
                <w:sz w:val="20"/>
                <w:szCs w:val="20"/>
                <w:lang w:val="en" w:eastAsia="zh-CN"/>
              </w:rPr>
              <w:t xml:space="preserve">CF Standards </w:t>
            </w:r>
            <w:proofErr w:type="gramStart"/>
            <w:r>
              <w:rPr>
                <w:sz w:val="20"/>
                <w:szCs w:val="20"/>
                <w:lang w:val="en" w:eastAsia="zh-CN"/>
              </w:rPr>
              <w:t>suggest:</w:t>
            </w:r>
            <w:proofErr w:type="gramEnd"/>
            <w:r>
              <w:rPr>
                <w:sz w:val="20"/>
                <w:szCs w:val="20"/>
                <w:lang w:val="en" w:eastAsia="zh-CN"/>
              </w:rPr>
              <w:t xml:space="preserve"> </w:t>
            </w:r>
            <w:proofErr w:type="spellStart"/>
            <w:r>
              <w:rPr>
                <w:sz w:val="20"/>
                <w:szCs w:val="20"/>
              </w:rPr>
              <w:t>surface_bidirectional_reflectance</w:t>
            </w:r>
            <w:proofErr w:type="spellEnd"/>
          </w:p>
          <w:p w14:paraId="2DF7F566" w14:textId="77777777" w:rsidR="00BD15BE" w:rsidRDefault="005155BE">
            <w:pPr>
              <w:rPr>
                <w:sz w:val="20"/>
                <w:szCs w:val="20"/>
              </w:rPr>
            </w:pPr>
            <w:r>
              <w:rPr>
                <w:sz w:val="20"/>
                <w:szCs w:val="20"/>
                <w:lang w:val="en" w:eastAsia="zh-CN"/>
              </w:rPr>
              <w:t xml:space="preserve">Or should we use </w:t>
            </w:r>
            <w:proofErr w:type="spellStart"/>
            <w:r>
              <w:rPr>
                <w:sz w:val="20"/>
                <w:szCs w:val="20"/>
                <w:lang w:val="en" w:eastAsia="zh-CN"/>
              </w:rPr>
              <w:t>surface_hemispherical_directional_reflectance</w:t>
            </w:r>
            <w:proofErr w:type="spellEnd"/>
          </w:p>
        </w:tc>
      </w:tr>
      <w:tr w:rsidR="00BD15BE" w14:paraId="4B62600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F552FCC"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2175044"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636F3284" w14:textId="77777777" w:rsidR="00BD15BE" w:rsidRDefault="005155BE">
            <w:pPr>
              <w:pStyle w:val="Default"/>
              <w:rPr>
                <w:rFonts w:ascii="Arial" w:hAnsi="Arial" w:cs="Arial"/>
                <w:sz w:val="20"/>
                <w:szCs w:val="20"/>
                <w:lang w:val="en"/>
              </w:rPr>
            </w:pPr>
            <w:r>
              <w:rPr>
                <w:rFonts w:ascii="Arial" w:hAnsi="Arial" w:cs="Arial"/>
                <w:sz w:val="20"/>
                <w:szCs w:val="20"/>
              </w:rPr>
              <w:t>Reflectance</w:t>
            </w:r>
            <w:r>
              <w:rPr>
                <w:rFonts w:ascii="Arial" w:hAnsi="Arial" w:cs="Arial"/>
                <w:sz w:val="20"/>
                <w:szCs w:val="20"/>
                <w:lang w:val="en"/>
              </w:rPr>
              <w:t xml:space="preserve"> of the water column at the </w:t>
            </w:r>
            <w:r>
              <w:rPr>
                <w:rFonts w:ascii="Arial" w:hAnsi="Arial" w:cs="Arial"/>
                <w:sz w:val="20"/>
                <w:szCs w:val="20"/>
                <w:lang w:val="en"/>
              </w:rPr>
              <w:lastRenderedPageBreak/>
              <w:t>surface corrected for the NIR Similarity spectrum (Ruddick et al., 2006)</w:t>
            </w:r>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3BF1EEC9" w14:textId="77777777" w:rsidR="00BD15BE" w:rsidRDefault="005155BE">
            <w:pPr>
              <w:jc w:val="left"/>
              <w:rPr>
                <w:sz w:val="20"/>
                <w:szCs w:val="20"/>
              </w:rPr>
            </w:pPr>
            <w:r>
              <w:rPr>
                <w:sz w:val="20"/>
                <w:szCs w:val="20"/>
                <w:lang w:val="en-US" w:eastAsia="zh-CN"/>
              </w:rPr>
              <w:lastRenderedPageBreak/>
              <w:t xml:space="preserve">The surface called "surface" means the lower boundary of the atmosphere. </w:t>
            </w:r>
            <w:r>
              <w:rPr>
                <w:sz w:val="20"/>
                <w:szCs w:val="20"/>
                <w:lang w:val="en-US" w:eastAsia="zh-CN"/>
              </w:rPr>
              <w:lastRenderedPageBreak/>
              <w:t>"</w:t>
            </w:r>
            <w:proofErr w:type="spellStart"/>
            <w:r>
              <w:rPr>
                <w:sz w:val="20"/>
                <w:szCs w:val="20"/>
                <w:lang w:val="en-US" w:eastAsia="zh-CN"/>
              </w:rPr>
              <w:t>Bidirectional_reflectance</w:t>
            </w:r>
            <w:proofErr w:type="spellEnd"/>
            <w:r>
              <w:rPr>
                <w:sz w:val="20"/>
                <w:szCs w:val="20"/>
                <w:lang w:val="en-US" w:eastAsia="zh-CN"/>
              </w:rPr>
              <w:t xml:space="preserve">" depends on the angles of incident and measured radiation. Reflectance is the ratio of the energy of the reflected to the incident radiation. A coordinate variable of </w:t>
            </w:r>
            <w:proofErr w:type="spellStart"/>
            <w:r>
              <w:rPr>
                <w:sz w:val="20"/>
                <w:szCs w:val="20"/>
                <w:lang w:val="en-US" w:eastAsia="zh-CN"/>
              </w:rPr>
              <w:t>radiation_wavelength</w:t>
            </w:r>
            <w:proofErr w:type="spellEnd"/>
            <w:r>
              <w:rPr>
                <w:sz w:val="20"/>
                <w:szCs w:val="20"/>
                <w:lang w:val="en-US" w:eastAsia="zh-CN"/>
              </w:rPr>
              <w:t xml:space="preserve"> or </w:t>
            </w:r>
            <w:proofErr w:type="spellStart"/>
            <w:r>
              <w:rPr>
                <w:sz w:val="20"/>
                <w:szCs w:val="20"/>
                <w:lang w:val="en-US" w:eastAsia="zh-CN"/>
              </w:rPr>
              <w:t>radiation_frequency</w:t>
            </w:r>
            <w:proofErr w:type="spellEnd"/>
            <w:r>
              <w:rPr>
                <w:sz w:val="20"/>
                <w:szCs w:val="20"/>
                <w:lang w:val="en-US" w:eastAsia="zh-CN"/>
              </w:rPr>
              <w:t xml:space="preserve"> can be used to specify the wavelength or frequency, respectively, of the radiation.</w:t>
            </w:r>
          </w:p>
        </w:tc>
      </w:tr>
      <w:tr w:rsidR="00BD15BE" w14:paraId="2756673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80A9934"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9A41D41" w14:textId="77777777" w:rsidR="00BD15BE" w:rsidRDefault="005155BE">
            <w:pPr>
              <w:pStyle w:val="Default"/>
              <w:rPr>
                <w:rFonts w:ascii="Arial" w:hAnsi="Arial" w:cs="Arial"/>
                <w:sz w:val="20"/>
                <w:szCs w:val="20"/>
              </w:rPr>
            </w:pPr>
            <w:r>
              <w:rPr>
                <w:rFonts w:ascii="Arial" w:hAnsi="Arial" w:cs="Arial"/>
                <w:sz w:val="20"/>
                <w:szCs w:val="20"/>
              </w:rPr>
              <w:t>units</w:t>
            </w:r>
          </w:p>
        </w:tc>
        <w:tc>
          <w:tcPr>
            <w:tcW w:w="1660" w:type="dxa"/>
            <w:tcBorders>
              <w:top w:val="single" w:sz="4" w:space="0" w:color="95B3D7"/>
              <w:left w:val="single" w:sz="4" w:space="0" w:color="95B3D7"/>
              <w:bottom w:val="single" w:sz="4" w:space="0" w:color="95B3D7"/>
              <w:right w:val="single" w:sz="4" w:space="0" w:color="95B3D7"/>
            </w:tcBorders>
            <w:shd w:val="clear" w:color="auto" w:fill="auto"/>
          </w:tcPr>
          <w:p w14:paraId="58033DC0" w14:textId="77777777" w:rsidR="00BD15BE" w:rsidRDefault="005155BE">
            <w:pPr>
              <w:pStyle w:val="Default"/>
              <w:rPr>
                <w:rFonts w:ascii="Arial" w:hAnsi="Arial" w:cs="Arial"/>
                <w:sz w:val="20"/>
                <w:szCs w:val="20"/>
                <w:lang w:val="en"/>
              </w:rPr>
            </w:pPr>
            <w:r>
              <w:rPr>
                <w:rFonts w:ascii="Arial" w:hAnsi="Arial" w:cs="Arial"/>
                <w:sz w:val="20"/>
                <w:szCs w:val="20"/>
                <w:lang w:val="en"/>
              </w:rPr>
              <w:t>-</w:t>
            </w:r>
          </w:p>
        </w:tc>
        <w:tc>
          <w:tcPr>
            <w:tcW w:w="2734" w:type="dxa"/>
            <w:tcBorders>
              <w:top w:val="single" w:sz="4" w:space="0" w:color="95B3D7"/>
              <w:left w:val="single" w:sz="4" w:space="0" w:color="95B3D7"/>
              <w:bottom w:val="single" w:sz="4" w:space="0" w:color="95B3D7"/>
              <w:right w:val="single" w:sz="4" w:space="0" w:color="95B3D7"/>
            </w:tcBorders>
            <w:shd w:val="clear" w:color="auto" w:fill="auto"/>
          </w:tcPr>
          <w:p w14:paraId="0F64C140" w14:textId="77777777" w:rsidR="00BD15BE" w:rsidRDefault="00BD15BE">
            <w:pPr>
              <w:pStyle w:val="Default"/>
              <w:rPr>
                <w:rFonts w:ascii="Arial" w:hAnsi="Arial" w:cs="Arial"/>
                <w:sz w:val="20"/>
                <w:szCs w:val="20"/>
              </w:rPr>
            </w:pPr>
          </w:p>
        </w:tc>
      </w:tr>
      <w:tr w:rsidR="00BD15BE" w14:paraId="7C26BFD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8C1FD26"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5196AAF"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3B1E60D0" w14:textId="77777777" w:rsidR="00BD15BE" w:rsidRDefault="00BD15BE">
            <w:pPr>
              <w:pStyle w:val="Default"/>
              <w:rPr>
                <w:rFonts w:ascii="Arial" w:hAnsi="Arial" w:cs="Arial"/>
                <w:sz w:val="20"/>
                <w:szCs w:val="20"/>
              </w:rPr>
            </w:pPr>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1774EFF8" w14:textId="77777777" w:rsidR="00BD15BE" w:rsidRDefault="00BD15BE">
            <w:pPr>
              <w:pStyle w:val="Default"/>
              <w:rPr>
                <w:rFonts w:ascii="Arial" w:hAnsi="Arial" w:cs="Arial"/>
                <w:sz w:val="20"/>
                <w:szCs w:val="20"/>
              </w:rPr>
            </w:pPr>
          </w:p>
        </w:tc>
      </w:tr>
      <w:tr w:rsidR="00BD15BE" w14:paraId="7270FF8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59B0853"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79B5B5A"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auto"/>
          </w:tcPr>
          <w:p w14:paraId="7E0C67A1" w14:textId="77777777" w:rsidR="00BD15BE" w:rsidRDefault="005155BE">
            <w:pPr>
              <w:pStyle w:val="Default"/>
              <w:rPr>
                <w:rFonts w:ascii="Arial" w:hAnsi="Arial" w:cs="Arial"/>
                <w:sz w:val="20"/>
                <w:szCs w:val="20"/>
              </w:rPr>
            </w:pPr>
            <w:r>
              <w:rPr>
                <w:rFonts w:ascii="Arial" w:hAnsi="Arial" w:cs="Arial"/>
                <w:sz w:val="20"/>
                <w:szCs w:val="20"/>
              </w:rPr>
              <w:t>0.0</w:t>
            </w:r>
          </w:p>
        </w:tc>
        <w:tc>
          <w:tcPr>
            <w:tcW w:w="2734" w:type="dxa"/>
            <w:tcBorders>
              <w:top w:val="single" w:sz="4" w:space="0" w:color="95B3D7"/>
              <w:left w:val="single" w:sz="4" w:space="0" w:color="95B3D7"/>
              <w:bottom w:val="single" w:sz="4" w:space="0" w:color="95B3D7"/>
              <w:right w:val="single" w:sz="4" w:space="0" w:color="95B3D7"/>
            </w:tcBorders>
            <w:shd w:val="clear" w:color="auto" w:fill="auto"/>
          </w:tcPr>
          <w:p w14:paraId="3CF086D2" w14:textId="77777777" w:rsidR="00BD15BE" w:rsidRDefault="00BD15BE">
            <w:pPr>
              <w:pStyle w:val="Default"/>
              <w:rPr>
                <w:rFonts w:ascii="Arial" w:hAnsi="Arial" w:cs="Arial"/>
                <w:sz w:val="20"/>
                <w:szCs w:val="20"/>
              </w:rPr>
            </w:pPr>
          </w:p>
        </w:tc>
      </w:tr>
      <w:tr w:rsidR="00BD15BE" w14:paraId="752C429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407C4B1"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911B4CE"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67524270" w14:textId="77777777" w:rsidR="00BD15BE" w:rsidRDefault="005155BE">
            <w:pPr>
              <w:pStyle w:val="Default"/>
              <w:rPr>
                <w:rFonts w:ascii="Arial" w:hAnsi="Arial" w:cs="Arial"/>
                <w:sz w:val="20"/>
                <w:szCs w:val="20"/>
                <w:lang w:val="en"/>
              </w:rPr>
            </w:pPr>
            <w:proofErr w:type="spellStart"/>
            <w:r>
              <w:rPr>
                <w:rFonts w:ascii="Arial" w:hAnsi="Arial" w:cs="Arial"/>
                <w:sz w:val="20"/>
                <w:szCs w:val="20"/>
              </w:rPr>
              <w:t>quality_flag</w:t>
            </w:r>
            <w:proofErr w:type="spellEnd"/>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59CBA957" w14:textId="77777777" w:rsidR="00BD15BE" w:rsidRDefault="00BD15BE">
            <w:pPr>
              <w:pStyle w:val="Default"/>
              <w:rPr>
                <w:rFonts w:ascii="Arial" w:hAnsi="Arial" w:cs="Arial"/>
                <w:sz w:val="20"/>
                <w:szCs w:val="20"/>
              </w:rPr>
            </w:pPr>
          </w:p>
        </w:tc>
      </w:tr>
      <w:tr w:rsidR="00BD15BE" w14:paraId="7CE25BD7"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3E03D92C"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4AF54E9" w14:textId="77777777" w:rsidR="00BD15BE" w:rsidRDefault="005155BE">
            <w:pPr>
              <w:pStyle w:val="Default"/>
              <w:rPr>
                <w:rFonts w:ascii="Arial" w:hAnsi="Arial" w:cs="Arial"/>
                <w:sz w:val="20"/>
                <w:szCs w:val="20"/>
                <w:lang w:val="en"/>
              </w:rPr>
            </w:pPr>
            <w:r>
              <w:rPr>
                <w:rFonts w:ascii="Arial" w:hAnsi="Arial" w:cs="Arial"/>
                <w:sz w:val="20"/>
                <w:szCs w:val="20"/>
                <w:lang w:val="en"/>
              </w:rPr>
              <w:t>Alternative symbol</w:t>
            </w:r>
          </w:p>
        </w:tc>
        <w:tc>
          <w:tcPr>
            <w:tcW w:w="1660" w:type="dxa"/>
            <w:tcBorders>
              <w:top w:val="single" w:sz="4" w:space="0" w:color="95B3D7"/>
              <w:left w:val="single" w:sz="4" w:space="0" w:color="95B3D7"/>
              <w:bottom w:val="single" w:sz="4" w:space="0" w:color="95B3D7"/>
              <w:right w:val="single" w:sz="4" w:space="0" w:color="95B3D7"/>
            </w:tcBorders>
            <w:shd w:val="clear" w:color="auto" w:fill="DBE5F1"/>
          </w:tcPr>
          <w:p w14:paraId="45594603"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rho_w</w:t>
            </w:r>
            <w:proofErr w:type="spellEnd"/>
          </w:p>
        </w:tc>
        <w:tc>
          <w:tcPr>
            <w:tcW w:w="2734" w:type="dxa"/>
            <w:tcBorders>
              <w:top w:val="single" w:sz="4" w:space="0" w:color="95B3D7"/>
              <w:left w:val="single" w:sz="4" w:space="0" w:color="95B3D7"/>
              <w:bottom w:val="single" w:sz="4" w:space="0" w:color="95B3D7"/>
              <w:right w:val="single" w:sz="4" w:space="0" w:color="95B3D7"/>
            </w:tcBorders>
            <w:shd w:val="clear" w:color="auto" w:fill="DBE5F1"/>
          </w:tcPr>
          <w:p w14:paraId="0CDFB2FD" w14:textId="77777777" w:rsidR="00BD15BE" w:rsidRDefault="00BD15BE">
            <w:pPr>
              <w:pStyle w:val="Default"/>
              <w:rPr>
                <w:rFonts w:ascii="Arial" w:hAnsi="Arial" w:cs="Arial"/>
                <w:sz w:val="20"/>
                <w:szCs w:val="20"/>
              </w:rPr>
            </w:pPr>
          </w:p>
        </w:tc>
      </w:tr>
    </w:tbl>
    <w:p w14:paraId="12EA2F55" w14:textId="77777777" w:rsidR="00BD15BE" w:rsidRDefault="00BD15BE"/>
    <w:p w14:paraId="3D269CD5" w14:textId="26538920" w:rsidR="00BD15BE" w:rsidRDefault="005155BE">
      <w:pPr>
        <w:pStyle w:val="Caption"/>
        <w:keepNext/>
        <w:spacing w:before="240"/>
      </w:pPr>
      <w:r>
        <w:t xml:space="preserve">Table </w:t>
      </w:r>
      <w:del w:id="2908" w:author="Pieter de Vis" w:date="2020-04-30T18:35:00Z">
        <w:r w:rsidDel="00370084">
          <w:fldChar w:fldCharType="begin"/>
        </w:r>
        <w:r w:rsidDel="00370084">
          <w:delInstrText>SEQ Table \* ARABIC</w:delInstrText>
        </w:r>
        <w:r w:rsidDel="00370084">
          <w:fldChar w:fldCharType="separate"/>
        </w:r>
        <w:r w:rsidDel="00370084">
          <w:delText>65</w:delText>
        </w:r>
        <w:r w:rsidDel="00370084">
          <w:fldChar w:fldCharType="end"/>
        </w:r>
        <w:bookmarkStart w:id="2909" w:name="_Toc1699623681"/>
        <w:r w:rsidDel="00370084">
          <w:delText xml:space="preserve"> </w:delText>
        </w:r>
      </w:del>
      <w:ins w:id="2910" w:author="Pieter de Vis" w:date="2020-04-30T18:35:00Z">
        <w:r w:rsidR="00370084">
          <w:t>74</w:t>
        </w:r>
        <w:r w:rsidR="00370084">
          <w:t xml:space="preserve"> </w:t>
        </w:r>
      </w:ins>
      <w:r>
        <w:rPr>
          <w:lang w:val="en"/>
        </w:rPr>
        <w:t xml:space="preserve">– </w:t>
      </w:r>
      <w:proofErr w:type="spellStart"/>
      <w:r>
        <w:t>u_random_</w:t>
      </w:r>
      <w:r w:rsidR="00A62D9F">
        <w:t>reflectance</w:t>
      </w:r>
      <w:proofErr w:type="spellEnd"/>
      <w:r>
        <w:t xml:space="preserve"> variable definition</w:t>
      </w:r>
      <w:bookmarkEnd w:id="2909"/>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4D254071"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0D5B5FC3" w14:textId="77777777" w:rsidR="00BD15BE" w:rsidRDefault="005155BE">
            <w:pPr>
              <w:pStyle w:val="Default"/>
              <w:rPr>
                <w:rFonts w:ascii="Arial" w:hAnsi="Arial" w:cs="Arial"/>
                <w:b/>
                <w:bCs/>
                <w:color w:val="FFFFFF"/>
                <w:sz w:val="20"/>
                <w:szCs w:val="20"/>
              </w:rPr>
            </w:pPr>
            <w:proofErr w:type="spellStart"/>
            <w:r>
              <w:rPr>
                <w:rFonts w:ascii="Arial" w:hAnsi="Arial" w:cs="Arial"/>
                <w:b/>
                <w:bCs/>
                <w:color w:val="FFFFFF"/>
                <w:sz w:val="20"/>
                <w:szCs w:val="20"/>
              </w:rPr>
              <w:t>u_random_reflectance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0575812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07E86952"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7A1D3272"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289A70FD"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92600CD"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1F97278"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9A92FB3"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A97B227" w14:textId="77777777" w:rsidR="00BD15BE" w:rsidRDefault="00BD15BE">
            <w:pPr>
              <w:pStyle w:val="Default"/>
              <w:rPr>
                <w:rFonts w:ascii="Arial" w:hAnsi="Arial" w:cs="Arial"/>
                <w:sz w:val="20"/>
                <w:szCs w:val="20"/>
              </w:rPr>
            </w:pPr>
          </w:p>
        </w:tc>
      </w:tr>
      <w:tr w:rsidR="00BD15BE" w14:paraId="11AD7FE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7ED6643"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978F5B3"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076BA4E" w14:textId="77777777" w:rsidR="00BD15BE" w:rsidRDefault="005155BE">
            <w:pPr>
              <w:pStyle w:val="Default"/>
              <w:rPr>
                <w:rFonts w:ascii="Arial" w:hAnsi="Arial" w:cs="Arial"/>
                <w:sz w:val="20"/>
                <w:szCs w:val="20"/>
              </w:rPr>
            </w:pPr>
            <w:proofErr w:type="spellStart"/>
            <w:r>
              <w:rPr>
                <w:rFonts w:ascii="Arial" w:hAnsi="Arial" w:cs="Arial"/>
                <w:sz w:val="20"/>
                <w:szCs w:val="20"/>
              </w:rPr>
              <w:t>u_random_reflectance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5D619ED" w14:textId="77777777" w:rsidR="00BD15BE" w:rsidRDefault="00BD15BE">
            <w:pPr>
              <w:pStyle w:val="Default"/>
              <w:rPr>
                <w:rFonts w:ascii="Arial" w:hAnsi="Arial" w:cs="Arial"/>
                <w:sz w:val="20"/>
                <w:szCs w:val="20"/>
              </w:rPr>
            </w:pPr>
          </w:p>
        </w:tc>
      </w:tr>
      <w:tr w:rsidR="00BD15BE" w14:paraId="1792D40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8107C7C"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B848A66"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6BE2D5D" w14:textId="77777777" w:rsidR="00BD15BE" w:rsidRDefault="005155BE">
            <w:pPr>
              <w:pStyle w:val="Default"/>
              <w:rPr>
                <w:rFonts w:ascii="Arial" w:hAnsi="Arial" w:cs="Arial"/>
                <w:sz w:val="20"/>
                <w:szCs w:val="20"/>
              </w:rPr>
            </w:pPr>
            <w:r>
              <w:rPr>
                <w:rFonts w:ascii="Arial" w:hAnsi="Arial" w:cs="Arial"/>
                <w:sz w:val="20"/>
                <w:szCs w:val="20"/>
              </w:rPr>
              <w:t>Random reflectance uncertainty</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8DF3F79" w14:textId="77777777" w:rsidR="00BD15BE" w:rsidRDefault="00BD15BE">
            <w:pPr>
              <w:pStyle w:val="Default"/>
              <w:rPr>
                <w:rFonts w:ascii="Arial" w:hAnsi="Arial" w:cs="Arial"/>
                <w:sz w:val="20"/>
                <w:szCs w:val="20"/>
              </w:rPr>
            </w:pPr>
          </w:p>
        </w:tc>
      </w:tr>
      <w:tr w:rsidR="00BD15BE" w14:paraId="7B5DAF1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6DC1C67"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53A86CA"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151D876" w14:textId="77777777" w:rsidR="00BD15BE" w:rsidRDefault="005155BE">
            <w:pPr>
              <w:pStyle w:val="Default"/>
              <w:tabs>
                <w:tab w:val="right" w:pos="2335"/>
              </w:tabs>
              <w:rPr>
                <w:rFonts w:ascii="Arial" w:hAnsi="Arial" w:cs="Arial"/>
                <w:sz w:val="20"/>
                <w:szCs w:val="20"/>
              </w:rPr>
            </w:pPr>
            <w:r>
              <w:rPr>
                <w:rFonts w:ascii="Arial" w:hAnsi="Arial" w:cs="Arial"/>
                <w:sz w:val="20"/>
                <w:szCs w:val="20"/>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BEA020F" w14:textId="77777777" w:rsidR="00BD15BE" w:rsidRDefault="00BD15BE">
            <w:pPr>
              <w:pStyle w:val="Default"/>
              <w:rPr>
                <w:rFonts w:ascii="Arial" w:hAnsi="Arial" w:cs="Arial"/>
                <w:sz w:val="20"/>
                <w:szCs w:val="20"/>
              </w:rPr>
            </w:pPr>
          </w:p>
        </w:tc>
      </w:tr>
      <w:tr w:rsidR="00BD15BE" w14:paraId="4B10BCB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4132E05"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ED94ADB"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119B9FA"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300A6EE" w14:textId="77777777" w:rsidR="00BD15BE" w:rsidRDefault="00BD15BE">
            <w:pPr>
              <w:pStyle w:val="Default"/>
              <w:rPr>
                <w:rFonts w:ascii="Arial" w:hAnsi="Arial" w:cs="Arial"/>
                <w:sz w:val="20"/>
                <w:szCs w:val="20"/>
              </w:rPr>
            </w:pPr>
          </w:p>
        </w:tc>
      </w:tr>
      <w:tr w:rsidR="00BD15BE" w14:paraId="352E1B7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C24CAE4"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A887AD4"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0DCBD01"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F4BACBA" w14:textId="77777777" w:rsidR="00BD15BE" w:rsidRDefault="00BD15BE">
            <w:pPr>
              <w:pStyle w:val="Default"/>
              <w:rPr>
                <w:rFonts w:ascii="Arial" w:hAnsi="Arial" w:cs="Arial"/>
                <w:sz w:val="20"/>
                <w:szCs w:val="20"/>
              </w:rPr>
            </w:pPr>
          </w:p>
        </w:tc>
      </w:tr>
      <w:tr w:rsidR="00BD15BE" w14:paraId="248415A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4E13B90"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FB6E326"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634E87E" w14:textId="77777777" w:rsidR="00BD15BE" w:rsidRDefault="005155BE">
            <w:pPr>
              <w:pStyle w:val="Default"/>
              <w:rPr>
                <w:rFonts w:ascii="Arial" w:hAnsi="Arial" w:cs="Arial"/>
                <w:sz w:val="20"/>
                <w:szCs w:val="20"/>
              </w:rPr>
            </w:pPr>
            <w:r>
              <w:rPr>
                <w:rFonts w:ascii="Arial" w:hAnsi="Arial" w:cs="Arial"/>
                <w:sz w:val="20"/>
                <w:szCs w:val="20"/>
              </w:rPr>
              <w:t>-</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6C812BF" w14:textId="77777777" w:rsidR="00BD15BE" w:rsidRDefault="00BD15BE">
            <w:pPr>
              <w:pStyle w:val="Default"/>
              <w:rPr>
                <w:rFonts w:ascii="Arial" w:hAnsi="Arial" w:cs="Arial"/>
                <w:sz w:val="20"/>
                <w:szCs w:val="20"/>
              </w:rPr>
            </w:pPr>
          </w:p>
        </w:tc>
      </w:tr>
    </w:tbl>
    <w:p w14:paraId="7A3FB9ED" w14:textId="2E303C0B" w:rsidR="00BD15BE" w:rsidRDefault="005155BE">
      <w:pPr>
        <w:pStyle w:val="Caption"/>
        <w:keepNext/>
        <w:spacing w:before="240"/>
      </w:pPr>
      <w:r>
        <w:t xml:space="preserve">Table </w:t>
      </w:r>
      <w:del w:id="2911" w:author="Pieter de Vis" w:date="2020-04-30T18:36:00Z">
        <w:r w:rsidDel="00370084">
          <w:fldChar w:fldCharType="begin"/>
        </w:r>
        <w:r w:rsidDel="00370084">
          <w:delInstrText>SEQ Table \* ARABIC</w:delInstrText>
        </w:r>
        <w:r w:rsidDel="00370084">
          <w:fldChar w:fldCharType="separate"/>
        </w:r>
        <w:r w:rsidDel="00370084">
          <w:delText>66</w:delText>
        </w:r>
        <w:r w:rsidDel="00370084">
          <w:fldChar w:fldCharType="end"/>
        </w:r>
        <w:bookmarkStart w:id="2912" w:name="_Toc843407308"/>
        <w:r w:rsidDel="00370084">
          <w:delText xml:space="preserve"> </w:delText>
        </w:r>
      </w:del>
      <w:ins w:id="2913" w:author="Pieter de Vis" w:date="2020-04-30T18:36:00Z">
        <w:r w:rsidR="00370084">
          <w:t>75</w:t>
        </w:r>
        <w:r w:rsidR="00370084">
          <w:t xml:space="preserve"> </w:t>
        </w:r>
      </w:ins>
      <w:r>
        <w:rPr>
          <w:lang w:val="en"/>
        </w:rPr>
        <w:t xml:space="preserve">– </w:t>
      </w:r>
      <w:proofErr w:type="spellStart"/>
      <w:r>
        <w:t>u_systematic_</w:t>
      </w:r>
      <w:r w:rsidR="00A62D9F">
        <w:t>reflectance</w:t>
      </w:r>
      <w:proofErr w:type="spellEnd"/>
      <w:r>
        <w:t xml:space="preserve"> variable definition</w:t>
      </w:r>
      <w:bookmarkEnd w:id="2912"/>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1BFBD901"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9CCA883" w14:textId="77777777" w:rsidR="00BD15BE" w:rsidRDefault="005155BE">
            <w:pPr>
              <w:pStyle w:val="Default"/>
              <w:rPr>
                <w:rFonts w:ascii="Arial" w:hAnsi="Arial" w:cs="Arial"/>
                <w:b/>
                <w:bCs/>
                <w:color w:val="FFFFFF"/>
                <w:sz w:val="20"/>
                <w:szCs w:val="20"/>
              </w:rPr>
            </w:pPr>
            <w:proofErr w:type="spellStart"/>
            <w:r>
              <w:rPr>
                <w:rFonts w:ascii="Arial" w:hAnsi="Arial" w:cs="Arial"/>
                <w:b/>
                <w:bCs/>
                <w:color w:val="FFFFFF"/>
                <w:sz w:val="20"/>
                <w:szCs w:val="20"/>
              </w:rPr>
              <w:t>u_systematic_reflectance</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3B69ADB0"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0391BC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09EB1E73"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4D432F8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7C0A9D2"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53FA872"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62DD803"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7C4A036" w14:textId="77777777" w:rsidR="00BD15BE" w:rsidRDefault="00BD15BE">
            <w:pPr>
              <w:pStyle w:val="Default"/>
              <w:rPr>
                <w:rFonts w:ascii="Arial" w:hAnsi="Arial" w:cs="Arial"/>
                <w:sz w:val="20"/>
                <w:szCs w:val="20"/>
              </w:rPr>
            </w:pPr>
          </w:p>
        </w:tc>
      </w:tr>
      <w:tr w:rsidR="00BD15BE" w14:paraId="1FF9D7C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5823351"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EF780E5"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8189C32" w14:textId="77777777" w:rsidR="00BD15BE" w:rsidRDefault="005155BE">
            <w:pPr>
              <w:pStyle w:val="Default"/>
              <w:rPr>
                <w:rFonts w:ascii="Arial" w:hAnsi="Arial" w:cs="Arial"/>
                <w:sz w:val="20"/>
                <w:szCs w:val="20"/>
              </w:rPr>
            </w:pPr>
            <w:proofErr w:type="spellStart"/>
            <w:r>
              <w:rPr>
                <w:rFonts w:ascii="Arial" w:hAnsi="Arial" w:cs="Arial"/>
                <w:sz w:val="20"/>
                <w:szCs w:val="20"/>
              </w:rPr>
              <w:t>u_systematic_reflectance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32CFD2F" w14:textId="77777777" w:rsidR="00BD15BE" w:rsidRDefault="00BD15BE">
            <w:pPr>
              <w:pStyle w:val="Default"/>
              <w:rPr>
                <w:rFonts w:ascii="Arial" w:hAnsi="Arial" w:cs="Arial"/>
                <w:sz w:val="20"/>
                <w:szCs w:val="20"/>
              </w:rPr>
            </w:pPr>
          </w:p>
        </w:tc>
      </w:tr>
      <w:tr w:rsidR="00BD15BE" w14:paraId="2541A59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ED8CAAF"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DE47509"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06AD5D3" w14:textId="77777777" w:rsidR="00BD15BE" w:rsidRDefault="005155BE">
            <w:pPr>
              <w:pStyle w:val="Default"/>
              <w:rPr>
                <w:rFonts w:ascii="Arial" w:hAnsi="Arial" w:cs="Arial"/>
                <w:sz w:val="20"/>
                <w:szCs w:val="20"/>
              </w:rPr>
            </w:pPr>
            <w:r>
              <w:rPr>
                <w:rFonts w:ascii="Arial" w:hAnsi="Arial" w:cs="Arial"/>
                <w:sz w:val="20"/>
                <w:szCs w:val="20"/>
              </w:rPr>
              <w:t>Systematic reflectance uncertainty</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D99EDB9" w14:textId="77777777" w:rsidR="00BD15BE" w:rsidRDefault="00BD15BE">
            <w:pPr>
              <w:pStyle w:val="Default"/>
              <w:rPr>
                <w:rFonts w:ascii="Arial" w:hAnsi="Arial" w:cs="Arial"/>
                <w:sz w:val="20"/>
                <w:szCs w:val="20"/>
              </w:rPr>
            </w:pPr>
          </w:p>
        </w:tc>
      </w:tr>
      <w:tr w:rsidR="00BD15BE" w14:paraId="3F4E922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27AE527"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FB5EBB3"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1200666" w14:textId="77777777" w:rsidR="00BD15BE" w:rsidRDefault="005155BE">
            <w:pPr>
              <w:pStyle w:val="Default"/>
              <w:rPr>
                <w:rFonts w:ascii="Arial" w:hAnsi="Arial" w:cs="Arial"/>
                <w:sz w:val="20"/>
                <w:szCs w:val="20"/>
              </w:rPr>
            </w:pPr>
            <w:r>
              <w:rPr>
                <w:rFonts w:ascii="Arial" w:hAnsi="Arial" w:cs="Arial"/>
                <w:sz w:val="20"/>
                <w:szCs w:val="20"/>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4A23EC2" w14:textId="77777777" w:rsidR="00BD15BE" w:rsidRDefault="00BD15BE">
            <w:pPr>
              <w:pStyle w:val="Default"/>
              <w:rPr>
                <w:rFonts w:ascii="Arial" w:hAnsi="Arial" w:cs="Arial"/>
                <w:sz w:val="20"/>
                <w:szCs w:val="20"/>
              </w:rPr>
            </w:pPr>
          </w:p>
        </w:tc>
      </w:tr>
      <w:tr w:rsidR="00BD15BE" w14:paraId="0AC2593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44A0822"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726E700"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A78E55B" w14:textId="77777777" w:rsidR="00BD15BE" w:rsidRDefault="005155BE">
            <w:pPr>
              <w:pStyle w:val="Default"/>
              <w:rPr>
                <w:rFonts w:ascii="Arial" w:hAnsi="Arial" w:cs="Arial"/>
                <w:sz w:val="20"/>
                <w:szCs w:val="20"/>
              </w:rPr>
            </w:pPr>
            <w:r>
              <w:rPr>
                <w:rFonts w:ascii="Arial" w:hAnsi="Arial" w:cs="Arial"/>
                <w:sz w:val="20"/>
                <w:szCs w:val="20"/>
              </w:rPr>
              <w:t>0.01</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B03C5A6" w14:textId="77777777" w:rsidR="00BD15BE" w:rsidRDefault="00BD15BE">
            <w:pPr>
              <w:pStyle w:val="Default"/>
              <w:rPr>
                <w:rFonts w:ascii="Arial" w:hAnsi="Arial" w:cs="Arial"/>
                <w:sz w:val="20"/>
                <w:szCs w:val="20"/>
              </w:rPr>
            </w:pPr>
          </w:p>
        </w:tc>
      </w:tr>
      <w:tr w:rsidR="00BD15BE" w14:paraId="2C4D8BE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CE603E0"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F2F813D"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C7DEB55"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5BA048D" w14:textId="77777777" w:rsidR="00BD15BE" w:rsidRDefault="00BD15BE">
            <w:pPr>
              <w:pStyle w:val="Default"/>
              <w:rPr>
                <w:rFonts w:ascii="Arial" w:hAnsi="Arial" w:cs="Arial"/>
                <w:sz w:val="20"/>
                <w:szCs w:val="20"/>
              </w:rPr>
            </w:pPr>
          </w:p>
        </w:tc>
      </w:tr>
      <w:tr w:rsidR="00BD15BE" w14:paraId="2D4625C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35FD38B2"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E74D057"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26984FA" w14:textId="77777777" w:rsidR="00BD15BE" w:rsidRDefault="005155BE">
            <w:pPr>
              <w:pStyle w:val="Default"/>
              <w:rPr>
                <w:rFonts w:ascii="Arial" w:hAnsi="Arial" w:cs="Arial"/>
                <w:sz w:val="20"/>
                <w:szCs w:val="20"/>
              </w:rPr>
            </w:pPr>
            <w:r>
              <w:rPr>
                <w:rFonts w:ascii="Arial" w:hAnsi="Arial" w:cs="Arial"/>
                <w:sz w:val="20"/>
                <w:szCs w:val="20"/>
              </w:rPr>
              <w:t>-</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51F4FD3" w14:textId="77777777" w:rsidR="00BD15BE" w:rsidRDefault="00BD15BE">
            <w:pPr>
              <w:pStyle w:val="Default"/>
              <w:rPr>
                <w:rFonts w:ascii="Arial" w:hAnsi="Arial" w:cs="Arial"/>
                <w:sz w:val="20"/>
                <w:szCs w:val="20"/>
              </w:rPr>
            </w:pPr>
          </w:p>
        </w:tc>
      </w:tr>
    </w:tbl>
    <w:p w14:paraId="7724DC45" w14:textId="3800DE72" w:rsidR="00BD15BE" w:rsidRDefault="00BD15BE">
      <w:pPr>
        <w:pStyle w:val="Caption"/>
        <w:keepNext/>
        <w:spacing w:before="240"/>
        <w:jc w:val="both"/>
        <w:rPr>
          <w:ins w:id="2914" w:author="Pieter de Vis" w:date="2020-04-30T18:38:00Z"/>
        </w:rPr>
      </w:pPr>
    </w:p>
    <w:p w14:paraId="25B40866" w14:textId="31C94D54" w:rsidR="00370084" w:rsidRDefault="00370084" w:rsidP="00370084">
      <w:pPr>
        <w:pStyle w:val="Caption"/>
        <w:rPr>
          <w:ins w:id="2915" w:author="Pieter de Vis" w:date="2020-04-30T18:38:00Z"/>
        </w:rPr>
      </w:pPr>
      <w:ins w:id="2916" w:author="Pieter de Vis" w:date="2020-04-30T18:38:00Z">
        <w:r>
          <w:t xml:space="preserve">Table </w:t>
        </w:r>
        <w:r>
          <w:t>76</w:t>
        </w:r>
        <w:r>
          <w:t xml:space="preserve"> </w:t>
        </w:r>
        <w:r>
          <w:rPr>
            <w:lang w:val="en"/>
          </w:rPr>
          <w:t xml:space="preserve">– </w:t>
        </w:r>
        <w:proofErr w:type="spellStart"/>
        <w:r>
          <w:t>corr_random_</w:t>
        </w:r>
        <w:r w:rsidRPr="00041B9F">
          <w:t>reflectance</w:t>
        </w:r>
        <w:proofErr w:type="spellEnd"/>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370084" w14:paraId="6D6F3503" w14:textId="77777777" w:rsidTr="009358AD">
        <w:trPr>
          <w:trHeight w:val="326"/>
          <w:ins w:id="2917" w:author="Pieter de Vis" w:date="2020-04-30T18:38: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06B2F53E" w14:textId="77777777" w:rsidR="00370084" w:rsidRDefault="00370084" w:rsidP="009358AD">
            <w:pPr>
              <w:pStyle w:val="Default"/>
              <w:rPr>
                <w:ins w:id="2918" w:author="Pieter de Vis" w:date="2020-04-30T18:38:00Z"/>
                <w:rFonts w:ascii="Arial" w:hAnsi="Arial" w:cs="Arial"/>
                <w:b/>
                <w:bCs/>
                <w:color w:val="FFFFFF"/>
                <w:sz w:val="20"/>
                <w:szCs w:val="20"/>
              </w:rPr>
            </w:pPr>
            <w:proofErr w:type="spellStart"/>
            <w:ins w:id="2919" w:author="Pieter de Vis" w:date="2020-04-30T18:38:00Z">
              <w:r>
                <w:rPr>
                  <w:rFonts w:ascii="Arial" w:hAnsi="Arial" w:cs="Arial"/>
                  <w:b/>
                  <w:bCs/>
                  <w:color w:val="FFFFFF"/>
                  <w:sz w:val="20"/>
                  <w:szCs w:val="20"/>
                </w:rPr>
                <w:t>u_random_radiance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1A770A3E" w14:textId="77777777" w:rsidR="00370084" w:rsidRDefault="00370084" w:rsidP="009358AD">
            <w:pPr>
              <w:pStyle w:val="Default"/>
              <w:rPr>
                <w:ins w:id="2920" w:author="Pieter de Vis" w:date="2020-04-30T18:38:00Z"/>
                <w:rFonts w:ascii="Arial" w:hAnsi="Arial" w:cs="Arial"/>
                <w:b/>
                <w:bCs/>
                <w:color w:val="FFFFFF"/>
                <w:sz w:val="20"/>
                <w:szCs w:val="20"/>
              </w:rPr>
            </w:pPr>
            <w:ins w:id="2921" w:author="Pieter de Vis" w:date="2020-04-30T18:38: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3D0A145" w14:textId="77777777" w:rsidR="00370084" w:rsidRDefault="00370084" w:rsidP="009358AD">
            <w:pPr>
              <w:pStyle w:val="Default"/>
              <w:rPr>
                <w:ins w:id="2922" w:author="Pieter de Vis" w:date="2020-04-30T18:38:00Z"/>
                <w:rFonts w:ascii="Arial" w:hAnsi="Arial" w:cs="Arial"/>
                <w:b/>
                <w:bCs/>
                <w:color w:val="FFFFFF"/>
                <w:sz w:val="20"/>
                <w:szCs w:val="20"/>
              </w:rPr>
            </w:pPr>
            <w:ins w:id="2923" w:author="Pieter de Vis" w:date="2020-04-30T18:38: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55C7CF79" w14:textId="77777777" w:rsidR="00370084" w:rsidRDefault="00370084" w:rsidP="009358AD">
            <w:pPr>
              <w:pStyle w:val="Default"/>
              <w:rPr>
                <w:ins w:id="2924" w:author="Pieter de Vis" w:date="2020-04-30T18:38:00Z"/>
                <w:rFonts w:ascii="Arial" w:hAnsi="Arial" w:cs="Arial"/>
                <w:b/>
                <w:bCs/>
                <w:color w:val="FFFFFF"/>
                <w:sz w:val="20"/>
                <w:szCs w:val="20"/>
              </w:rPr>
            </w:pPr>
            <w:ins w:id="2925" w:author="Pieter de Vis" w:date="2020-04-30T18:38:00Z">
              <w:r>
                <w:rPr>
                  <w:rFonts w:ascii="Arial" w:hAnsi="Arial" w:cs="Arial"/>
                  <w:b/>
                  <w:bCs/>
                  <w:color w:val="FFFFFF"/>
                  <w:sz w:val="20"/>
                  <w:szCs w:val="20"/>
                </w:rPr>
                <w:t>Comment</w:t>
              </w:r>
            </w:ins>
          </w:p>
        </w:tc>
      </w:tr>
      <w:tr w:rsidR="00370084" w14:paraId="6AC4194D" w14:textId="77777777" w:rsidTr="009358AD">
        <w:trPr>
          <w:trHeight w:val="308"/>
          <w:ins w:id="2926"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E51AF0C" w14:textId="77777777" w:rsidR="00370084" w:rsidRDefault="00370084" w:rsidP="009358AD">
            <w:pPr>
              <w:jc w:val="left"/>
              <w:rPr>
                <w:ins w:id="2927"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EB53C0B" w14:textId="77777777" w:rsidR="00370084" w:rsidRDefault="00370084" w:rsidP="009358AD">
            <w:pPr>
              <w:pStyle w:val="Default"/>
              <w:rPr>
                <w:ins w:id="2928" w:author="Pieter de Vis" w:date="2020-04-30T18:38:00Z"/>
                <w:rFonts w:ascii="Arial" w:hAnsi="Arial" w:cs="Arial"/>
                <w:sz w:val="20"/>
                <w:szCs w:val="20"/>
              </w:rPr>
            </w:pPr>
            <w:ins w:id="2929" w:author="Pieter de Vis" w:date="2020-04-30T18:38: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9CD664A" w14:textId="77777777" w:rsidR="00370084" w:rsidRDefault="00370084" w:rsidP="009358AD">
            <w:pPr>
              <w:pStyle w:val="Default"/>
              <w:rPr>
                <w:ins w:id="2930" w:author="Pieter de Vis" w:date="2020-04-30T18:38:00Z"/>
                <w:rFonts w:ascii="Arial" w:hAnsi="Arial" w:cs="Arial"/>
                <w:sz w:val="20"/>
                <w:szCs w:val="20"/>
              </w:rPr>
            </w:pPr>
            <w:ins w:id="2931" w:author="Pieter de Vis" w:date="2020-04-30T18:38: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27D9D4C4" w14:textId="77777777" w:rsidR="00370084" w:rsidRDefault="00370084" w:rsidP="009358AD">
            <w:pPr>
              <w:pStyle w:val="Default"/>
              <w:rPr>
                <w:ins w:id="2932" w:author="Pieter de Vis" w:date="2020-04-30T18:38:00Z"/>
                <w:rFonts w:ascii="Arial" w:hAnsi="Arial" w:cs="Arial"/>
                <w:sz w:val="20"/>
                <w:szCs w:val="20"/>
              </w:rPr>
            </w:pPr>
          </w:p>
        </w:tc>
      </w:tr>
      <w:tr w:rsidR="00370084" w14:paraId="39235A7B" w14:textId="77777777" w:rsidTr="009358AD">
        <w:trPr>
          <w:trHeight w:val="308"/>
          <w:ins w:id="2933"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00B7E5C" w14:textId="77777777" w:rsidR="00370084" w:rsidRDefault="00370084" w:rsidP="009358AD">
            <w:pPr>
              <w:jc w:val="left"/>
              <w:rPr>
                <w:ins w:id="2934"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3FB4BBD" w14:textId="77777777" w:rsidR="00370084" w:rsidRDefault="00370084" w:rsidP="009358AD">
            <w:pPr>
              <w:pStyle w:val="Default"/>
              <w:rPr>
                <w:ins w:id="2935" w:author="Pieter de Vis" w:date="2020-04-30T18:38:00Z"/>
                <w:rFonts w:ascii="Arial" w:hAnsi="Arial" w:cs="Arial"/>
                <w:sz w:val="20"/>
                <w:szCs w:val="20"/>
              </w:rPr>
            </w:pPr>
            <w:proofErr w:type="spellStart"/>
            <w:ins w:id="2936" w:author="Pieter de Vis" w:date="2020-04-30T18:38: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A9573F7" w14:textId="77777777" w:rsidR="00370084" w:rsidRDefault="00370084" w:rsidP="009358AD">
            <w:pPr>
              <w:pStyle w:val="Default"/>
              <w:rPr>
                <w:ins w:id="2937" w:author="Pieter de Vis" w:date="2020-04-30T18:38:00Z"/>
                <w:rFonts w:ascii="Arial" w:hAnsi="Arial" w:cs="Arial"/>
                <w:sz w:val="20"/>
                <w:szCs w:val="20"/>
              </w:rPr>
            </w:pPr>
            <w:proofErr w:type="spellStart"/>
            <w:ins w:id="2938" w:author="Pieter de Vis" w:date="2020-04-30T18:38:00Z">
              <w:r>
                <w:rPr>
                  <w:rFonts w:ascii="Arial" w:hAnsi="Arial" w:cs="Arial"/>
                  <w:sz w:val="20"/>
                  <w:szCs w:val="20"/>
                </w:rPr>
                <w:t>corr_random_radiance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28EBE33" w14:textId="77777777" w:rsidR="00370084" w:rsidRDefault="00370084" w:rsidP="009358AD">
            <w:pPr>
              <w:pStyle w:val="Default"/>
              <w:rPr>
                <w:ins w:id="2939" w:author="Pieter de Vis" w:date="2020-04-30T18:38:00Z"/>
                <w:rFonts w:ascii="Arial" w:hAnsi="Arial" w:cs="Arial"/>
                <w:sz w:val="20"/>
                <w:szCs w:val="20"/>
              </w:rPr>
            </w:pPr>
          </w:p>
        </w:tc>
      </w:tr>
      <w:tr w:rsidR="00370084" w14:paraId="0B8E9D95" w14:textId="77777777" w:rsidTr="009358AD">
        <w:trPr>
          <w:trHeight w:val="308"/>
          <w:ins w:id="2940"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C53041E" w14:textId="77777777" w:rsidR="00370084" w:rsidRDefault="00370084" w:rsidP="009358AD">
            <w:pPr>
              <w:jc w:val="left"/>
              <w:rPr>
                <w:ins w:id="2941"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7D1BECD" w14:textId="77777777" w:rsidR="00370084" w:rsidRDefault="00370084" w:rsidP="009358AD">
            <w:pPr>
              <w:pStyle w:val="Default"/>
              <w:rPr>
                <w:ins w:id="2942" w:author="Pieter de Vis" w:date="2020-04-30T18:38:00Z"/>
                <w:rFonts w:ascii="Arial" w:hAnsi="Arial" w:cs="Arial"/>
                <w:sz w:val="20"/>
                <w:szCs w:val="20"/>
              </w:rPr>
            </w:pPr>
            <w:proofErr w:type="spellStart"/>
            <w:ins w:id="2943" w:author="Pieter de Vis" w:date="2020-04-30T18:38: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04919864" w14:textId="77777777" w:rsidR="00370084" w:rsidRDefault="00370084" w:rsidP="009358AD">
            <w:pPr>
              <w:pStyle w:val="Default"/>
              <w:rPr>
                <w:ins w:id="2944" w:author="Pieter de Vis" w:date="2020-04-30T18:38:00Z"/>
                <w:rFonts w:ascii="Arial" w:hAnsi="Arial" w:cs="Arial"/>
                <w:sz w:val="20"/>
                <w:szCs w:val="20"/>
              </w:rPr>
            </w:pPr>
            <w:ins w:id="2945" w:author="Pieter de Vis" w:date="2020-04-30T18:38:00Z">
              <w:r>
                <w:rPr>
                  <w:rFonts w:ascii="Arial" w:hAnsi="Arial" w:cs="Arial"/>
                  <w:sz w:val="20"/>
                  <w:szCs w:val="20"/>
                </w:rPr>
                <w:t>Random reflectance correlation matrix</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08FE69A" w14:textId="77777777" w:rsidR="00370084" w:rsidRDefault="00370084" w:rsidP="009358AD">
            <w:pPr>
              <w:pStyle w:val="Default"/>
              <w:rPr>
                <w:ins w:id="2946" w:author="Pieter de Vis" w:date="2020-04-30T18:38:00Z"/>
                <w:rFonts w:ascii="Arial" w:hAnsi="Arial" w:cs="Arial"/>
                <w:sz w:val="20"/>
                <w:szCs w:val="20"/>
              </w:rPr>
            </w:pPr>
          </w:p>
        </w:tc>
      </w:tr>
      <w:tr w:rsidR="00370084" w14:paraId="6AF208E4" w14:textId="77777777" w:rsidTr="009358AD">
        <w:trPr>
          <w:trHeight w:val="308"/>
          <w:ins w:id="2947"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940055D" w14:textId="77777777" w:rsidR="00370084" w:rsidRDefault="00370084" w:rsidP="009358AD">
            <w:pPr>
              <w:jc w:val="left"/>
              <w:rPr>
                <w:ins w:id="2948"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81AAF62" w14:textId="77777777" w:rsidR="00370084" w:rsidRDefault="00370084" w:rsidP="009358AD">
            <w:pPr>
              <w:pStyle w:val="Default"/>
              <w:rPr>
                <w:ins w:id="2949" w:author="Pieter de Vis" w:date="2020-04-30T18:38:00Z"/>
                <w:rFonts w:ascii="Arial" w:hAnsi="Arial" w:cs="Arial"/>
                <w:sz w:val="20"/>
                <w:szCs w:val="20"/>
              </w:rPr>
            </w:pPr>
            <w:ins w:id="2950" w:author="Pieter de Vis" w:date="2020-04-30T18:38: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2C6F9FA" w14:textId="77777777" w:rsidR="00370084" w:rsidRDefault="00370084" w:rsidP="009358AD">
            <w:pPr>
              <w:pStyle w:val="Default"/>
              <w:tabs>
                <w:tab w:val="right" w:pos="2335"/>
              </w:tabs>
              <w:rPr>
                <w:ins w:id="2951" w:author="Pieter de Vis" w:date="2020-04-30T18:38:00Z"/>
                <w:rFonts w:ascii="Arial" w:hAnsi="Arial" w:cs="Arial"/>
                <w:sz w:val="20"/>
                <w:szCs w:val="20"/>
              </w:rPr>
            </w:pPr>
            <w:ins w:id="2952" w:author="Pieter de Vis" w:date="2020-04-30T18:38:00Z">
              <w:r>
                <w:rPr>
                  <w:rFonts w:ascii="Arial" w:hAnsi="Arial" w:cs="Arial"/>
                  <w:sz w:val="20"/>
                  <w:szCs w:val="20"/>
                </w:rPr>
                <w:t>%</w:t>
              </w:r>
              <w:r>
                <w:rPr>
                  <w:rFonts w:ascii="Arial" w:hAnsi="Arial" w:cs="Arial"/>
                  <w:sz w:val="20"/>
                  <w:szCs w:val="20"/>
                </w:rPr>
                <w:tab/>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670A836" w14:textId="77777777" w:rsidR="00370084" w:rsidRDefault="00370084" w:rsidP="009358AD">
            <w:pPr>
              <w:pStyle w:val="Default"/>
              <w:rPr>
                <w:ins w:id="2953" w:author="Pieter de Vis" w:date="2020-04-30T18:38:00Z"/>
                <w:rFonts w:ascii="Arial" w:hAnsi="Arial" w:cs="Arial"/>
                <w:sz w:val="20"/>
                <w:szCs w:val="20"/>
              </w:rPr>
            </w:pPr>
          </w:p>
        </w:tc>
      </w:tr>
      <w:tr w:rsidR="00370084" w14:paraId="1761A90D" w14:textId="77777777" w:rsidTr="009358AD">
        <w:trPr>
          <w:trHeight w:val="308"/>
          <w:ins w:id="2954"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24BF488" w14:textId="77777777" w:rsidR="00370084" w:rsidRDefault="00370084" w:rsidP="009358AD">
            <w:pPr>
              <w:jc w:val="left"/>
              <w:rPr>
                <w:ins w:id="2955"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6F10037" w14:textId="77777777" w:rsidR="00370084" w:rsidRDefault="00370084" w:rsidP="009358AD">
            <w:pPr>
              <w:pStyle w:val="Default"/>
              <w:rPr>
                <w:ins w:id="2956" w:author="Pieter de Vis" w:date="2020-04-30T18:38:00Z"/>
                <w:rFonts w:ascii="Arial" w:hAnsi="Arial" w:cs="Arial"/>
                <w:sz w:val="20"/>
                <w:szCs w:val="20"/>
              </w:rPr>
            </w:pPr>
            <w:proofErr w:type="spellStart"/>
            <w:ins w:id="2957" w:author="Pieter de Vis" w:date="2020-04-30T18:38: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6A20CA8" w14:textId="77777777" w:rsidR="00370084" w:rsidRDefault="00370084" w:rsidP="009358AD">
            <w:pPr>
              <w:pStyle w:val="Default"/>
              <w:rPr>
                <w:ins w:id="2958" w:author="Pieter de Vis" w:date="2020-04-30T18:38:00Z"/>
                <w:rFonts w:ascii="Arial" w:hAnsi="Arial" w:cs="Arial"/>
                <w:sz w:val="20"/>
                <w:szCs w:val="20"/>
              </w:rPr>
            </w:pPr>
            <w:ins w:id="2959" w:author="Pieter de Vis" w:date="2020-04-30T18:38: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1CC583C" w14:textId="77777777" w:rsidR="00370084" w:rsidRDefault="00370084" w:rsidP="009358AD">
            <w:pPr>
              <w:pStyle w:val="Default"/>
              <w:rPr>
                <w:ins w:id="2960" w:author="Pieter de Vis" w:date="2020-04-30T18:38:00Z"/>
                <w:rFonts w:ascii="Arial" w:hAnsi="Arial" w:cs="Arial"/>
                <w:sz w:val="20"/>
                <w:szCs w:val="20"/>
              </w:rPr>
            </w:pPr>
          </w:p>
        </w:tc>
      </w:tr>
      <w:tr w:rsidR="00370084" w14:paraId="29FA7857" w14:textId="77777777" w:rsidTr="009358AD">
        <w:trPr>
          <w:trHeight w:val="308"/>
          <w:ins w:id="2961"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89F147F" w14:textId="77777777" w:rsidR="00370084" w:rsidRDefault="00370084" w:rsidP="009358AD">
            <w:pPr>
              <w:jc w:val="left"/>
              <w:rPr>
                <w:ins w:id="2962"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9E1FC2B" w14:textId="77777777" w:rsidR="00370084" w:rsidRDefault="00370084" w:rsidP="009358AD">
            <w:pPr>
              <w:pStyle w:val="Default"/>
              <w:rPr>
                <w:ins w:id="2963" w:author="Pieter de Vis" w:date="2020-04-30T18:38:00Z"/>
                <w:rFonts w:ascii="Arial" w:hAnsi="Arial" w:cs="Arial"/>
                <w:sz w:val="20"/>
                <w:szCs w:val="20"/>
              </w:rPr>
            </w:pPr>
            <w:proofErr w:type="spellStart"/>
            <w:ins w:id="2964" w:author="Pieter de Vis" w:date="2020-04-30T18:38: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D93C1A8" w14:textId="77777777" w:rsidR="00370084" w:rsidRDefault="00370084" w:rsidP="009358AD">
            <w:pPr>
              <w:pStyle w:val="Default"/>
              <w:rPr>
                <w:ins w:id="2965" w:author="Pieter de Vis" w:date="2020-04-30T18:38:00Z"/>
                <w:rFonts w:ascii="Arial" w:hAnsi="Arial" w:cs="Arial"/>
                <w:sz w:val="20"/>
                <w:szCs w:val="20"/>
              </w:rPr>
            </w:pPr>
            <w:ins w:id="2966" w:author="Pieter de Vis" w:date="2020-04-30T18:38: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879212D" w14:textId="77777777" w:rsidR="00370084" w:rsidRDefault="00370084" w:rsidP="009358AD">
            <w:pPr>
              <w:pStyle w:val="Default"/>
              <w:rPr>
                <w:ins w:id="2967" w:author="Pieter de Vis" w:date="2020-04-30T18:38:00Z"/>
                <w:rFonts w:ascii="Arial" w:hAnsi="Arial" w:cs="Arial"/>
                <w:sz w:val="20"/>
                <w:szCs w:val="20"/>
              </w:rPr>
            </w:pPr>
          </w:p>
        </w:tc>
      </w:tr>
      <w:tr w:rsidR="00370084" w14:paraId="74BCB376" w14:textId="77777777" w:rsidTr="009358AD">
        <w:trPr>
          <w:trHeight w:val="308"/>
          <w:ins w:id="2968"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8E775E7" w14:textId="77777777" w:rsidR="00370084" w:rsidRDefault="00370084" w:rsidP="009358AD">
            <w:pPr>
              <w:jc w:val="left"/>
              <w:rPr>
                <w:ins w:id="2969"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2A2DFA8" w14:textId="77777777" w:rsidR="00370084" w:rsidRDefault="00370084" w:rsidP="009358AD">
            <w:pPr>
              <w:pStyle w:val="Default"/>
              <w:rPr>
                <w:ins w:id="2970" w:author="Pieter de Vis" w:date="2020-04-30T18:38:00Z"/>
                <w:rFonts w:ascii="Arial" w:hAnsi="Arial" w:cs="Arial"/>
                <w:sz w:val="20"/>
                <w:szCs w:val="20"/>
              </w:rPr>
            </w:pPr>
            <w:proofErr w:type="spellStart"/>
            <w:ins w:id="2971" w:author="Pieter de Vis" w:date="2020-04-30T18:38: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D6B0779" w14:textId="77777777" w:rsidR="00370084" w:rsidRDefault="00370084" w:rsidP="009358AD">
            <w:pPr>
              <w:pStyle w:val="Default"/>
              <w:rPr>
                <w:ins w:id="2972" w:author="Pieter de Vis" w:date="2020-04-30T18:38:00Z"/>
                <w:rFonts w:ascii="Arial" w:hAnsi="Arial" w:cs="Arial"/>
                <w:sz w:val="20"/>
                <w:szCs w:val="20"/>
              </w:rPr>
            </w:pPr>
            <w:ins w:id="2973" w:author="Pieter de Vis" w:date="2020-04-30T18:38: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E0A85D2" w14:textId="77777777" w:rsidR="00370084" w:rsidRDefault="00370084" w:rsidP="009358AD">
            <w:pPr>
              <w:pStyle w:val="Default"/>
              <w:rPr>
                <w:ins w:id="2974" w:author="Pieter de Vis" w:date="2020-04-30T18:38:00Z"/>
                <w:rFonts w:ascii="Arial" w:hAnsi="Arial" w:cs="Arial"/>
                <w:sz w:val="20"/>
                <w:szCs w:val="20"/>
              </w:rPr>
            </w:pPr>
          </w:p>
        </w:tc>
      </w:tr>
    </w:tbl>
    <w:p w14:paraId="063D9E8C" w14:textId="77777777" w:rsidR="00370084" w:rsidRDefault="00370084" w:rsidP="00370084">
      <w:pPr>
        <w:pStyle w:val="Caption"/>
        <w:rPr>
          <w:ins w:id="2975" w:author="Pieter de Vis" w:date="2020-04-30T18:38:00Z"/>
        </w:rPr>
      </w:pPr>
    </w:p>
    <w:p w14:paraId="04F80AE6" w14:textId="08612BA3" w:rsidR="00370084" w:rsidRDefault="00370084" w:rsidP="00370084">
      <w:pPr>
        <w:pStyle w:val="Caption"/>
        <w:rPr>
          <w:ins w:id="2976" w:author="Pieter de Vis" w:date="2020-04-30T18:38:00Z"/>
        </w:rPr>
      </w:pPr>
      <w:ins w:id="2977" w:author="Pieter de Vis" w:date="2020-04-30T18:38:00Z">
        <w:r>
          <w:t xml:space="preserve">Table </w:t>
        </w:r>
        <w:r>
          <w:t xml:space="preserve">77 </w:t>
        </w:r>
        <w:r>
          <w:rPr>
            <w:lang w:val="en"/>
          </w:rPr>
          <w:t xml:space="preserve">– </w:t>
        </w:r>
        <w:proofErr w:type="spellStart"/>
        <w:r>
          <w:t>corr_systematic_</w:t>
        </w:r>
        <w:r w:rsidRPr="00041B9F">
          <w:t>reflectance</w:t>
        </w:r>
        <w:proofErr w:type="spellEnd"/>
        <w:r>
          <w:t xml:space="preserve"> variable definition</w:t>
        </w:r>
      </w:ins>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370084" w14:paraId="2C1AC227" w14:textId="77777777" w:rsidTr="009358AD">
        <w:trPr>
          <w:trHeight w:val="326"/>
          <w:ins w:id="2978" w:author="Pieter de Vis" w:date="2020-04-30T18:38:00Z"/>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3AC6C936" w14:textId="77777777" w:rsidR="00370084" w:rsidRDefault="00370084" w:rsidP="009358AD">
            <w:pPr>
              <w:pStyle w:val="Default"/>
              <w:rPr>
                <w:ins w:id="2979" w:author="Pieter de Vis" w:date="2020-04-30T18:38:00Z"/>
                <w:rFonts w:ascii="Arial" w:hAnsi="Arial" w:cs="Arial"/>
                <w:b/>
                <w:bCs/>
                <w:color w:val="FFFFFF"/>
                <w:sz w:val="20"/>
                <w:szCs w:val="20"/>
              </w:rPr>
            </w:pPr>
            <w:proofErr w:type="spellStart"/>
            <w:ins w:id="2980" w:author="Pieter de Vis" w:date="2020-04-30T18:38:00Z">
              <w:r>
                <w:rPr>
                  <w:rFonts w:ascii="Arial" w:hAnsi="Arial" w:cs="Arial"/>
                  <w:b/>
                  <w:bCs/>
                  <w:color w:val="FFFFFF"/>
                  <w:sz w:val="20"/>
                  <w:szCs w:val="20"/>
                </w:rPr>
                <w:t>u_systematic_radiance</w:t>
              </w:r>
              <w:proofErr w:type="spellEnd"/>
            </w:ins>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7721E42C" w14:textId="77777777" w:rsidR="00370084" w:rsidRDefault="00370084" w:rsidP="009358AD">
            <w:pPr>
              <w:pStyle w:val="Default"/>
              <w:rPr>
                <w:ins w:id="2981" w:author="Pieter de Vis" w:date="2020-04-30T18:38:00Z"/>
                <w:rFonts w:ascii="Arial" w:hAnsi="Arial" w:cs="Arial"/>
                <w:b/>
                <w:bCs/>
                <w:color w:val="FFFFFF"/>
                <w:sz w:val="20"/>
                <w:szCs w:val="20"/>
              </w:rPr>
            </w:pPr>
            <w:ins w:id="2982" w:author="Pieter de Vis" w:date="2020-04-30T18:38:00Z">
              <w:r>
                <w:rPr>
                  <w:rFonts w:ascii="Arial" w:hAnsi="Arial" w:cs="Arial"/>
                  <w:b/>
                  <w:bCs/>
                  <w:color w:val="FFFFFF"/>
                  <w:sz w:val="20"/>
                  <w:szCs w:val="20"/>
                </w:rPr>
                <w:t>Attribute</w:t>
              </w:r>
            </w:ins>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A3B57BB" w14:textId="77777777" w:rsidR="00370084" w:rsidRDefault="00370084" w:rsidP="009358AD">
            <w:pPr>
              <w:pStyle w:val="Default"/>
              <w:rPr>
                <w:ins w:id="2983" w:author="Pieter de Vis" w:date="2020-04-30T18:38:00Z"/>
                <w:rFonts w:ascii="Arial" w:hAnsi="Arial" w:cs="Arial"/>
                <w:b/>
                <w:bCs/>
                <w:color w:val="FFFFFF"/>
                <w:sz w:val="20"/>
                <w:szCs w:val="20"/>
              </w:rPr>
            </w:pPr>
            <w:ins w:id="2984" w:author="Pieter de Vis" w:date="2020-04-30T18:38:00Z">
              <w:r>
                <w:rPr>
                  <w:rFonts w:ascii="Arial" w:hAnsi="Arial" w:cs="Arial"/>
                  <w:b/>
                  <w:bCs/>
                  <w:color w:val="FFFFFF"/>
                  <w:sz w:val="20"/>
                  <w:szCs w:val="20"/>
                </w:rPr>
                <w:t>Value</w:t>
              </w:r>
            </w:ins>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01A18292" w14:textId="77777777" w:rsidR="00370084" w:rsidRDefault="00370084" w:rsidP="009358AD">
            <w:pPr>
              <w:pStyle w:val="Default"/>
              <w:rPr>
                <w:ins w:id="2985" w:author="Pieter de Vis" w:date="2020-04-30T18:38:00Z"/>
                <w:rFonts w:ascii="Arial" w:hAnsi="Arial" w:cs="Arial"/>
                <w:b/>
                <w:bCs/>
                <w:color w:val="FFFFFF"/>
                <w:sz w:val="20"/>
                <w:szCs w:val="20"/>
              </w:rPr>
            </w:pPr>
            <w:ins w:id="2986" w:author="Pieter de Vis" w:date="2020-04-30T18:38:00Z">
              <w:r>
                <w:rPr>
                  <w:rFonts w:ascii="Arial" w:hAnsi="Arial" w:cs="Arial"/>
                  <w:b/>
                  <w:bCs/>
                  <w:color w:val="FFFFFF"/>
                  <w:sz w:val="20"/>
                  <w:szCs w:val="20"/>
                </w:rPr>
                <w:t>Comment</w:t>
              </w:r>
            </w:ins>
          </w:p>
        </w:tc>
      </w:tr>
      <w:tr w:rsidR="00370084" w14:paraId="53E87CB4" w14:textId="77777777" w:rsidTr="009358AD">
        <w:trPr>
          <w:trHeight w:val="308"/>
          <w:ins w:id="2987"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99724F8" w14:textId="77777777" w:rsidR="00370084" w:rsidRDefault="00370084" w:rsidP="009358AD">
            <w:pPr>
              <w:jc w:val="left"/>
              <w:rPr>
                <w:ins w:id="2988"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671F20E" w14:textId="77777777" w:rsidR="00370084" w:rsidRDefault="00370084" w:rsidP="009358AD">
            <w:pPr>
              <w:pStyle w:val="Default"/>
              <w:rPr>
                <w:ins w:id="2989" w:author="Pieter de Vis" w:date="2020-04-30T18:38:00Z"/>
                <w:rFonts w:ascii="Arial" w:hAnsi="Arial" w:cs="Arial"/>
                <w:sz w:val="20"/>
                <w:szCs w:val="20"/>
              </w:rPr>
            </w:pPr>
            <w:ins w:id="2990" w:author="Pieter de Vis" w:date="2020-04-30T18:38:00Z">
              <w:r>
                <w:rPr>
                  <w:rFonts w:ascii="Arial" w:hAnsi="Arial" w:cs="Arial"/>
                  <w:sz w:val="20"/>
                  <w:szCs w:val="20"/>
                </w:rPr>
                <w:t>_</w:t>
              </w:r>
              <w:proofErr w:type="spellStart"/>
              <w:r>
                <w:rPr>
                  <w:rFonts w:ascii="Arial" w:hAnsi="Arial" w:cs="Arial"/>
                  <w:sz w:val="20"/>
                  <w:szCs w:val="20"/>
                </w:rPr>
                <w:t>FillValue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C5FEEDE" w14:textId="77777777" w:rsidR="00370084" w:rsidRDefault="00370084" w:rsidP="009358AD">
            <w:pPr>
              <w:pStyle w:val="Default"/>
              <w:rPr>
                <w:ins w:id="2991" w:author="Pieter de Vis" w:date="2020-04-30T18:38:00Z"/>
                <w:rFonts w:ascii="Arial" w:hAnsi="Arial" w:cs="Arial"/>
                <w:sz w:val="20"/>
                <w:szCs w:val="20"/>
              </w:rPr>
            </w:pPr>
            <w:ins w:id="2992" w:author="Pieter de Vis" w:date="2020-04-30T18:38:00Z">
              <w:r>
                <w:rPr>
                  <w:rFonts w:ascii="Arial" w:hAnsi="Arial" w:cs="Arial"/>
                  <w:sz w:val="20"/>
                  <w:szCs w:val="20"/>
                </w:rPr>
                <w:t>-999999</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75BB2D6" w14:textId="77777777" w:rsidR="00370084" w:rsidRDefault="00370084" w:rsidP="009358AD">
            <w:pPr>
              <w:pStyle w:val="Default"/>
              <w:rPr>
                <w:ins w:id="2993" w:author="Pieter de Vis" w:date="2020-04-30T18:38:00Z"/>
                <w:rFonts w:ascii="Arial" w:hAnsi="Arial" w:cs="Arial"/>
                <w:sz w:val="20"/>
                <w:szCs w:val="20"/>
              </w:rPr>
            </w:pPr>
          </w:p>
        </w:tc>
      </w:tr>
      <w:tr w:rsidR="00370084" w14:paraId="752F1701" w14:textId="77777777" w:rsidTr="009358AD">
        <w:trPr>
          <w:trHeight w:val="308"/>
          <w:ins w:id="2994"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904F1BD" w14:textId="77777777" w:rsidR="00370084" w:rsidRDefault="00370084" w:rsidP="009358AD">
            <w:pPr>
              <w:jc w:val="left"/>
              <w:rPr>
                <w:ins w:id="2995"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DBAAC29" w14:textId="77777777" w:rsidR="00370084" w:rsidRDefault="00370084" w:rsidP="009358AD">
            <w:pPr>
              <w:pStyle w:val="Default"/>
              <w:rPr>
                <w:ins w:id="2996" w:author="Pieter de Vis" w:date="2020-04-30T18:38:00Z"/>
                <w:rFonts w:ascii="Arial" w:hAnsi="Arial" w:cs="Arial"/>
                <w:sz w:val="20"/>
                <w:szCs w:val="20"/>
              </w:rPr>
            </w:pPr>
            <w:proofErr w:type="spellStart"/>
            <w:ins w:id="2997" w:author="Pieter de Vis" w:date="2020-04-30T18:38:00Z">
              <w:r>
                <w:rPr>
                  <w:rFonts w:ascii="Arial" w:hAnsi="Arial" w:cs="Arial"/>
                  <w:sz w:val="20"/>
                  <w:szCs w:val="20"/>
                </w:rPr>
                <w:t>standard_name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D6B8C31" w14:textId="77777777" w:rsidR="00370084" w:rsidRDefault="00370084" w:rsidP="009358AD">
            <w:pPr>
              <w:pStyle w:val="Default"/>
              <w:rPr>
                <w:ins w:id="2998" w:author="Pieter de Vis" w:date="2020-04-30T18:38:00Z"/>
                <w:rFonts w:ascii="Arial" w:hAnsi="Arial" w:cs="Arial"/>
                <w:sz w:val="20"/>
                <w:szCs w:val="20"/>
              </w:rPr>
            </w:pPr>
            <w:proofErr w:type="spellStart"/>
            <w:ins w:id="2999" w:author="Pieter de Vis" w:date="2020-04-30T18:38:00Z">
              <w:r>
                <w:rPr>
                  <w:rFonts w:ascii="Arial" w:hAnsi="Arial" w:cs="Arial"/>
                  <w:sz w:val="20"/>
                  <w:szCs w:val="20"/>
                </w:rPr>
                <w:t>corr_systematic_radiance</w:t>
              </w:r>
              <w:proofErr w:type="spellEnd"/>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1EE11D7" w14:textId="77777777" w:rsidR="00370084" w:rsidRDefault="00370084" w:rsidP="009358AD">
            <w:pPr>
              <w:pStyle w:val="Default"/>
              <w:rPr>
                <w:ins w:id="3000" w:author="Pieter de Vis" w:date="2020-04-30T18:38:00Z"/>
                <w:rFonts w:ascii="Arial" w:hAnsi="Arial" w:cs="Arial"/>
                <w:sz w:val="20"/>
                <w:szCs w:val="20"/>
              </w:rPr>
            </w:pPr>
          </w:p>
        </w:tc>
      </w:tr>
      <w:tr w:rsidR="00370084" w14:paraId="0D31F61E" w14:textId="77777777" w:rsidTr="009358AD">
        <w:trPr>
          <w:trHeight w:val="308"/>
          <w:ins w:id="3001"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A928085" w14:textId="77777777" w:rsidR="00370084" w:rsidRDefault="00370084" w:rsidP="009358AD">
            <w:pPr>
              <w:jc w:val="left"/>
              <w:rPr>
                <w:ins w:id="3002"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1592B3B" w14:textId="77777777" w:rsidR="00370084" w:rsidRDefault="00370084" w:rsidP="009358AD">
            <w:pPr>
              <w:pStyle w:val="Default"/>
              <w:rPr>
                <w:ins w:id="3003" w:author="Pieter de Vis" w:date="2020-04-30T18:38:00Z"/>
                <w:rFonts w:ascii="Arial" w:hAnsi="Arial" w:cs="Arial"/>
                <w:sz w:val="20"/>
                <w:szCs w:val="20"/>
              </w:rPr>
            </w:pPr>
            <w:proofErr w:type="spellStart"/>
            <w:ins w:id="3004" w:author="Pieter de Vis" w:date="2020-04-30T18:38:00Z">
              <w:r>
                <w:rPr>
                  <w:rFonts w:ascii="Arial" w:hAnsi="Arial" w:cs="Arial"/>
                  <w:sz w:val="20"/>
                  <w:szCs w:val="20"/>
                </w:rPr>
                <w:t>long_name</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4DC6A1F" w14:textId="77777777" w:rsidR="00370084" w:rsidRDefault="00370084" w:rsidP="009358AD">
            <w:pPr>
              <w:pStyle w:val="Default"/>
              <w:rPr>
                <w:ins w:id="3005" w:author="Pieter de Vis" w:date="2020-04-30T18:38:00Z"/>
                <w:rFonts w:ascii="Arial" w:hAnsi="Arial" w:cs="Arial"/>
                <w:sz w:val="20"/>
                <w:szCs w:val="20"/>
              </w:rPr>
            </w:pPr>
            <w:ins w:id="3006" w:author="Pieter de Vis" w:date="2020-04-30T18:38:00Z">
              <w:r>
                <w:rPr>
                  <w:rFonts w:ascii="Arial" w:hAnsi="Arial" w:cs="Arial"/>
                  <w:sz w:val="20"/>
                  <w:szCs w:val="20"/>
                </w:rPr>
                <w:t>Systematic reflectance correlation matrix</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6E0127B" w14:textId="77777777" w:rsidR="00370084" w:rsidRDefault="00370084" w:rsidP="009358AD">
            <w:pPr>
              <w:pStyle w:val="Default"/>
              <w:rPr>
                <w:ins w:id="3007" w:author="Pieter de Vis" w:date="2020-04-30T18:38:00Z"/>
                <w:rFonts w:ascii="Arial" w:hAnsi="Arial" w:cs="Arial"/>
                <w:sz w:val="20"/>
                <w:szCs w:val="20"/>
              </w:rPr>
            </w:pPr>
          </w:p>
        </w:tc>
      </w:tr>
      <w:tr w:rsidR="00370084" w14:paraId="2B2A165C" w14:textId="77777777" w:rsidTr="009358AD">
        <w:trPr>
          <w:trHeight w:val="308"/>
          <w:ins w:id="3008"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0BB9312" w14:textId="77777777" w:rsidR="00370084" w:rsidRDefault="00370084" w:rsidP="009358AD">
            <w:pPr>
              <w:jc w:val="left"/>
              <w:rPr>
                <w:ins w:id="3009"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705FFE4" w14:textId="77777777" w:rsidR="00370084" w:rsidRDefault="00370084" w:rsidP="009358AD">
            <w:pPr>
              <w:pStyle w:val="Default"/>
              <w:rPr>
                <w:ins w:id="3010" w:author="Pieter de Vis" w:date="2020-04-30T18:38:00Z"/>
                <w:rFonts w:ascii="Arial" w:hAnsi="Arial" w:cs="Arial"/>
                <w:sz w:val="20"/>
                <w:szCs w:val="20"/>
              </w:rPr>
            </w:pPr>
            <w:ins w:id="3011" w:author="Pieter de Vis" w:date="2020-04-30T18:38:00Z">
              <w:r>
                <w:rPr>
                  <w:rFonts w:ascii="Arial" w:hAnsi="Arial" w:cs="Arial"/>
                  <w:sz w:val="20"/>
                  <w:szCs w:val="20"/>
                </w:rPr>
                <w:t>units</w:t>
              </w:r>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C36AC50" w14:textId="77777777" w:rsidR="00370084" w:rsidRDefault="00370084" w:rsidP="009358AD">
            <w:pPr>
              <w:pStyle w:val="Default"/>
              <w:rPr>
                <w:ins w:id="3012" w:author="Pieter de Vis" w:date="2020-04-30T18:38:00Z"/>
                <w:rFonts w:ascii="Arial" w:hAnsi="Arial" w:cs="Arial"/>
                <w:sz w:val="20"/>
                <w:szCs w:val="20"/>
              </w:rPr>
            </w:pPr>
            <w:ins w:id="3013" w:author="Pieter de Vis" w:date="2020-04-30T18:38: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87D54C6" w14:textId="77777777" w:rsidR="00370084" w:rsidRDefault="00370084" w:rsidP="009358AD">
            <w:pPr>
              <w:pStyle w:val="Default"/>
              <w:rPr>
                <w:ins w:id="3014" w:author="Pieter de Vis" w:date="2020-04-30T18:38:00Z"/>
                <w:rFonts w:ascii="Arial" w:hAnsi="Arial" w:cs="Arial"/>
                <w:sz w:val="20"/>
                <w:szCs w:val="20"/>
              </w:rPr>
            </w:pPr>
          </w:p>
        </w:tc>
      </w:tr>
      <w:tr w:rsidR="00370084" w14:paraId="5E7594BD" w14:textId="77777777" w:rsidTr="009358AD">
        <w:trPr>
          <w:trHeight w:val="308"/>
          <w:ins w:id="3015"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8A88684" w14:textId="77777777" w:rsidR="00370084" w:rsidRDefault="00370084" w:rsidP="009358AD">
            <w:pPr>
              <w:jc w:val="left"/>
              <w:rPr>
                <w:ins w:id="3016"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43D272E" w14:textId="77777777" w:rsidR="00370084" w:rsidRDefault="00370084" w:rsidP="009358AD">
            <w:pPr>
              <w:pStyle w:val="Default"/>
              <w:rPr>
                <w:ins w:id="3017" w:author="Pieter de Vis" w:date="2020-04-30T18:38:00Z"/>
                <w:rFonts w:ascii="Arial" w:hAnsi="Arial" w:cs="Arial"/>
                <w:sz w:val="20"/>
                <w:szCs w:val="20"/>
              </w:rPr>
            </w:pPr>
            <w:proofErr w:type="spellStart"/>
            <w:ins w:id="3018" w:author="Pieter de Vis" w:date="2020-04-30T18:38:00Z">
              <w:r>
                <w:rPr>
                  <w:rFonts w:ascii="Arial" w:hAnsi="Arial" w:cs="Arial"/>
                  <w:sz w:val="20"/>
                  <w:szCs w:val="20"/>
                </w:rPr>
                <w:t>scale_factor</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7914F682" w14:textId="77777777" w:rsidR="00370084" w:rsidRDefault="00370084" w:rsidP="009358AD">
            <w:pPr>
              <w:pStyle w:val="Default"/>
              <w:rPr>
                <w:ins w:id="3019" w:author="Pieter de Vis" w:date="2020-04-30T18:38:00Z"/>
                <w:rFonts w:ascii="Arial" w:hAnsi="Arial" w:cs="Arial"/>
                <w:sz w:val="20"/>
                <w:szCs w:val="20"/>
              </w:rPr>
            </w:pPr>
            <w:ins w:id="3020" w:author="Pieter de Vis" w:date="2020-04-30T18:38:00Z">
              <w:r>
                <w:rPr>
                  <w:rFonts w:ascii="Arial" w:hAnsi="Arial" w:cs="Arial"/>
                  <w:sz w:val="20"/>
                  <w:szCs w:val="20"/>
                </w:rPr>
                <w:t>0.01</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441E186" w14:textId="77777777" w:rsidR="00370084" w:rsidRDefault="00370084" w:rsidP="009358AD">
            <w:pPr>
              <w:pStyle w:val="Default"/>
              <w:rPr>
                <w:ins w:id="3021" w:author="Pieter de Vis" w:date="2020-04-30T18:38:00Z"/>
                <w:rFonts w:ascii="Arial" w:hAnsi="Arial" w:cs="Arial"/>
                <w:sz w:val="20"/>
                <w:szCs w:val="20"/>
              </w:rPr>
            </w:pPr>
          </w:p>
        </w:tc>
      </w:tr>
      <w:tr w:rsidR="00370084" w14:paraId="1A37F794" w14:textId="77777777" w:rsidTr="009358AD">
        <w:trPr>
          <w:trHeight w:val="308"/>
          <w:ins w:id="3022"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FD8064D" w14:textId="77777777" w:rsidR="00370084" w:rsidRDefault="00370084" w:rsidP="009358AD">
            <w:pPr>
              <w:jc w:val="left"/>
              <w:rPr>
                <w:ins w:id="3023"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D76AA89" w14:textId="77777777" w:rsidR="00370084" w:rsidRDefault="00370084" w:rsidP="009358AD">
            <w:pPr>
              <w:pStyle w:val="Default"/>
              <w:rPr>
                <w:ins w:id="3024" w:author="Pieter de Vis" w:date="2020-04-30T18:38:00Z"/>
                <w:rFonts w:ascii="Arial" w:hAnsi="Arial" w:cs="Arial"/>
                <w:sz w:val="20"/>
                <w:szCs w:val="20"/>
              </w:rPr>
            </w:pPr>
            <w:proofErr w:type="spellStart"/>
            <w:ins w:id="3025" w:author="Pieter de Vis" w:date="2020-04-30T18:38:00Z">
              <w:r>
                <w:rPr>
                  <w:rFonts w:ascii="Arial" w:hAnsi="Arial" w:cs="Arial"/>
                  <w:sz w:val="20"/>
                  <w:szCs w:val="20"/>
                </w:rPr>
                <w:t>add_offset</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4C793F8E" w14:textId="77777777" w:rsidR="00370084" w:rsidRDefault="00370084" w:rsidP="009358AD">
            <w:pPr>
              <w:pStyle w:val="Default"/>
              <w:rPr>
                <w:ins w:id="3026" w:author="Pieter de Vis" w:date="2020-04-30T18:38:00Z"/>
                <w:rFonts w:ascii="Arial" w:hAnsi="Arial" w:cs="Arial"/>
                <w:sz w:val="20"/>
                <w:szCs w:val="20"/>
              </w:rPr>
            </w:pPr>
            <w:ins w:id="3027" w:author="Pieter de Vis" w:date="2020-04-30T18:38:00Z">
              <w:r>
                <w:rPr>
                  <w:rFonts w:ascii="Arial" w:hAnsi="Arial" w:cs="Arial"/>
                  <w:sz w:val="20"/>
                  <w:szCs w:val="20"/>
                </w:rPr>
                <w:t>0.0</w:t>
              </w:r>
            </w:ins>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288191A" w14:textId="77777777" w:rsidR="00370084" w:rsidRDefault="00370084" w:rsidP="009358AD">
            <w:pPr>
              <w:pStyle w:val="Default"/>
              <w:rPr>
                <w:ins w:id="3028" w:author="Pieter de Vis" w:date="2020-04-30T18:38:00Z"/>
                <w:rFonts w:ascii="Arial" w:hAnsi="Arial" w:cs="Arial"/>
                <w:sz w:val="20"/>
                <w:szCs w:val="20"/>
              </w:rPr>
            </w:pPr>
          </w:p>
        </w:tc>
      </w:tr>
      <w:tr w:rsidR="00370084" w14:paraId="29B431AC" w14:textId="77777777" w:rsidTr="009358AD">
        <w:trPr>
          <w:trHeight w:val="308"/>
          <w:ins w:id="3029" w:author="Pieter de Vis" w:date="2020-04-30T18:38:00Z"/>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021A947" w14:textId="77777777" w:rsidR="00370084" w:rsidRDefault="00370084" w:rsidP="009358AD">
            <w:pPr>
              <w:jc w:val="left"/>
              <w:rPr>
                <w:ins w:id="3030" w:author="Pieter de Vis" w:date="2020-04-30T18:38:00Z"/>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667F1B1" w14:textId="77777777" w:rsidR="00370084" w:rsidRDefault="00370084" w:rsidP="009358AD">
            <w:pPr>
              <w:pStyle w:val="Default"/>
              <w:rPr>
                <w:ins w:id="3031" w:author="Pieter de Vis" w:date="2020-04-30T18:38:00Z"/>
                <w:rFonts w:ascii="Arial" w:hAnsi="Arial" w:cs="Arial"/>
                <w:sz w:val="20"/>
                <w:szCs w:val="20"/>
              </w:rPr>
            </w:pPr>
            <w:proofErr w:type="spellStart"/>
            <w:ins w:id="3032" w:author="Pieter de Vis" w:date="2020-04-30T18:38:00Z">
              <w:r>
                <w:rPr>
                  <w:rFonts w:ascii="Arial" w:hAnsi="Arial" w:cs="Arial"/>
                  <w:sz w:val="20"/>
                  <w:szCs w:val="20"/>
                </w:rPr>
                <w:t>ancillary_variables</w:t>
              </w:r>
              <w:proofErr w:type="spellEnd"/>
            </w:ins>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6CAFF887" w14:textId="77777777" w:rsidR="00370084" w:rsidRDefault="00370084" w:rsidP="009358AD">
            <w:pPr>
              <w:pStyle w:val="Default"/>
              <w:rPr>
                <w:ins w:id="3033" w:author="Pieter de Vis" w:date="2020-04-30T18:38:00Z"/>
                <w:rFonts w:ascii="Arial" w:hAnsi="Arial" w:cs="Arial"/>
                <w:sz w:val="20"/>
                <w:szCs w:val="20"/>
              </w:rPr>
            </w:pPr>
            <w:ins w:id="3034" w:author="Pieter de Vis" w:date="2020-04-30T18:38:00Z">
              <w:r>
                <w:rPr>
                  <w:rFonts w:ascii="Arial" w:hAnsi="Arial" w:cs="Arial"/>
                  <w:sz w:val="20"/>
                  <w:szCs w:val="20"/>
                </w:rPr>
                <w:t>-</w:t>
              </w:r>
            </w:ins>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5DE3C18" w14:textId="77777777" w:rsidR="00370084" w:rsidRDefault="00370084" w:rsidP="009358AD">
            <w:pPr>
              <w:pStyle w:val="Default"/>
              <w:rPr>
                <w:ins w:id="3035" w:author="Pieter de Vis" w:date="2020-04-30T18:38:00Z"/>
                <w:rFonts w:ascii="Arial" w:hAnsi="Arial" w:cs="Arial"/>
                <w:sz w:val="20"/>
                <w:szCs w:val="20"/>
              </w:rPr>
            </w:pPr>
          </w:p>
        </w:tc>
      </w:tr>
    </w:tbl>
    <w:p w14:paraId="146299D4" w14:textId="77777777" w:rsidR="00370084" w:rsidRPr="00370084" w:rsidRDefault="00370084" w:rsidP="00370084">
      <w:pPr>
        <w:rPr>
          <w:rPrChange w:id="3036" w:author="Pieter de Vis" w:date="2020-04-30T18:38:00Z">
            <w:rPr/>
          </w:rPrChange>
        </w:rPr>
        <w:pPrChange w:id="3037" w:author="Pieter de Vis" w:date="2020-04-30T18:38:00Z">
          <w:pPr>
            <w:pStyle w:val="Caption"/>
            <w:keepNext/>
            <w:spacing w:before="240"/>
            <w:jc w:val="both"/>
          </w:pPr>
        </w:pPrChange>
      </w:pPr>
    </w:p>
    <w:p w14:paraId="5C23491D" w14:textId="19A43CF5" w:rsidR="00BD15BE" w:rsidRDefault="005155BE">
      <w:pPr>
        <w:pStyle w:val="Caption"/>
      </w:pPr>
      <w:r>
        <w:t xml:space="preserve">Table </w:t>
      </w:r>
      <w:ins w:id="3038" w:author="Pieter de Vis" w:date="2020-04-30T18:36:00Z">
        <w:r w:rsidR="00370084">
          <w:t>78</w:t>
        </w:r>
      </w:ins>
      <w:del w:id="3039" w:author="Pieter de Vis" w:date="2020-04-30T18:36:00Z">
        <w:r w:rsidDel="00370084">
          <w:fldChar w:fldCharType="begin"/>
        </w:r>
        <w:r w:rsidDel="00370084">
          <w:delInstrText>SEQ Table \* ARABIC</w:delInstrText>
        </w:r>
        <w:r w:rsidDel="00370084">
          <w:fldChar w:fldCharType="separate"/>
        </w:r>
        <w:r w:rsidDel="00370084">
          <w:delText>67</w:delText>
        </w:r>
        <w:r w:rsidDel="00370084">
          <w:fldChar w:fldCharType="end"/>
        </w:r>
      </w:del>
      <w:bookmarkStart w:id="3040" w:name="_Toc1096824055"/>
      <w:r>
        <w:t xml:space="preserve"> </w:t>
      </w:r>
      <w:r>
        <w:rPr>
          <w:lang w:val="en"/>
        </w:rPr>
        <w:t xml:space="preserve">– </w:t>
      </w:r>
      <w:proofErr w:type="spellStart"/>
      <w:r>
        <w:t>quality_flag</w:t>
      </w:r>
      <w:proofErr w:type="spellEnd"/>
      <w:r>
        <w:t xml:space="preserve"> variable definition</w:t>
      </w:r>
      <w:bookmarkEnd w:id="3040"/>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631721F4"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50B8B5BA" w14:textId="77777777" w:rsidR="00BD15BE" w:rsidRDefault="005155BE">
            <w:pPr>
              <w:pStyle w:val="Default"/>
              <w:rPr>
                <w:rFonts w:ascii="Arial" w:hAnsi="Arial" w:cs="Arial"/>
                <w:b/>
                <w:bCs/>
                <w:color w:val="FFFFFF"/>
                <w:sz w:val="20"/>
                <w:szCs w:val="20"/>
              </w:rPr>
            </w:pPr>
            <w:proofErr w:type="spellStart"/>
            <w:r>
              <w:rPr>
                <w:rFonts w:ascii="Arial" w:hAnsi="Arial" w:cs="Arial"/>
                <w:b/>
                <w:bCs/>
                <w:color w:val="FFFFFF"/>
                <w:sz w:val="20"/>
                <w:szCs w:val="20"/>
              </w:rPr>
              <w:t>quality_flag</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920726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4CD14DA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149CEC04"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796D4C17"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97E78F1"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3F26D39"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654FBFA" w14:textId="77777777" w:rsidR="00BD15BE" w:rsidRDefault="005155BE">
            <w:pPr>
              <w:pStyle w:val="Default"/>
              <w:rPr>
                <w:rFonts w:ascii="Arial" w:hAnsi="Arial" w:cs="Arial"/>
                <w:sz w:val="20"/>
                <w:szCs w:val="20"/>
              </w:rPr>
            </w:pPr>
            <w:proofErr w:type="spellStart"/>
            <w:r>
              <w:rPr>
                <w:rFonts w:ascii="Arial" w:hAnsi="Arial" w:cs="Arial"/>
                <w:sz w:val="20"/>
                <w:szCs w:val="20"/>
              </w:rPr>
              <w:t>quality_flags</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553583F" w14:textId="77777777" w:rsidR="00BD15BE" w:rsidRDefault="00BD15BE">
            <w:pPr>
              <w:pStyle w:val="Default"/>
              <w:rPr>
                <w:rFonts w:ascii="Arial" w:hAnsi="Arial" w:cs="Arial"/>
                <w:sz w:val="20"/>
                <w:szCs w:val="20"/>
              </w:rPr>
            </w:pPr>
          </w:p>
        </w:tc>
      </w:tr>
      <w:tr w:rsidR="00BD15BE" w14:paraId="6470B899"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10CFB13"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A08F753"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6504E286" w14:textId="77777777" w:rsidR="00BD15BE" w:rsidRDefault="005155BE">
            <w:pPr>
              <w:pStyle w:val="Default"/>
              <w:rPr>
                <w:rFonts w:ascii="Arial" w:hAnsi="Arial" w:cs="Arial"/>
                <w:sz w:val="20"/>
                <w:szCs w:val="20"/>
              </w:rPr>
            </w:pPr>
            <w:r>
              <w:rPr>
                <w:rFonts w:ascii="Arial" w:hAnsi="Arial" w:cs="Arial"/>
                <w:sz w:val="20"/>
                <w:szCs w:val="20"/>
              </w:rPr>
              <w:t>Quality indicator per acquisition</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7731170" w14:textId="77777777" w:rsidR="00BD15BE" w:rsidRDefault="00BD15BE">
            <w:pPr>
              <w:pStyle w:val="Default"/>
              <w:rPr>
                <w:rFonts w:ascii="Arial" w:hAnsi="Arial" w:cs="Arial"/>
                <w:sz w:val="20"/>
                <w:szCs w:val="20"/>
              </w:rPr>
            </w:pPr>
          </w:p>
        </w:tc>
      </w:tr>
      <w:tr w:rsidR="00BD15BE" w14:paraId="7CB93F9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366A74A"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242C9654" w14:textId="77777777" w:rsidR="00BD15BE" w:rsidRDefault="005155BE">
            <w:pPr>
              <w:pStyle w:val="Default"/>
              <w:rPr>
                <w:rFonts w:ascii="Arial" w:hAnsi="Arial" w:cs="Arial"/>
                <w:sz w:val="20"/>
                <w:szCs w:val="20"/>
              </w:rPr>
            </w:pPr>
            <w:proofErr w:type="spellStart"/>
            <w:r>
              <w:rPr>
                <w:rFonts w:ascii="Arial" w:hAnsi="Arial" w:cs="Arial"/>
                <w:sz w:val="20"/>
                <w:szCs w:val="20"/>
              </w:rPr>
              <w:t>flag_masks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D8FE330" w14:textId="77777777" w:rsidR="00BD15BE" w:rsidRDefault="005155BE">
            <w:pPr>
              <w:pStyle w:val="Default"/>
              <w:rPr>
                <w:rFonts w:ascii="Arial" w:hAnsi="Arial" w:cs="Arial"/>
                <w:sz w:val="20"/>
                <w:szCs w:val="20"/>
              </w:rPr>
            </w:pPr>
            <w:r>
              <w:rPr>
                <w:rFonts w:ascii="Arial" w:hAnsi="Arial" w:cs="Arial"/>
                <w:sz w:val="20"/>
                <w:szCs w:val="20"/>
              </w:rPr>
              <w:t>1,2,4,8,16,32,64,128</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40B9DFF" w14:textId="77777777" w:rsidR="00BD15BE" w:rsidRDefault="00BD15BE">
            <w:pPr>
              <w:pStyle w:val="Default"/>
              <w:rPr>
                <w:rFonts w:ascii="Arial" w:hAnsi="Arial" w:cs="Arial"/>
                <w:sz w:val="20"/>
                <w:szCs w:val="20"/>
              </w:rPr>
            </w:pPr>
          </w:p>
        </w:tc>
      </w:tr>
      <w:tr w:rsidR="00BD15BE" w14:paraId="018CFF2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9CA4D2A"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10FF2A17" w14:textId="77777777" w:rsidR="00BD15BE" w:rsidRDefault="005155BE">
            <w:pPr>
              <w:pStyle w:val="Default"/>
              <w:rPr>
                <w:rFonts w:ascii="Arial" w:hAnsi="Arial" w:cs="Arial"/>
                <w:sz w:val="20"/>
                <w:szCs w:val="20"/>
                <w:highlight w:val="yellow"/>
              </w:rPr>
            </w:pPr>
            <w:proofErr w:type="spellStart"/>
            <w:r>
              <w:rPr>
                <w:rFonts w:ascii="Arial" w:hAnsi="Arial" w:cs="Arial"/>
                <w:sz w:val="20"/>
                <w:szCs w:val="20"/>
                <w:highlight w:val="yellow"/>
              </w:rPr>
              <w:t>flag_meanings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27FE6210"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p w14:paraId="6504D202"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p w14:paraId="04F97A89" w14:textId="77777777" w:rsidR="00BD15BE" w:rsidRDefault="005155BE">
            <w:pPr>
              <w:pStyle w:val="Default"/>
              <w:rPr>
                <w:rFonts w:ascii="Arial" w:hAnsi="Arial" w:cs="Arial"/>
                <w:sz w:val="20"/>
                <w:szCs w:val="20"/>
                <w:highlight w:val="yellow"/>
              </w:rPr>
            </w:pPr>
            <w:r>
              <w:rPr>
                <w:rFonts w:ascii="Arial" w:hAnsi="Arial" w:cs="Arial"/>
                <w:sz w:val="20"/>
                <w:szCs w:val="20"/>
                <w:highlight w:val="yellow"/>
              </w:rPr>
              <w:t>Blah</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71DE8B25" w14:textId="77777777" w:rsidR="00BD15BE" w:rsidRDefault="00BD15BE">
            <w:pPr>
              <w:pStyle w:val="Default"/>
              <w:rPr>
                <w:rFonts w:ascii="Arial" w:hAnsi="Arial" w:cs="Arial"/>
                <w:sz w:val="20"/>
                <w:szCs w:val="20"/>
              </w:rPr>
            </w:pPr>
          </w:p>
        </w:tc>
      </w:tr>
    </w:tbl>
    <w:p w14:paraId="1926618D" w14:textId="77777777" w:rsidR="00BD15BE" w:rsidRDefault="00BD15BE"/>
    <w:p w14:paraId="70792FE5" w14:textId="365F0057" w:rsidR="00BD15BE" w:rsidRDefault="005155BE">
      <w:pPr>
        <w:pStyle w:val="Caption"/>
        <w:rPr>
          <w:lang w:val="en"/>
        </w:rPr>
      </w:pPr>
      <w:r>
        <w:t xml:space="preserve">Table </w:t>
      </w:r>
      <w:del w:id="3041" w:author="Pieter de Vis" w:date="2020-04-30T18:37:00Z">
        <w:r w:rsidR="008E0311" w:rsidDel="00370084">
          <w:fldChar w:fldCharType="begin"/>
        </w:r>
        <w:r w:rsidR="008E0311" w:rsidDel="00370084">
          <w:delInstrText xml:space="preserve"> SEQ Table \* ARABIC </w:delInstrText>
        </w:r>
        <w:r w:rsidR="008E0311" w:rsidDel="00370084">
          <w:fldChar w:fldCharType="separate"/>
        </w:r>
        <w:r w:rsidDel="00370084">
          <w:delText>68</w:delText>
        </w:r>
        <w:r w:rsidR="008E0311" w:rsidDel="00370084">
          <w:fldChar w:fldCharType="end"/>
        </w:r>
        <w:bookmarkStart w:id="3042" w:name="_Toc952383786"/>
        <w:r w:rsidDel="00370084">
          <w:rPr>
            <w:lang w:val="en"/>
          </w:rPr>
          <w:delText xml:space="preserve"> </w:delText>
        </w:r>
      </w:del>
      <w:ins w:id="3043" w:author="Pieter de Vis" w:date="2020-04-30T18:37:00Z">
        <w:r w:rsidR="00370084">
          <w:t>79</w:t>
        </w:r>
        <w:r w:rsidR="00370084">
          <w:rPr>
            <w:lang w:val="en"/>
          </w:rPr>
          <w:t xml:space="preserve"> </w:t>
        </w:r>
      </w:ins>
      <w:r>
        <w:rPr>
          <w:lang w:val="en"/>
        </w:rPr>
        <w:t xml:space="preserve">- </w:t>
      </w:r>
      <w:proofErr w:type="spellStart"/>
      <w:r>
        <w:rPr>
          <w:lang w:val="en"/>
        </w:rPr>
        <w:t>reflectance_nosc</w:t>
      </w:r>
      <w:proofErr w:type="spellEnd"/>
      <w:r>
        <w:rPr>
          <w:lang w:val="en"/>
        </w:rPr>
        <w:t xml:space="preserve"> variable definition</w:t>
      </w:r>
      <w:bookmarkEnd w:id="3042"/>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06C0245B"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742F4914" w14:textId="77777777" w:rsidR="00BD15BE" w:rsidRDefault="005155BE">
            <w:pPr>
              <w:pStyle w:val="Default"/>
              <w:rPr>
                <w:rFonts w:ascii="Arial" w:hAnsi="Arial" w:cs="Arial"/>
                <w:b/>
                <w:bCs/>
                <w:color w:val="FFFFFF"/>
                <w:sz w:val="20"/>
                <w:szCs w:val="20"/>
                <w:lang w:val="en"/>
              </w:rPr>
            </w:pPr>
            <w:r>
              <w:rPr>
                <w:rFonts w:ascii="Arial" w:hAnsi="Arial" w:cs="Arial"/>
                <w:b/>
                <w:bCs/>
                <w:color w:val="FFFFFF"/>
                <w:sz w:val="20"/>
                <w:szCs w:val="20"/>
                <w:lang w:val="en"/>
              </w:rPr>
              <w:t>r</w:t>
            </w:r>
            <w:proofErr w:type="spellStart"/>
            <w:r>
              <w:rPr>
                <w:rFonts w:ascii="Arial" w:hAnsi="Arial" w:cs="Arial"/>
                <w:b/>
                <w:bCs/>
                <w:color w:val="FFFFFF"/>
                <w:sz w:val="20"/>
                <w:szCs w:val="20"/>
              </w:rPr>
              <w:t>eflectance</w:t>
            </w:r>
            <w:proofErr w:type="spellEnd"/>
            <w:r>
              <w:rPr>
                <w:rFonts w:ascii="Arial" w:hAnsi="Arial" w:cs="Arial"/>
                <w:b/>
                <w:bCs/>
                <w:color w:val="FFFFFF"/>
                <w:sz w:val="20"/>
                <w:szCs w:val="20"/>
                <w:lang w:val="en"/>
              </w:rPr>
              <w:t>_</w:t>
            </w:r>
            <w:proofErr w:type="spellStart"/>
            <w:r>
              <w:rPr>
                <w:rFonts w:ascii="Arial" w:hAnsi="Arial" w:cs="Arial"/>
                <w:b/>
                <w:bCs/>
                <w:color w:val="FFFFFF"/>
                <w:sz w:val="20"/>
                <w:szCs w:val="20"/>
                <w:lang w:val="en"/>
              </w:rPr>
              <w:t>nosc</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5513879D"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9467BE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500C665F"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471BB45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43F625F"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EAD8989"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282415C"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A12322D" w14:textId="77777777" w:rsidR="00BD15BE" w:rsidRDefault="00BD15BE">
            <w:pPr>
              <w:pStyle w:val="Default"/>
              <w:rPr>
                <w:rFonts w:ascii="Arial" w:hAnsi="Arial" w:cs="Arial"/>
                <w:sz w:val="20"/>
                <w:szCs w:val="20"/>
              </w:rPr>
            </w:pPr>
          </w:p>
        </w:tc>
      </w:tr>
      <w:tr w:rsidR="00BD15BE" w14:paraId="6F63A1B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CE1B50A"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49EAEECA"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4D79106" w14:textId="77777777" w:rsidR="00BD15BE" w:rsidRDefault="005155BE">
            <w:pPr>
              <w:pStyle w:val="Default"/>
              <w:rPr>
                <w:rFonts w:ascii="Arial" w:hAnsi="Arial" w:cs="Arial"/>
                <w:sz w:val="20"/>
                <w:szCs w:val="20"/>
                <w:lang w:val="en"/>
              </w:rPr>
            </w:pPr>
            <w:r>
              <w:rPr>
                <w:rFonts w:ascii="Arial" w:hAnsi="Arial" w:cs="Arial"/>
                <w:sz w:val="20"/>
                <w:szCs w:val="20"/>
              </w:rPr>
              <w:t>Reflectance</w:t>
            </w:r>
            <w:r>
              <w:rPr>
                <w:rFonts w:ascii="Arial" w:hAnsi="Arial" w:cs="Arial"/>
                <w:sz w:val="20"/>
                <w:szCs w:val="20"/>
                <w:lang w:val="en"/>
              </w:rPr>
              <w:t>_</w:t>
            </w:r>
            <w:proofErr w:type="spellStart"/>
            <w:r>
              <w:rPr>
                <w:rFonts w:ascii="Arial" w:hAnsi="Arial" w:cs="Arial"/>
                <w:sz w:val="20"/>
                <w:szCs w:val="20"/>
                <w:lang w:val="en"/>
              </w:rPr>
              <w:t>nosc</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6CE3849E" w14:textId="77777777" w:rsidR="00BD15BE" w:rsidRDefault="00BD15BE">
            <w:pPr>
              <w:pStyle w:val="Default"/>
              <w:rPr>
                <w:rFonts w:ascii="Arial" w:hAnsi="Arial" w:cs="Arial"/>
                <w:sz w:val="20"/>
                <w:szCs w:val="20"/>
              </w:rPr>
            </w:pPr>
          </w:p>
        </w:tc>
      </w:tr>
      <w:tr w:rsidR="00BD15BE" w14:paraId="32AB55F6"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C41226F"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9D2D484"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382F9DC7" w14:textId="77777777" w:rsidR="00BD15BE" w:rsidRDefault="005155BE">
            <w:pPr>
              <w:pStyle w:val="Default"/>
              <w:rPr>
                <w:rFonts w:ascii="Arial" w:hAnsi="Arial" w:cs="Arial"/>
                <w:sz w:val="20"/>
                <w:szCs w:val="20"/>
                <w:lang w:val="en"/>
              </w:rPr>
            </w:pPr>
            <w:r>
              <w:rPr>
                <w:rFonts w:ascii="Arial" w:hAnsi="Arial" w:cs="Arial"/>
                <w:sz w:val="20"/>
                <w:szCs w:val="20"/>
                <w:lang w:val="en"/>
              </w:rPr>
              <w:t>Water reflectance without correction for the NIR similarity spectrum (see Ruddick et al., 2006)</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5C49C42" w14:textId="77777777" w:rsidR="00BD15BE" w:rsidRDefault="00BD15BE">
            <w:pPr>
              <w:pStyle w:val="Default"/>
              <w:rPr>
                <w:rFonts w:ascii="Arial" w:hAnsi="Arial" w:cs="Arial"/>
                <w:sz w:val="20"/>
                <w:szCs w:val="20"/>
              </w:rPr>
            </w:pPr>
          </w:p>
        </w:tc>
      </w:tr>
      <w:tr w:rsidR="00BD15BE" w14:paraId="32F5254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20D8ADE"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0C9551F3"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57758EF3" w14:textId="77777777" w:rsidR="00BD15BE" w:rsidRDefault="005155BE">
            <w:pPr>
              <w:pStyle w:val="Default"/>
              <w:rPr>
                <w:rFonts w:ascii="Arial" w:hAnsi="Arial" w:cs="Arial"/>
                <w:sz w:val="20"/>
                <w:szCs w:val="20"/>
                <w:lang w:val="en"/>
              </w:rPr>
            </w:pPr>
            <w:r>
              <w:rPr>
                <w:rFonts w:ascii="Arial" w:hAnsi="Arial" w:cs="Arial"/>
                <w:sz w:val="20"/>
                <w:szCs w:val="20"/>
                <w:lang w:val="en"/>
              </w:rPr>
              <w:t>-</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53F9D88B" w14:textId="77777777" w:rsidR="00BD15BE" w:rsidRDefault="00BD15BE">
            <w:pPr>
              <w:pStyle w:val="Default"/>
              <w:rPr>
                <w:rFonts w:ascii="Arial" w:hAnsi="Arial" w:cs="Arial"/>
                <w:sz w:val="20"/>
                <w:szCs w:val="20"/>
              </w:rPr>
            </w:pPr>
          </w:p>
        </w:tc>
      </w:tr>
      <w:tr w:rsidR="00BD15BE" w14:paraId="030D2E1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1A444BB"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5ED59EE"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D9FC871"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5D97940" w14:textId="77777777" w:rsidR="00BD15BE" w:rsidRDefault="00BD15BE">
            <w:pPr>
              <w:pStyle w:val="Default"/>
              <w:rPr>
                <w:rFonts w:ascii="Arial" w:hAnsi="Arial" w:cs="Arial"/>
                <w:sz w:val="20"/>
                <w:szCs w:val="20"/>
              </w:rPr>
            </w:pPr>
          </w:p>
        </w:tc>
      </w:tr>
      <w:tr w:rsidR="00BD15BE" w14:paraId="3E6A1DB2"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BAF12A3"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66AB39B"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76794195"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24D5F022" w14:textId="77777777" w:rsidR="00BD15BE" w:rsidRDefault="00BD15BE">
            <w:pPr>
              <w:pStyle w:val="Default"/>
              <w:rPr>
                <w:rFonts w:ascii="Arial" w:hAnsi="Arial" w:cs="Arial"/>
                <w:sz w:val="20"/>
                <w:szCs w:val="20"/>
              </w:rPr>
            </w:pPr>
          </w:p>
        </w:tc>
      </w:tr>
      <w:tr w:rsidR="00BD15BE" w14:paraId="4D0FE9F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8020B3C"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5175C0E8"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2D766265"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1A97590" w14:textId="77777777" w:rsidR="00BD15BE" w:rsidRDefault="00BD15BE">
            <w:pPr>
              <w:pStyle w:val="Default"/>
              <w:rPr>
                <w:rFonts w:ascii="Arial" w:hAnsi="Arial" w:cs="Arial"/>
                <w:sz w:val="20"/>
                <w:szCs w:val="20"/>
              </w:rPr>
            </w:pPr>
          </w:p>
        </w:tc>
      </w:tr>
      <w:tr w:rsidR="00BD15BE" w14:paraId="58AEF791"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769025C3" w14:textId="77777777" w:rsidR="00BD15BE" w:rsidRDefault="00BD15BE">
            <w:pPr>
              <w:jc w:val="left"/>
              <w:rPr>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305930B" w14:textId="77777777" w:rsidR="00BD15BE" w:rsidRDefault="005155BE">
            <w:pPr>
              <w:pStyle w:val="Default"/>
              <w:rPr>
                <w:rFonts w:ascii="Arial" w:hAnsi="Arial" w:cs="Arial"/>
                <w:sz w:val="20"/>
                <w:szCs w:val="20"/>
                <w:lang w:val="en"/>
              </w:rPr>
            </w:pPr>
            <w:r>
              <w:rPr>
                <w:rFonts w:ascii="Arial" w:hAnsi="Arial" w:cs="Arial"/>
                <w:sz w:val="20"/>
                <w:szCs w:val="20"/>
                <w:lang w:val="en"/>
              </w:rPr>
              <w:t>Alternative symbol</w:t>
            </w:r>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57E6C15F"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rhow_nosc</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A953214" w14:textId="77777777" w:rsidR="00BD15BE" w:rsidRDefault="00BD15BE">
            <w:pPr>
              <w:pStyle w:val="Default"/>
              <w:rPr>
                <w:rFonts w:ascii="Arial" w:hAnsi="Arial" w:cs="Arial"/>
                <w:sz w:val="20"/>
                <w:szCs w:val="20"/>
              </w:rPr>
            </w:pPr>
          </w:p>
        </w:tc>
      </w:tr>
    </w:tbl>
    <w:p w14:paraId="4B5C4865" w14:textId="492DB868" w:rsidR="00BD15BE" w:rsidRDefault="005155BE">
      <w:pPr>
        <w:pStyle w:val="Caption"/>
        <w:keepNext/>
        <w:spacing w:before="240"/>
        <w:rPr>
          <w:lang w:val="en"/>
        </w:rPr>
      </w:pPr>
      <w:r>
        <w:t xml:space="preserve">Table </w:t>
      </w:r>
      <w:del w:id="3044" w:author="Pieter de Vis" w:date="2020-04-30T18:37:00Z">
        <w:r w:rsidDel="00370084">
          <w:fldChar w:fldCharType="begin"/>
        </w:r>
        <w:r w:rsidDel="00370084">
          <w:delInstrText>SEQ Table \* ARABIC</w:delInstrText>
        </w:r>
        <w:r w:rsidDel="00370084">
          <w:fldChar w:fldCharType="separate"/>
        </w:r>
        <w:r w:rsidDel="00370084">
          <w:delText>70</w:delText>
        </w:r>
        <w:r w:rsidDel="00370084">
          <w:fldChar w:fldCharType="end"/>
        </w:r>
        <w:bookmarkStart w:id="3045" w:name="_Toc1687712441"/>
        <w:r w:rsidDel="00370084">
          <w:delText xml:space="preserve"> </w:delText>
        </w:r>
      </w:del>
      <w:ins w:id="3046" w:author="Pieter de Vis" w:date="2020-04-30T18:37:00Z">
        <w:r w:rsidR="00370084">
          <w:t>80</w:t>
        </w:r>
        <w:r w:rsidR="00370084">
          <w:t xml:space="preserve"> </w:t>
        </w:r>
      </w:ins>
      <w:r>
        <w:rPr>
          <w:lang w:val="en"/>
        </w:rPr>
        <w:t>– Normalized water leaving radiance</w:t>
      </w:r>
      <w:bookmarkEnd w:id="3045"/>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551"/>
        <w:gridCol w:w="1843"/>
      </w:tblGrid>
      <w:tr w:rsidR="00BD15BE" w14:paraId="1DFBAE19"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2E5238EA" w14:textId="77777777" w:rsidR="00BD15BE" w:rsidRDefault="005155BE">
            <w:pPr>
              <w:pStyle w:val="Default"/>
              <w:rPr>
                <w:rFonts w:ascii="Arial" w:hAnsi="Arial" w:cs="Arial"/>
                <w:b/>
                <w:bCs/>
                <w:color w:val="FFFFFF"/>
                <w:sz w:val="20"/>
                <w:szCs w:val="20"/>
                <w:lang w:val="en"/>
              </w:rPr>
            </w:pPr>
            <w:proofErr w:type="spellStart"/>
            <w:r>
              <w:rPr>
                <w:rFonts w:ascii="Arial" w:hAnsi="Arial" w:cs="Arial"/>
                <w:b/>
                <w:bCs/>
                <w:color w:val="FFFFFF"/>
                <w:sz w:val="20"/>
                <w:szCs w:val="20"/>
                <w:lang w:val="en"/>
              </w:rPr>
              <w:t>lwn</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235E23E7"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sz="4" w:space="0" w:color="4F81BD"/>
              <w:left w:val="single" w:sz="4" w:space="0" w:color="4F81BD"/>
              <w:bottom w:val="single" w:sz="4" w:space="0" w:color="4F81BD"/>
              <w:right w:val="single" w:sz="4" w:space="0" w:color="4F81BD"/>
            </w:tcBorders>
            <w:shd w:val="clear" w:color="auto" w:fill="4F81BD"/>
          </w:tcPr>
          <w:p w14:paraId="6D9425EA"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sz="4" w:space="0" w:color="4F81BD"/>
              <w:left w:val="single" w:sz="4" w:space="0" w:color="4F81BD"/>
              <w:bottom w:val="single" w:sz="4" w:space="0" w:color="4F81BD"/>
              <w:right w:val="single" w:sz="4" w:space="0" w:color="4F81BD"/>
            </w:tcBorders>
            <w:shd w:val="clear" w:color="auto" w:fill="4F81BD"/>
          </w:tcPr>
          <w:p w14:paraId="677F6968" w14:textId="77777777" w:rsidR="00BD15BE" w:rsidRDefault="005155BE">
            <w:pPr>
              <w:pStyle w:val="Default"/>
              <w:rPr>
                <w:rFonts w:ascii="Arial" w:hAnsi="Arial" w:cs="Arial"/>
                <w:b/>
                <w:bCs/>
                <w:color w:val="FFFFFF"/>
                <w:sz w:val="20"/>
                <w:szCs w:val="20"/>
              </w:rPr>
            </w:pPr>
            <w:r>
              <w:rPr>
                <w:rFonts w:ascii="Arial" w:hAnsi="Arial" w:cs="Arial"/>
                <w:b/>
                <w:bCs/>
                <w:color w:val="FFFFFF"/>
                <w:sz w:val="20"/>
                <w:szCs w:val="20"/>
              </w:rPr>
              <w:t>Comment</w:t>
            </w:r>
          </w:p>
        </w:tc>
      </w:tr>
      <w:tr w:rsidR="00BD15BE" w14:paraId="6B4C2C6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B52BD76"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103B438B"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4C9ADFA5" w14:textId="77777777" w:rsidR="00BD15BE" w:rsidRDefault="005155BE">
            <w:pPr>
              <w:pStyle w:val="Default"/>
              <w:rPr>
                <w:rFonts w:ascii="Arial" w:hAnsi="Arial" w:cs="Arial"/>
                <w:sz w:val="20"/>
                <w:szCs w:val="20"/>
              </w:rPr>
            </w:pPr>
            <w:r>
              <w:rPr>
                <w:rFonts w:ascii="Arial" w:hAnsi="Arial" w:cs="Arial"/>
                <w:sz w:val="20"/>
                <w:szCs w:val="20"/>
              </w:rPr>
              <w:t>-999999</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6C82A6F6" w14:textId="77777777" w:rsidR="00BD15BE" w:rsidRDefault="00BD15BE">
            <w:pPr>
              <w:pStyle w:val="Default"/>
              <w:rPr>
                <w:rFonts w:ascii="Arial" w:hAnsi="Arial" w:cs="Arial"/>
                <w:sz w:val="20"/>
                <w:szCs w:val="20"/>
              </w:rPr>
            </w:pPr>
          </w:p>
        </w:tc>
      </w:tr>
      <w:tr w:rsidR="00BD15BE" w14:paraId="7F0E621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44FF070"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69C7D91E"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2E14B56" w14:textId="77777777" w:rsidR="00BD15BE" w:rsidRDefault="005155BE">
            <w:pPr>
              <w:pStyle w:val="Default"/>
              <w:rPr>
                <w:rFonts w:ascii="Arial" w:hAnsi="Arial" w:cs="Arial"/>
                <w:sz w:val="20"/>
                <w:szCs w:val="20"/>
              </w:rPr>
            </w:pPr>
            <w:proofErr w:type="spellStart"/>
            <w:r>
              <w:rPr>
                <w:rFonts w:ascii="Arial" w:hAnsi="Arial" w:cs="Arial"/>
                <w:sz w:val="20"/>
                <w:szCs w:val="20"/>
                <w:lang w:val="en"/>
              </w:rPr>
              <w:t>normalized_water_leaving_radiance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0813EA41" w14:textId="77777777" w:rsidR="00BD15BE" w:rsidRDefault="00BD15BE">
            <w:pPr>
              <w:pStyle w:val="Default"/>
              <w:rPr>
                <w:rFonts w:ascii="Arial" w:hAnsi="Arial" w:cs="Arial"/>
                <w:sz w:val="20"/>
                <w:szCs w:val="20"/>
              </w:rPr>
            </w:pPr>
          </w:p>
        </w:tc>
      </w:tr>
      <w:tr w:rsidR="00BD15BE" w14:paraId="7B8261B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5D58862"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4BDDFFD4"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EAC34E5"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normalized_water_leaving_radiance</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4F75F69A" w14:textId="77777777" w:rsidR="00BD15BE" w:rsidRDefault="00BD15BE">
            <w:pPr>
              <w:pStyle w:val="Default"/>
              <w:rPr>
                <w:rFonts w:ascii="Arial" w:hAnsi="Arial" w:cs="Arial"/>
                <w:sz w:val="20"/>
                <w:szCs w:val="20"/>
              </w:rPr>
            </w:pPr>
          </w:p>
        </w:tc>
      </w:tr>
      <w:tr w:rsidR="00BD15BE" w14:paraId="50989DE0"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3EC69CC"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2FA3A4BB" w14:textId="77777777" w:rsidR="00BD15BE" w:rsidRDefault="005155BE">
            <w:pPr>
              <w:pStyle w:val="Default"/>
              <w:rPr>
                <w:rFonts w:ascii="Arial" w:hAnsi="Arial" w:cs="Arial"/>
                <w:sz w:val="20"/>
                <w:szCs w:val="20"/>
              </w:rPr>
            </w:pPr>
            <w:r>
              <w:rPr>
                <w:rFonts w:ascii="Arial" w:hAnsi="Arial" w:cs="Arial"/>
                <w:sz w:val="20"/>
                <w:szCs w:val="20"/>
              </w:rPr>
              <w:t>units</w:t>
            </w:r>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3F369CF" w14:textId="77777777" w:rsidR="00BD15BE" w:rsidRDefault="005155BE">
            <w:pPr>
              <w:pStyle w:val="Default"/>
              <w:rPr>
                <w:rFonts w:ascii="Arial" w:hAnsi="Arial" w:cs="Arial"/>
                <w:sz w:val="20"/>
                <w:szCs w:val="20"/>
              </w:rPr>
            </w:pPr>
            <w:proofErr w:type="spellStart"/>
            <w:r>
              <w:rPr>
                <w:rFonts w:ascii="Arial" w:hAnsi="Arial" w:cs="Arial"/>
                <w:sz w:val="20"/>
                <w:szCs w:val="20"/>
              </w:rPr>
              <w:t>mW</w:t>
            </w:r>
            <w:proofErr w:type="spellEnd"/>
            <w:r>
              <w:rPr>
                <w:rFonts w:ascii="Arial" w:hAnsi="Arial" w:cs="Arial"/>
                <w:sz w:val="20"/>
                <w:szCs w:val="20"/>
              </w:rPr>
              <w:t xml:space="preserve"> m^-2 nm^-1</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1C2EF5CE" w14:textId="77777777" w:rsidR="00BD15BE" w:rsidRDefault="00BD15BE">
            <w:pPr>
              <w:pStyle w:val="Default"/>
              <w:rPr>
                <w:rFonts w:ascii="Arial" w:hAnsi="Arial" w:cs="Arial"/>
                <w:sz w:val="20"/>
                <w:szCs w:val="20"/>
              </w:rPr>
            </w:pPr>
          </w:p>
        </w:tc>
      </w:tr>
      <w:tr w:rsidR="00BD15BE" w14:paraId="5780CFBF"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9ED838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7DA9944"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836C8C1" w14:textId="77777777" w:rsidR="00BD15BE" w:rsidRDefault="00BD15BE">
            <w:pPr>
              <w:pStyle w:val="Default"/>
              <w:rPr>
                <w:rFonts w:ascii="Arial" w:hAnsi="Arial" w:cs="Arial"/>
                <w:sz w:val="20"/>
                <w:szCs w:val="20"/>
              </w:rPr>
            </w:pP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8C0621E" w14:textId="77777777" w:rsidR="00BD15BE" w:rsidRDefault="00BD15BE">
            <w:pPr>
              <w:pStyle w:val="Default"/>
              <w:rPr>
                <w:rFonts w:ascii="Arial" w:hAnsi="Arial" w:cs="Arial"/>
                <w:sz w:val="20"/>
                <w:szCs w:val="20"/>
              </w:rPr>
            </w:pPr>
          </w:p>
        </w:tc>
      </w:tr>
      <w:tr w:rsidR="00BD15BE" w14:paraId="78E96CAB"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3AEAABB"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ED88154"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auto"/>
          </w:tcPr>
          <w:p w14:paraId="32E6529A" w14:textId="77777777" w:rsidR="00BD15BE" w:rsidRDefault="005155BE">
            <w:pPr>
              <w:pStyle w:val="Default"/>
              <w:rPr>
                <w:rFonts w:ascii="Arial" w:hAnsi="Arial" w:cs="Arial"/>
                <w:sz w:val="20"/>
                <w:szCs w:val="20"/>
              </w:rPr>
            </w:pPr>
            <w:r>
              <w:rPr>
                <w:rFonts w:ascii="Arial" w:hAnsi="Arial" w:cs="Arial"/>
                <w:sz w:val="20"/>
                <w:szCs w:val="20"/>
              </w:rPr>
              <w:t>0.0</w:t>
            </w:r>
          </w:p>
        </w:tc>
        <w:tc>
          <w:tcPr>
            <w:tcW w:w="1843" w:type="dxa"/>
            <w:tcBorders>
              <w:top w:val="single" w:sz="4" w:space="0" w:color="95B3D7"/>
              <w:left w:val="single" w:sz="4" w:space="0" w:color="95B3D7"/>
              <w:bottom w:val="single" w:sz="4" w:space="0" w:color="95B3D7"/>
              <w:right w:val="single" w:sz="4" w:space="0" w:color="95B3D7"/>
            </w:tcBorders>
            <w:shd w:val="clear" w:color="auto" w:fill="auto"/>
          </w:tcPr>
          <w:p w14:paraId="48FBA4AD" w14:textId="77777777" w:rsidR="00BD15BE" w:rsidRDefault="00BD15BE">
            <w:pPr>
              <w:pStyle w:val="Default"/>
              <w:rPr>
                <w:rFonts w:ascii="Arial" w:hAnsi="Arial" w:cs="Arial"/>
                <w:sz w:val="20"/>
                <w:szCs w:val="20"/>
              </w:rPr>
            </w:pPr>
          </w:p>
        </w:tc>
      </w:tr>
      <w:tr w:rsidR="00BD15BE" w14:paraId="661583E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2DFAC49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853F6F9"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551" w:type="dxa"/>
            <w:tcBorders>
              <w:top w:val="single" w:sz="4" w:space="0" w:color="95B3D7"/>
              <w:left w:val="single" w:sz="4" w:space="0" w:color="95B3D7"/>
              <w:bottom w:val="single" w:sz="4" w:space="0" w:color="95B3D7"/>
              <w:right w:val="single" w:sz="4" w:space="0" w:color="95B3D7"/>
            </w:tcBorders>
            <w:shd w:val="clear" w:color="auto" w:fill="DBE5F1"/>
          </w:tcPr>
          <w:p w14:paraId="18367172" w14:textId="77777777" w:rsidR="00BD15BE" w:rsidRDefault="005155BE">
            <w:pPr>
              <w:pStyle w:val="Default"/>
              <w:rPr>
                <w:rFonts w:ascii="Arial" w:hAnsi="Arial" w:cs="Arial"/>
                <w:sz w:val="20"/>
                <w:szCs w:val="20"/>
              </w:rPr>
            </w:pPr>
            <w:proofErr w:type="spellStart"/>
            <w:r>
              <w:rPr>
                <w:rFonts w:ascii="Arial" w:hAnsi="Arial" w:cs="Arial"/>
                <w:sz w:val="20"/>
                <w:szCs w:val="20"/>
              </w:rPr>
              <w:t>quality_flag</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BAAE4B9" w14:textId="77777777" w:rsidR="00BD15BE" w:rsidRDefault="00BD15BE">
            <w:pPr>
              <w:pStyle w:val="Default"/>
              <w:rPr>
                <w:rFonts w:ascii="Arial" w:hAnsi="Arial" w:cs="Arial"/>
                <w:sz w:val="20"/>
                <w:szCs w:val="20"/>
              </w:rPr>
            </w:pPr>
          </w:p>
        </w:tc>
      </w:tr>
      <w:tr w:rsidR="00BD15BE" w14:paraId="0ECBCA19"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6271B73D"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3F8F9134" w14:textId="77777777" w:rsidR="00BD15BE" w:rsidRDefault="005155BE">
            <w:pPr>
              <w:jc w:val="left"/>
              <w:rPr>
                <w:rFonts w:cs="Arial"/>
                <w:sz w:val="20"/>
                <w:szCs w:val="20"/>
                <w:lang w:val="en"/>
              </w:rPr>
            </w:pPr>
            <w:r>
              <w:rPr>
                <w:rFonts w:eastAsia="SimSun" w:cs="Arial"/>
                <w:sz w:val="20"/>
                <w:szCs w:val="20"/>
                <w:lang w:val="en" w:eastAsia="zh-CN" w:bidi="ar"/>
              </w:rPr>
              <w:t xml:space="preserve">NERC </w:t>
            </w:r>
            <w:r>
              <w:rPr>
                <w:rFonts w:eastAsia="SimSun" w:cs="Arial"/>
                <w:sz w:val="20"/>
                <w:szCs w:val="20"/>
                <w:lang w:val="en-US" w:eastAsia="zh-CN" w:bidi="ar"/>
              </w:rPr>
              <w:t>URI</w:t>
            </w:r>
          </w:p>
        </w:tc>
        <w:tc>
          <w:tcPr>
            <w:tcW w:w="2551"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01C23CE7" w14:textId="77777777" w:rsidR="00BD15BE" w:rsidRDefault="005155BE">
            <w:pPr>
              <w:jc w:val="left"/>
              <w:rPr>
                <w:rFonts w:cs="Arial"/>
                <w:sz w:val="20"/>
                <w:szCs w:val="20"/>
              </w:rPr>
            </w:pPr>
            <w:r>
              <w:rPr>
                <w:rFonts w:eastAsia="SimSun" w:cs="Arial"/>
                <w:sz w:val="20"/>
                <w:szCs w:val="20"/>
              </w:rPr>
              <w:t>http://vocab.nerc.ac.uk/collection/P01/current/NRWLRCR1/</w:t>
            </w:r>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13A72890" w14:textId="77777777" w:rsidR="00BD15BE" w:rsidRDefault="00BD15BE">
            <w:pPr>
              <w:pStyle w:val="Default"/>
              <w:rPr>
                <w:rFonts w:ascii="Arial" w:hAnsi="Arial" w:cs="Arial"/>
                <w:sz w:val="20"/>
                <w:szCs w:val="20"/>
              </w:rPr>
            </w:pPr>
          </w:p>
        </w:tc>
      </w:tr>
      <w:tr w:rsidR="00BD15BE" w14:paraId="36761468"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3B14EAE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2C83DD15"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Identifier ()</w:t>
            </w:r>
          </w:p>
        </w:tc>
        <w:tc>
          <w:tcPr>
            <w:tcW w:w="2551"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59C54791" w14:textId="77777777" w:rsidR="00BD15BE" w:rsidRDefault="005155BE">
            <w:pPr>
              <w:jc w:val="left"/>
              <w:rPr>
                <w:rFonts w:eastAsia="SimSun" w:cs="Arial"/>
                <w:sz w:val="20"/>
                <w:szCs w:val="20"/>
                <w:lang w:val="en-US" w:eastAsia="zh-CN" w:bidi="ar"/>
              </w:rPr>
            </w:pPr>
            <w:r>
              <w:rPr>
                <w:rFonts w:eastAsia="SimSun" w:cs="Arial"/>
                <w:sz w:val="20"/>
                <w:szCs w:val="20"/>
                <w:lang w:val="en-US" w:eastAsia="zh-CN" w:bidi="ar"/>
              </w:rPr>
              <w:t>SDN:P01::NRWLRCR1</w:t>
            </w:r>
            <w:hyperlink r:id="rId30"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005776D2" w14:textId="77777777" w:rsidR="00BD15BE" w:rsidRDefault="00BD15BE">
            <w:pPr>
              <w:pStyle w:val="Default"/>
              <w:rPr>
                <w:rFonts w:ascii="Arial" w:hAnsi="Arial" w:cs="Arial"/>
                <w:sz w:val="20"/>
                <w:szCs w:val="20"/>
              </w:rPr>
            </w:pPr>
          </w:p>
        </w:tc>
      </w:tr>
      <w:tr w:rsidR="00BD15BE" w14:paraId="6F429CFE"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6AF9A38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0602B6A1"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Preferred 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3124F077" w14:textId="77777777" w:rsidR="00BD15BE" w:rsidRDefault="005155BE">
            <w:pPr>
              <w:jc w:val="left"/>
              <w:rPr>
                <w:rFonts w:eastAsia="SimSun" w:cs="Arial"/>
                <w:sz w:val="20"/>
                <w:szCs w:val="20"/>
                <w:lang w:val="en-US" w:eastAsia="zh-CN" w:bidi="ar"/>
              </w:rPr>
            </w:pPr>
            <w:proofErr w:type="spellStart"/>
            <w:r>
              <w:rPr>
                <w:rFonts w:eastAsia="SimSun" w:cs="Arial"/>
                <w:sz w:val="20"/>
                <w:szCs w:val="20"/>
                <w:lang w:val="en-US" w:eastAsia="zh-CN" w:bidi="ar"/>
              </w:rPr>
              <w:t>Normalised</w:t>
            </w:r>
            <w:proofErr w:type="spellEnd"/>
            <w:r>
              <w:rPr>
                <w:rFonts w:eastAsia="SimSun" w:cs="Arial"/>
                <w:sz w:val="20"/>
                <w:szCs w:val="20"/>
                <w:lang w:val="en-US" w:eastAsia="zh-CN" w:bidi="ar"/>
              </w:rPr>
              <w:t xml:space="preserve"> water-leaving radiance of electromagnetic radiation (unspecified single wavelength) from the water body by cosine-collector radiometer</w:t>
            </w:r>
            <w:hyperlink r:id="rId31"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7129E4FC" w14:textId="77777777" w:rsidR="00BD15BE" w:rsidRDefault="00BD15BE">
            <w:pPr>
              <w:pStyle w:val="Default"/>
              <w:rPr>
                <w:rFonts w:ascii="Arial" w:hAnsi="Arial" w:cs="Arial"/>
                <w:sz w:val="20"/>
                <w:szCs w:val="20"/>
              </w:rPr>
            </w:pPr>
          </w:p>
        </w:tc>
      </w:tr>
      <w:tr w:rsidR="00BD15BE" w14:paraId="7FD6E4D9"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698DA971"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7AAA46EA" w14:textId="77777777" w:rsidR="00BD15BE" w:rsidRDefault="005155BE">
            <w:pPr>
              <w:jc w:val="left"/>
              <w:rPr>
                <w:rFonts w:cs="Arial"/>
                <w:sz w:val="20"/>
                <w:szCs w:val="20"/>
              </w:rPr>
            </w:pPr>
            <w:r>
              <w:rPr>
                <w:rFonts w:eastAsia="SimSun" w:cs="Arial"/>
                <w:sz w:val="20"/>
                <w:szCs w:val="20"/>
                <w:lang w:val="en" w:eastAsia="zh-CN" w:bidi="ar"/>
              </w:rPr>
              <w:t xml:space="preserve">NERC </w:t>
            </w:r>
            <w:r>
              <w:rPr>
                <w:rFonts w:eastAsia="SimSun" w:cs="Arial"/>
                <w:sz w:val="20"/>
                <w:szCs w:val="20"/>
                <w:lang w:val="en-US" w:eastAsia="zh-CN" w:bidi="ar"/>
              </w:rPr>
              <w:t xml:space="preserve">Alternative </w:t>
            </w:r>
            <w:r>
              <w:rPr>
                <w:rFonts w:eastAsia="SimSun" w:cs="Arial"/>
                <w:sz w:val="20"/>
                <w:szCs w:val="20"/>
                <w:lang w:val="en-US" w:eastAsia="zh-CN" w:bidi="ar"/>
              </w:rPr>
              <w:lastRenderedPageBreak/>
              <w:t>label (</w:t>
            </w:r>
            <w:proofErr w:type="spellStart"/>
            <w:r>
              <w:rPr>
                <w:rFonts w:eastAsia="SimSun" w:cs="Arial"/>
                <w:sz w:val="20"/>
                <w:szCs w:val="20"/>
                <w:lang w:val="en-US" w:eastAsia="zh-CN" w:bidi="ar"/>
              </w:rPr>
              <w:t>en</w:t>
            </w:r>
            <w:proofErr w:type="spellEnd"/>
            <w:r>
              <w:rPr>
                <w:rFonts w:eastAsia="SimSun" w:cs="Arial"/>
                <w:sz w:val="20"/>
                <w:szCs w:val="20"/>
                <w:lang w:val="en-US" w:eastAsia="zh-CN" w:bidi="ar"/>
              </w:rPr>
              <w:t>)</w:t>
            </w:r>
          </w:p>
        </w:tc>
        <w:tc>
          <w:tcPr>
            <w:tcW w:w="2551"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716F6A4D" w14:textId="77777777" w:rsidR="00BD15BE" w:rsidRDefault="005155BE">
            <w:pPr>
              <w:jc w:val="left"/>
              <w:rPr>
                <w:rFonts w:eastAsia="SimSun" w:cs="Arial"/>
                <w:sz w:val="20"/>
                <w:szCs w:val="20"/>
                <w:lang w:val="en-US" w:eastAsia="zh-CN" w:bidi="ar"/>
              </w:rPr>
            </w:pPr>
            <w:r>
              <w:rPr>
                <w:rFonts w:eastAsia="SimSun" w:cs="Arial"/>
                <w:sz w:val="20"/>
                <w:szCs w:val="20"/>
                <w:lang w:val="en-US" w:eastAsia="zh-CN" w:bidi="ar"/>
              </w:rPr>
              <w:lastRenderedPageBreak/>
              <w:t>Nlw_2D</w:t>
            </w:r>
            <w:hyperlink r:id="rId32" w:tgtFrame="/home/cgoyens/Documents\x/_blank" w:history="1"/>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5A4E105F" w14:textId="77777777" w:rsidR="00BD15BE" w:rsidRDefault="00BD15BE">
            <w:pPr>
              <w:pStyle w:val="Default"/>
              <w:rPr>
                <w:rFonts w:ascii="Arial" w:hAnsi="Arial" w:cs="Arial"/>
                <w:sz w:val="20"/>
                <w:szCs w:val="20"/>
              </w:rPr>
            </w:pPr>
          </w:p>
        </w:tc>
      </w:tr>
      <w:tr w:rsidR="00BD15BE" w14:paraId="40871E7E"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72165EF3" w14:textId="77777777" w:rsidR="00BD15BE" w:rsidRDefault="00BD15BE">
            <w:pPr>
              <w:jc w:val="left"/>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5F4595DF" w14:textId="77777777" w:rsidR="00BD15BE" w:rsidRDefault="005155BE">
            <w:pPr>
              <w:jc w:val="left"/>
              <w:rPr>
                <w:rFonts w:eastAsia="SimSun" w:cs="Arial"/>
                <w:sz w:val="20"/>
                <w:szCs w:val="20"/>
                <w:lang w:val="en" w:eastAsia="zh-CN" w:bidi="ar"/>
              </w:rPr>
            </w:pPr>
            <w:r>
              <w:rPr>
                <w:rFonts w:eastAsia="SimSun" w:cs="Arial"/>
                <w:sz w:val="20"/>
                <w:szCs w:val="20"/>
                <w:lang w:val="en" w:eastAsia="zh-CN" w:bidi="ar"/>
              </w:rPr>
              <w:t>Alternative symbol</w:t>
            </w:r>
          </w:p>
        </w:tc>
        <w:tc>
          <w:tcPr>
            <w:tcW w:w="2551"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0B93871F" w14:textId="77777777" w:rsidR="00BD15BE" w:rsidRDefault="005155BE">
            <w:pPr>
              <w:jc w:val="left"/>
              <w:rPr>
                <w:rFonts w:eastAsia="SimSun" w:cs="Arial"/>
                <w:sz w:val="20"/>
                <w:szCs w:val="20"/>
                <w:lang w:val="en" w:eastAsia="zh-CN" w:bidi="ar"/>
              </w:rPr>
            </w:pPr>
            <w:proofErr w:type="spellStart"/>
            <w:r>
              <w:rPr>
                <w:rFonts w:eastAsia="SimSun" w:cs="Arial"/>
                <w:sz w:val="20"/>
                <w:szCs w:val="20"/>
                <w:lang w:val="en" w:eastAsia="zh-CN" w:bidi="ar"/>
              </w:rPr>
              <w:t>nlw</w:t>
            </w:r>
            <w:proofErr w:type="spellEnd"/>
          </w:p>
        </w:tc>
        <w:tc>
          <w:tcPr>
            <w:tcW w:w="1843" w:type="dxa"/>
            <w:tcBorders>
              <w:top w:val="single" w:sz="4" w:space="0" w:color="95B3D7"/>
              <w:left w:val="single" w:sz="4" w:space="0" w:color="95B3D7"/>
              <w:bottom w:val="single" w:sz="4" w:space="0" w:color="95B3D7"/>
              <w:right w:val="single" w:sz="4" w:space="0" w:color="95B3D7"/>
            </w:tcBorders>
            <w:shd w:val="clear" w:color="auto" w:fill="DBE5F1"/>
          </w:tcPr>
          <w:p w14:paraId="35B37473" w14:textId="77777777" w:rsidR="00BD15BE" w:rsidRDefault="00BD15BE">
            <w:pPr>
              <w:pStyle w:val="Default"/>
              <w:rPr>
                <w:rFonts w:ascii="Arial" w:hAnsi="Arial" w:cs="Arial"/>
                <w:sz w:val="20"/>
                <w:szCs w:val="20"/>
              </w:rPr>
            </w:pPr>
          </w:p>
        </w:tc>
      </w:tr>
    </w:tbl>
    <w:p w14:paraId="1AA9A2E4" w14:textId="77777777" w:rsidR="00BD15BE" w:rsidRDefault="00BD15BE">
      <w:pPr>
        <w:pStyle w:val="Heading2"/>
        <w:numPr>
          <w:ilvl w:val="1"/>
          <w:numId w:val="0"/>
        </w:numPr>
        <w:rPr>
          <w:rFonts w:cs="Arial"/>
          <w:sz w:val="22"/>
          <w:szCs w:val="22"/>
        </w:rPr>
      </w:pPr>
    </w:p>
    <w:p w14:paraId="78DAB381" w14:textId="77777777" w:rsidR="00BD15BE" w:rsidRDefault="005155BE">
      <w:pPr>
        <w:pStyle w:val="Heading2"/>
        <w:numPr>
          <w:ilvl w:val="1"/>
          <w:numId w:val="2"/>
        </w:numPr>
        <w:rPr>
          <w:rFonts w:cs="Arial"/>
          <w:sz w:val="22"/>
          <w:szCs w:val="22"/>
        </w:rPr>
      </w:pPr>
      <w:bookmarkStart w:id="3047" w:name="_Toc84137402"/>
      <w:bookmarkStart w:id="3048" w:name="_Toc309803662"/>
      <w:r>
        <w:rPr>
          <w:rFonts w:cs="Arial"/>
          <w:sz w:val="22"/>
          <w:szCs w:val="22"/>
          <w:lang w:val="en"/>
        </w:rPr>
        <w:t>Auxiliary data variables</w:t>
      </w:r>
      <w:bookmarkEnd w:id="3047"/>
      <w:bookmarkEnd w:id="3048"/>
    </w:p>
    <w:p w14:paraId="79256248" w14:textId="77777777" w:rsidR="00BD15BE" w:rsidRDefault="00BD15BE"/>
    <w:p w14:paraId="2A385F44" w14:textId="6C900BBD" w:rsidR="00BD15BE" w:rsidRDefault="005155BE">
      <w:pPr>
        <w:pStyle w:val="Caption"/>
        <w:keepNext/>
        <w:rPr>
          <w:rFonts w:cs="Arial"/>
          <w:sz w:val="22"/>
          <w:szCs w:val="22"/>
        </w:rPr>
      </w:pPr>
      <w:r>
        <w:rPr>
          <w:rFonts w:cs="Arial"/>
          <w:sz w:val="22"/>
          <w:szCs w:val="22"/>
        </w:rPr>
        <w:t xml:space="preserve">Table </w:t>
      </w:r>
      <w:del w:id="3049" w:author="Pieter de Vis" w:date="2020-04-30T18:37:00Z">
        <w:r w:rsidDel="00370084">
          <w:rPr>
            <w:rFonts w:cs="Arial"/>
            <w:sz w:val="22"/>
            <w:szCs w:val="22"/>
          </w:rPr>
          <w:fldChar w:fldCharType="begin"/>
        </w:r>
        <w:r w:rsidDel="00370084">
          <w:rPr>
            <w:rFonts w:cs="Arial"/>
            <w:sz w:val="22"/>
            <w:szCs w:val="22"/>
          </w:rPr>
          <w:delInstrText>SEQ Table \* ARABIC</w:delInstrText>
        </w:r>
        <w:r w:rsidDel="00370084">
          <w:rPr>
            <w:rFonts w:cs="Arial"/>
            <w:sz w:val="22"/>
            <w:szCs w:val="22"/>
          </w:rPr>
          <w:fldChar w:fldCharType="separate"/>
        </w:r>
        <w:r w:rsidDel="00370084">
          <w:rPr>
            <w:rFonts w:cs="Arial"/>
            <w:sz w:val="22"/>
            <w:szCs w:val="22"/>
          </w:rPr>
          <w:delText>71</w:delText>
        </w:r>
        <w:r w:rsidDel="00370084">
          <w:rPr>
            <w:rFonts w:cs="Arial"/>
            <w:sz w:val="22"/>
            <w:szCs w:val="22"/>
          </w:rPr>
          <w:fldChar w:fldCharType="end"/>
        </w:r>
        <w:bookmarkStart w:id="3050" w:name="_Toc1107278272"/>
        <w:r w:rsidDel="00370084">
          <w:rPr>
            <w:rFonts w:cs="Arial"/>
            <w:sz w:val="22"/>
            <w:szCs w:val="22"/>
          </w:rPr>
          <w:delText xml:space="preserve"> </w:delText>
        </w:r>
      </w:del>
      <w:ins w:id="3051" w:author="Pieter de Vis" w:date="2020-04-30T18:37:00Z">
        <w:r w:rsidR="00370084">
          <w:rPr>
            <w:rFonts w:cs="Arial"/>
            <w:sz w:val="22"/>
            <w:szCs w:val="22"/>
          </w:rPr>
          <w:fldChar w:fldCharType="begin"/>
        </w:r>
        <w:r w:rsidR="00370084">
          <w:rPr>
            <w:rFonts w:cs="Arial"/>
            <w:sz w:val="22"/>
            <w:szCs w:val="22"/>
          </w:rPr>
          <w:instrText>SEQ Table \* ARABIC</w:instrText>
        </w:r>
        <w:r w:rsidR="00370084">
          <w:rPr>
            <w:rFonts w:cs="Arial"/>
            <w:sz w:val="22"/>
            <w:szCs w:val="22"/>
          </w:rPr>
          <w:fldChar w:fldCharType="separate"/>
        </w:r>
        <w:r w:rsidR="00370084">
          <w:rPr>
            <w:rFonts w:cs="Arial"/>
            <w:sz w:val="22"/>
            <w:szCs w:val="22"/>
          </w:rPr>
          <w:t>8</w:t>
        </w:r>
        <w:r w:rsidR="00370084">
          <w:rPr>
            <w:rFonts w:cs="Arial"/>
            <w:sz w:val="22"/>
            <w:szCs w:val="22"/>
          </w:rPr>
          <w:t>1</w:t>
        </w:r>
        <w:r w:rsidR="00370084">
          <w:rPr>
            <w:rFonts w:cs="Arial"/>
            <w:sz w:val="22"/>
            <w:szCs w:val="22"/>
          </w:rPr>
          <w:fldChar w:fldCharType="end"/>
        </w:r>
        <w:r w:rsidR="00370084">
          <w:rPr>
            <w:rFonts w:cs="Arial"/>
            <w:sz w:val="22"/>
            <w:szCs w:val="22"/>
          </w:rPr>
          <w:t xml:space="preserve"> </w:t>
        </w:r>
      </w:ins>
      <w:r>
        <w:t xml:space="preserve">– </w:t>
      </w:r>
      <w:r>
        <w:rPr>
          <w:rFonts w:cs="Arial"/>
          <w:sz w:val="22"/>
          <w:szCs w:val="22"/>
          <w:lang w:val="en"/>
        </w:rPr>
        <w:t xml:space="preserve">Auxiliary </w:t>
      </w:r>
      <w:r>
        <w:rPr>
          <w:rFonts w:cs="Arial"/>
          <w:sz w:val="22"/>
          <w:szCs w:val="22"/>
        </w:rPr>
        <w:t>product data variables</w:t>
      </w:r>
      <w:bookmarkEnd w:id="3050"/>
    </w:p>
    <w:tbl>
      <w:tblPr>
        <w:tblW w:w="9322" w:type="dxa"/>
        <w:tblInd w:w="-113"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659"/>
        <w:gridCol w:w="2693"/>
        <w:gridCol w:w="1276"/>
        <w:gridCol w:w="2694"/>
      </w:tblGrid>
      <w:tr w:rsidR="00BD15BE" w14:paraId="3B438E4B" w14:textId="77777777">
        <w:trPr>
          <w:trHeight w:val="326"/>
        </w:trPr>
        <w:tc>
          <w:tcPr>
            <w:tcW w:w="2659" w:type="dxa"/>
            <w:tcBorders>
              <w:top w:val="single" w:sz="4" w:space="0" w:color="4F81BD"/>
              <w:left w:val="single" w:sz="4" w:space="0" w:color="4F81BD"/>
              <w:bottom w:val="single" w:sz="4" w:space="0" w:color="4F81BD"/>
              <w:right w:val="single" w:sz="4" w:space="0" w:color="4F81BD"/>
            </w:tcBorders>
            <w:shd w:val="clear" w:color="auto" w:fill="4F81BD"/>
          </w:tcPr>
          <w:p w14:paraId="4FAB77F6" w14:textId="77777777" w:rsidR="00BD15BE" w:rsidRDefault="005155BE">
            <w:pPr>
              <w:pStyle w:val="Default"/>
              <w:rPr>
                <w:rFonts w:ascii="Arial" w:hAnsi="Arial" w:cs="Arial"/>
                <w:b/>
                <w:bCs/>
                <w:sz w:val="22"/>
                <w:szCs w:val="22"/>
              </w:rPr>
            </w:pPr>
            <w:r>
              <w:rPr>
                <w:rFonts w:ascii="Arial" w:hAnsi="Arial" w:cs="Arial"/>
                <w:b/>
                <w:bCs/>
                <w:color w:val="FFFFFF"/>
                <w:sz w:val="22"/>
                <w:szCs w:val="22"/>
              </w:rPr>
              <w:t>Variable Name</w:t>
            </w:r>
          </w:p>
        </w:tc>
        <w:tc>
          <w:tcPr>
            <w:tcW w:w="2693" w:type="dxa"/>
            <w:tcBorders>
              <w:top w:val="single" w:sz="4" w:space="0" w:color="4F81BD"/>
              <w:left w:val="single" w:sz="4" w:space="0" w:color="4F81BD"/>
              <w:bottom w:val="single" w:sz="4" w:space="0" w:color="4F81BD"/>
              <w:right w:val="single" w:sz="4" w:space="0" w:color="4F81BD"/>
            </w:tcBorders>
            <w:shd w:val="clear" w:color="auto" w:fill="4F81BD"/>
          </w:tcPr>
          <w:p w14:paraId="0026046B" w14:textId="77777777" w:rsidR="00BD15BE" w:rsidRDefault="005155BE">
            <w:pPr>
              <w:pStyle w:val="Default"/>
              <w:rPr>
                <w:rFonts w:ascii="Arial" w:hAnsi="Arial" w:cs="Arial"/>
                <w:b/>
                <w:bCs/>
                <w:color w:val="FFFFFF"/>
                <w:sz w:val="22"/>
                <w:szCs w:val="22"/>
              </w:rPr>
            </w:pPr>
            <w:r>
              <w:rPr>
                <w:rFonts w:ascii="Arial" w:hAnsi="Arial" w:cs="Arial"/>
                <w:b/>
                <w:bCs/>
                <w:color w:val="FFFFFF"/>
                <w:sz w:val="22"/>
                <w:szCs w:val="22"/>
              </w:rPr>
              <w:t>Standard Name</w:t>
            </w:r>
          </w:p>
        </w:tc>
        <w:tc>
          <w:tcPr>
            <w:tcW w:w="1276" w:type="dxa"/>
            <w:tcBorders>
              <w:top w:val="single" w:sz="4" w:space="0" w:color="4F81BD"/>
              <w:left w:val="single" w:sz="4" w:space="0" w:color="4F81BD"/>
              <w:bottom w:val="single" w:sz="4" w:space="0" w:color="4F81BD"/>
              <w:right w:val="single" w:sz="4" w:space="0" w:color="4F81BD"/>
            </w:tcBorders>
            <w:shd w:val="clear" w:color="auto" w:fill="4F81BD"/>
          </w:tcPr>
          <w:p w14:paraId="4D842D80" w14:textId="77777777" w:rsidR="00BD15BE" w:rsidRDefault="005155BE">
            <w:pPr>
              <w:pStyle w:val="Default"/>
              <w:rPr>
                <w:rFonts w:ascii="Arial" w:hAnsi="Arial" w:cs="Arial"/>
                <w:b/>
                <w:bCs/>
                <w:color w:val="FFFFFF"/>
                <w:sz w:val="22"/>
                <w:szCs w:val="22"/>
              </w:rPr>
            </w:pPr>
            <w:r>
              <w:rPr>
                <w:rFonts w:ascii="Arial" w:hAnsi="Arial" w:cs="Arial"/>
                <w:b/>
                <w:bCs/>
                <w:color w:val="FFFFFF"/>
                <w:sz w:val="22"/>
                <w:szCs w:val="22"/>
              </w:rPr>
              <w:t>Data Type</w:t>
            </w:r>
          </w:p>
        </w:tc>
        <w:tc>
          <w:tcPr>
            <w:tcW w:w="2694" w:type="dxa"/>
            <w:tcBorders>
              <w:top w:val="single" w:sz="4" w:space="0" w:color="4F81BD"/>
              <w:left w:val="single" w:sz="4" w:space="0" w:color="4F81BD"/>
              <w:bottom w:val="single" w:sz="4" w:space="0" w:color="4F81BD"/>
              <w:right w:val="single" w:sz="4" w:space="0" w:color="4F81BD"/>
            </w:tcBorders>
            <w:shd w:val="clear" w:color="auto" w:fill="4F81BD"/>
          </w:tcPr>
          <w:p w14:paraId="62D25CEB" w14:textId="77777777" w:rsidR="00BD15BE" w:rsidRDefault="005155BE">
            <w:pPr>
              <w:pStyle w:val="Default"/>
              <w:rPr>
                <w:rFonts w:ascii="Arial" w:hAnsi="Arial" w:cs="Arial"/>
                <w:b/>
                <w:bCs/>
                <w:color w:val="FFFFFF"/>
                <w:sz w:val="22"/>
                <w:szCs w:val="22"/>
              </w:rPr>
            </w:pPr>
            <w:r>
              <w:rPr>
                <w:rFonts w:ascii="Arial" w:hAnsi="Arial" w:cs="Arial"/>
                <w:b/>
                <w:bCs/>
                <w:color w:val="FFFFFF"/>
                <w:sz w:val="22"/>
                <w:szCs w:val="22"/>
              </w:rPr>
              <w:t>Dimension</w:t>
            </w:r>
          </w:p>
        </w:tc>
      </w:tr>
      <w:tr w:rsidR="00BD15BE" w14:paraId="16921EAB" w14:textId="77777777">
        <w:trPr>
          <w:trHeight w:val="90"/>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9B6B4CE" w14:textId="77777777" w:rsidR="00BD15BE" w:rsidRDefault="005155BE">
            <w:pPr>
              <w:pStyle w:val="Default"/>
              <w:rPr>
                <w:rFonts w:ascii="Arial" w:hAnsi="Arial" w:cs="Arial"/>
                <w:color w:val="auto"/>
                <w:sz w:val="22"/>
                <w:szCs w:val="22"/>
                <w:lang w:val="en"/>
              </w:rPr>
            </w:pPr>
            <w:proofErr w:type="spellStart"/>
            <w:r>
              <w:rPr>
                <w:rFonts w:ascii="Arial" w:hAnsi="Arial" w:cs="Arial"/>
                <w:color w:val="auto"/>
                <w:sz w:val="22"/>
                <w:szCs w:val="22"/>
                <w:lang w:val="en"/>
              </w:rPr>
              <w:t>cloud_area_fraction</w:t>
            </w:r>
            <w:proofErr w:type="spellEnd"/>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61430957" w14:textId="77777777" w:rsidR="00BD15BE" w:rsidRDefault="005155BE">
            <w:pPr>
              <w:pStyle w:val="Default"/>
              <w:rPr>
                <w:rFonts w:ascii="Arial" w:hAnsi="Arial" w:cs="Arial"/>
                <w:color w:val="auto"/>
                <w:sz w:val="22"/>
                <w:szCs w:val="22"/>
                <w:lang w:val="en"/>
              </w:rPr>
            </w:pPr>
            <w:proofErr w:type="spellStart"/>
            <w:r>
              <w:rPr>
                <w:rFonts w:ascii="Arial" w:hAnsi="Arial" w:cs="Arial"/>
                <w:color w:val="auto"/>
                <w:sz w:val="22"/>
                <w:szCs w:val="22"/>
                <w:lang w:val="en"/>
              </w:rPr>
              <w:t>cloud_area_fraction</w:t>
            </w:r>
            <w:proofErr w:type="spellEnd"/>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3CA4BE2" w14:textId="77777777" w:rsidR="00BD15BE" w:rsidRDefault="005155BE">
            <w:pPr>
              <w:rPr>
                <w:rFonts w:cs="Arial"/>
                <w:lang w:val="en"/>
              </w:rPr>
            </w:pPr>
            <w:r>
              <w:rPr>
                <w:rFonts w:cs="Arial"/>
                <w:lang w:val="en"/>
              </w:rPr>
              <w:t>u</w:t>
            </w:r>
            <w:r>
              <w:rPr>
                <w:rFonts w:cs="Arial"/>
              </w:rPr>
              <w:t>int</w:t>
            </w:r>
            <w:r>
              <w:rPr>
                <w:rFonts w:cs="Arial"/>
                <w:lang w:val="en"/>
              </w:rPr>
              <w:t>16</w:t>
            </w: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2CE11EA" w14:textId="77777777" w:rsidR="00BD15BE" w:rsidRDefault="005155BE">
            <w:pPr>
              <w:pStyle w:val="Default"/>
              <w:rPr>
                <w:rFonts w:ascii="Arial" w:hAnsi="Arial" w:cs="Arial"/>
                <w:sz w:val="22"/>
                <w:lang w:val="en"/>
              </w:rPr>
            </w:pPr>
            <w:r>
              <w:rPr>
                <w:rFonts w:ascii="Arial" w:hAnsi="Arial" w:cs="Arial"/>
                <w:sz w:val="22"/>
                <w:lang w:val="en"/>
              </w:rPr>
              <w:t>sequence</w:t>
            </w:r>
          </w:p>
        </w:tc>
      </w:tr>
      <w:tr w:rsidR="00BD15BE" w14:paraId="16F72D63"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7EAF45BB" w14:textId="77777777" w:rsidR="00BD15BE" w:rsidRDefault="00BD15BE">
            <w:pPr>
              <w:pStyle w:val="Default"/>
              <w:rPr>
                <w:rFonts w:ascii="Arial" w:hAnsi="Arial" w:cs="Arial"/>
                <w:bCs/>
                <w:sz w:val="22"/>
                <w:szCs w:val="22"/>
                <w:lang w:val="en"/>
              </w:rPr>
            </w:pP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5131F4E" w14:textId="77777777" w:rsidR="00BD15BE" w:rsidRDefault="00BD15BE">
            <w:pPr>
              <w:pStyle w:val="Default"/>
              <w:rPr>
                <w:rFonts w:ascii="Arial" w:hAnsi="Arial" w:cs="Arial"/>
                <w:sz w:val="22"/>
                <w:szCs w:val="22"/>
              </w:rPr>
            </w:pP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9A4BD4A" w14:textId="77777777" w:rsidR="00BD15BE" w:rsidRDefault="00BD15BE">
            <w:pPr>
              <w:rPr>
                <w:rFonts w:cs="Arial"/>
              </w:rPr>
            </w:pP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FFEA46F" w14:textId="77777777" w:rsidR="00BD15BE" w:rsidRDefault="00BD15BE">
            <w:pPr>
              <w:pStyle w:val="Default"/>
              <w:rPr>
                <w:rFonts w:ascii="Arial" w:hAnsi="Arial" w:cs="Arial"/>
                <w:sz w:val="22"/>
                <w:szCs w:val="22"/>
              </w:rPr>
            </w:pPr>
          </w:p>
        </w:tc>
      </w:tr>
      <w:tr w:rsidR="00BD15BE" w14:paraId="08EB88C6"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2394FA92" w14:textId="77777777" w:rsidR="00BD15BE" w:rsidRDefault="00BD15BE">
            <w:pPr>
              <w:pStyle w:val="Default"/>
              <w:rPr>
                <w:rFonts w:ascii="Arial" w:hAnsi="Arial" w:cs="Arial"/>
                <w:bCs/>
                <w:sz w:val="22"/>
                <w:szCs w:val="22"/>
                <w:lang w:val="en"/>
              </w:rPr>
            </w:pP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255D7115" w14:textId="77777777" w:rsidR="00BD15BE" w:rsidRDefault="00BD15BE">
            <w:pPr>
              <w:pStyle w:val="Default"/>
              <w:rPr>
                <w:rFonts w:ascii="Arial" w:hAnsi="Arial" w:cs="Arial"/>
                <w:sz w:val="22"/>
                <w:szCs w:val="22"/>
              </w:rPr>
            </w:pP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0CC7F565" w14:textId="77777777" w:rsidR="00BD15BE" w:rsidRDefault="00BD15BE">
            <w:pPr>
              <w:rPr>
                <w:rFonts w:cs="Arial"/>
              </w:rPr>
            </w:pP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6E1DD118" w14:textId="77777777" w:rsidR="00BD15BE" w:rsidRDefault="00BD15BE">
            <w:pPr>
              <w:pStyle w:val="Default"/>
              <w:rPr>
                <w:rFonts w:ascii="Arial" w:hAnsi="Arial" w:cs="Arial"/>
                <w:sz w:val="22"/>
                <w:szCs w:val="22"/>
              </w:rPr>
            </w:pPr>
          </w:p>
        </w:tc>
      </w:tr>
      <w:tr w:rsidR="00BD15BE" w14:paraId="4DF7064D" w14:textId="77777777">
        <w:trPr>
          <w:trHeight w:val="308"/>
        </w:trPr>
        <w:tc>
          <w:tcPr>
            <w:tcW w:w="2659" w:type="dxa"/>
            <w:tcBorders>
              <w:top w:val="single" w:sz="4" w:space="0" w:color="95B3D7"/>
              <w:left w:val="single" w:sz="4" w:space="0" w:color="95B3D7"/>
              <w:bottom w:val="single" w:sz="4" w:space="0" w:color="95B3D7"/>
              <w:right w:val="single" w:sz="4" w:space="0" w:color="95B3D7"/>
            </w:tcBorders>
            <w:shd w:val="clear" w:color="auto" w:fill="auto"/>
          </w:tcPr>
          <w:p w14:paraId="4EEABB91" w14:textId="77777777" w:rsidR="00BD15BE" w:rsidRDefault="00BD15BE">
            <w:pPr>
              <w:pStyle w:val="Default"/>
              <w:rPr>
                <w:rFonts w:ascii="Arial" w:hAnsi="Arial" w:cs="Arial"/>
                <w:bCs/>
                <w:sz w:val="22"/>
                <w:szCs w:val="22"/>
                <w:lang w:val="en"/>
              </w:rPr>
            </w:pPr>
          </w:p>
        </w:tc>
        <w:tc>
          <w:tcPr>
            <w:tcW w:w="2693" w:type="dxa"/>
            <w:tcBorders>
              <w:top w:val="single" w:sz="4" w:space="0" w:color="95B3D7"/>
              <w:left w:val="single" w:sz="4" w:space="0" w:color="95B3D7"/>
              <w:bottom w:val="single" w:sz="4" w:space="0" w:color="95B3D7"/>
              <w:right w:val="single" w:sz="4" w:space="0" w:color="95B3D7"/>
            </w:tcBorders>
            <w:shd w:val="clear" w:color="auto" w:fill="auto"/>
          </w:tcPr>
          <w:p w14:paraId="1E2A86E4" w14:textId="77777777" w:rsidR="00BD15BE" w:rsidRDefault="00BD15BE">
            <w:pPr>
              <w:pStyle w:val="Default"/>
              <w:rPr>
                <w:rFonts w:ascii="Arial" w:hAnsi="Arial" w:cs="Arial"/>
                <w:sz w:val="22"/>
                <w:szCs w:val="22"/>
              </w:rPr>
            </w:pPr>
          </w:p>
        </w:tc>
        <w:tc>
          <w:tcPr>
            <w:tcW w:w="1276" w:type="dxa"/>
            <w:tcBorders>
              <w:top w:val="single" w:sz="4" w:space="0" w:color="95B3D7"/>
              <w:left w:val="single" w:sz="4" w:space="0" w:color="95B3D7"/>
              <w:bottom w:val="single" w:sz="4" w:space="0" w:color="95B3D7"/>
              <w:right w:val="single" w:sz="4" w:space="0" w:color="95B3D7"/>
            </w:tcBorders>
            <w:shd w:val="clear" w:color="auto" w:fill="auto"/>
          </w:tcPr>
          <w:p w14:paraId="60858ACE" w14:textId="77777777" w:rsidR="00BD15BE" w:rsidRDefault="00BD15BE">
            <w:pPr>
              <w:rPr>
                <w:rFonts w:cs="Arial"/>
              </w:rPr>
            </w:pPr>
          </w:p>
        </w:tc>
        <w:tc>
          <w:tcPr>
            <w:tcW w:w="2694" w:type="dxa"/>
            <w:tcBorders>
              <w:top w:val="single" w:sz="4" w:space="0" w:color="95B3D7"/>
              <w:left w:val="single" w:sz="4" w:space="0" w:color="95B3D7"/>
              <w:bottom w:val="single" w:sz="4" w:space="0" w:color="95B3D7"/>
              <w:right w:val="single" w:sz="4" w:space="0" w:color="95B3D7"/>
            </w:tcBorders>
            <w:shd w:val="clear" w:color="auto" w:fill="auto"/>
          </w:tcPr>
          <w:p w14:paraId="7E2AE097" w14:textId="77777777" w:rsidR="00BD15BE" w:rsidRDefault="00BD15BE">
            <w:pPr>
              <w:pStyle w:val="Default"/>
              <w:rPr>
                <w:rFonts w:ascii="Arial" w:hAnsi="Arial" w:cs="Arial"/>
                <w:sz w:val="22"/>
                <w:szCs w:val="22"/>
              </w:rPr>
            </w:pPr>
          </w:p>
        </w:tc>
      </w:tr>
    </w:tbl>
    <w:p w14:paraId="18B9A525" w14:textId="77777777" w:rsidR="00BD15BE" w:rsidRDefault="00BD15BE">
      <w:pPr>
        <w:pStyle w:val="Heading2"/>
        <w:numPr>
          <w:ilvl w:val="0"/>
          <w:numId w:val="0"/>
        </w:numPr>
        <w:ind w:left="576" w:hanging="576"/>
      </w:pPr>
    </w:p>
    <w:p w14:paraId="250148DF" w14:textId="6DDC6790" w:rsidR="00BD15BE" w:rsidRDefault="005155BE">
      <w:pPr>
        <w:pStyle w:val="Caption"/>
        <w:keepNext/>
        <w:spacing w:before="240"/>
        <w:rPr>
          <w:rFonts w:cs="Arial"/>
          <w:iCs/>
          <w:sz w:val="16"/>
          <w:szCs w:val="16"/>
          <w:lang w:val="en"/>
        </w:rPr>
      </w:pPr>
      <w:r>
        <w:rPr>
          <w:rFonts w:cs="Arial"/>
          <w:sz w:val="22"/>
          <w:szCs w:val="22"/>
        </w:rPr>
        <w:t xml:space="preserve">Table </w:t>
      </w:r>
      <w:del w:id="3052" w:author="Pieter de Vis" w:date="2020-04-30T18:37:00Z">
        <w:r w:rsidDel="00370084">
          <w:rPr>
            <w:rFonts w:cs="Arial"/>
            <w:sz w:val="22"/>
            <w:szCs w:val="22"/>
          </w:rPr>
          <w:fldChar w:fldCharType="begin"/>
        </w:r>
        <w:r w:rsidDel="00370084">
          <w:rPr>
            <w:rFonts w:cs="Arial"/>
            <w:sz w:val="22"/>
            <w:szCs w:val="22"/>
          </w:rPr>
          <w:delInstrText>SEQ Table \* ARABIC</w:delInstrText>
        </w:r>
        <w:r w:rsidDel="00370084">
          <w:rPr>
            <w:rFonts w:cs="Arial"/>
            <w:sz w:val="22"/>
            <w:szCs w:val="22"/>
          </w:rPr>
          <w:fldChar w:fldCharType="separate"/>
        </w:r>
        <w:r w:rsidDel="00370084">
          <w:rPr>
            <w:rFonts w:cs="Arial"/>
            <w:sz w:val="22"/>
            <w:szCs w:val="22"/>
          </w:rPr>
          <w:delText>72</w:delText>
        </w:r>
        <w:r w:rsidDel="00370084">
          <w:rPr>
            <w:rFonts w:cs="Arial"/>
            <w:sz w:val="22"/>
            <w:szCs w:val="22"/>
          </w:rPr>
          <w:fldChar w:fldCharType="end"/>
        </w:r>
        <w:bookmarkStart w:id="3053" w:name="_Toc778152576"/>
        <w:r w:rsidDel="00370084">
          <w:rPr>
            <w:rFonts w:cs="Arial"/>
            <w:sz w:val="22"/>
            <w:szCs w:val="22"/>
          </w:rPr>
          <w:delText xml:space="preserve"> </w:delText>
        </w:r>
      </w:del>
      <w:ins w:id="3054" w:author="Pieter de Vis" w:date="2020-04-30T18:37:00Z">
        <w:r w:rsidR="00370084">
          <w:rPr>
            <w:rFonts w:cs="Arial"/>
            <w:sz w:val="22"/>
            <w:szCs w:val="22"/>
          </w:rPr>
          <w:fldChar w:fldCharType="begin"/>
        </w:r>
        <w:r w:rsidR="00370084">
          <w:rPr>
            <w:rFonts w:cs="Arial"/>
            <w:sz w:val="22"/>
            <w:szCs w:val="22"/>
          </w:rPr>
          <w:instrText>SEQ Table \* ARABIC</w:instrText>
        </w:r>
        <w:r w:rsidR="00370084">
          <w:rPr>
            <w:rFonts w:cs="Arial"/>
            <w:sz w:val="22"/>
            <w:szCs w:val="22"/>
          </w:rPr>
          <w:fldChar w:fldCharType="separate"/>
        </w:r>
        <w:r w:rsidR="00370084">
          <w:rPr>
            <w:rFonts w:cs="Arial"/>
            <w:sz w:val="22"/>
            <w:szCs w:val="22"/>
          </w:rPr>
          <w:t>8</w:t>
        </w:r>
        <w:r w:rsidR="00370084">
          <w:rPr>
            <w:rFonts w:cs="Arial"/>
            <w:sz w:val="22"/>
            <w:szCs w:val="22"/>
          </w:rPr>
          <w:t>2</w:t>
        </w:r>
        <w:r w:rsidR="00370084">
          <w:rPr>
            <w:rFonts w:cs="Arial"/>
            <w:sz w:val="22"/>
            <w:szCs w:val="22"/>
          </w:rPr>
          <w:fldChar w:fldCharType="end"/>
        </w:r>
        <w:r w:rsidR="00370084">
          <w:rPr>
            <w:rFonts w:cs="Arial"/>
            <w:sz w:val="22"/>
            <w:szCs w:val="22"/>
          </w:rPr>
          <w:t xml:space="preserve"> </w:t>
        </w:r>
      </w:ins>
      <w:r>
        <w:rPr>
          <w:rFonts w:cs="Arial"/>
          <w:sz w:val="22"/>
          <w:szCs w:val="22"/>
          <w:lang w:val="en"/>
        </w:rPr>
        <w:t xml:space="preserve">– L1b cloud cover </w:t>
      </w:r>
      <w:r>
        <w:rPr>
          <w:rFonts w:cs="Arial"/>
          <w:sz w:val="22"/>
          <w:szCs w:val="22"/>
        </w:rPr>
        <w:t>variable definition</w:t>
      </w:r>
      <w:bookmarkEnd w:id="3053"/>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802"/>
        <w:gridCol w:w="2126"/>
        <w:gridCol w:w="2367"/>
        <w:gridCol w:w="2027"/>
      </w:tblGrid>
      <w:tr w:rsidR="00BD15BE" w14:paraId="6864ED68" w14:textId="77777777">
        <w:trPr>
          <w:trHeight w:val="326"/>
        </w:trPr>
        <w:tc>
          <w:tcPr>
            <w:tcW w:w="2802" w:type="dxa"/>
            <w:vMerge w:val="restart"/>
            <w:tcBorders>
              <w:top w:val="single" w:sz="4" w:space="0" w:color="4F81BD"/>
              <w:left w:val="single" w:sz="4" w:space="0" w:color="4F81BD"/>
              <w:bottom w:val="single" w:sz="4" w:space="0" w:color="4F81BD"/>
              <w:right w:val="single" w:sz="4" w:space="0" w:color="4F81BD"/>
            </w:tcBorders>
            <w:shd w:val="clear" w:color="auto" w:fill="4F81BD"/>
          </w:tcPr>
          <w:p w14:paraId="3D5550FA" w14:textId="77777777" w:rsidR="00BD15BE" w:rsidRDefault="005155BE">
            <w:pPr>
              <w:rPr>
                <w:rFonts w:cs="Arial"/>
                <w:sz w:val="20"/>
                <w:szCs w:val="20"/>
                <w:lang w:val="en"/>
              </w:rPr>
            </w:pPr>
            <w:proofErr w:type="spellStart"/>
            <w:r>
              <w:rPr>
                <w:rFonts w:cs="Arial"/>
                <w:sz w:val="20"/>
                <w:szCs w:val="20"/>
                <w:lang w:val="en"/>
              </w:rPr>
              <w:t>Cloud_area_fraction</w:t>
            </w:r>
            <w:proofErr w:type="spellEnd"/>
          </w:p>
        </w:tc>
        <w:tc>
          <w:tcPr>
            <w:tcW w:w="2126" w:type="dxa"/>
            <w:tcBorders>
              <w:top w:val="single" w:sz="4" w:space="0" w:color="4F81BD"/>
              <w:left w:val="single" w:sz="4" w:space="0" w:color="4F81BD"/>
              <w:bottom w:val="single" w:sz="4" w:space="0" w:color="4F81BD"/>
              <w:right w:val="single" w:sz="4" w:space="0" w:color="4F81BD"/>
            </w:tcBorders>
            <w:shd w:val="clear" w:color="auto" w:fill="4F81BD"/>
          </w:tcPr>
          <w:p w14:paraId="0D1068FB" w14:textId="77777777" w:rsidR="00BD15BE" w:rsidRDefault="005155BE">
            <w:pPr>
              <w:rPr>
                <w:rFonts w:cs="Arial"/>
                <w:sz w:val="20"/>
                <w:szCs w:val="20"/>
              </w:rPr>
            </w:pPr>
            <w:r>
              <w:rPr>
                <w:rFonts w:cs="Arial"/>
                <w:sz w:val="20"/>
                <w:szCs w:val="20"/>
              </w:rPr>
              <w:t>Attribute</w:t>
            </w:r>
          </w:p>
        </w:tc>
        <w:tc>
          <w:tcPr>
            <w:tcW w:w="2367" w:type="dxa"/>
            <w:tcBorders>
              <w:top w:val="single" w:sz="4" w:space="0" w:color="4F81BD"/>
              <w:left w:val="single" w:sz="4" w:space="0" w:color="4F81BD"/>
              <w:bottom w:val="single" w:sz="4" w:space="0" w:color="4F81BD"/>
              <w:right w:val="single" w:sz="4" w:space="0" w:color="4F81BD"/>
            </w:tcBorders>
            <w:shd w:val="clear" w:color="auto" w:fill="4F81BD"/>
          </w:tcPr>
          <w:p w14:paraId="499816B6" w14:textId="77777777" w:rsidR="00BD15BE" w:rsidRDefault="005155BE">
            <w:pPr>
              <w:rPr>
                <w:rFonts w:cs="Arial"/>
                <w:sz w:val="20"/>
                <w:szCs w:val="20"/>
              </w:rPr>
            </w:pPr>
            <w:r>
              <w:rPr>
                <w:rFonts w:cs="Arial"/>
                <w:sz w:val="20"/>
                <w:szCs w:val="20"/>
              </w:rPr>
              <w:t>Value</w:t>
            </w:r>
          </w:p>
        </w:tc>
        <w:tc>
          <w:tcPr>
            <w:tcW w:w="2027" w:type="dxa"/>
            <w:tcBorders>
              <w:top w:val="single" w:sz="4" w:space="0" w:color="4F81BD"/>
              <w:left w:val="single" w:sz="4" w:space="0" w:color="4F81BD"/>
              <w:bottom w:val="single" w:sz="4" w:space="0" w:color="4F81BD"/>
              <w:right w:val="single" w:sz="4" w:space="0" w:color="4F81BD"/>
            </w:tcBorders>
            <w:shd w:val="clear" w:color="auto" w:fill="4F81BD"/>
          </w:tcPr>
          <w:p w14:paraId="6AAC206D" w14:textId="77777777" w:rsidR="00BD15BE" w:rsidRDefault="005155BE">
            <w:pPr>
              <w:rPr>
                <w:rFonts w:cs="Arial"/>
                <w:sz w:val="20"/>
                <w:szCs w:val="20"/>
              </w:rPr>
            </w:pPr>
            <w:r>
              <w:rPr>
                <w:rFonts w:cs="Arial"/>
                <w:sz w:val="20"/>
                <w:szCs w:val="20"/>
              </w:rPr>
              <w:t>Comment</w:t>
            </w:r>
          </w:p>
        </w:tc>
      </w:tr>
      <w:tr w:rsidR="00BD15BE" w14:paraId="1C642271"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02F499A2"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7CB69013" w14:textId="77777777" w:rsidR="00BD15BE" w:rsidRDefault="005155BE">
            <w:pPr>
              <w:pStyle w:val="Default"/>
              <w:rPr>
                <w:rFonts w:ascii="Arial" w:hAnsi="Arial" w:cs="Arial"/>
                <w:sz w:val="20"/>
                <w:szCs w:val="20"/>
              </w:rPr>
            </w:pPr>
            <w:r>
              <w:rPr>
                <w:rFonts w:ascii="Arial" w:hAnsi="Arial" w:cs="Arial"/>
                <w:sz w:val="20"/>
                <w:szCs w:val="20"/>
              </w:rPr>
              <w:t>_</w:t>
            </w:r>
            <w:proofErr w:type="spellStart"/>
            <w:r>
              <w:rPr>
                <w:rFonts w:ascii="Arial" w:hAnsi="Arial" w:cs="Arial"/>
                <w:sz w:val="20"/>
                <w:szCs w:val="20"/>
              </w:rPr>
              <w:t>FillValue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02C219E7" w14:textId="77777777" w:rsidR="00BD15BE" w:rsidRDefault="005155BE">
            <w:pPr>
              <w:pStyle w:val="Default"/>
              <w:rPr>
                <w:rFonts w:ascii="Arial" w:hAnsi="Arial" w:cs="Arial"/>
                <w:sz w:val="20"/>
                <w:szCs w:val="20"/>
              </w:rPr>
            </w:pPr>
            <w:r>
              <w:rPr>
                <w:rFonts w:ascii="Arial" w:hAnsi="Arial" w:cs="Arial"/>
                <w:sz w:val="20"/>
                <w:szCs w:val="20"/>
              </w:rPr>
              <w:t>-999999</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6B6853CF" w14:textId="77777777" w:rsidR="00BD15BE" w:rsidRDefault="00BD15BE">
            <w:pPr>
              <w:pStyle w:val="Default"/>
              <w:rPr>
                <w:rFonts w:ascii="Arial" w:hAnsi="Arial" w:cs="Arial"/>
                <w:sz w:val="20"/>
                <w:szCs w:val="20"/>
              </w:rPr>
            </w:pPr>
          </w:p>
        </w:tc>
      </w:tr>
      <w:tr w:rsidR="00BD15BE" w14:paraId="681BEF53"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488A055E"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71FCC974" w14:textId="77777777" w:rsidR="00BD15BE" w:rsidRDefault="005155BE">
            <w:pPr>
              <w:pStyle w:val="Default"/>
              <w:rPr>
                <w:rFonts w:ascii="Arial" w:hAnsi="Arial" w:cs="Arial"/>
                <w:sz w:val="20"/>
                <w:szCs w:val="20"/>
              </w:rPr>
            </w:pPr>
            <w:proofErr w:type="spellStart"/>
            <w:r>
              <w:rPr>
                <w:rFonts w:ascii="Arial" w:hAnsi="Arial" w:cs="Arial"/>
                <w:sz w:val="20"/>
                <w:szCs w:val="20"/>
              </w:rPr>
              <w:t>standard_name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9C94CF9" w14:textId="77777777" w:rsidR="00BD15BE" w:rsidRDefault="005155BE">
            <w:pPr>
              <w:pStyle w:val="Default"/>
              <w:rPr>
                <w:rFonts w:ascii="Arial" w:hAnsi="Arial" w:cs="Arial"/>
                <w:sz w:val="20"/>
                <w:szCs w:val="20"/>
                <w:lang w:val="en"/>
              </w:rPr>
            </w:pPr>
            <w:proofErr w:type="spellStart"/>
            <w:r>
              <w:rPr>
                <w:rFonts w:ascii="Arial" w:hAnsi="Arial" w:cs="Arial"/>
                <w:sz w:val="20"/>
                <w:szCs w:val="20"/>
                <w:lang w:val="en"/>
              </w:rPr>
              <w:t>cloud_area_fraction</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0A9A9A3E" w14:textId="77777777" w:rsidR="00BD15BE" w:rsidRDefault="00BD15BE">
            <w:pPr>
              <w:pStyle w:val="Default"/>
              <w:rPr>
                <w:rFonts w:ascii="Arial" w:hAnsi="Arial" w:cs="Arial"/>
                <w:sz w:val="20"/>
                <w:szCs w:val="20"/>
              </w:rPr>
            </w:pPr>
          </w:p>
        </w:tc>
      </w:tr>
      <w:tr w:rsidR="00BD15BE" w14:paraId="57E0CAD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12B922D7"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37A43DB" w14:textId="77777777" w:rsidR="00BD15BE" w:rsidRDefault="005155BE">
            <w:pPr>
              <w:pStyle w:val="Default"/>
              <w:rPr>
                <w:rFonts w:ascii="Arial" w:hAnsi="Arial" w:cs="Arial"/>
                <w:sz w:val="20"/>
                <w:szCs w:val="20"/>
              </w:rPr>
            </w:pPr>
            <w:proofErr w:type="spellStart"/>
            <w:r>
              <w:rPr>
                <w:rFonts w:ascii="Arial" w:hAnsi="Arial" w:cs="Arial"/>
                <w:sz w:val="20"/>
                <w:szCs w:val="20"/>
              </w:rPr>
              <w:t>long_name</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648A19C6" w14:textId="77777777" w:rsidR="00BD15BE" w:rsidRDefault="005155BE">
            <w:pPr>
              <w:jc w:val="left"/>
              <w:rPr>
                <w:rFonts w:cs="Arial"/>
                <w:sz w:val="20"/>
                <w:szCs w:val="20"/>
                <w:lang w:val="en"/>
              </w:rPr>
            </w:pPr>
            <w:r>
              <w:rPr>
                <w:rFonts w:cs="Arial"/>
                <w:sz w:val="20"/>
                <w:szCs w:val="20"/>
                <w:lang w:val="en-US" w:eastAsia="zh-CN"/>
              </w:rPr>
              <w:t>"Area fraction" is the fraction of a grid cell's horizontal area that has some characteristic of interest. It is evaluated as the area of interest divided by the grid cell area. It may be expressed as a fraction, a percentage, or any other dimensionless representation of a fraction. The cloud area fraction is for the whole atmosphere column, as seen from the surface or the top of the atmosphere. Cloud area fraction is also called "cloud amount" and "cloud cover".</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210BAC61" w14:textId="77777777" w:rsidR="00BD15BE" w:rsidRDefault="00BD15BE">
            <w:pPr>
              <w:pBdr>
                <w:top w:val="dashed" w:sz="6" w:space="0" w:color="CCCCCC"/>
              </w:pBdr>
              <w:spacing w:before="60"/>
              <w:jc w:val="left"/>
              <w:rPr>
                <w:rFonts w:cs="Arial"/>
                <w:sz w:val="20"/>
                <w:szCs w:val="20"/>
                <w:lang w:val="en"/>
              </w:rPr>
            </w:pPr>
          </w:p>
        </w:tc>
      </w:tr>
      <w:tr w:rsidR="00BD15BE" w14:paraId="341A99C8"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65D2B6DA"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FBDC919" w14:textId="77777777" w:rsidR="00BD15BE" w:rsidRDefault="005155BE">
            <w:pPr>
              <w:pStyle w:val="Default"/>
              <w:rPr>
                <w:rFonts w:ascii="Arial" w:hAnsi="Arial" w:cs="Arial"/>
                <w:sz w:val="20"/>
                <w:szCs w:val="20"/>
              </w:rPr>
            </w:pPr>
            <w:r>
              <w:rPr>
                <w:rFonts w:ascii="Arial" w:hAnsi="Arial" w:cs="Arial"/>
                <w:sz w:val="20"/>
                <w:szCs w:val="20"/>
              </w:rPr>
              <w:t>units</w:t>
            </w:r>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0ED8A03F" w14:textId="77777777" w:rsidR="00BD15BE" w:rsidRDefault="005155BE">
            <w:pPr>
              <w:pStyle w:val="Default"/>
              <w:rPr>
                <w:rFonts w:ascii="Arial" w:hAnsi="Arial" w:cs="Arial"/>
                <w:sz w:val="20"/>
                <w:szCs w:val="20"/>
                <w:lang w:val="en"/>
              </w:rPr>
            </w:pPr>
            <w:r>
              <w:rPr>
                <w:rFonts w:ascii="Arial" w:hAnsi="Arial" w:cs="Arial"/>
                <w:sz w:val="20"/>
                <w:szCs w:val="20"/>
                <w:lang w:val="en"/>
              </w:rPr>
              <w:t>-</w:t>
            </w: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27885466" w14:textId="77777777" w:rsidR="00BD15BE" w:rsidRDefault="00BD15BE">
            <w:pPr>
              <w:pStyle w:val="Default"/>
              <w:rPr>
                <w:rFonts w:ascii="Arial" w:hAnsi="Arial" w:cs="Arial"/>
                <w:sz w:val="20"/>
                <w:szCs w:val="20"/>
                <w:lang w:val="en"/>
              </w:rPr>
            </w:pPr>
          </w:p>
        </w:tc>
      </w:tr>
      <w:tr w:rsidR="00BD15BE" w14:paraId="1FE3BA2A"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B8A677E"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07B144D0" w14:textId="77777777" w:rsidR="00BD15BE" w:rsidRDefault="005155BE">
            <w:pPr>
              <w:pStyle w:val="Default"/>
              <w:rPr>
                <w:rFonts w:ascii="Arial" w:hAnsi="Arial" w:cs="Arial"/>
                <w:sz w:val="20"/>
                <w:szCs w:val="20"/>
                <w:lang w:val="en"/>
              </w:rPr>
            </w:pPr>
            <w:r>
              <w:rPr>
                <w:rFonts w:ascii="Arial" w:hAnsi="Arial" w:cs="Arial"/>
                <w:sz w:val="20"/>
                <w:szCs w:val="20"/>
                <w:lang w:val="en"/>
              </w:rPr>
              <w:t>Reference</w:t>
            </w:r>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36A992BD" w14:textId="77777777" w:rsidR="00BD15BE" w:rsidRDefault="005155BE">
            <w:pPr>
              <w:pStyle w:val="Default"/>
              <w:rPr>
                <w:rFonts w:ascii="Arial" w:hAnsi="Arial" w:cs="Arial"/>
                <w:sz w:val="20"/>
                <w:szCs w:val="20"/>
                <w:lang w:val="en"/>
              </w:rPr>
            </w:pPr>
            <w:r>
              <w:rPr>
                <w:rFonts w:ascii="Arial" w:hAnsi="Arial" w:cs="Arial"/>
                <w:sz w:val="20"/>
                <w:szCs w:val="20"/>
                <w:lang w:val="en"/>
              </w:rPr>
              <w:t>Directory with images for each sequence</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226F38D3" w14:textId="77777777" w:rsidR="00BD15BE" w:rsidRDefault="00BD15BE">
            <w:pPr>
              <w:pStyle w:val="Default"/>
              <w:rPr>
                <w:rFonts w:ascii="Arial" w:hAnsi="Arial" w:cs="Arial"/>
                <w:sz w:val="20"/>
                <w:szCs w:val="20"/>
              </w:rPr>
            </w:pPr>
          </w:p>
        </w:tc>
      </w:tr>
      <w:tr w:rsidR="00BD15BE" w14:paraId="0B41096E"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E69A9FB"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36AB0263" w14:textId="77777777" w:rsidR="00BD15BE" w:rsidRDefault="005155BE">
            <w:pPr>
              <w:pStyle w:val="Default"/>
              <w:rPr>
                <w:rFonts w:ascii="Arial" w:hAnsi="Arial" w:cs="Arial"/>
                <w:sz w:val="20"/>
                <w:szCs w:val="20"/>
              </w:rPr>
            </w:pPr>
            <w:proofErr w:type="spellStart"/>
            <w:r>
              <w:rPr>
                <w:rFonts w:ascii="Arial" w:hAnsi="Arial" w:cs="Arial"/>
                <w:sz w:val="20"/>
                <w:szCs w:val="20"/>
              </w:rPr>
              <w:t>scale_factor</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598761B6" w14:textId="77777777" w:rsidR="00BD15BE" w:rsidRDefault="00BD15BE">
            <w:pPr>
              <w:pStyle w:val="Default"/>
              <w:rPr>
                <w:rFonts w:ascii="Arial" w:hAnsi="Arial" w:cs="Arial"/>
                <w:sz w:val="20"/>
                <w:szCs w:val="20"/>
              </w:rPr>
            </w:pP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39BC637A" w14:textId="77777777" w:rsidR="00BD15BE" w:rsidRDefault="00BD15BE">
            <w:pPr>
              <w:pStyle w:val="Default"/>
              <w:rPr>
                <w:rFonts w:ascii="Arial" w:hAnsi="Arial" w:cs="Arial"/>
                <w:sz w:val="20"/>
                <w:szCs w:val="20"/>
              </w:rPr>
            </w:pPr>
          </w:p>
        </w:tc>
      </w:tr>
      <w:tr w:rsidR="00BD15BE" w14:paraId="3615799C"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591366B9"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auto"/>
          </w:tcPr>
          <w:p w14:paraId="5858B606" w14:textId="77777777" w:rsidR="00BD15BE" w:rsidRDefault="005155BE">
            <w:pPr>
              <w:pStyle w:val="Default"/>
              <w:rPr>
                <w:rFonts w:ascii="Arial" w:hAnsi="Arial" w:cs="Arial"/>
                <w:sz w:val="20"/>
                <w:szCs w:val="20"/>
              </w:rPr>
            </w:pPr>
            <w:proofErr w:type="spellStart"/>
            <w:r>
              <w:rPr>
                <w:rFonts w:ascii="Arial" w:hAnsi="Arial" w:cs="Arial"/>
                <w:sz w:val="20"/>
                <w:szCs w:val="20"/>
              </w:rPr>
              <w:t>add_offset</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auto"/>
          </w:tcPr>
          <w:p w14:paraId="5E4BF6D2" w14:textId="77777777" w:rsidR="00BD15BE" w:rsidRDefault="00BD15BE">
            <w:pPr>
              <w:pStyle w:val="Default"/>
              <w:rPr>
                <w:rFonts w:ascii="Arial" w:hAnsi="Arial" w:cs="Arial"/>
                <w:sz w:val="20"/>
                <w:szCs w:val="20"/>
              </w:rPr>
            </w:pPr>
          </w:p>
        </w:tc>
        <w:tc>
          <w:tcPr>
            <w:tcW w:w="2027" w:type="dxa"/>
            <w:tcBorders>
              <w:top w:val="single" w:sz="4" w:space="0" w:color="95B3D7"/>
              <w:left w:val="single" w:sz="4" w:space="0" w:color="95B3D7"/>
              <w:bottom w:val="single" w:sz="4" w:space="0" w:color="95B3D7"/>
              <w:right w:val="single" w:sz="4" w:space="0" w:color="95B3D7"/>
            </w:tcBorders>
            <w:shd w:val="clear" w:color="auto" w:fill="auto"/>
          </w:tcPr>
          <w:p w14:paraId="2348ACAF" w14:textId="77777777" w:rsidR="00BD15BE" w:rsidRDefault="00BD15BE">
            <w:pPr>
              <w:pStyle w:val="Default"/>
              <w:rPr>
                <w:rFonts w:ascii="Arial" w:hAnsi="Arial" w:cs="Arial"/>
                <w:sz w:val="20"/>
                <w:szCs w:val="20"/>
              </w:rPr>
            </w:pPr>
          </w:p>
        </w:tc>
      </w:tr>
      <w:tr w:rsidR="00BD15BE" w14:paraId="39013804" w14:textId="77777777">
        <w:trPr>
          <w:trHeight w:val="308"/>
        </w:trPr>
        <w:tc>
          <w:tcPr>
            <w:tcW w:w="2802" w:type="dxa"/>
            <w:vMerge/>
            <w:tcBorders>
              <w:top w:val="single" w:sz="4" w:space="0" w:color="4F81BD"/>
              <w:left w:val="single" w:sz="4" w:space="0" w:color="4F81BD"/>
              <w:bottom w:val="single" w:sz="4" w:space="0" w:color="4F81BD"/>
              <w:right w:val="single" w:sz="4" w:space="0" w:color="4F81BD"/>
            </w:tcBorders>
            <w:shd w:val="clear" w:color="auto" w:fill="4F81BD"/>
          </w:tcPr>
          <w:p w14:paraId="70E72CD0"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tcPr>
          <w:p w14:paraId="6FAF0AEA" w14:textId="77777777" w:rsidR="00BD15BE" w:rsidRDefault="005155BE">
            <w:pPr>
              <w:pStyle w:val="Default"/>
              <w:rPr>
                <w:rFonts w:ascii="Arial" w:hAnsi="Arial" w:cs="Arial"/>
                <w:sz w:val="20"/>
                <w:szCs w:val="20"/>
              </w:rPr>
            </w:pPr>
            <w:proofErr w:type="spellStart"/>
            <w:r>
              <w:rPr>
                <w:rFonts w:ascii="Arial" w:hAnsi="Arial" w:cs="Arial"/>
                <w:sz w:val="20"/>
                <w:szCs w:val="20"/>
              </w:rPr>
              <w:t>ancillary_variables</w:t>
            </w:r>
            <w:proofErr w:type="spellEnd"/>
          </w:p>
        </w:tc>
        <w:tc>
          <w:tcPr>
            <w:tcW w:w="2367" w:type="dxa"/>
            <w:tcBorders>
              <w:top w:val="single" w:sz="4" w:space="0" w:color="95B3D7"/>
              <w:left w:val="single" w:sz="4" w:space="0" w:color="95B3D7"/>
              <w:bottom w:val="single" w:sz="4" w:space="0" w:color="95B3D7"/>
              <w:right w:val="single" w:sz="4" w:space="0" w:color="95B3D7"/>
            </w:tcBorders>
            <w:shd w:val="clear" w:color="auto" w:fill="DBE5F1"/>
          </w:tcPr>
          <w:p w14:paraId="2942ADD1" w14:textId="77777777" w:rsidR="00BD15BE" w:rsidRDefault="00BD15BE">
            <w:pPr>
              <w:pStyle w:val="Default"/>
              <w:rPr>
                <w:rFonts w:ascii="Arial" w:hAnsi="Arial" w:cs="Arial"/>
                <w:sz w:val="20"/>
                <w:szCs w:val="20"/>
                <w:lang w:val="en"/>
              </w:rPr>
            </w:pP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7E12F9AC" w14:textId="77777777" w:rsidR="00BD15BE" w:rsidRDefault="00BD15BE">
            <w:pPr>
              <w:pStyle w:val="Default"/>
              <w:rPr>
                <w:rFonts w:ascii="Arial" w:hAnsi="Arial" w:cs="Arial"/>
                <w:sz w:val="20"/>
                <w:szCs w:val="20"/>
              </w:rPr>
            </w:pPr>
          </w:p>
        </w:tc>
      </w:tr>
      <w:tr w:rsidR="00BD15BE" w14:paraId="5B312B0B"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7ECEC718"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5DB8D529" w14:textId="77777777" w:rsidR="00BD15BE" w:rsidRDefault="005155BE">
            <w:pPr>
              <w:rPr>
                <w:rFonts w:cs="Arial"/>
                <w:sz w:val="20"/>
                <w:szCs w:val="20"/>
              </w:rPr>
            </w:pPr>
            <w:r>
              <w:rPr>
                <w:rFonts w:cs="Arial"/>
                <w:sz w:val="20"/>
                <w:szCs w:val="20"/>
                <w:lang w:val="en" w:eastAsia="zh-CN"/>
              </w:rPr>
              <w:t xml:space="preserve">NERC </w:t>
            </w:r>
            <w:r>
              <w:rPr>
                <w:rFonts w:cs="Arial"/>
                <w:sz w:val="20"/>
                <w:szCs w:val="20"/>
                <w:lang w:val="en-US" w:eastAsia="zh-CN"/>
              </w:rPr>
              <w:t>URI</w:t>
            </w:r>
          </w:p>
        </w:tc>
        <w:tc>
          <w:tcPr>
            <w:tcW w:w="2367"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16D66009" w14:textId="77777777" w:rsidR="00BD15BE" w:rsidRDefault="005155BE">
            <w:pPr>
              <w:rPr>
                <w:rFonts w:cs="Arial"/>
                <w:sz w:val="20"/>
                <w:szCs w:val="20"/>
                <w:lang w:val="en"/>
              </w:rPr>
            </w:pPr>
            <w:r>
              <w:rPr>
                <w:rFonts w:cs="Arial"/>
                <w:sz w:val="20"/>
                <w:szCs w:val="20"/>
              </w:rPr>
              <w:t>http://vocab.nerc.ac.uk/collection/P01/current/WMOCCCAC/</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392F0074" w14:textId="77777777" w:rsidR="00BD15BE" w:rsidRDefault="00BD15BE">
            <w:pPr>
              <w:rPr>
                <w:rFonts w:cs="Arial"/>
                <w:sz w:val="20"/>
                <w:szCs w:val="20"/>
              </w:rPr>
            </w:pPr>
          </w:p>
        </w:tc>
      </w:tr>
      <w:tr w:rsidR="00BD15BE" w14:paraId="074FBF86"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084D3B16"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15E078A9" w14:textId="77777777" w:rsidR="00BD15BE" w:rsidRDefault="005155BE">
            <w:pPr>
              <w:rPr>
                <w:rFonts w:cs="Arial"/>
                <w:sz w:val="20"/>
                <w:szCs w:val="20"/>
              </w:rPr>
            </w:pPr>
            <w:r>
              <w:rPr>
                <w:rFonts w:cs="Arial"/>
                <w:sz w:val="20"/>
                <w:szCs w:val="20"/>
                <w:lang w:val="en" w:eastAsia="zh-CN"/>
              </w:rPr>
              <w:t xml:space="preserve">NERC </w:t>
            </w:r>
            <w:r>
              <w:rPr>
                <w:rFonts w:cs="Arial"/>
                <w:sz w:val="20"/>
                <w:szCs w:val="20"/>
                <w:lang w:val="en-US" w:eastAsia="zh-CN"/>
              </w:rPr>
              <w:t>Identifier ()</w:t>
            </w:r>
          </w:p>
        </w:tc>
        <w:tc>
          <w:tcPr>
            <w:tcW w:w="2367"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5F81B1AD" w14:textId="77777777" w:rsidR="00BD15BE" w:rsidRDefault="005155BE">
            <w:pPr>
              <w:rPr>
                <w:rFonts w:cs="Arial"/>
                <w:sz w:val="20"/>
                <w:szCs w:val="20"/>
                <w:lang w:val="en"/>
              </w:rPr>
            </w:pPr>
            <w:r>
              <w:rPr>
                <w:rFonts w:cs="Arial"/>
                <w:sz w:val="20"/>
                <w:szCs w:val="20"/>
                <w:lang w:val="en-US" w:eastAsia="zh-CN"/>
              </w:rPr>
              <w:t>SDN:P01::WMOCCCAC</w:t>
            </w:r>
            <w:hyperlink r:id="rId33" w:tgtFrame="/home/cgoyens/Documents\x/_blank" w:history="1"/>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0D8A223A" w14:textId="77777777" w:rsidR="00BD15BE" w:rsidRDefault="00BD15BE">
            <w:pPr>
              <w:rPr>
                <w:rFonts w:cs="Arial"/>
                <w:sz w:val="20"/>
                <w:szCs w:val="20"/>
              </w:rPr>
            </w:pPr>
          </w:p>
        </w:tc>
      </w:tr>
      <w:tr w:rsidR="00BD15BE" w14:paraId="6E7A7244"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197330DA"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7325E55F" w14:textId="77777777" w:rsidR="00BD15BE" w:rsidRDefault="005155BE">
            <w:pPr>
              <w:rPr>
                <w:rFonts w:cs="Arial"/>
                <w:sz w:val="20"/>
                <w:szCs w:val="20"/>
              </w:rPr>
            </w:pPr>
            <w:r>
              <w:rPr>
                <w:rFonts w:cs="Arial"/>
                <w:sz w:val="20"/>
                <w:szCs w:val="20"/>
                <w:lang w:val="en" w:eastAsia="zh-CN"/>
              </w:rPr>
              <w:t xml:space="preserve">NERC </w:t>
            </w:r>
            <w:r>
              <w:rPr>
                <w:rFonts w:cs="Arial"/>
                <w:sz w:val="20"/>
                <w:szCs w:val="20"/>
                <w:lang w:val="en-US" w:eastAsia="zh-CN"/>
              </w:rPr>
              <w:t>Preferred label (</w:t>
            </w:r>
            <w:proofErr w:type="spellStart"/>
            <w:r>
              <w:rPr>
                <w:rFonts w:cs="Arial"/>
                <w:sz w:val="20"/>
                <w:szCs w:val="20"/>
                <w:lang w:val="en-US" w:eastAsia="zh-CN"/>
              </w:rPr>
              <w:t>en</w:t>
            </w:r>
            <w:proofErr w:type="spellEnd"/>
            <w:r>
              <w:rPr>
                <w:rFonts w:cs="Arial"/>
                <w:sz w:val="20"/>
                <w:szCs w:val="20"/>
                <w:lang w:val="en-US" w:eastAsia="zh-CN"/>
              </w:rPr>
              <w:t>)</w:t>
            </w:r>
          </w:p>
        </w:tc>
        <w:tc>
          <w:tcPr>
            <w:tcW w:w="2367"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0FDD66F9" w14:textId="77777777" w:rsidR="00BD15BE" w:rsidRDefault="005155BE">
            <w:pPr>
              <w:rPr>
                <w:rFonts w:cs="Arial"/>
                <w:sz w:val="20"/>
                <w:szCs w:val="20"/>
                <w:lang w:val="en"/>
              </w:rPr>
            </w:pPr>
            <w:r>
              <w:rPr>
                <w:rFonts w:cs="Arial"/>
                <w:sz w:val="20"/>
                <w:szCs w:val="20"/>
                <w:lang w:val="en-US" w:eastAsia="zh-CN"/>
              </w:rPr>
              <w:t>Cloud cover (all clouds) in the atmosphere by visual estimation and conversion to WMO code</w:t>
            </w:r>
            <w:hyperlink r:id="rId34" w:tgtFrame="/home/cgoyens/Documents\x/_blank" w:history="1"/>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3BC422DE" w14:textId="77777777" w:rsidR="00BD15BE" w:rsidRDefault="00BD15BE">
            <w:pPr>
              <w:rPr>
                <w:rFonts w:cs="Arial"/>
                <w:sz w:val="20"/>
                <w:szCs w:val="20"/>
              </w:rPr>
            </w:pPr>
          </w:p>
        </w:tc>
      </w:tr>
      <w:tr w:rsidR="00BD15BE" w14:paraId="4153EBB2" w14:textId="77777777">
        <w:trPr>
          <w:trHeight w:val="308"/>
        </w:trPr>
        <w:tc>
          <w:tcPr>
            <w:tcW w:w="2802" w:type="dxa"/>
            <w:tcBorders>
              <w:top w:val="single" w:sz="4" w:space="0" w:color="4F81BD"/>
              <w:left w:val="single" w:sz="4" w:space="0" w:color="4F81BD"/>
              <w:bottom w:val="single" w:sz="4" w:space="0" w:color="4F81BD"/>
              <w:right w:val="single" w:sz="4" w:space="0" w:color="4F81BD"/>
            </w:tcBorders>
            <w:shd w:val="clear" w:color="auto" w:fill="4F81BD"/>
          </w:tcPr>
          <w:p w14:paraId="6A7E8FD0" w14:textId="77777777" w:rsidR="00BD15BE" w:rsidRDefault="00BD15BE">
            <w:pPr>
              <w:rPr>
                <w:rFonts w:cs="Arial"/>
                <w:sz w:val="20"/>
                <w:szCs w:val="20"/>
              </w:rPr>
            </w:pPr>
          </w:p>
        </w:tc>
        <w:tc>
          <w:tcPr>
            <w:tcW w:w="2126"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14601B2C" w14:textId="77777777" w:rsidR="00BD15BE" w:rsidRDefault="005155BE">
            <w:pPr>
              <w:rPr>
                <w:rFonts w:cs="Arial"/>
                <w:sz w:val="20"/>
                <w:szCs w:val="20"/>
              </w:rPr>
            </w:pPr>
            <w:r>
              <w:rPr>
                <w:rFonts w:cs="Arial"/>
                <w:sz w:val="20"/>
                <w:szCs w:val="20"/>
                <w:lang w:val="en" w:eastAsia="zh-CN"/>
              </w:rPr>
              <w:t xml:space="preserve">NERC </w:t>
            </w:r>
            <w:r>
              <w:rPr>
                <w:rFonts w:cs="Arial"/>
                <w:sz w:val="20"/>
                <w:szCs w:val="20"/>
                <w:lang w:val="en-US" w:eastAsia="zh-CN"/>
              </w:rPr>
              <w:t>Alternative label (</w:t>
            </w:r>
            <w:proofErr w:type="spellStart"/>
            <w:r>
              <w:rPr>
                <w:rFonts w:cs="Arial"/>
                <w:sz w:val="20"/>
                <w:szCs w:val="20"/>
                <w:lang w:val="en-US" w:eastAsia="zh-CN"/>
              </w:rPr>
              <w:t>en</w:t>
            </w:r>
            <w:proofErr w:type="spellEnd"/>
            <w:r>
              <w:rPr>
                <w:rFonts w:cs="Arial"/>
                <w:sz w:val="20"/>
                <w:szCs w:val="20"/>
                <w:lang w:val="en-US" w:eastAsia="zh-CN"/>
              </w:rPr>
              <w:t>)</w:t>
            </w:r>
          </w:p>
        </w:tc>
        <w:tc>
          <w:tcPr>
            <w:tcW w:w="2367"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45FF1D15" w14:textId="77777777" w:rsidR="00BD15BE" w:rsidRDefault="005155BE">
            <w:pPr>
              <w:rPr>
                <w:rFonts w:cs="Arial"/>
                <w:sz w:val="20"/>
                <w:szCs w:val="20"/>
                <w:lang w:val="en"/>
              </w:rPr>
            </w:pPr>
            <w:proofErr w:type="spellStart"/>
            <w:r>
              <w:rPr>
                <w:rFonts w:cs="Arial"/>
                <w:sz w:val="20"/>
                <w:szCs w:val="20"/>
                <w:lang w:val="en-US" w:eastAsia="zh-CN"/>
              </w:rPr>
              <w:t>WMOCloudCovAll</w:t>
            </w:r>
            <w:proofErr w:type="spellEnd"/>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670B8E03" w14:textId="77777777" w:rsidR="00BD15BE" w:rsidRDefault="00BD15BE">
            <w:pPr>
              <w:rPr>
                <w:rFonts w:cs="Arial"/>
                <w:sz w:val="20"/>
                <w:szCs w:val="20"/>
              </w:rPr>
            </w:pPr>
          </w:p>
        </w:tc>
      </w:tr>
    </w:tbl>
    <w:p w14:paraId="4B85E700" w14:textId="77777777" w:rsidR="00BD15BE" w:rsidRDefault="00BD15BE">
      <w:pPr>
        <w:rPr>
          <w:lang w:val="en"/>
        </w:rPr>
      </w:pPr>
    </w:p>
    <w:p w14:paraId="6AFBD4F2" w14:textId="77777777" w:rsidR="00BD15BE" w:rsidRDefault="005155BE">
      <w:pPr>
        <w:pStyle w:val="Heading1"/>
        <w:numPr>
          <w:ilvl w:val="0"/>
          <w:numId w:val="2"/>
        </w:numPr>
        <w:spacing w:line="360" w:lineRule="auto"/>
        <w:rPr>
          <w:lang w:val="en-US"/>
        </w:rPr>
      </w:pPr>
      <w:r>
        <w:rPr>
          <w:lang w:val="en"/>
        </w:rPr>
        <w:lastRenderedPageBreak/>
        <w:t>Conclusion</w:t>
      </w:r>
    </w:p>
    <w:p w14:paraId="5A2541F9" w14:textId="77777777" w:rsidR="00BD15BE" w:rsidRDefault="005155BE">
      <w:pPr>
        <w:rPr>
          <w:lang w:val="en"/>
        </w:rPr>
      </w:pPr>
      <w:r>
        <w:rPr>
          <w:lang w:val="en"/>
        </w:rPr>
        <w:t>T</w:t>
      </w:r>
      <w:r>
        <w:t>he scope of this document to define the products generated by the land and water network processors</w:t>
      </w:r>
      <w:r>
        <w:rPr>
          <w:lang w:val="en"/>
        </w:rPr>
        <w:t xml:space="preserve"> from raw instrument counts to surface reflectance product including all the intermediate data products. When possible, land and water network products are kept similar. However, at some levels products for both networks are processed differently and subsequently result in distinct data format and metadata fields. </w:t>
      </w:r>
    </w:p>
    <w:p w14:paraId="6260C340" w14:textId="77777777" w:rsidR="00BD15BE" w:rsidRDefault="005155BE">
      <w:pPr>
        <w:rPr>
          <w:lang w:val="en"/>
        </w:rPr>
      </w:pPr>
      <w:r>
        <w:rPr>
          <w:lang w:val="en"/>
        </w:rPr>
        <w:t>This document is expected to evolve with the Hypernets processor development and based on the feedback of the data users.</w:t>
      </w:r>
    </w:p>
    <w:p w14:paraId="352F4744" w14:textId="77777777" w:rsidR="00BD15BE" w:rsidRDefault="00BD15BE"/>
    <w:sectPr w:rsidR="00BD15BE">
      <w:headerReference w:type="even" r:id="rId35"/>
      <w:headerReference w:type="default" r:id="rId36"/>
      <w:footerReference w:type="even" r:id="rId37"/>
      <w:footerReference w:type="default" r:id="rId38"/>
      <w:headerReference w:type="first" r:id="rId39"/>
      <w:footerReference w:type="first" r:id="rId40"/>
      <w:pgSz w:w="11906" w:h="16838"/>
      <w:pgMar w:top="493" w:right="1440" w:bottom="851" w:left="1440" w:header="436" w:footer="314"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7" w:author="Sam Hunt" w:date="2020-02-05T17:42:00Z" w:initials="SH">
    <w:p w14:paraId="7B7E54DF" w14:textId="77777777" w:rsidR="001C78F5" w:rsidRDefault="001C78F5">
      <w:r>
        <w:rPr>
          <w:rFonts w:ascii="Liberation Serif" w:eastAsia="DejaVu Sans" w:hAnsi="Liberation Serif"/>
          <w:color w:val="auto"/>
          <w:sz w:val="24"/>
          <w:szCs w:val="24"/>
          <w:lang w:val="en-US" w:bidi="en-US"/>
        </w:rPr>
        <w:t>To do</w:t>
      </w:r>
    </w:p>
  </w:comment>
  <w:comment w:id="224" w:author="Sam Hunt" w:date="2020-02-05T17:37:00Z" w:initials="SH">
    <w:p w14:paraId="7DFFFE07" w14:textId="77777777" w:rsidR="001C78F5" w:rsidRDefault="001C78F5">
      <w:r>
        <w:rPr>
          <w:rFonts w:ascii="Liberation Serif" w:eastAsia="DejaVu Sans" w:hAnsi="Liberation Serif"/>
          <w:color w:val="auto"/>
          <w:sz w:val="24"/>
          <w:szCs w:val="24"/>
          <w:lang w:val="en-US" w:bidi="en-US"/>
        </w:rPr>
        <w:t>Might change this…</w:t>
      </w:r>
    </w:p>
  </w:comment>
  <w:comment w:id="225" w:author="Pieter de Vis" w:date="2020-04-30T11:54:00Z" w:initials="PdV">
    <w:p w14:paraId="675A4A44" w14:textId="7601F3AA" w:rsidR="001C78F5" w:rsidRDefault="001C78F5">
      <w:pPr>
        <w:pStyle w:val="CommentText"/>
      </w:pPr>
      <w:r>
        <w:rPr>
          <w:rStyle w:val="CommentReference"/>
        </w:rPr>
        <w:annotationRef/>
      </w:r>
      <w:proofErr w:type="gramStart"/>
      <w:r>
        <w:t>Yeah</w:t>
      </w:r>
      <w:proofErr w:type="gramEnd"/>
      <w:r>
        <w:t xml:space="preserve"> I guess it should be three letters right? Maybe something like ISR (interpolated surface reflectance)</w:t>
      </w:r>
    </w:p>
  </w:comment>
  <w:comment w:id="232" w:author="cgoyens" w:date="2020-04-10T15:15:00Z" w:initials="c">
    <w:p w14:paraId="67FAF7D4" w14:textId="77777777" w:rsidR="001C78F5" w:rsidRDefault="001C78F5">
      <w:pPr>
        <w:pStyle w:val="Heading2"/>
        <w:keepNext w:val="0"/>
        <w:keepLines w:val="0"/>
      </w:pPr>
      <w:r>
        <w:rPr>
          <w:lang w:val="en"/>
        </w:rPr>
        <w:t xml:space="preserve">Is it not 1.8 now? </w:t>
      </w:r>
      <w:r>
        <w:t>CF Conformance Requirements and Recommendations 1.8</w:t>
      </w:r>
    </w:p>
    <w:p w14:paraId="2D3F4949" w14:textId="77777777" w:rsidR="001C78F5" w:rsidRDefault="001C78F5">
      <w:pPr>
        <w:pStyle w:val="CommentText"/>
        <w:rPr>
          <w:lang w:val="en"/>
        </w:rPr>
      </w:pPr>
      <w:r>
        <w:rPr>
          <w:lang w:val="en"/>
        </w:rPr>
        <w:t>http://cfconventions.org/Data/cf-documents/requirements-recommendations/conformance-1.8.html</w:t>
      </w:r>
    </w:p>
  </w:comment>
  <w:comment w:id="233" w:author="Pieter de Vis" w:date="2020-04-29T12:35:00Z" w:initials="PdV">
    <w:p w14:paraId="62E62F98" w14:textId="77777777" w:rsidR="001C78F5" w:rsidRDefault="001C78F5">
      <w:pPr>
        <w:pStyle w:val="CommentText"/>
      </w:pPr>
      <w:r>
        <w:rPr>
          <w:rStyle w:val="CommentReference"/>
        </w:rPr>
        <w:annotationRef/>
      </w:r>
      <w:r>
        <w:t>Yeah looks like 1.8 is the latest release:</w:t>
      </w:r>
    </w:p>
    <w:p w14:paraId="1965E2EF" w14:textId="2EA39433" w:rsidR="001C78F5" w:rsidRDefault="001C78F5">
      <w:pPr>
        <w:pStyle w:val="CommentText"/>
      </w:pPr>
      <w:hyperlink r:id="rId1" w:history="1">
        <w:r>
          <w:rPr>
            <w:rStyle w:val="Hyperlink"/>
          </w:rPr>
          <w:t>http://cfconventions.org/latest.html</w:t>
        </w:r>
      </w:hyperlink>
    </w:p>
  </w:comment>
  <w:comment w:id="242" w:author="Sam Hunt" w:date="2019-07-23T17:35:00Z" w:initials="SH">
    <w:p w14:paraId="3DC43021" w14:textId="77777777" w:rsidR="001C78F5" w:rsidRDefault="001C78F5">
      <w:r>
        <w:rPr>
          <w:rFonts w:ascii="Liberation Serif" w:eastAsia="DejaVu Sans" w:hAnsi="Liberation Serif"/>
          <w:color w:val="auto"/>
          <w:sz w:val="24"/>
          <w:szCs w:val="24"/>
          <w:lang w:val="en-US" w:bidi="en-US"/>
        </w:rPr>
        <w:t xml:space="preserve">I just made something up here following the convention we have in </w:t>
      </w:r>
      <w:proofErr w:type="spellStart"/>
      <w:r>
        <w:rPr>
          <w:rFonts w:ascii="Liberation Serif" w:eastAsia="DejaVu Sans" w:hAnsi="Liberation Serif"/>
          <w:color w:val="auto"/>
          <w:sz w:val="24"/>
          <w:szCs w:val="24"/>
          <w:lang w:val="en-US" w:bidi="en-US"/>
        </w:rPr>
        <w:t>RadCalNet</w:t>
      </w:r>
      <w:proofErr w:type="spellEnd"/>
      <w:r>
        <w:rPr>
          <w:rFonts w:ascii="Liberation Serif" w:eastAsia="DejaVu Sans" w:hAnsi="Liberation Serif"/>
          <w:color w:val="auto"/>
          <w:sz w:val="24"/>
          <w:szCs w:val="24"/>
          <w:lang w:val="en-US" w:bidi="en-US"/>
        </w:rPr>
        <w:t>, which is</w:t>
      </w:r>
    </w:p>
    <w:p w14:paraId="7BE7D670" w14:textId="77777777" w:rsidR="001C78F5" w:rsidRDefault="001C78F5"/>
    <w:p w14:paraId="74B4EDFB" w14:textId="77777777" w:rsidR="001C78F5" w:rsidRDefault="001C78F5">
      <w:r>
        <w:rPr>
          <w:rFonts w:ascii="Liberation Serif" w:eastAsia="DejaVu Sans" w:hAnsi="Liberation Serif"/>
          <w:color w:val="auto"/>
          <w:sz w:val="24"/>
          <w:szCs w:val="24"/>
          <w:lang w:val="en-US" w:bidi="en-US"/>
        </w:rPr>
        <w:t>LLCC</w:t>
      </w:r>
    </w:p>
    <w:p w14:paraId="25FBA33E" w14:textId="77777777" w:rsidR="001C78F5" w:rsidRDefault="001C78F5"/>
    <w:p w14:paraId="3F7EC443" w14:textId="77777777" w:rsidR="001C78F5" w:rsidRDefault="001C78F5">
      <w:r>
        <w:rPr>
          <w:rFonts w:ascii="Liberation Serif" w:eastAsia="DejaVu Sans" w:hAnsi="Liberation Serif"/>
          <w:color w:val="auto"/>
          <w:sz w:val="24"/>
          <w:szCs w:val="24"/>
          <w:lang w:val="en-US" w:bidi="en-US"/>
        </w:rPr>
        <w:t>LL – location abbreviation</w:t>
      </w:r>
    </w:p>
    <w:p w14:paraId="2A77347C" w14:textId="77777777" w:rsidR="001C78F5" w:rsidRDefault="001C78F5">
      <w:r>
        <w:rPr>
          <w:rFonts w:ascii="Liberation Serif" w:eastAsia="DejaVu Sans" w:hAnsi="Liberation Serif"/>
          <w:color w:val="auto"/>
          <w:sz w:val="24"/>
          <w:szCs w:val="24"/>
          <w:lang w:val="en-US" w:bidi="en-US"/>
        </w:rPr>
        <w:t>CC – country abbreviation</w:t>
      </w:r>
    </w:p>
    <w:p w14:paraId="7AF5F58F" w14:textId="77777777" w:rsidR="001C78F5" w:rsidRDefault="001C78F5"/>
    <w:p w14:paraId="75FF1076" w14:textId="77777777" w:rsidR="001C78F5" w:rsidRDefault="001C78F5">
      <w:r>
        <w:rPr>
          <w:rFonts w:ascii="Liberation Serif" w:eastAsia="DejaVu Sans" w:hAnsi="Liberation Serif"/>
          <w:color w:val="auto"/>
          <w:sz w:val="24"/>
          <w:szCs w:val="24"/>
          <w:lang w:val="en-US" w:bidi="en-US"/>
        </w:rPr>
        <w:t>Happy to go along with another convention you have though!</w:t>
      </w:r>
    </w:p>
  </w:comment>
  <w:comment w:id="262" w:author="Sam Hunt" w:date="2020-02-05T17:39:00Z" w:initials="SH">
    <w:p w14:paraId="3B3B3C43" w14:textId="77777777" w:rsidR="001C78F5" w:rsidRDefault="001C78F5">
      <w:r>
        <w:rPr>
          <w:rFonts w:ascii="Liberation Serif" w:eastAsia="DejaVu Sans" w:hAnsi="Liberation Serif"/>
          <w:color w:val="auto"/>
          <w:sz w:val="24"/>
          <w:szCs w:val="24"/>
          <w:lang w:val="en-US" w:bidi="en-US"/>
        </w:rPr>
        <w:t xml:space="preserve">Clemence, could you help me fill in this section? </w:t>
      </w:r>
      <w:proofErr w:type="gramStart"/>
      <w:r>
        <w:rPr>
          <w:rFonts w:ascii="Liberation Serif" w:eastAsia="DejaVu Sans" w:hAnsi="Liberation Serif"/>
          <w:color w:val="auto"/>
          <w:sz w:val="24"/>
          <w:szCs w:val="24"/>
          <w:lang w:val="en-US" w:bidi="en-US"/>
        </w:rPr>
        <w:t>So</w:t>
      </w:r>
      <w:proofErr w:type="gramEnd"/>
      <w:r>
        <w:rPr>
          <w:rFonts w:ascii="Liberation Serif" w:eastAsia="DejaVu Sans" w:hAnsi="Liberation Serif"/>
          <w:color w:val="auto"/>
          <w:sz w:val="24"/>
          <w:szCs w:val="24"/>
          <w:lang w:val="en-US" w:bidi="en-US"/>
        </w:rPr>
        <w:t xml:space="preserve"> it aligns what you did on the data management plan</w:t>
      </w:r>
    </w:p>
  </w:comment>
  <w:comment w:id="684" w:author="Pieter de Vis" w:date="2020-04-30T17:13:00Z" w:initials="PdV">
    <w:p w14:paraId="1D6F6347" w14:textId="6FBB1307" w:rsidR="00C01B9F" w:rsidRDefault="00C01B9F">
      <w:pPr>
        <w:pStyle w:val="CommentText"/>
      </w:pPr>
      <w:r>
        <w:rPr>
          <w:rStyle w:val="CommentReference"/>
        </w:rPr>
        <w:annotationRef/>
      </w:r>
      <w:r>
        <w:t>There might be a light sensor id missing here?</w:t>
      </w:r>
      <w:r>
        <w:br/>
        <w:t xml:space="preserve">Or alternatively there shouldn’t be a </w:t>
      </w:r>
      <w:proofErr w:type="spellStart"/>
      <w:r>
        <w:t>light_sensor</w:t>
      </w:r>
      <w:proofErr w:type="spellEnd"/>
      <w:r>
        <w:t xml:space="preserve"> in Table 10.</w:t>
      </w:r>
    </w:p>
  </w:comment>
  <w:comment w:id="981" w:author="Pieter de Vis" w:date="2020-04-28T11:26:00Z" w:initials="PdV">
    <w:p w14:paraId="21241C71" w14:textId="1F28E7F9" w:rsidR="001C78F5" w:rsidRDefault="001C78F5">
      <w:pPr>
        <w:pStyle w:val="CommentText"/>
      </w:pPr>
      <w:r>
        <w:rPr>
          <w:rStyle w:val="CommentReference"/>
        </w:rPr>
        <w:annotationRef/>
      </w:r>
      <w:r>
        <w:t xml:space="preserve"> </w:t>
      </w:r>
    </w:p>
  </w:comment>
  <w:comment w:id="1131" w:author="Pieter de Vis" w:date="2020-04-29T13:02:00Z" w:initials="PdV">
    <w:p w14:paraId="2C2A2AFE" w14:textId="18707CB3" w:rsidR="005D3B24" w:rsidRDefault="005D3B24">
      <w:pPr>
        <w:pStyle w:val="CommentText"/>
      </w:pPr>
      <w:r>
        <w:rPr>
          <w:rStyle w:val="CommentReference"/>
        </w:rPr>
        <w:annotationRef/>
      </w:r>
      <w:r>
        <w:t>Should we add a pointer to the calibration file that was used here as well?</w:t>
      </w:r>
    </w:p>
  </w:comment>
  <w:comment w:id="1210" w:author="Pieter de Vis" w:date="2020-04-28T11:26:00Z" w:initials="PdV">
    <w:p w14:paraId="5CB31652" w14:textId="77777777" w:rsidR="00B7405D" w:rsidRDefault="00B7405D" w:rsidP="00B7405D">
      <w:pPr>
        <w:pStyle w:val="CommentText"/>
      </w:pPr>
      <w:r>
        <w:rPr>
          <w:rStyle w:val="CommentReference"/>
        </w:rPr>
        <w:annotationRef/>
      </w:r>
      <w:r>
        <w:t xml:space="preserve"> </w:t>
      </w:r>
    </w:p>
  </w:comment>
  <w:comment w:id="1275" w:author="Pieter de Vis" w:date="2020-04-29T13:08:00Z" w:initials="PdV">
    <w:p w14:paraId="004A5EF2" w14:textId="3E37945D" w:rsidR="001C78F5" w:rsidRDefault="001C78F5">
      <w:pPr>
        <w:pStyle w:val="CommentText"/>
      </w:pPr>
    </w:p>
  </w:comment>
  <w:comment w:id="1323" w:author="Pieter de Vis" w:date="2020-04-29T13:06:00Z" w:initials="PdV">
    <w:p w14:paraId="30DD17F1" w14:textId="0CE31FDF" w:rsidR="001C78F5" w:rsidRDefault="001C78F5">
      <w:pPr>
        <w:pStyle w:val="CommentText"/>
      </w:pPr>
      <w:r>
        <w:rPr>
          <w:rStyle w:val="CommentReference"/>
        </w:rPr>
        <w:annotationRef/>
      </w:r>
      <w:r>
        <w:t xml:space="preserve">Would it be useful here to give a string identifier to which measurement function was used </w:t>
      </w:r>
      <w:proofErr w:type="gramStart"/>
      <w:r>
        <w:t>( if</w:t>
      </w:r>
      <w:proofErr w:type="gramEnd"/>
      <w:r>
        <w:t xml:space="preserve"> multiple protocols are expected to be used throughout the lifetime of the project). </w:t>
      </w:r>
    </w:p>
  </w:comment>
  <w:comment w:id="1399" w:author="Sam Hunt" w:date="2019-07-23T22:29:00Z" w:initials="SH">
    <w:p w14:paraId="677BE704" w14:textId="77777777" w:rsidR="001C78F5" w:rsidRDefault="001C78F5">
      <w:proofErr w:type="gramStart"/>
      <w:r>
        <w:rPr>
          <w:rFonts w:ascii="Liberation Serif" w:eastAsia="DejaVu Sans" w:hAnsi="Liberation Serif"/>
          <w:color w:val="auto"/>
          <w:sz w:val="24"/>
          <w:szCs w:val="24"/>
          <w:lang w:val="en-US" w:bidi="en-US"/>
        </w:rPr>
        <w:t>Again</w:t>
      </w:r>
      <w:proofErr w:type="gramEnd"/>
      <w:r>
        <w:rPr>
          <w:rFonts w:ascii="Liberation Serif" w:eastAsia="DejaVu Sans" w:hAnsi="Liberation Serif"/>
          <w:color w:val="auto"/>
          <w:sz w:val="24"/>
          <w:szCs w:val="24"/>
          <w:lang w:val="en-US" w:bidi="en-US"/>
        </w:rPr>
        <w:t xml:space="preserve"> should describe conformity to standards</w:t>
      </w:r>
    </w:p>
  </w:comment>
  <w:comment w:id="1404" w:author="Pieter de Vis" w:date="2020-04-29T13:05:00Z" w:initials="PdV">
    <w:p w14:paraId="4CFD801A" w14:textId="47BEC169" w:rsidR="001C78F5" w:rsidRDefault="001C78F5">
      <w:pPr>
        <w:pStyle w:val="CommentText"/>
      </w:pPr>
      <w:r>
        <w:rPr>
          <w:rStyle w:val="CommentReference"/>
        </w:rPr>
        <w:annotationRef/>
      </w:r>
      <w:r>
        <w:t>.</w:t>
      </w:r>
    </w:p>
  </w:comment>
  <w:comment w:id="1411" w:author="Sam Hunt" w:date="2020-02-05T17:40:00Z" w:initials="SH">
    <w:p w14:paraId="2FBC6D39" w14:textId="77777777" w:rsidR="001C78F5" w:rsidRDefault="001C78F5">
      <w:pPr>
        <w:rPr>
          <w:lang w:val="en"/>
        </w:rPr>
      </w:pPr>
      <w:r>
        <w:rPr>
          <w:rFonts w:ascii="Liberation Serif" w:eastAsia="DejaVu Sans" w:hAnsi="Liberation Serif"/>
          <w:color w:val="auto"/>
          <w:sz w:val="24"/>
          <w:szCs w:val="24"/>
          <w:lang w:val="en-US" w:bidi="en-US"/>
        </w:rPr>
        <w:t>Clemence - all these names should be the standard compliant ones that you wrote about before – could you help me with this too?</w:t>
      </w:r>
    </w:p>
  </w:comment>
  <w:comment w:id="1412" w:author="cgoyens" w:date="2020-04-10T17:51:00Z" w:initials="c">
    <w:p w14:paraId="3A25525D" w14:textId="77777777" w:rsidR="001C78F5" w:rsidRDefault="001C78F5">
      <w:pPr>
        <w:pStyle w:val="CommentText"/>
        <w:rPr>
          <w:lang w:val="en"/>
        </w:rPr>
      </w:pPr>
      <w:r>
        <w:rPr>
          <w:rStyle w:val="CommentReference"/>
        </w:rPr>
        <w:annotationRef/>
      </w:r>
    </w:p>
  </w:comment>
  <w:comment w:id="1413" w:author="Sam Hunt" w:date="2020-02-05T17:09:00Z" w:initials="SH">
    <w:p w14:paraId="44D5810B" w14:textId="77777777" w:rsidR="001C78F5" w:rsidRDefault="001C78F5">
      <w:proofErr w:type="gramStart"/>
      <w:r>
        <w:rPr>
          <w:rFonts w:ascii="Liberation Serif" w:eastAsia="DejaVu Sans" w:hAnsi="Liberation Serif"/>
          <w:color w:val="auto"/>
          <w:sz w:val="24"/>
          <w:szCs w:val="24"/>
          <w:lang w:val="en-US" w:bidi="en-US"/>
        </w:rPr>
        <w:t>Plus</w:t>
      </w:r>
      <w:proofErr w:type="gramEnd"/>
      <w:r>
        <w:rPr>
          <w:rFonts w:ascii="Liberation Serif" w:eastAsia="DejaVu Sans" w:hAnsi="Liberation Serif"/>
          <w:color w:val="auto"/>
          <w:sz w:val="24"/>
          <w:szCs w:val="24"/>
          <w:lang w:val="en-US" w:bidi="en-US"/>
        </w:rPr>
        <w:t xml:space="preserve"> wavelength uncertainty?</w:t>
      </w:r>
    </w:p>
  </w:comment>
  <w:comment w:id="1414" w:author="Sam Hunt" w:date="2020-02-05T17:20:00Z" w:initials="SH">
    <w:p w14:paraId="7AEF3C16" w14:textId="77777777" w:rsidR="001C78F5" w:rsidRDefault="001C78F5">
      <w:r>
        <w:rPr>
          <w:rFonts w:ascii="Liberation Serif" w:eastAsia="DejaVu Sans" w:hAnsi="Liberation Serif"/>
          <w:color w:val="auto"/>
          <w:sz w:val="24"/>
          <w:szCs w:val="24"/>
          <w:lang w:val="en-US" w:bidi="en-US"/>
        </w:rPr>
        <w:t>Need to think a bit to work out the best options for these</w:t>
      </w:r>
    </w:p>
  </w:comment>
  <w:comment w:id="1415" w:author="cgoyens" w:date="2020-04-21T17:25:00Z" w:initials="c">
    <w:p w14:paraId="4DC452DE" w14:textId="77777777" w:rsidR="001C78F5" w:rsidRDefault="001C78F5">
      <w:pPr>
        <w:pStyle w:val="CommentText"/>
        <w:rPr>
          <w:lang w:val="en"/>
        </w:rPr>
      </w:pPr>
      <w:r>
        <w:rPr>
          <w:lang w:val="en"/>
        </w:rPr>
        <w:t>In water applications we care more about the relative azimuth between sun and sensor... but I understand the need for absolute azimuth too. Should we add this?</w:t>
      </w:r>
    </w:p>
  </w:comment>
  <w:comment w:id="1416" w:author="Sam Hunt" w:date="2020-02-05T17:09:00Z" w:initials="SH">
    <w:p w14:paraId="5FB79EA5" w14:textId="77777777" w:rsidR="001C78F5" w:rsidRDefault="001C78F5">
      <w:proofErr w:type="gramStart"/>
      <w:r>
        <w:rPr>
          <w:rFonts w:ascii="Liberation Serif" w:eastAsia="DejaVu Sans" w:hAnsi="Liberation Serif"/>
          <w:color w:val="auto"/>
          <w:sz w:val="24"/>
          <w:szCs w:val="24"/>
          <w:lang w:val="en-US" w:bidi="en-US"/>
        </w:rPr>
        <w:t>Plus</w:t>
      </w:r>
      <w:proofErr w:type="gramEnd"/>
      <w:r>
        <w:rPr>
          <w:rFonts w:ascii="Liberation Serif" w:eastAsia="DejaVu Sans" w:hAnsi="Liberation Serif"/>
          <w:color w:val="auto"/>
          <w:sz w:val="24"/>
          <w:szCs w:val="24"/>
          <w:lang w:val="en-US" w:bidi="en-US"/>
        </w:rPr>
        <w:t xml:space="preserve"> uncertainties of times and angles?</w:t>
      </w:r>
    </w:p>
  </w:comment>
  <w:comment w:id="1445" w:author="Sam Hunt" w:date="2020-02-05T17:19:00Z" w:initials="SH">
    <w:p w14:paraId="7DDF741B" w14:textId="77777777" w:rsidR="001C78F5" w:rsidRDefault="001C78F5">
      <w:proofErr w:type="gramStart"/>
      <w:r>
        <w:rPr>
          <w:rFonts w:ascii="Liberation Serif" w:eastAsia="DejaVu Sans" w:hAnsi="Liberation Serif"/>
          <w:color w:val="auto"/>
          <w:sz w:val="24"/>
          <w:szCs w:val="24"/>
          <w:lang w:val="en-US" w:bidi="en-US"/>
        </w:rPr>
        <w:t>Plus</w:t>
      </w:r>
      <w:proofErr w:type="gramEnd"/>
      <w:r>
        <w:rPr>
          <w:rFonts w:ascii="Liberation Serif" w:eastAsia="DejaVu Sans" w:hAnsi="Liberation Serif"/>
          <w:color w:val="auto"/>
          <w:sz w:val="24"/>
          <w:szCs w:val="24"/>
          <w:lang w:val="en-US" w:bidi="en-US"/>
        </w:rPr>
        <w:t xml:space="preserve"> wavelength error correlation matrix?</w:t>
      </w:r>
    </w:p>
  </w:comment>
  <w:comment w:id="1446" w:author="Pieter de Vis" w:date="2020-04-29T10:30:00Z" w:initials="PdV">
    <w:p w14:paraId="1C991D89" w14:textId="08116586" w:rsidR="001C78F5" w:rsidRDefault="001C78F5">
      <w:pPr>
        <w:pStyle w:val="CommentText"/>
      </w:pPr>
      <w:r>
        <w:rPr>
          <w:rStyle w:val="CommentReference"/>
        </w:rPr>
        <w:annotationRef/>
      </w:r>
      <w:proofErr w:type="gramStart"/>
      <w:r>
        <w:t>Yes</w:t>
      </w:r>
      <w:proofErr w:type="gramEnd"/>
      <w:r>
        <w:t xml:space="preserve"> we should add this for sure. Not sure if there should be one covariance matrix for the total uncertainty, or if it should be separated somehow. </w:t>
      </w:r>
    </w:p>
  </w:comment>
  <w:comment w:id="1450" w:author="Pieter de Vis" w:date="2020-04-30T12:26:00Z" w:initials="PdV">
    <w:p w14:paraId="635F395F" w14:textId="58FACB49" w:rsidR="001C78F5" w:rsidRDefault="001C78F5">
      <w:pPr>
        <w:pStyle w:val="CommentText"/>
      </w:pPr>
      <w:r>
        <w:rPr>
          <w:rStyle w:val="CommentReference"/>
        </w:rPr>
        <w:annotationRef/>
      </w:r>
      <w:r>
        <w:t xml:space="preserve">This one might be trivial and be removed later. </w:t>
      </w:r>
    </w:p>
  </w:comment>
  <w:comment w:id="1474" w:author="Pieter de Vis" w:date="2020-04-30T17:56:00Z" w:initials="PdV">
    <w:p w14:paraId="5CBA391D" w14:textId="34F1EA21" w:rsidR="00A95919" w:rsidRDefault="00A95919">
      <w:pPr>
        <w:pStyle w:val="CommentText"/>
      </w:pPr>
      <w:r>
        <w:rPr>
          <w:rStyle w:val="CommentReference"/>
        </w:rPr>
        <w:annotationRef/>
      </w:r>
      <w:r>
        <w:t>Since there are different data types, I think they will probably have a different fill value. Int16 probably has less digits in the fill value than int32.</w:t>
      </w:r>
    </w:p>
  </w:comment>
  <w:comment w:id="1475" w:author="Pieter de Vis" w:date="2020-04-29T10:29:00Z" w:initials="PdV">
    <w:p w14:paraId="6960D1CB" w14:textId="77777777" w:rsidR="001C78F5" w:rsidRDefault="001C78F5" w:rsidP="00BF6257">
      <w:pPr>
        <w:pStyle w:val="CommentText"/>
      </w:pPr>
      <w:r>
        <w:rPr>
          <w:rStyle w:val="CommentReference"/>
        </w:rPr>
        <w:annotationRef/>
      </w:r>
      <w:r>
        <w:rPr>
          <w:rStyle w:val="CommentReference"/>
        </w:rPr>
        <w:annotationRef/>
      </w:r>
      <w:r>
        <w:t xml:space="preserve">Should we add a field here specifying what </w:t>
      </w:r>
      <w:proofErr w:type="spellStart"/>
      <w:r>
        <w:t>cutoff</w:t>
      </w:r>
      <w:proofErr w:type="spellEnd"/>
      <w:r>
        <w:t xml:space="preserve"> was used in determining which data passed the quality test?</w:t>
      </w:r>
    </w:p>
    <w:p w14:paraId="426B1EF3" w14:textId="5F2B5642" w:rsidR="001C78F5" w:rsidRDefault="001C78F5">
      <w:pPr>
        <w:pStyle w:val="CommentText"/>
      </w:pPr>
      <w:r>
        <w:t>Or alternatively in the metadata?</w:t>
      </w:r>
    </w:p>
  </w:comment>
  <w:comment w:id="1883" w:author="Pieter de Vis" w:date="2020-04-29T10:34:00Z" w:initials="PdV">
    <w:p w14:paraId="1E706F31" w14:textId="16187D35" w:rsidR="001C78F5" w:rsidRDefault="001C78F5">
      <w:pPr>
        <w:pStyle w:val="CommentText"/>
      </w:pPr>
      <w:r>
        <w:rPr>
          <w:rStyle w:val="CommentReference"/>
        </w:rPr>
        <w:annotationRef/>
      </w:r>
      <w:r>
        <w:t>Here a covariance matrix should be added too.</w:t>
      </w:r>
    </w:p>
  </w:comment>
  <w:comment w:id="1886" w:author="Pieter de Vis" w:date="2020-04-30T12:26:00Z" w:initials="PdV">
    <w:p w14:paraId="1AD37504" w14:textId="77777777" w:rsidR="001C78F5" w:rsidRDefault="001C78F5" w:rsidP="00D13373">
      <w:pPr>
        <w:pStyle w:val="CommentText"/>
      </w:pPr>
      <w:r>
        <w:rPr>
          <w:rStyle w:val="CommentReference"/>
        </w:rPr>
        <w:annotationRef/>
      </w:r>
      <w:r>
        <w:t xml:space="preserve">This one might be trivial and be removed later. </w:t>
      </w:r>
    </w:p>
  </w:comment>
  <w:comment w:id="2151" w:author="Sam Hunt" w:date="2020-02-05T17:19:00Z" w:initials="SH">
    <w:p w14:paraId="192FE942" w14:textId="77777777" w:rsidR="006B0269" w:rsidRDefault="006B0269" w:rsidP="006B0269">
      <w:proofErr w:type="gramStart"/>
      <w:r>
        <w:rPr>
          <w:rFonts w:ascii="Liberation Serif" w:eastAsia="DejaVu Sans" w:hAnsi="Liberation Serif"/>
          <w:color w:val="auto"/>
          <w:sz w:val="24"/>
          <w:szCs w:val="24"/>
          <w:lang w:val="en-US" w:bidi="en-US"/>
        </w:rPr>
        <w:t>Plus</w:t>
      </w:r>
      <w:proofErr w:type="gramEnd"/>
      <w:r>
        <w:rPr>
          <w:rFonts w:ascii="Liberation Serif" w:eastAsia="DejaVu Sans" w:hAnsi="Liberation Serif"/>
          <w:color w:val="auto"/>
          <w:sz w:val="24"/>
          <w:szCs w:val="24"/>
          <w:lang w:val="en-US" w:bidi="en-US"/>
        </w:rPr>
        <w:t xml:space="preserve"> wavelength error correlation matrix?</w:t>
      </w:r>
    </w:p>
  </w:comment>
  <w:comment w:id="2152" w:author="Pieter de Vis" w:date="2020-04-29T10:30:00Z" w:initials="PdV">
    <w:p w14:paraId="5E14478A" w14:textId="77777777" w:rsidR="006B0269" w:rsidRDefault="006B0269" w:rsidP="006B0269">
      <w:pPr>
        <w:pStyle w:val="CommentText"/>
      </w:pPr>
      <w:r>
        <w:rPr>
          <w:rStyle w:val="CommentReference"/>
        </w:rPr>
        <w:annotationRef/>
      </w:r>
      <w:proofErr w:type="gramStart"/>
      <w:r>
        <w:t>Yes</w:t>
      </w:r>
      <w:proofErr w:type="gramEnd"/>
      <w:r>
        <w:t xml:space="preserve"> we should add this for sure. Not sure if there should be one covariance matrix for the total uncertainty, or if it should be separated somehow. </w:t>
      </w:r>
    </w:p>
  </w:comment>
  <w:comment w:id="2161" w:author="Pieter de Vis" w:date="2020-04-30T12:26:00Z" w:initials="PdV">
    <w:p w14:paraId="4B096CAC" w14:textId="77777777" w:rsidR="006B0269" w:rsidRDefault="006B0269" w:rsidP="006B0269">
      <w:pPr>
        <w:pStyle w:val="CommentText"/>
      </w:pPr>
      <w:r>
        <w:rPr>
          <w:rStyle w:val="CommentReference"/>
        </w:rPr>
        <w:annotationRef/>
      </w:r>
      <w:r>
        <w:t xml:space="preserve">This one might be trivial and be removed later. </w:t>
      </w:r>
    </w:p>
  </w:comment>
  <w:comment w:id="2205" w:author="Pieter de Vis" w:date="2020-04-29T10:34:00Z" w:initials="PdV">
    <w:p w14:paraId="66BEF8BD" w14:textId="439ADFC5" w:rsidR="001C78F5" w:rsidRDefault="001C78F5" w:rsidP="00C93048">
      <w:pPr>
        <w:pStyle w:val="CommentText"/>
      </w:pPr>
      <w:r>
        <w:rPr>
          <w:rStyle w:val="CommentReference"/>
        </w:rPr>
        <w:annotationRef/>
      </w:r>
      <w:r>
        <w:t>.</w:t>
      </w:r>
    </w:p>
  </w:comment>
  <w:comment w:id="2208" w:author="Pieter de Vis" w:date="2020-04-30T12:26:00Z" w:initials="PdV">
    <w:p w14:paraId="47594613" w14:textId="77777777" w:rsidR="001C78F5" w:rsidRDefault="001C78F5" w:rsidP="00C93048">
      <w:pPr>
        <w:pStyle w:val="CommentText"/>
      </w:pPr>
      <w:r>
        <w:rPr>
          <w:rStyle w:val="CommentReference"/>
        </w:rPr>
        <w:annotationRef/>
      </w:r>
      <w:r>
        <w:t xml:space="preserve">This one might be trivial and be removed later. </w:t>
      </w:r>
    </w:p>
  </w:comment>
  <w:comment w:id="2254" w:author="Pieter de Vis" w:date="2020-04-30T18:08:00Z" w:initials="PdV">
    <w:p w14:paraId="278767E1" w14:textId="5D18664C" w:rsidR="006B0269" w:rsidRDefault="006B0269">
      <w:pPr>
        <w:pStyle w:val="CommentText"/>
      </w:pPr>
      <w:r>
        <w:rPr>
          <w:rStyle w:val="CommentReference"/>
        </w:rPr>
        <w:annotationRef/>
      </w:r>
      <w:r>
        <w:t xml:space="preserve">The last fields here, might or might not need to be separated for radiance and irradiance. I suggest we fill this in after we have implemented our </w:t>
      </w:r>
      <w:proofErr w:type="gramStart"/>
      <w:r>
        <w:t>method?</w:t>
      </w:r>
      <w:proofErr w:type="gramEnd"/>
      <w:r>
        <w:t xml:space="preserve"> (These fields are currently not included as variables in python script anyway.</w:t>
      </w:r>
    </w:p>
  </w:comment>
  <w:comment w:id="2318" w:author="Pieter de Vis" w:date="2020-04-30T12:19:00Z" w:initials="PdV">
    <w:p w14:paraId="0FC21F8C" w14:textId="6064FBE3" w:rsidR="001C78F5" w:rsidRDefault="001C78F5">
      <w:pPr>
        <w:pStyle w:val="CommentText"/>
      </w:pPr>
      <w:r>
        <w:rPr>
          <w:rStyle w:val="CommentReference"/>
        </w:rPr>
        <w:annotationRef/>
      </w:r>
      <w:r>
        <w:t>Something not quite right with the grammar here</w:t>
      </w:r>
    </w:p>
  </w:comment>
  <w:comment w:id="2493" w:author="cgoyens" w:date="2020-04-23T14:33:00Z" w:initials="c">
    <w:p w14:paraId="76168A8E" w14:textId="77777777" w:rsidR="001C78F5" w:rsidRDefault="001C78F5">
      <w:pPr>
        <w:pStyle w:val="CommentText"/>
        <w:rPr>
          <w:lang w:val="en"/>
        </w:rPr>
      </w:pPr>
      <w:r>
        <w:rPr>
          <w:lang w:val="en"/>
        </w:rPr>
        <w:t>What about the f/q correction? Some does consider it (open ocean waters) others not?</w:t>
      </w:r>
    </w:p>
  </w:comment>
  <w:comment w:id="2532" w:author="Pieter de Vis" w:date="2020-04-30T12:26:00Z" w:initials="PdV">
    <w:p w14:paraId="1A0446B5" w14:textId="77777777" w:rsidR="001C78F5" w:rsidRDefault="001C78F5" w:rsidP="00D13373">
      <w:pPr>
        <w:pStyle w:val="CommentText"/>
      </w:pPr>
      <w:r>
        <w:rPr>
          <w:rStyle w:val="CommentReference"/>
        </w:rPr>
        <w:annotationRef/>
      </w:r>
      <w:r>
        <w:t xml:space="preserve">This one might be trivial and be removed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7E54DF" w15:done="0"/>
  <w15:commentEx w15:paraId="7DFFFE07" w15:done="0"/>
  <w15:commentEx w15:paraId="675A4A44" w15:paraIdParent="7DFFFE07" w15:done="0"/>
  <w15:commentEx w15:paraId="2D3F4949" w15:done="0"/>
  <w15:commentEx w15:paraId="1965E2EF" w15:paraIdParent="2D3F4949" w15:done="0"/>
  <w15:commentEx w15:paraId="75FF1076" w15:done="0"/>
  <w15:commentEx w15:paraId="3B3B3C43" w15:done="0"/>
  <w15:commentEx w15:paraId="1D6F6347" w15:done="0"/>
  <w15:commentEx w15:paraId="21241C71" w15:done="0"/>
  <w15:commentEx w15:paraId="2C2A2AFE" w15:done="0"/>
  <w15:commentEx w15:paraId="5CB31652" w15:done="0"/>
  <w15:commentEx w15:paraId="004A5EF2" w15:done="0"/>
  <w15:commentEx w15:paraId="30DD17F1" w15:done="0"/>
  <w15:commentEx w15:paraId="677BE704" w15:done="0"/>
  <w15:commentEx w15:paraId="4CFD801A" w15:done="0"/>
  <w15:commentEx w15:paraId="2FBC6D39" w15:done="0"/>
  <w15:commentEx w15:paraId="3A25525D" w15:done="0"/>
  <w15:commentEx w15:paraId="44D5810B" w15:done="0"/>
  <w15:commentEx w15:paraId="7AEF3C16" w15:done="0"/>
  <w15:commentEx w15:paraId="4DC452DE" w15:done="0"/>
  <w15:commentEx w15:paraId="5FB79EA5" w15:done="0"/>
  <w15:commentEx w15:paraId="7DDF741B" w15:done="0"/>
  <w15:commentEx w15:paraId="1C991D89" w15:paraIdParent="7DDF741B" w15:done="0"/>
  <w15:commentEx w15:paraId="635F395F" w15:done="0"/>
  <w15:commentEx w15:paraId="5CBA391D" w15:done="0"/>
  <w15:commentEx w15:paraId="426B1EF3" w15:done="0"/>
  <w15:commentEx w15:paraId="1E706F31" w15:done="0"/>
  <w15:commentEx w15:paraId="1AD37504" w15:done="0"/>
  <w15:commentEx w15:paraId="192FE942" w15:done="0"/>
  <w15:commentEx w15:paraId="5E14478A" w15:paraIdParent="192FE942" w15:done="0"/>
  <w15:commentEx w15:paraId="4B096CAC" w15:done="0"/>
  <w15:commentEx w15:paraId="66BEF8BD" w15:done="0"/>
  <w15:commentEx w15:paraId="47594613" w15:done="0"/>
  <w15:commentEx w15:paraId="278767E1" w15:done="0"/>
  <w15:commentEx w15:paraId="0FC21F8C" w15:done="0"/>
  <w15:commentEx w15:paraId="76168A8E" w15:done="0"/>
  <w15:commentEx w15:paraId="1A044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7E54DF" w16cid:durableId="22528F9B"/>
  <w16cid:commentId w16cid:paraId="7DFFFE07" w16cid:durableId="22528F9C"/>
  <w16cid:commentId w16cid:paraId="675A4A44" w16cid:durableId="22553AFB"/>
  <w16cid:commentId w16cid:paraId="2D3F4949" w16cid:durableId="22528F9D"/>
  <w16cid:commentId w16cid:paraId="1965E2EF" w16cid:durableId="2253F315"/>
  <w16cid:commentId w16cid:paraId="75FF1076" w16cid:durableId="22528F9E"/>
  <w16cid:commentId w16cid:paraId="3B3B3C43" w16cid:durableId="22528F9F"/>
  <w16cid:commentId w16cid:paraId="1D6F6347" w16cid:durableId="225585CF"/>
  <w16cid:commentId w16cid:paraId="21241C71" w16cid:durableId="2252914B"/>
  <w16cid:commentId w16cid:paraId="2C2A2AFE" w16cid:durableId="2253F982"/>
  <w16cid:commentId w16cid:paraId="5CB31652" w16cid:durableId="22558BAF"/>
  <w16cid:commentId w16cid:paraId="004A5EF2" w16cid:durableId="2253FAC3"/>
  <w16cid:commentId w16cid:paraId="30DD17F1" w16cid:durableId="2253FA68"/>
  <w16cid:commentId w16cid:paraId="677BE704" w16cid:durableId="22528FA0"/>
  <w16cid:commentId w16cid:paraId="4CFD801A" w16cid:durableId="2253F9FC"/>
  <w16cid:commentId w16cid:paraId="2FBC6D39" w16cid:durableId="22528FA1"/>
  <w16cid:commentId w16cid:paraId="3A25525D" w16cid:durableId="22528FA2"/>
  <w16cid:commentId w16cid:paraId="44D5810B" w16cid:durableId="22528FA3"/>
  <w16cid:commentId w16cid:paraId="7AEF3C16" w16cid:durableId="22528FA4"/>
  <w16cid:commentId w16cid:paraId="4DC452DE" w16cid:durableId="22528FA5"/>
  <w16cid:commentId w16cid:paraId="5FB79EA5" w16cid:durableId="22528FA6"/>
  <w16cid:commentId w16cid:paraId="7DDF741B" w16cid:durableId="22528FA7"/>
  <w16cid:commentId w16cid:paraId="1C991D89" w16cid:durableId="2253D5A9"/>
  <w16cid:commentId w16cid:paraId="635F395F" w16cid:durableId="2255425F"/>
  <w16cid:commentId w16cid:paraId="5CBA391D" w16cid:durableId="22558FCE"/>
  <w16cid:commentId w16cid:paraId="426B1EF3" w16cid:durableId="2253D58A"/>
  <w16cid:commentId w16cid:paraId="1E706F31" w16cid:durableId="2253D6A2"/>
  <w16cid:commentId w16cid:paraId="1AD37504" w16cid:durableId="225543F5"/>
  <w16cid:commentId w16cid:paraId="192FE942" w16cid:durableId="22559252"/>
  <w16cid:commentId w16cid:paraId="5E14478A" w16cid:durableId="22559251"/>
  <w16cid:commentId w16cid:paraId="4B096CAC" w16cid:durableId="22559250"/>
  <w16cid:commentId w16cid:paraId="66BEF8BD" w16cid:durableId="22557BC5"/>
  <w16cid:commentId w16cid:paraId="47594613" w16cid:durableId="22557BC4"/>
  <w16cid:commentId w16cid:paraId="278767E1" w16cid:durableId="2255929E"/>
  <w16cid:commentId w16cid:paraId="0FC21F8C" w16cid:durableId="225540C1"/>
  <w16cid:commentId w16cid:paraId="76168A8E" w16cid:durableId="22528FA8"/>
  <w16cid:commentId w16cid:paraId="1A0446B5" w16cid:durableId="22554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8DDAC" w14:textId="77777777" w:rsidR="003E385A" w:rsidRDefault="003E385A">
      <w:pPr>
        <w:spacing w:line="240" w:lineRule="auto"/>
      </w:pPr>
      <w:r>
        <w:separator/>
      </w:r>
    </w:p>
  </w:endnote>
  <w:endnote w:type="continuationSeparator" w:id="0">
    <w:p w14:paraId="29CC994E" w14:textId="77777777" w:rsidR="003E385A" w:rsidRDefault="003E3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Sylfaen"/>
    <w:charset w:val="00"/>
    <w:family w:val="auto"/>
    <w:pitch w:val="default"/>
    <w:sig w:usb0="E7006EFF"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FreeSans">
    <w:altName w:val="Times New Roman"/>
    <w:charset w:val="00"/>
    <w:family w:val="auto"/>
    <w:pitch w:val="default"/>
    <w:sig w:usb0="E4839EFF" w:usb1="4600FDFF" w:usb2="000030A0" w:usb3="00000584" w:csb0="600001BF" w:csb1="DFF70000"/>
  </w:font>
  <w:font w:name="OpenSymbol">
    <w:altName w:val="Cambria"/>
    <w:charset w:val="02"/>
    <w:family w:val="auto"/>
    <w:pitch w:val="default"/>
    <w:sig w:usb0="800000AF" w:usb1="1001ECEA" w:usb2="00000000" w:usb3="00000000" w:csb0="00000001" w:csb1="00000000"/>
  </w:font>
  <w:font w:name="Liberation Sans">
    <w:altName w:val="Arial"/>
    <w:charset w:val="00"/>
    <w:family w:val="swiss"/>
    <w:pitch w:val="default"/>
    <w:sig w:usb0="E0000AFF" w:usb1="500078FF" w:usb2="00000021" w:usb3="00000000" w:csb0="600001BF" w:csb1="DFF70000"/>
  </w:font>
  <w:font w:name="Noto Sans CJK SC Regular">
    <w:charset w:val="00"/>
    <w:family w:val="auto"/>
    <w:pitch w:val="default"/>
  </w:font>
  <w:font w:name="Liberation Serif">
    <w:altName w:val="Times New Roman"/>
    <w:charset w:val="01"/>
    <w:family w:val="roman"/>
    <w:pitch w:val="default"/>
    <w:sig w:usb0="E0000AFF" w:usb1="500078FF" w:usb2="00000021" w:usb3="00000000" w:csb0="6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82061" w14:textId="77777777" w:rsidR="001C78F5" w:rsidRDefault="001C7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90963" w14:textId="77777777" w:rsidR="001C78F5" w:rsidRDefault="001C78F5">
    <w:pPr>
      <w:pStyle w:val="Footer"/>
      <w:jc w:val="center"/>
    </w:pPr>
    <w:r>
      <w:tab/>
    </w:r>
  </w:p>
  <w:p w14:paraId="52B9D243" w14:textId="77777777" w:rsidR="001C78F5" w:rsidRDefault="001C78F5">
    <w:pPr>
      <w:pStyle w:val="Footer"/>
    </w:pPr>
    <w:r>
      <w:rPr>
        <w:sz w:val="20"/>
        <w:szCs w:val="20"/>
      </w:rPr>
      <w:t>Confidential © HYPERNETS Consortium (RBINS, TARTU, SU, CNR, NPL, GFZ, CONICET)</w:t>
    </w:r>
    <w:r>
      <w:tab/>
    </w:r>
    <w:r>
      <w:fldChar w:fldCharType="begin"/>
    </w:r>
    <w:r>
      <w:instrText>PAGE</w:instrText>
    </w:r>
    <w:r>
      <w:fldChar w:fldCharType="separate"/>
    </w:r>
    <w: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996B7" w14:textId="77777777" w:rsidR="001C78F5" w:rsidRDefault="001C7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4BCA5" w14:textId="77777777" w:rsidR="003E385A" w:rsidRDefault="003E385A">
      <w:pPr>
        <w:spacing w:line="240" w:lineRule="auto"/>
      </w:pPr>
      <w:r>
        <w:separator/>
      </w:r>
    </w:p>
  </w:footnote>
  <w:footnote w:type="continuationSeparator" w:id="0">
    <w:p w14:paraId="50987420" w14:textId="77777777" w:rsidR="003E385A" w:rsidRDefault="003E3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6A6E" w14:textId="77777777" w:rsidR="001C78F5" w:rsidRDefault="001C7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C5F58" w14:textId="77777777" w:rsidR="001C78F5" w:rsidRDefault="001C78F5">
    <w:pPr>
      <w:pStyle w:val="Header"/>
    </w:pPr>
  </w:p>
  <w:tbl>
    <w:tblPr>
      <w:tblW w:w="924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3" w:type="dxa"/>
      </w:tblCellMar>
      <w:tblLook w:val="04A0" w:firstRow="1" w:lastRow="0" w:firstColumn="1" w:lastColumn="0" w:noHBand="0" w:noVBand="1"/>
    </w:tblPr>
    <w:tblGrid>
      <w:gridCol w:w="3089"/>
      <w:gridCol w:w="1408"/>
      <w:gridCol w:w="4746"/>
    </w:tblGrid>
    <w:tr w:rsidR="001C78F5" w14:paraId="26B9ADE9" w14:textId="77777777">
      <w:tc>
        <w:tcPr>
          <w:tcW w:w="30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86278F4" w14:textId="77777777" w:rsidR="001C78F5" w:rsidRDefault="001C78F5">
          <w:pPr>
            <w:pStyle w:val="Header"/>
          </w:pPr>
          <w:r>
            <w:rPr>
              <w:noProof/>
            </w:rPr>
            <w:drawing>
              <wp:anchor distT="0" distB="0" distL="0" distR="0" simplePos="0" relativeHeight="1024" behindDoc="1" locked="0" layoutInCell="1" allowOverlap="1" wp14:anchorId="256151DF" wp14:editId="218E8D23">
                <wp:simplePos x="0" y="0"/>
                <wp:positionH relativeFrom="column">
                  <wp:align>center</wp:align>
                </wp:positionH>
                <wp:positionV relativeFrom="paragraph">
                  <wp:posOffset>635</wp:posOffset>
                </wp:positionV>
                <wp:extent cx="1821815" cy="4140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a:xfrm>
                          <a:off x="0" y="0"/>
                          <a:ext cx="1821815" cy="414020"/>
                        </a:xfrm>
                        <a:prstGeom prst="rect">
                          <a:avLst/>
                        </a:prstGeom>
                      </pic:spPr>
                    </pic:pic>
                  </a:graphicData>
                </a:graphic>
              </wp:anchor>
            </w:drawing>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14:paraId="14C6F525" w14:textId="77777777" w:rsidR="001C78F5" w:rsidRDefault="001C78F5">
          <w:pPr>
            <w:pStyle w:val="Header"/>
          </w:pPr>
          <w:r>
            <w:t>Reference</w:t>
          </w:r>
        </w:p>
      </w:tc>
      <w:tc>
        <w:tcPr>
          <w:tcW w:w="4746" w:type="dxa"/>
          <w:tcBorders>
            <w:top w:val="single" w:sz="4" w:space="0" w:color="000000"/>
            <w:left w:val="single" w:sz="4" w:space="0" w:color="000000"/>
            <w:bottom w:val="single" w:sz="4" w:space="0" w:color="000000"/>
            <w:right w:val="single" w:sz="4" w:space="0" w:color="000000"/>
          </w:tcBorders>
          <w:shd w:val="clear" w:color="auto" w:fill="auto"/>
        </w:tcPr>
        <w:p w14:paraId="2FB75160" w14:textId="77777777" w:rsidR="001C78F5" w:rsidRDefault="001C78F5">
          <w:pPr>
            <w:pStyle w:val="Header"/>
          </w:pPr>
        </w:p>
      </w:tc>
    </w:tr>
    <w:tr w:rsidR="001C78F5" w14:paraId="1EBF9AC4" w14:textId="77777777">
      <w:tc>
        <w:tcPr>
          <w:tcW w:w="30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519BE9" w14:textId="77777777" w:rsidR="001C78F5" w:rsidRDefault="001C78F5">
          <w:pPr>
            <w:jc w:val="left"/>
          </w:pP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14:paraId="21D71270" w14:textId="77777777" w:rsidR="001C78F5" w:rsidRDefault="001C78F5">
          <w:pPr>
            <w:pStyle w:val="Header"/>
          </w:pPr>
          <w:r>
            <w:t>Version</w:t>
          </w:r>
        </w:p>
      </w:tc>
      <w:tc>
        <w:tcPr>
          <w:tcW w:w="4746" w:type="dxa"/>
          <w:tcBorders>
            <w:top w:val="single" w:sz="4" w:space="0" w:color="000000"/>
            <w:left w:val="single" w:sz="4" w:space="0" w:color="000000"/>
            <w:bottom w:val="single" w:sz="4" w:space="0" w:color="000000"/>
            <w:right w:val="single" w:sz="4" w:space="0" w:color="000000"/>
          </w:tcBorders>
          <w:shd w:val="clear" w:color="auto" w:fill="auto"/>
        </w:tcPr>
        <w:p w14:paraId="52EB0F87" w14:textId="77777777" w:rsidR="001C78F5" w:rsidRDefault="001C78F5">
          <w:pPr>
            <w:pStyle w:val="Header"/>
          </w:pPr>
        </w:p>
      </w:tc>
    </w:tr>
    <w:tr w:rsidR="001C78F5" w14:paraId="6DF22D31" w14:textId="77777777">
      <w:tc>
        <w:tcPr>
          <w:tcW w:w="30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7A11A2F" w14:textId="77777777" w:rsidR="001C78F5" w:rsidRDefault="001C78F5">
          <w:pPr>
            <w:jc w:val="left"/>
          </w:pP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14:paraId="3A7653C4" w14:textId="77777777" w:rsidR="001C78F5" w:rsidRDefault="001C78F5">
          <w:pPr>
            <w:pStyle w:val="Header"/>
          </w:pPr>
          <w:r>
            <w:t>Date</w:t>
          </w:r>
        </w:p>
      </w:tc>
      <w:tc>
        <w:tcPr>
          <w:tcW w:w="4746" w:type="dxa"/>
          <w:tcBorders>
            <w:top w:val="single" w:sz="4" w:space="0" w:color="000000"/>
            <w:left w:val="single" w:sz="4" w:space="0" w:color="000000"/>
            <w:bottom w:val="single" w:sz="4" w:space="0" w:color="000000"/>
            <w:right w:val="single" w:sz="4" w:space="0" w:color="000000"/>
          </w:tcBorders>
          <w:shd w:val="clear" w:color="auto" w:fill="auto"/>
        </w:tcPr>
        <w:p w14:paraId="6878661C" w14:textId="77777777" w:rsidR="001C78F5" w:rsidRDefault="001C78F5">
          <w:pPr>
            <w:pStyle w:val="Header"/>
          </w:pPr>
        </w:p>
      </w:tc>
    </w:tr>
  </w:tbl>
  <w:p w14:paraId="7EBC95A7" w14:textId="77777777" w:rsidR="001C78F5" w:rsidRDefault="001C78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A1DBC" w14:textId="77777777" w:rsidR="001C78F5" w:rsidRDefault="001C7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DBFB3F"/>
    <w:multiLevelType w:val="multilevel"/>
    <w:tmpl w:val="D7DBFB3F"/>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5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235A94C"/>
    <w:multiLevelType w:val="multilevel"/>
    <w:tmpl w:val="F235A94C"/>
    <w:lvl w:ilvl="0">
      <w:start w:val="1"/>
      <w:numFmt w:val="none"/>
      <w:pStyle w:val="Heading1"/>
      <w:suff w:val="nothing"/>
      <w:lvlText w:val=""/>
      <w:lvlJc w:val="left"/>
      <w:pPr>
        <w:ind w:left="432" w:hanging="432"/>
      </w:pPr>
    </w:lvl>
    <w:lvl w:ilvl="1">
      <w:start w:val="1"/>
      <w:numFmt w:val="decimal"/>
      <w:pStyle w:val="Heading2"/>
      <w:lvlText w:val="%2"/>
      <w:lvlJc w:val="left"/>
      <w:pPr>
        <w:ind w:left="576" w:hanging="576"/>
      </w:pPr>
    </w:lvl>
    <w:lvl w:ilvl="2">
      <w:start w:val="1"/>
      <w:numFmt w:val="decimal"/>
      <w:pStyle w:val="Heading3"/>
      <w:lvlText w:val="%2.%3"/>
      <w:lvlJc w:val="left"/>
      <w:pPr>
        <w:ind w:left="720" w:hanging="720"/>
      </w:pPr>
    </w:lvl>
    <w:lvl w:ilvl="3">
      <w:start w:val="1"/>
      <w:numFmt w:val="decimal"/>
      <w:pStyle w:val="Heading4"/>
      <w:lvlText w:val="%2.%3.%4"/>
      <w:lvlJc w:val="left"/>
      <w:pPr>
        <w:ind w:left="864" w:hanging="864"/>
      </w:pPr>
    </w:lvl>
    <w:lvl w:ilvl="4">
      <w:start w:val="1"/>
      <w:numFmt w:val="decimal"/>
      <w:pStyle w:val="Heading5"/>
      <w:lvlText w:val="%2.%3.%4.%5"/>
      <w:lvlJc w:val="left"/>
      <w:pPr>
        <w:ind w:left="1008" w:hanging="1008"/>
      </w:pPr>
    </w:lvl>
    <w:lvl w:ilvl="5">
      <w:start w:val="1"/>
      <w:numFmt w:val="decimal"/>
      <w:pStyle w:val="Heading6"/>
      <w:lvlText w:val="%2.%3.%4.%5.%6"/>
      <w:lvlJc w:val="left"/>
      <w:pPr>
        <w:ind w:left="1152" w:hanging="1152"/>
      </w:pPr>
    </w:lvl>
    <w:lvl w:ilvl="6">
      <w:start w:val="1"/>
      <w:numFmt w:val="decimal"/>
      <w:pStyle w:val="Heading7"/>
      <w:lvlText w:val="%2.%3.%4.%5.%6.%7"/>
      <w:lvlJc w:val="left"/>
      <w:pPr>
        <w:ind w:left="1296" w:hanging="1296"/>
      </w:pPr>
    </w:lvl>
    <w:lvl w:ilvl="7">
      <w:start w:val="1"/>
      <w:numFmt w:val="decimal"/>
      <w:pStyle w:val="Heading8"/>
      <w:lvlText w:val="%2.%3.%4.%5.%6.%7.%8"/>
      <w:lvlJc w:val="left"/>
      <w:pPr>
        <w:ind w:left="1440" w:hanging="1440"/>
      </w:pPr>
    </w:lvl>
    <w:lvl w:ilvl="8">
      <w:start w:val="1"/>
      <w:numFmt w:val="decimal"/>
      <w:pStyle w:val="Heading9"/>
      <w:lvlText w:val="%2.%3.%4.%5.%6.%7.%8.%9"/>
      <w:lvlJc w:val="left"/>
      <w:pPr>
        <w:ind w:left="1584" w:hanging="1584"/>
      </w:pPr>
    </w:lvl>
  </w:abstractNum>
  <w:abstractNum w:abstractNumId="2" w15:restartNumberingAfterBreak="0">
    <w:nsid w:val="F77EF6A9"/>
    <w:multiLevelType w:val="singleLevel"/>
    <w:tmpl w:val="F77EF6A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1BAB59B"/>
    <w:multiLevelType w:val="singleLevel"/>
    <w:tmpl w:val="71BAB59B"/>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9975363"/>
    <w:multiLevelType w:val="singleLevel"/>
    <w:tmpl w:val="79975363"/>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émence Goyens">
    <w15:presenceInfo w15:providerId="None" w15:userId="Clémence Goyens"/>
  </w15:person>
  <w15:person w15:author="Pieter de Vis">
    <w15:presenceInfo w15:providerId="AD" w15:userId="S::pieter.de.vis@npl.co.uk::fa9b9b6b-9af9-467d-8b26-931df0fa897d"/>
  </w15:person>
  <w15:person w15:author="Sam Hunt">
    <w15:presenceInfo w15:providerId="None" w15:userId="Sam Hunt"/>
  </w15:person>
  <w15:person w15:author="cgoyens">
    <w15:presenceInfo w15:providerId="None" w15:userId="cgoy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splitPgBreakAndParaMark/>
    <w:compatSetting w:name="compatibilityMode" w:uri="http://schemas.microsoft.com/office/word" w:val="12"/>
    <w:compatSetting w:name="useWord2013TrackBottomHyphenation" w:uri="http://schemas.microsoft.com/office/word" w:val="1"/>
  </w:compat>
  <w:rsids>
    <w:rsidRoot w:val="00172A27"/>
    <w:rsid w:val="00172A27"/>
    <w:rsid w:val="078C4ECB"/>
    <w:rsid w:val="0E9F3DE3"/>
    <w:rsid w:val="1B3C83BE"/>
    <w:rsid w:val="22EF5EA3"/>
    <w:rsid w:val="27F50E4E"/>
    <w:rsid w:val="27F668B9"/>
    <w:rsid w:val="2DE729C0"/>
    <w:rsid w:val="2E5724AF"/>
    <w:rsid w:val="2FB69184"/>
    <w:rsid w:val="2FBD4C2D"/>
    <w:rsid w:val="2FDD7003"/>
    <w:rsid w:val="33EFA4BC"/>
    <w:rsid w:val="347A8BC9"/>
    <w:rsid w:val="367543EF"/>
    <w:rsid w:val="37CFF294"/>
    <w:rsid w:val="37FD498D"/>
    <w:rsid w:val="3AEF7F7B"/>
    <w:rsid w:val="3B2DD1FB"/>
    <w:rsid w:val="3CFE0B2F"/>
    <w:rsid w:val="3DD71888"/>
    <w:rsid w:val="3DFF8E9B"/>
    <w:rsid w:val="3F7F0156"/>
    <w:rsid w:val="3FD214B2"/>
    <w:rsid w:val="3FDD96D2"/>
    <w:rsid w:val="3FF28959"/>
    <w:rsid w:val="47FF8303"/>
    <w:rsid w:val="4CA710C4"/>
    <w:rsid w:val="4FEB05C7"/>
    <w:rsid w:val="556EE90E"/>
    <w:rsid w:val="5777DD73"/>
    <w:rsid w:val="57997B30"/>
    <w:rsid w:val="579F19DA"/>
    <w:rsid w:val="57DFA889"/>
    <w:rsid w:val="5B2BFD2F"/>
    <w:rsid w:val="5B376A87"/>
    <w:rsid w:val="5BFEE87B"/>
    <w:rsid w:val="5CB61BAD"/>
    <w:rsid w:val="5F770821"/>
    <w:rsid w:val="5F7FA297"/>
    <w:rsid w:val="5F9F8718"/>
    <w:rsid w:val="5FFBABEA"/>
    <w:rsid w:val="5FFD3084"/>
    <w:rsid w:val="62F9C9B3"/>
    <w:rsid w:val="673F0E9B"/>
    <w:rsid w:val="67CFEE44"/>
    <w:rsid w:val="6D69CA25"/>
    <w:rsid w:val="6DF668C9"/>
    <w:rsid w:val="6DFD605A"/>
    <w:rsid w:val="6DFE752F"/>
    <w:rsid w:val="6ECC8802"/>
    <w:rsid w:val="6EDB4966"/>
    <w:rsid w:val="6EE7D647"/>
    <w:rsid w:val="6F67C2C1"/>
    <w:rsid w:val="6F7F027D"/>
    <w:rsid w:val="6FBEF574"/>
    <w:rsid w:val="6FBF768F"/>
    <w:rsid w:val="6FE7BBE4"/>
    <w:rsid w:val="6FFB1357"/>
    <w:rsid w:val="6FFF9E24"/>
    <w:rsid w:val="71ED51ED"/>
    <w:rsid w:val="7363DD56"/>
    <w:rsid w:val="73BF5BF6"/>
    <w:rsid w:val="757FC733"/>
    <w:rsid w:val="75EFDE9E"/>
    <w:rsid w:val="769CDBF7"/>
    <w:rsid w:val="76EBC377"/>
    <w:rsid w:val="76FD70E8"/>
    <w:rsid w:val="77F9A168"/>
    <w:rsid w:val="77FFE96D"/>
    <w:rsid w:val="7AF2B379"/>
    <w:rsid w:val="7AF78230"/>
    <w:rsid w:val="7B7B774B"/>
    <w:rsid w:val="7B7DF4E4"/>
    <w:rsid w:val="7BBB4FB9"/>
    <w:rsid w:val="7BDB9F4A"/>
    <w:rsid w:val="7CFF3F0D"/>
    <w:rsid w:val="7CFF4611"/>
    <w:rsid w:val="7DD516E2"/>
    <w:rsid w:val="7E92B921"/>
    <w:rsid w:val="7ED9DFE9"/>
    <w:rsid w:val="7F79C053"/>
    <w:rsid w:val="7FB7F7AC"/>
    <w:rsid w:val="7FBF7D83"/>
    <w:rsid w:val="7FFA2317"/>
    <w:rsid w:val="7FFA2FEA"/>
    <w:rsid w:val="7FFDC429"/>
    <w:rsid w:val="866F8420"/>
    <w:rsid w:val="8F6FC13C"/>
    <w:rsid w:val="91BF7BD3"/>
    <w:rsid w:val="9BEDF1CD"/>
    <w:rsid w:val="9F5FE8BD"/>
    <w:rsid w:val="9FDF366F"/>
    <w:rsid w:val="9FEE9D29"/>
    <w:rsid w:val="A6FF60F0"/>
    <w:rsid w:val="ABFDE8D2"/>
    <w:rsid w:val="AEBBE990"/>
    <w:rsid w:val="AECB5D5B"/>
    <w:rsid w:val="AF9D9A5F"/>
    <w:rsid w:val="B1FB4F81"/>
    <w:rsid w:val="B4FFF2F4"/>
    <w:rsid w:val="B6FB0376"/>
    <w:rsid w:val="B7D7887E"/>
    <w:rsid w:val="B7DDBC6A"/>
    <w:rsid w:val="B7FD2B3B"/>
    <w:rsid w:val="BA3D745B"/>
    <w:rsid w:val="BBF683D7"/>
    <w:rsid w:val="BCFE8212"/>
    <w:rsid w:val="BDBF25DC"/>
    <w:rsid w:val="BE2D7705"/>
    <w:rsid w:val="BE7ED5BF"/>
    <w:rsid w:val="BEAF3D88"/>
    <w:rsid w:val="BEDF22A9"/>
    <w:rsid w:val="BF1D484B"/>
    <w:rsid w:val="BFBE11B1"/>
    <w:rsid w:val="BFF7D384"/>
    <w:rsid w:val="CBFB9BD8"/>
    <w:rsid w:val="CE7CC0B4"/>
    <w:rsid w:val="CEFE90CA"/>
    <w:rsid w:val="D5F2CCEB"/>
    <w:rsid w:val="D6B6AC5F"/>
    <w:rsid w:val="D7DF1431"/>
    <w:rsid w:val="DB7EC244"/>
    <w:rsid w:val="DCFF0B58"/>
    <w:rsid w:val="DDB5A21C"/>
    <w:rsid w:val="DDDDFC5B"/>
    <w:rsid w:val="DDFED8FD"/>
    <w:rsid w:val="DFBE6489"/>
    <w:rsid w:val="DFED3E93"/>
    <w:rsid w:val="DFFFC91F"/>
    <w:rsid w:val="E1DFB48C"/>
    <w:rsid w:val="E57F7F1E"/>
    <w:rsid w:val="E77D7FC9"/>
    <w:rsid w:val="EADF2A21"/>
    <w:rsid w:val="EAEF0692"/>
    <w:rsid w:val="EAFF9FF3"/>
    <w:rsid w:val="EBE35D01"/>
    <w:rsid w:val="EBFF7833"/>
    <w:rsid w:val="EDFD5000"/>
    <w:rsid w:val="EEFF372A"/>
    <w:rsid w:val="EFB8961F"/>
    <w:rsid w:val="EFEFC75C"/>
    <w:rsid w:val="EFFC1080"/>
    <w:rsid w:val="F1FFC536"/>
    <w:rsid w:val="F27F6255"/>
    <w:rsid w:val="F317CC98"/>
    <w:rsid w:val="F3BFA557"/>
    <w:rsid w:val="F3D71984"/>
    <w:rsid w:val="F55731FB"/>
    <w:rsid w:val="F618BE83"/>
    <w:rsid w:val="F6FF0A75"/>
    <w:rsid w:val="F7F3862C"/>
    <w:rsid w:val="F7FBC5EB"/>
    <w:rsid w:val="F7FF39E8"/>
    <w:rsid w:val="F7FF7063"/>
    <w:rsid w:val="F9F3D0BB"/>
    <w:rsid w:val="FAE1B48C"/>
    <w:rsid w:val="FAF3F17F"/>
    <w:rsid w:val="FB8F2593"/>
    <w:rsid w:val="FBD77EEF"/>
    <w:rsid w:val="FBE35AC3"/>
    <w:rsid w:val="FBFF8230"/>
    <w:rsid w:val="FCAF50D7"/>
    <w:rsid w:val="FCBBEC94"/>
    <w:rsid w:val="FD3B3774"/>
    <w:rsid w:val="FD47F3D8"/>
    <w:rsid w:val="FD5B3B1E"/>
    <w:rsid w:val="FD7EDCE2"/>
    <w:rsid w:val="FDE78164"/>
    <w:rsid w:val="FDF684A6"/>
    <w:rsid w:val="FDF7F28C"/>
    <w:rsid w:val="FDFF65FC"/>
    <w:rsid w:val="FE0DAD1A"/>
    <w:rsid w:val="FE3F0322"/>
    <w:rsid w:val="FEB65B13"/>
    <w:rsid w:val="FEC66768"/>
    <w:rsid w:val="FF7748E6"/>
    <w:rsid w:val="FF7A99E0"/>
    <w:rsid w:val="FFA7A4E7"/>
    <w:rsid w:val="FFBD7560"/>
    <w:rsid w:val="FFBF7F2E"/>
    <w:rsid w:val="FFE77DE8"/>
    <w:rsid w:val="FFFBA664"/>
    <w:rsid w:val="000116ED"/>
    <w:rsid w:val="00041B9F"/>
    <w:rsid w:val="000E5000"/>
    <w:rsid w:val="0019046C"/>
    <w:rsid w:val="001C78F5"/>
    <w:rsid w:val="00224FEF"/>
    <w:rsid w:val="002802A8"/>
    <w:rsid w:val="00297BDB"/>
    <w:rsid w:val="00320697"/>
    <w:rsid w:val="00363159"/>
    <w:rsid w:val="00370084"/>
    <w:rsid w:val="003E385A"/>
    <w:rsid w:val="004A1EA5"/>
    <w:rsid w:val="005155BE"/>
    <w:rsid w:val="0053599B"/>
    <w:rsid w:val="005446EF"/>
    <w:rsid w:val="00587924"/>
    <w:rsid w:val="005D3B24"/>
    <w:rsid w:val="0069388E"/>
    <w:rsid w:val="006B0269"/>
    <w:rsid w:val="00720670"/>
    <w:rsid w:val="00775C1E"/>
    <w:rsid w:val="007D2853"/>
    <w:rsid w:val="008D4B01"/>
    <w:rsid w:val="008E0311"/>
    <w:rsid w:val="00A520D3"/>
    <w:rsid w:val="00A62D9F"/>
    <w:rsid w:val="00A95919"/>
    <w:rsid w:val="00B47FE7"/>
    <w:rsid w:val="00B7405D"/>
    <w:rsid w:val="00B847F8"/>
    <w:rsid w:val="00B87A06"/>
    <w:rsid w:val="00BD15BE"/>
    <w:rsid w:val="00BF6257"/>
    <w:rsid w:val="00C01B9F"/>
    <w:rsid w:val="00C34F90"/>
    <w:rsid w:val="00C93048"/>
    <w:rsid w:val="00D13373"/>
    <w:rsid w:val="00DE1B94"/>
    <w:rsid w:val="00E141FC"/>
    <w:rsid w:val="00EC35A3"/>
    <w:rsid w:val="00F42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947D76"/>
  <w15:docId w15:val="{976654F9-4328-4915-8D63-BD01DE39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note text" w:qFormat="1"/>
    <w:lsdException w:name="annotation text" w:qFormat="1"/>
    <w:lsdException w:name="header" w:qFormat="1"/>
    <w:lsdException w:name="footer" w:qFormat="1"/>
    <w:lsdException w:name="caption" w:qFormat="1"/>
    <w:lsdException w:name="annotation reference" w:qFormat="1"/>
    <w:lsdException w:name="List" w:qFormat="1"/>
    <w:lsdException w:name="Title" w:qFormat="1"/>
    <w:lsdException w:name="Default Paragraph Font" w:qFormat="1"/>
    <w:lsdException w:name="Body Text"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00" w:line="276" w:lineRule="auto"/>
      <w:jc w:val="both"/>
    </w:pPr>
    <w:rPr>
      <w:rFonts w:ascii="Arial" w:eastAsia="Calibri" w:hAnsi="Arial" w:cs="DejaVu Sans"/>
      <w:color w:val="00000A"/>
      <w:sz w:val="22"/>
      <w:szCs w:val="22"/>
      <w:lang w:eastAsia="en-US"/>
    </w:rPr>
  </w:style>
  <w:style w:type="paragraph" w:styleId="Heading1">
    <w:name w:val="heading 1"/>
    <w:basedOn w:val="Normal"/>
    <w:next w:val="Normal"/>
    <w:link w:val="Heading1Char1"/>
    <w:qFormat/>
    <w:pPr>
      <w:keepNext/>
      <w:keepLines/>
      <w:pageBreakBefore/>
      <w:numPr>
        <w:numId w:val="1"/>
      </w:numPr>
      <w:spacing w:before="480" w:after="0"/>
      <w:outlineLvl w:val="0"/>
    </w:pPr>
    <w:rPr>
      <w:b/>
      <w:bCs/>
      <w:color w:val="365F91"/>
      <w:sz w:val="28"/>
      <w:szCs w:val="28"/>
    </w:rPr>
  </w:style>
  <w:style w:type="paragraph" w:styleId="Heading2">
    <w:name w:val="heading 2"/>
    <w:basedOn w:val="Normal"/>
    <w:next w:val="Normal"/>
    <w:qFormat/>
    <w:pPr>
      <w:keepNext/>
      <w:keepLines/>
      <w:numPr>
        <w:ilvl w:val="1"/>
        <w:numId w:val="1"/>
      </w:numPr>
      <w:spacing w:before="200" w:after="0"/>
      <w:outlineLvl w:val="1"/>
    </w:pPr>
    <w:rPr>
      <w:b/>
      <w:bCs/>
      <w:color w:val="4F81BD"/>
      <w:sz w:val="26"/>
      <w:szCs w:val="26"/>
    </w:rPr>
  </w:style>
  <w:style w:type="paragraph" w:styleId="Heading3">
    <w:name w:val="heading 3"/>
    <w:basedOn w:val="Normal"/>
    <w:next w:val="Normal"/>
    <w:qFormat/>
    <w:pPr>
      <w:keepNext/>
      <w:keepLines/>
      <w:numPr>
        <w:ilvl w:val="2"/>
        <w:numId w:val="1"/>
      </w:numPr>
      <w:spacing w:before="200" w:after="0"/>
      <w:outlineLvl w:val="2"/>
    </w:pPr>
    <w:rPr>
      <w:b/>
      <w:bCs/>
      <w:color w:val="4F81BD"/>
    </w:rPr>
  </w:style>
  <w:style w:type="paragraph" w:styleId="Heading4">
    <w:name w:val="heading 4"/>
    <w:basedOn w:val="Normal"/>
    <w:next w:val="Normal"/>
    <w:qFormat/>
    <w:pPr>
      <w:keepNext/>
      <w:keepLines/>
      <w:numPr>
        <w:ilvl w:val="3"/>
        <w:numId w:val="1"/>
      </w:numPr>
      <w:spacing w:before="200" w:after="0"/>
      <w:outlineLvl w:val="3"/>
    </w:pPr>
    <w:rPr>
      <w:b/>
      <w:bCs/>
      <w:i/>
      <w:iCs/>
      <w:color w:val="4F81BD"/>
    </w:rPr>
  </w:style>
  <w:style w:type="paragraph" w:styleId="Heading5">
    <w:name w:val="heading 5"/>
    <w:basedOn w:val="Normal"/>
    <w:next w:val="Normal"/>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qFormat/>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cs="Arial"/>
      <w:sz w:val="16"/>
      <w:szCs w:val="16"/>
    </w:rPr>
  </w:style>
  <w:style w:type="paragraph" w:styleId="BodyText">
    <w:name w:val="Body Text"/>
    <w:basedOn w:val="Normal"/>
    <w:qFormat/>
    <w:pPr>
      <w:spacing w:after="140" w:line="288" w:lineRule="auto"/>
    </w:pPr>
  </w:style>
  <w:style w:type="paragraph" w:styleId="Caption">
    <w:name w:val="caption"/>
    <w:basedOn w:val="Normal"/>
    <w:next w:val="Normal"/>
    <w:qFormat/>
    <w:pPr>
      <w:spacing w:line="240" w:lineRule="auto"/>
      <w:jc w:val="center"/>
    </w:pPr>
    <w:rPr>
      <w:b/>
      <w:bCs/>
      <w:i/>
      <w:sz w:val="20"/>
      <w:szCs w:val="18"/>
    </w:rPr>
  </w:style>
  <w:style w:type="character" w:styleId="CommentReference">
    <w:name w:val="annotation reference"/>
    <w:basedOn w:val="DefaultParagraphFont"/>
    <w:qFormat/>
    <w:rPr>
      <w:sz w:val="16"/>
      <w:szCs w:val="16"/>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Footer">
    <w:name w:val="footer"/>
    <w:basedOn w:val="Normal"/>
    <w:qFormat/>
    <w:pPr>
      <w:tabs>
        <w:tab w:val="center" w:pos="4680"/>
        <w:tab w:val="right" w:pos="9360"/>
      </w:tabs>
      <w:spacing w:after="0" w:line="240" w:lineRule="auto"/>
    </w:pPr>
  </w:style>
  <w:style w:type="paragraph" w:styleId="FootnoteText">
    <w:name w:val="footnote text"/>
    <w:basedOn w:val="Normal"/>
    <w:qFormat/>
    <w:pPr>
      <w:spacing w:after="0" w:line="240" w:lineRule="auto"/>
    </w:pPr>
    <w:rPr>
      <w:sz w:val="20"/>
      <w:szCs w:val="20"/>
    </w:rPr>
  </w:style>
  <w:style w:type="paragraph" w:styleId="Header">
    <w:name w:val="header"/>
    <w:basedOn w:val="Normal"/>
    <w:qFormat/>
    <w:pPr>
      <w:tabs>
        <w:tab w:val="center" w:pos="4680"/>
        <w:tab w:val="right" w:pos="9360"/>
      </w:tabs>
      <w:spacing w:after="0" w:line="240" w:lineRule="auto"/>
    </w:pPr>
  </w:style>
  <w:style w:type="character" w:styleId="HTMLCode">
    <w:name w:val="HTML Code"/>
    <w:basedOn w:val="DefaultParagraphFon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semiHidden/>
    <w:unhideWhenUsed/>
    <w:qFormat/>
    <w:rPr>
      <w:color w:val="0000FF"/>
      <w:u w:val="single"/>
    </w:rPr>
  </w:style>
  <w:style w:type="paragraph" w:styleId="List">
    <w:name w:val="List"/>
    <w:basedOn w:val="BodyText"/>
    <w:qFormat/>
    <w:rPr>
      <w:rFonts w:cs="FreeSans"/>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pPr>
      <w:ind w:leftChars="200" w:left="200" w:hangingChars="200" w:hanging="200"/>
    </w:p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TOC4">
    <w:name w:val="toc 4"/>
    <w:basedOn w:val="Normal"/>
    <w:next w:val="Normal"/>
    <w:pPr>
      <w:ind w:leftChars="600" w:left="1260"/>
    </w:pPr>
  </w:style>
  <w:style w:type="character" w:customStyle="1" w:styleId="FootnoteTextChar">
    <w:name w:val="Footnote Text Char"/>
    <w:basedOn w:val="DefaultParagraphFont"/>
    <w:qFormat/>
    <w:rPr>
      <w:sz w:val="20"/>
      <w:szCs w:val="20"/>
      <w:lang w:val="en-GB"/>
    </w:rPr>
  </w:style>
  <w:style w:type="character" w:customStyle="1" w:styleId="FootnoteCharacters">
    <w:name w:val="Footnote Characters"/>
    <w:basedOn w:val="DefaultParagraphFont"/>
    <w:qFormat/>
    <w:rPr>
      <w:vertAlign w:val="superscript"/>
    </w:rPr>
  </w:style>
  <w:style w:type="character" w:customStyle="1" w:styleId="FootnoteAnchor">
    <w:name w:val="Footnote Anchor"/>
    <w:qFormat/>
    <w:rPr>
      <w:vertAlign w:val="superscript"/>
    </w:rPr>
  </w:style>
  <w:style w:type="character" w:customStyle="1" w:styleId="BalloonTextChar">
    <w:name w:val="Balloon Text Char"/>
    <w:basedOn w:val="DefaultParagraphFont"/>
    <w:qFormat/>
    <w:rPr>
      <w:rFonts w:ascii="Arial" w:hAnsi="Arial" w:cs="Arial"/>
      <w:sz w:val="16"/>
      <w:szCs w:val="16"/>
      <w:lang w:val="en-GB"/>
    </w:rPr>
  </w:style>
  <w:style w:type="character" w:customStyle="1" w:styleId="Heading2Char">
    <w:name w:val="Heading 2 Char"/>
    <w:basedOn w:val="DefaultParagraphFont"/>
    <w:qFormat/>
    <w:rPr>
      <w:rFonts w:ascii="Arial" w:eastAsia="Calibri" w:hAnsi="Arial" w:cs="DejaVu Sans"/>
      <w:b/>
      <w:bCs/>
      <w:color w:val="4F81BD"/>
      <w:sz w:val="26"/>
      <w:szCs w:val="26"/>
      <w:lang w:val="en-GB"/>
    </w:rPr>
  </w:style>
  <w:style w:type="character" w:customStyle="1" w:styleId="Heading1Char">
    <w:name w:val="Heading 1 Char"/>
    <w:basedOn w:val="DefaultParagraphFont"/>
    <w:qFormat/>
    <w:rPr>
      <w:rFonts w:ascii="Arial" w:eastAsia="Calibri" w:hAnsi="Arial" w:cs="DejaVu Sans"/>
      <w:b/>
      <w:bCs/>
      <w:color w:val="365F91"/>
      <w:sz w:val="28"/>
      <w:szCs w:val="28"/>
      <w:lang w:val="en-GB"/>
    </w:rPr>
  </w:style>
  <w:style w:type="character" w:customStyle="1" w:styleId="Heading3Char">
    <w:name w:val="Heading 3 Char"/>
    <w:basedOn w:val="DefaultParagraphFont"/>
    <w:qFormat/>
    <w:rPr>
      <w:rFonts w:ascii="Arial" w:eastAsia="Calibri" w:hAnsi="Arial" w:cs="DejaVu Sans"/>
      <w:b/>
      <w:bCs/>
      <w:color w:val="4F81BD"/>
      <w:lang w:val="en-GB"/>
    </w:rPr>
  </w:style>
  <w:style w:type="character" w:customStyle="1" w:styleId="Heading4Char">
    <w:name w:val="Heading 4 Char"/>
    <w:basedOn w:val="DefaultParagraphFont"/>
    <w:qFormat/>
    <w:rPr>
      <w:rFonts w:ascii="Cambria" w:eastAsia="Calibri" w:hAnsi="Cambria" w:cs="DejaVu Sans"/>
      <w:b/>
      <w:bCs/>
      <w:i/>
      <w:iCs/>
      <w:color w:val="4F81BD"/>
      <w:lang w:val="en-GB"/>
    </w:rPr>
  </w:style>
  <w:style w:type="character" w:customStyle="1" w:styleId="Heading5Char">
    <w:name w:val="Heading 5 Char"/>
    <w:basedOn w:val="DefaultParagraphFont"/>
    <w:qFormat/>
    <w:rPr>
      <w:rFonts w:ascii="Cambria" w:eastAsia="Calibri" w:hAnsi="Cambria" w:cs="DejaVu Sans"/>
      <w:color w:val="243F60"/>
      <w:lang w:val="en-GB"/>
    </w:rPr>
  </w:style>
  <w:style w:type="character" w:customStyle="1" w:styleId="Heading6Char">
    <w:name w:val="Heading 6 Char"/>
    <w:basedOn w:val="DefaultParagraphFont"/>
    <w:qFormat/>
    <w:rPr>
      <w:rFonts w:ascii="Cambria" w:eastAsia="Calibri" w:hAnsi="Cambria" w:cs="DejaVu Sans"/>
      <w:i/>
      <w:iCs/>
      <w:color w:val="243F60"/>
      <w:lang w:val="en-GB"/>
    </w:rPr>
  </w:style>
  <w:style w:type="character" w:customStyle="1" w:styleId="Heading7Char">
    <w:name w:val="Heading 7 Char"/>
    <w:basedOn w:val="DefaultParagraphFont"/>
    <w:qFormat/>
    <w:rPr>
      <w:rFonts w:ascii="Cambria" w:eastAsia="Calibri" w:hAnsi="Cambria" w:cs="DejaVu Sans"/>
      <w:i/>
      <w:iCs/>
      <w:color w:val="404040"/>
      <w:lang w:val="en-GB"/>
    </w:rPr>
  </w:style>
  <w:style w:type="character" w:customStyle="1" w:styleId="Heading8Char">
    <w:name w:val="Heading 8 Char"/>
    <w:basedOn w:val="DefaultParagraphFont"/>
    <w:qFormat/>
    <w:rPr>
      <w:rFonts w:ascii="Cambria" w:eastAsia="Calibri" w:hAnsi="Cambria" w:cs="DejaVu Sans"/>
      <w:color w:val="404040"/>
      <w:sz w:val="20"/>
      <w:szCs w:val="20"/>
      <w:lang w:val="en-GB"/>
    </w:rPr>
  </w:style>
  <w:style w:type="character" w:customStyle="1" w:styleId="Heading9Char">
    <w:name w:val="Heading 9 Char"/>
    <w:basedOn w:val="DefaultParagraphFont"/>
    <w:qFormat/>
    <w:rPr>
      <w:rFonts w:ascii="Cambria" w:eastAsia="Calibri" w:hAnsi="Cambria" w:cs="DejaVu Sans"/>
      <w:i/>
      <w:iCs/>
      <w:color w:val="404040"/>
      <w:sz w:val="20"/>
      <w:szCs w:val="20"/>
      <w:lang w:val="en-GB"/>
    </w:rPr>
  </w:style>
  <w:style w:type="character" w:customStyle="1" w:styleId="CommentTextChar">
    <w:name w:val="Comment Text Char"/>
    <w:basedOn w:val="DefaultParagraphFont"/>
    <w:qFormat/>
    <w:rPr>
      <w:sz w:val="20"/>
      <w:szCs w:val="20"/>
      <w:lang w:val="en-GB"/>
    </w:rPr>
  </w:style>
  <w:style w:type="character" w:customStyle="1" w:styleId="CommentSubjectChar">
    <w:name w:val="Comment Subject Char"/>
    <w:basedOn w:val="CommentTextChar"/>
    <w:qFormat/>
    <w:rPr>
      <w:b/>
      <w:bCs/>
      <w:sz w:val="20"/>
      <w:szCs w:val="20"/>
      <w:lang w:val="en-GB"/>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qFormat/>
    <w:rPr>
      <w:rFonts w:ascii="Arial" w:hAnsi="Arial"/>
      <w:lang w:val="en-GB"/>
    </w:rPr>
  </w:style>
  <w:style w:type="character" w:customStyle="1" w:styleId="FooterChar">
    <w:name w:val="Footer Char"/>
    <w:basedOn w:val="DefaultParagraphFont"/>
    <w:qFormat/>
    <w:rPr>
      <w:rFonts w:ascii="Arial" w:hAnsi="Arial"/>
      <w:lang w:val="en-GB"/>
    </w:rPr>
  </w:style>
  <w:style w:type="character" w:customStyle="1" w:styleId="FootnoteTextChar1">
    <w:name w:val="Footnote Text Char1"/>
    <w:qFormat/>
    <w:rPr>
      <w:rFonts w:ascii="Arial" w:hAnsi="Arial"/>
      <w:sz w:val="16"/>
      <w:lang w:val="en-US" w:eastAsia="en-US"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IndexLink">
    <w:name w:val="Index Link"/>
    <w:qFormat/>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customStyle="1" w:styleId="Index">
    <w:name w:val="Index"/>
    <w:basedOn w:val="Normal"/>
    <w:link w:val="IndexChar"/>
    <w:qFormat/>
    <w:pPr>
      <w:suppressLineNumbers/>
    </w:pPr>
    <w:rPr>
      <w:rFonts w:cs="FreeSans"/>
    </w:rPr>
  </w:style>
  <w:style w:type="paragraph" w:styleId="ListParagraph">
    <w:name w:val="List Paragraph"/>
    <w:basedOn w:val="Normal"/>
    <w:qFormat/>
    <w:pPr>
      <w:ind w:left="720"/>
      <w:contextualSpacing/>
    </w:pPr>
  </w:style>
  <w:style w:type="paragraph" w:customStyle="1" w:styleId="TOCHeading1">
    <w:name w:val="TOC Heading1"/>
    <w:basedOn w:val="Heading1"/>
    <w:next w:val="Normal"/>
    <w:qFormat/>
    <w:pPr>
      <w:numPr>
        <w:numId w:val="0"/>
      </w:numPr>
      <w:ind w:left="431" w:hanging="431"/>
    </w:pPr>
    <w:rPr>
      <w:rFonts w:ascii="Cambria" w:hAnsi="Cambria"/>
      <w:lang w:val="en-US" w:eastAsia="ja-JP"/>
    </w:rPr>
  </w:style>
  <w:style w:type="paragraph" w:customStyle="1" w:styleId="Default">
    <w:name w:val="Default"/>
    <w:qFormat/>
    <w:rPr>
      <w:rFonts w:eastAsia="Calibri"/>
      <w:color w:val="000000"/>
      <w:sz w:val="24"/>
      <w:szCs w:val="24"/>
      <w:lang w:eastAsia="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ndexChar">
    <w:name w:val="Index Char"/>
    <w:link w:val="Index"/>
    <w:rPr>
      <w:rFonts w:cs="FreeSans"/>
    </w:rPr>
  </w:style>
  <w:style w:type="character" w:customStyle="1" w:styleId="Heading1Char1">
    <w:name w:val="Heading 1 Char1"/>
    <w:link w:val="Heading1"/>
    <w:rPr>
      <w:rFonts w:eastAsia="Calibri" w:cs="DejaVu Sans"/>
      <w:b/>
      <w:bCs/>
      <w:color w:val="365F91"/>
      <w:sz w:val="28"/>
      <w:szCs w:val="28"/>
    </w:rPr>
  </w:style>
  <w:style w:type="character" w:styleId="FollowedHyperlink">
    <w:name w:val="FollowedHyperlink"/>
    <w:basedOn w:val="DefaultParagraphFont"/>
    <w:rsid w:val="00E141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38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cfconventions.org/latest.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vocab.nerc.ac.uk/collection/P01/current/TTWTIR01/" TargetMode="External"/><Relationship Id="rId26" Type="http://schemas.openxmlformats.org/officeDocument/2006/relationships/hyperlink" Target="http://vocab.nerc.ac.uk/collection/P01/current/RWLRCCR1/"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vocab.nerc.ac.uk/collection/P01/current/SKYIRR01/" TargetMode="External"/><Relationship Id="rId34" Type="http://schemas.openxmlformats.org/officeDocument/2006/relationships/hyperlink" Target="http://vocab.nerc.ac.uk/collection/P01/current/WMOCCCAC/"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vocab.nerc.ac.uk/collection/P01/current/TTWTIR01/" TargetMode="External"/><Relationship Id="rId25" Type="http://schemas.openxmlformats.org/officeDocument/2006/relationships/hyperlink" Target="http://vocab.nerc.ac.uk/collection/P01/current/CSLRCCR1/" TargetMode="External"/><Relationship Id="rId33" Type="http://schemas.openxmlformats.org/officeDocument/2006/relationships/hyperlink" Target="http://vocab.nerc.ac.uk/collection/P01/current/WMOCCCAC/"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cgoyens@naturalsciences.be" TargetMode="External"/><Relationship Id="rId20" Type="http://schemas.openxmlformats.org/officeDocument/2006/relationships/hyperlink" Target="http://vocab.nerc.ac.uk/collection/P01/current/SKYIRR01/" TargetMode="External"/><Relationship Id="rId29" Type="http://schemas.openxmlformats.org/officeDocument/2006/relationships/hyperlink" Target="http://vocab.nerc.ac.uk/collection/P01/current/RWLRCCR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vocab.nerc.ac.uk/collection/P01/current/CSLRCCR1/" TargetMode="External"/><Relationship Id="rId32" Type="http://schemas.openxmlformats.org/officeDocument/2006/relationships/hyperlink" Target="http://vocab.nerc.ac.uk/collection/P01/current/NRWLRCR1/"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http://lov.obs-vlfr.fr/" TargetMode="External"/><Relationship Id="rId23" Type="http://schemas.openxmlformats.org/officeDocument/2006/relationships/hyperlink" Target="http://vocab.nerc.ac.uk/collection/P01/current/CSLRCCR1/" TargetMode="External"/><Relationship Id="rId28" Type="http://schemas.openxmlformats.org/officeDocument/2006/relationships/hyperlink" Target="http://vocab.nerc.ac.uk/collection/P01/current/RWLRCCR1/" TargetMode="External"/><Relationship Id="rId36"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vocab.nerc.ac.uk/collection/P01/current/TTWTIR01/" TargetMode="External"/><Relationship Id="rId31" Type="http://schemas.openxmlformats.org/officeDocument/2006/relationships/hyperlink" Target="http://vocab.nerc.ac.uk/collection/P01/current/NRWLRCR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vocab.nerc.ac.uk/collection/P01/current/SKYIRR01/" TargetMode="External"/><Relationship Id="rId27" Type="http://schemas.openxmlformats.org/officeDocument/2006/relationships/hyperlink" Target="http://vocab.nerc.ac.uk/collection/P01/current/RWLRCCR1/" TargetMode="External"/><Relationship Id="rId30" Type="http://schemas.openxmlformats.org/officeDocument/2006/relationships/hyperlink" Target="http://vocab.nerc.ac.uk/collection/P01/current/NRWLRCR1/" TargetMode="External"/><Relationship Id="rId35" Type="http://schemas.openxmlformats.org/officeDocument/2006/relationships/header" Target="header1.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64</Pages>
  <Words>14255</Words>
  <Characters>81260</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Hypernets Product Specification</vt:lpstr>
    </vt:vector>
  </TitlesOfParts>
  <Company>M.U.M.M.</Company>
  <LinksUpToDate>false</LinksUpToDate>
  <CharactersWithSpaces>95325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Hypernets Product Specification</dc:title>
  <dc:creator>sam.hunt@npl.co.uk</dc:creator>
  <cp:lastModifiedBy>Pieter de Vis</cp:lastModifiedBy>
  <cp:revision>5</cp:revision>
  <cp:lastPrinted>2014-09-30T21:55:00Z</cp:lastPrinted>
  <dcterms:created xsi:type="dcterms:W3CDTF">2020-04-28T10:19:00Z</dcterms:created>
  <dcterms:modified xsi:type="dcterms:W3CDTF">2020-04-30T17:43:00Z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M.U.M.M.</vt:lpwstr>
  </property>
  <property fmtid="{D5CDD505-2E9C-101B-9397-08002B2CF9AE}" pid="4" name="ContentTypeId">
    <vt:lpwstr>0x0101001B50C38E6C6A9147A681860425AD4152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ercoClassification">
    <vt:lpwstr>NPL Official</vt:lpwstr>
  </property>
  <property fmtid="{D5CDD505-2E9C-101B-9397-08002B2CF9AE}" pid="10" name="ShareDoc">
    <vt:bool>false</vt:bool>
  </property>
  <property fmtid="{D5CDD505-2E9C-101B-9397-08002B2CF9AE}" pid="11" name="ZOTERO_PREF_1">
    <vt:lpwstr>&lt;data data-version="3" zotero-version="5.0.84"&gt;&lt;session id="ydko8vhI"/&gt;&lt;style id="http://www.zotero.org/styles/elsevier-harvard" hasBibliography="1" bibliographyStyleHasBeenSet="0"/&gt;&lt;prefs&gt;&lt;pref name="fieldType" value="ReferenceMark"/&gt;&lt;/prefs&gt;&lt;/data&gt;</vt:lpwstr>
  </property>
  <property fmtid="{D5CDD505-2E9C-101B-9397-08002B2CF9AE}" pid="12" name="aliashDocumentMarking">
    <vt:lpwstr/>
  </property>
  <property fmtid="{D5CDD505-2E9C-101B-9397-08002B2CF9AE}" pid="13" name="KSOProductBuildVer">
    <vt:lpwstr>1033-11.1.0.9126</vt:lpwstr>
  </property>
</Properties>
</file>